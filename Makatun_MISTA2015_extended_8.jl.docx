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A3" w:rsidRDefault="00DC4C15">
      <w:pPr>
        <w:spacing w:before="57"/>
        <w:ind w:left="168"/>
        <w:rPr>
          <w:sz w:val="18"/>
          <w:szCs w:val="18"/>
        </w:rPr>
      </w:pPr>
      <w:r>
        <w:pict>
          <v:group id="_x0000_s1551" style="position:absolute;left:0;text-align:left;margin-left:71.8pt;margin-top:1.7pt;width:346.1pt;height:12.95pt;z-index:-1833;mso-position-horizontal-relative:page" coordorigin="1436,34" coordsize="6922,259">
            <v:group id="_x0000_s1552" style="position:absolute;left:1440;top:38;width:6914;height:0" coordorigin="1440,38" coordsize="6914,0">
              <v:shape id="_x0000_s1559" style="position:absolute;left:1440;top:38;width:6914;height:0" coordorigin="1440,38" coordsize="6914,0" path="m1440,38r6914,e" filled="f" strokeweight=".14042mm">
                <v:path arrowok="t"/>
              </v:shape>
              <v:group id="_x0000_s1553" style="position:absolute;left:1444;top:42;width:0;height:243" coordorigin="1444,42" coordsize="0,243">
                <v:shape id="_x0000_s1558" style="position:absolute;left:1444;top:42;width:0;height:243" coordorigin="1444,42" coordsize="0,243" path="m1444,285r,-243e" filled="f" strokeweight=".14042mm">
                  <v:path arrowok="t"/>
                </v:shape>
                <v:group id="_x0000_s1554" style="position:absolute;left:8350;top:42;width:0;height:243" coordorigin="8350,42" coordsize="0,243">
                  <v:shape id="_x0000_s1557" style="position:absolute;left:8350;top:42;width:0;height:243" coordorigin="8350,42" coordsize="0,243" path="m8350,285r,-243e" filled="f" strokeweight=".14042mm">
                    <v:path arrowok="t"/>
                  </v:shape>
                  <v:group id="_x0000_s1555" style="position:absolute;left:1440;top:289;width:6914;height:0" coordorigin="1440,289" coordsize="6914,0">
                    <v:shape id="_x0000_s1556" style="position:absolute;left:1440;top:289;width:6914;height:0" coordorigin="1440,289" coordsize="6914,0" path="m1440,289r6914,e" filled="f" strokeweight=".14042mm">
                      <v:path arrowok="t"/>
                    </v:shape>
                  </v:group>
                </v:group>
              </v:group>
            </v:group>
            <w10:wrap anchorx="page"/>
          </v:group>
        </w:pict>
      </w:r>
      <w:r>
        <w:pict>
          <v:group id="_x0000_s1549" style="position:absolute;left:0;text-align:left;margin-left:1in;margin-top:41.05pt;width:345.7pt;height:0;z-index:-1832;mso-position-horizontal-relative:page" coordorigin="1440,821" coordsize="6914,0">
            <v:shape id="_x0000_s1550" style="position:absolute;left:1440;top:821;width:6914;height:0" coordorigin="1440,821" coordsize="6914,0" path="m1440,821r6914,e" filled="f" strokeweight=".34994mm">
              <v:path arrowok="t"/>
            </v:shape>
            <w10:wrap anchorx="page"/>
          </v:group>
        </w:pict>
      </w:r>
      <w:r>
        <w:rPr>
          <w:w w:val="121"/>
          <w:sz w:val="18"/>
          <w:szCs w:val="18"/>
        </w:rPr>
        <w:t>MIS</w:t>
      </w:r>
      <w:r>
        <w:rPr>
          <w:spacing w:val="-22"/>
          <w:w w:val="121"/>
          <w:sz w:val="18"/>
          <w:szCs w:val="18"/>
        </w:rPr>
        <w:t>T</w:t>
      </w:r>
      <w:r>
        <w:rPr>
          <w:w w:val="121"/>
          <w:sz w:val="18"/>
          <w:szCs w:val="18"/>
        </w:rPr>
        <w:t>A</w:t>
      </w:r>
      <w:r>
        <w:rPr>
          <w:spacing w:val="49"/>
          <w:w w:val="121"/>
          <w:sz w:val="18"/>
          <w:szCs w:val="18"/>
        </w:rPr>
        <w:t xml:space="preserve"> </w:t>
      </w:r>
      <w:r>
        <w:rPr>
          <w:w w:val="121"/>
          <w:sz w:val="18"/>
          <w:szCs w:val="18"/>
        </w:rPr>
        <w:t>2015</w:t>
      </w:r>
    </w:p>
    <w:p w:rsidR="00C45AA3" w:rsidRDefault="00C45AA3">
      <w:pPr>
        <w:spacing w:before="9" w:line="180" w:lineRule="exact"/>
        <w:rPr>
          <w:sz w:val="19"/>
          <w:szCs w:val="19"/>
        </w:rPr>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DC4C15">
      <w:pPr>
        <w:spacing w:before="15" w:line="259" w:lineRule="auto"/>
        <w:ind w:left="100" w:right="4313"/>
        <w:rPr>
          <w:sz w:val="24"/>
          <w:szCs w:val="24"/>
        </w:rPr>
      </w:pPr>
      <w:r>
        <w:rPr>
          <w:w w:val="124"/>
          <w:sz w:val="24"/>
          <w:szCs w:val="24"/>
        </w:rPr>
        <w:t>Distributed</w:t>
      </w:r>
      <w:r>
        <w:rPr>
          <w:spacing w:val="27"/>
          <w:w w:val="124"/>
          <w:sz w:val="24"/>
          <w:szCs w:val="24"/>
        </w:rPr>
        <w:t xml:space="preserve"> </w:t>
      </w:r>
      <w:r>
        <w:rPr>
          <w:w w:val="124"/>
          <w:sz w:val="24"/>
          <w:szCs w:val="24"/>
        </w:rPr>
        <w:t>data</w:t>
      </w:r>
      <w:r>
        <w:rPr>
          <w:spacing w:val="36"/>
          <w:w w:val="124"/>
          <w:sz w:val="24"/>
          <w:szCs w:val="24"/>
        </w:rPr>
        <w:t xml:space="preserve"> </w:t>
      </w:r>
      <w:r>
        <w:rPr>
          <w:w w:val="124"/>
          <w:sz w:val="24"/>
          <w:szCs w:val="24"/>
        </w:rPr>
        <w:t>pr</w:t>
      </w:r>
      <w:r>
        <w:rPr>
          <w:spacing w:val="10"/>
          <w:w w:val="124"/>
          <w:sz w:val="24"/>
          <w:szCs w:val="24"/>
        </w:rPr>
        <w:t>o</w:t>
      </w:r>
      <w:r>
        <w:rPr>
          <w:w w:val="124"/>
          <w:sz w:val="24"/>
          <w:szCs w:val="24"/>
        </w:rPr>
        <w:t>duction</w:t>
      </w:r>
      <w:r>
        <w:rPr>
          <w:spacing w:val="-4"/>
          <w:w w:val="124"/>
          <w:sz w:val="24"/>
          <w:szCs w:val="24"/>
        </w:rPr>
        <w:t xml:space="preserve"> </w:t>
      </w:r>
      <w:r>
        <w:rPr>
          <w:w w:val="124"/>
          <w:sz w:val="24"/>
          <w:szCs w:val="24"/>
        </w:rPr>
        <w:t xml:space="preserve">planning </w:t>
      </w:r>
      <w:proofErr w:type="gramStart"/>
      <w:r>
        <w:rPr>
          <w:sz w:val="24"/>
          <w:szCs w:val="24"/>
        </w:rPr>
        <w:t xml:space="preserve">for </w:t>
      </w:r>
      <w:r>
        <w:rPr>
          <w:spacing w:val="15"/>
          <w:sz w:val="24"/>
          <w:szCs w:val="24"/>
        </w:rPr>
        <w:t xml:space="preserve"> </w:t>
      </w:r>
      <w:r>
        <w:rPr>
          <w:w w:val="120"/>
          <w:sz w:val="24"/>
          <w:szCs w:val="24"/>
        </w:rPr>
        <w:t>High</w:t>
      </w:r>
      <w:proofErr w:type="gramEnd"/>
      <w:r>
        <w:rPr>
          <w:spacing w:val="8"/>
          <w:w w:val="120"/>
          <w:sz w:val="24"/>
          <w:szCs w:val="24"/>
        </w:rPr>
        <w:t xml:space="preserve"> </w:t>
      </w:r>
      <w:r>
        <w:rPr>
          <w:w w:val="120"/>
          <w:sz w:val="24"/>
          <w:szCs w:val="24"/>
        </w:rPr>
        <w:t>Energy</w:t>
      </w:r>
      <w:r>
        <w:rPr>
          <w:spacing w:val="18"/>
          <w:w w:val="120"/>
          <w:sz w:val="24"/>
          <w:szCs w:val="24"/>
        </w:rPr>
        <w:t xml:space="preserve"> </w:t>
      </w:r>
      <w:r>
        <w:rPr>
          <w:w w:val="120"/>
          <w:sz w:val="24"/>
          <w:szCs w:val="24"/>
        </w:rPr>
        <w:t>and</w:t>
      </w:r>
      <w:r>
        <w:rPr>
          <w:spacing w:val="28"/>
          <w:w w:val="120"/>
          <w:sz w:val="24"/>
          <w:szCs w:val="24"/>
        </w:rPr>
        <w:t xml:space="preserve"> </w:t>
      </w:r>
      <w:r>
        <w:rPr>
          <w:w w:val="120"/>
          <w:sz w:val="24"/>
          <w:szCs w:val="24"/>
        </w:rPr>
        <w:t>Nuclear</w:t>
      </w:r>
      <w:r>
        <w:rPr>
          <w:spacing w:val="18"/>
          <w:w w:val="120"/>
          <w:sz w:val="24"/>
          <w:szCs w:val="24"/>
        </w:rPr>
        <w:t xml:space="preserve"> </w:t>
      </w:r>
      <w:r>
        <w:rPr>
          <w:w w:val="131"/>
          <w:sz w:val="24"/>
          <w:szCs w:val="24"/>
        </w:rPr>
        <w:t>P</w:t>
      </w:r>
      <w:r>
        <w:rPr>
          <w:spacing w:val="-7"/>
          <w:w w:val="131"/>
          <w:sz w:val="24"/>
          <w:szCs w:val="24"/>
        </w:rPr>
        <w:t>h</w:t>
      </w:r>
      <w:r>
        <w:rPr>
          <w:w w:val="114"/>
          <w:sz w:val="24"/>
          <w:szCs w:val="24"/>
        </w:rPr>
        <w:t>ysics</w:t>
      </w:r>
    </w:p>
    <w:p w:rsidR="00C45AA3" w:rsidRDefault="00C45AA3">
      <w:pPr>
        <w:spacing w:before="9" w:line="140" w:lineRule="exact"/>
        <w:rPr>
          <w:sz w:val="14"/>
          <w:szCs w:val="14"/>
        </w:rPr>
      </w:pPr>
    </w:p>
    <w:p w:rsidR="00C45AA3" w:rsidRDefault="00C45AA3">
      <w:pPr>
        <w:spacing w:line="200" w:lineRule="exact"/>
      </w:pPr>
    </w:p>
    <w:p w:rsidR="00C45AA3" w:rsidRDefault="00DC4C15">
      <w:pPr>
        <w:ind w:left="100" w:right="5255"/>
        <w:jc w:val="both"/>
        <w:rPr>
          <w:sz w:val="18"/>
          <w:szCs w:val="18"/>
        </w:rPr>
      </w:pPr>
      <w:proofErr w:type="spellStart"/>
      <w:r>
        <w:rPr>
          <w:w w:val="130"/>
          <w:sz w:val="18"/>
          <w:szCs w:val="18"/>
        </w:rPr>
        <w:t>Dzmitry</w:t>
      </w:r>
      <w:proofErr w:type="spellEnd"/>
      <w:r>
        <w:rPr>
          <w:spacing w:val="18"/>
          <w:w w:val="130"/>
          <w:sz w:val="18"/>
          <w:szCs w:val="18"/>
        </w:rPr>
        <w:t xml:space="preserve"> </w:t>
      </w:r>
      <w:proofErr w:type="spellStart"/>
      <w:r>
        <w:rPr>
          <w:w w:val="130"/>
          <w:sz w:val="18"/>
          <w:szCs w:val="18"/>
        </w:rPr>
        <w:t>Ma</w:t>
      </w:r>
      <w:r>
        <w:rPr>
          <w:spacing w:val="-14"/>
          <w:w w:val="130"/>
          <w:sz w:val="18"/>
          <w:szCs w:val="18"/>
        </w:rPr>
        <w:t>k</w:t>
      </w:r>
      <w:r>
        <w:rPr>
          <w:w w:val="130"/>
          <w:sz w:val="18"/>
          <w:szCs w:val="18"/>
        </w:rPr>
        <w:t>atun</w:t>
      </w:r>
      <w:proofErr w:type="spellEnd"/>
      <w:r>
        <w:rPr>
          <w:spacing w:val="56"/>
          <w:w w:val="130"/>
          <w:sz w:val="18"/>
          <w:szCs w:val="18"/>
        </w:rPr>
        <w:t xml:space="preserve"> </w:t>
      </w:r>
      <w:proofErr w:type="gramStart"/>
      <w:r>
        <w:rPr>
          <w:sz w:val="18"/>
          <w:szCs w:val="18"/>
        </w:rPr>
        <w:t xml:space="preserve">· </w:t>
      </w:r>
      <w:r>
        <w:rPr>
          <w:spacing w:val="15"/>
          <w:sz w:val="18"/>
          <w:szCs w:val="18"/>
        </w:rPr>
        <w:t xml:space="preserve"> </w:t>
      </w:r>
      <w:proofErr w:type="spellStart"/>
      <w:r>
        <w:rPr>
          <w:spacing w:val="-4"/>
          <w:w w:val="156"/>
          <w:sz w:val="18"/>
          <w:szCs w:val="18"/>
        </w:rPr>
        <w:t>J</w:t>
      </w:r>
      <w:proofErr w:type="gramEnd"/>
      <w:r>
        <w:rPr>
          <w:spacing w:val="-102"/>
          <w:w w:val="176"/>
          <w:sz w:val="18"/>
          <w:szCs w:val="18"/>
        </w:rPr>
        <w:t>´</w:t>
      </w:r>
      <w:r>
        <w:rPr>
          <w:w w:val="132"/>
          <w:sz w:val="18"/>
          <w:szCs w:val="18"/>
        </w:rPr>
        <w:t>er</w:t>
      </w:r>
      <w:r>
        <w:rPr>
          <w:spacing w:val="-106"/>
          <w:w w:val="176"/>
          <w:sz w:val="18"/>
          <w:szCs w:val="18"/>
        </w:rPr>
        <w:t>ˆ</w:t>
      </w:r>
      <w:r>
        <w:rPr>
          <w:w w:val="122"/>
          <w:sz w:val="18"/>
          <w:szCs w:val="18"/>
        </w:rPr>
        <w:t>ome</w:t>
      </w:r>
      <w:proofErr w:type="spellEnd"/>
      <w:r>
        <w:rPr>
          <w:sz w:val="18"/>
          <w:szCs w:val="18"/>
        </w:rPr>
        <w:t xml:space="preserve"> </w:t>
      </w:r>
      <w:r>
        <w:rPr>
          <w:spacing w:val="-7"/>
          <w:sz w:val="18"/>
          <w:szCs w:val="18"/>
        </w:rPr>
        <w:t xml:space="preserve"> </w:t>
      </w:r>
      <w:proofErr w:type="spellStart"/>
      <w:r>
        <w:rPr>
          <w:w w:val="131"/>
          <w:sz w:val="18"/>
          <w:szCs w:val="18"/>
        </w:rPr>
        <w:t>Lauret</w:t>
      </w:r>
      <w:proofErr w:type="spellEnd"/>
      <w:r>
        <w:rPr>
          <w:spacing w:val="48"/>
          <w:w w:val="131"/>
          <w:sz w:val="18"/>
          <w:szCs w:val="18"/>
        </w:rPr>
        <w:t xml:space="preserve"> </w:t>
      </w:r>
      <w:r>
        <w:rPr>
          <w:sz w:val="18"/>
          <w:szCs w:val="18"/>
        </w:rPr>
        <w:t>·</w:t>
      </w:r>
    </w:p>
    <w:p w:rsidR="00C45AA3" w:rsidRDefault="00DC4C15">
      <w:pPr>
        <w:spacing w:line="220" w:lineRule="exact"/>
        <w:ind w:left="100" w:right="5685"/>
        <w:jc w:val="both"/>
        <w:rPr>
          <w:sz w:val="18"/>
          <w:szCs w:val="18"/>
        </w:rPr>
      </w:pPr>
      <w:r>
        <w:rPr>
          <w:w w:val="129"/>
          <w:position w:val="-1"/>
          <w:sz w:val="18"/>
          <w:szCs w:val="18"/>
        </w:rPr>
        <w:t>Hana</w:t>
      </w:r>
      <w:r>
        <w:rPr>
          <w:spacing w:val="13"/>
          <w:w w:val="129"/>
          <w:position w:val="-1"/>
          <w:sz w:val="18"/>
          <w:szCs w:val="18"/>
        </w:rPr>
        <w:t xml:space="preserve"> </w:t>
      </w:r>
      <w:proofErr w:type="spellStart"/>
      <w:r>
        <w:rPr>
          <w:w w:val="128"/>
          <w:position w:val="-1"/>
          <w:sz w:val="18"/>
          <w:szCs w:val="18"/>
        </w:rPr>
        <w:t>Rud</w:t>
      </w:r>
      <w:r>
        <w:rPr>
          <w:spacing w:val="-5"/>
          <w:w w:val="128"/>
          <w:position w:val="-1"/>
          <w:sz w:val="18"/>
          <w:szCs w:val="18"/>
        </w:rPr>
        <w:t>o</w:t>
      </w:r>
      <w:r>
        <w:rPr>
          <w:spacing w:val="-2"/>
          <w:w w:val="124"/>
          <w:position w:val="-1"/>
          <w:sz w:val="18"/>
          <w:szCs w:val="18"/>
        </w:rPr>
        <w:t>v</w:t>
      </w:r>
      <w:r>
        <w:rPr>
          <w:spacing w:val="-105"/>
          <w:w w:val="176"/>
          <w:position w:val="-1"/>
          <w:sz w:val="18"/>
          <w:szCs w:val="18"/>
        </w:rPr>
        <w:t>´</w:t>
      </w:r>
      <w:proofErr w:type="gramStart"/>
      <w:r>
        <w:rPr>
          <w:w w:val="129"/>
          <w:position w:val="-1"/>
          <w:sz w:val="18"/>
          <w:szCs w:val="18"/>
        </w:rPr>
        <w:t>a</w:t>
      </w:r>
      <w:proofErr w:type="spellEnd"/>
      <w:r>
        <w:rPr>
          <w:position w:val="-1"/>
          <w:sz w:val="18"/>
          <w:szCs w:val="18"/>
        </w:rPr>
        <w:t xml:space="preserve"> </w:t>
      </w:r>
      <w:r>
        <w:rPr>
          <w:spacing w:val="16"/>
          <w:position w:val="-1"/>
          <w:sz w:val="18"/>
          <w:szCs w:val="18"/>
        </w:rPr>
        <w:t xml:space="preserve"> </w:t>
      </w:r>
      <w:r>
        <w:rPr>
          <w:position w:val="-1"/>
          <w:sz w:val="18"/>
          <w:szCs w:val="18"/>
        </w:rPr>
        <w:t>·</w:t>
      </w:r>
      <w:proofErr w:type="gramEnd"/>
      <w:r>
        <w:rPr>
          <w:position w:val="-1"/>
          <w:sz w:val="18"/>
          <w:szCs w:val="18"/>
        </w:rPr>
        <w:t xml:space="preserve"> </w:t>
      </w:r>
      <w:r>
        <w:rPr>
          <w:spacing w:val="15"/>
          <w:position w:val="-1"/>
          <w:sz w:val="18"/>
          <w:szCs w:val="18"/>
        </w:rPr>
        <w:t xml:space="preserve"> </w:t>
      </w:r>
      <w:r>
        <w:rPr>
          <w:w w:val="124"/>
          <w:position w:val="-1"/>
          <w:sz w:val="18"/>
          <w:szCs w:val="18"/>
        </w:rPr>
        <w:t>Mi</w:t>
      </w:r>
      <w:r>
        <w:rPr>
          <w:spacing w:val="-7"/>
          <w:w w:val="124"/>
          <w:position w:val="-1"/>
          <w:sz w:val="18"/>
          <w:szCs w:val="18"/>
        </w:rPr>
        <w:t>c</w:t>
      </w:r>
      <w:r>
        <w:rPr>
          <w:w w:val="124"/>
          <w:position w:val="-1"/>
          <w:sz w:val="18"/>
          <w:szCs w:val="18"/>
        </w:rPr>
        <w:t>hal</w:t>
      </w:r>
      <w:r>
        <w:rPr>
          <w:spacing w:val="17"/>
          <w:w w:val="124"/>
          <w:position w:val="-1"/>
          <w:sz w:val="18"/>
          <w:szCs w:val="18"/>
        </w:rPr>
        <w:t xml:space="preserve"> </w:t>
      </w:r>
      <w:r>
        <w:rPr>
          <w:spacing w:val="-112"/>
          <w:w w:val="117"/>
          <w:position w:val="-1"/>
          <w:sz w:val="18"/>
          <w:szCs w:val="18"/>
        </w:rPr>
        <w:t>S</w:t>
      </w:r>
      <w:r>
        <w:rPr>
          <w:spacing w:val="6"/>
          <w:w w:val="176"/>
          <w:position w:val="4"/>
          <w:sz w:val="18"/>
          <w:szCs w:val="18"/>
        </w:rPr>
        <w:t>ˇ</w:t>
      </w:r>
      <w:proofErr w:type="spellStart"/>
      <w:r>
        <w:rPr>
          <w:w w:val="128"/>
          <w:position w:val="-1"/>
          <w:sz w:val="18"/>
          <w:szCs w:val="18"/>
        </w:rPr>
        <w:t>u</w:t>
      </w:r>
      <w:r>
        <w:rPr>
          <w:spacing w:val="-6"/>
          <w:w w:val="128"/>
          <w:position w:val="-1"/>
          <w:sz w:val="18"/>
          <w:szCs w:val="18"/>
        </w:rPr>
        <w:t>m</w:t>
      </w:r>
      <w:r>
        <w:rPr>
          <w:spacing w:val="6"/>
          <w:w w:val="130"/>
          <w:position w:val="-1"/>
          <w:sz w:val="18"/>
          <w:szCs w:val="18"/>
        </w:rPr>
        <w:t>b</w:t>
      </w:r>
      <w:r>
        <w:rPr>
          <w:w w:val="131"/>
          <w:position w:val="-1"/>
          <w:sz w:val="18"/>
          <w:szCs w:val="18"/>
        </w:rPr>
        <w:t>era</w:t>
      </w:r>
      <w:proofErr w:type="spellEnd"/>
    </w:p>
    <w:p w:rsidR="00C45AA3" w:rsidRDefault="00C45AA3">
      <w:pPr>
        <w:spacing w:before="4" w:line="160" w:lineRule="exact"/>
        <w:rPr>
          <w:sz w:val="16"/>
          <w:szCs w:val="16"/>
        </w:rPr>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DC4C15">
      <w:pPr>
        <w:spacing w:line="265" w:lineRule="auto"/>
        <w:ind w:left="100" w:right="1840"/>
        <w:jc w:val="both"/>
        <w:rPr>
          <w:sz w:val="18"/>
          <w:szCs w:val="18"/>
        </w:rPr>
      </w:pPr>
      <w:r>
        <w:pict>
          <v:group id="_x0000_s1547" style="position:absolute;left:0;text-align:left;margin-left:1in;margin-top:250.6pt;width:107.7pt;height:0;z-index:-1831;mso-position-horizontal-relative:page" coordorigin="1440,5012" coordsize="2154,0">
            <v:shape id="_x0000_s1548" style="position:absolute;left:1440;top:5012;width:2154;height:0" coordorigin="1440,5012" coordsize="2154,0" path="m1440,5012r2154,e" filled="f" strokeweight=".14042mm">
              <v:path arrowok="t"/>
            </v:shape>
            <w10:wrap anchorx="page"/>
          </v:group>
        </w:pict>
      </w:r>
      <w:r>
        <w:rPr>
          <w:w w:val="133"/>
          <w:sz w:val="18"/>
          <w:szCs w:val="18"/>
        </w:rPr>
        <w:t>Abstract</w:t>
      </w:r>
      <w:r>
        <w:rPr>
          <w:spacing w:val="29"/>
          <w:w w:val="133"/>
          <w:sz w:val="18"/>
          <w:szCs w:val="18"/>
        </w:rPr>
        <w:t xml:space="preserve"> </w:t>
      </w:r>
      <w:proofErr w:type="gramStart"/>
      <w:r>
        <w:rPr>
          <w:sz w:val="18"/>
          <w:szCs w:val="18"/>
        </w:rPr>
        <w:t>M</w:t>
      </w:r>
      <w:r>
        <w:rPr>
          <w:spacing w:val="6"/>
          <w:sz w:val="18"/>
          <w:szCs w:val="18"/>
        </w:rPr>
        <w:t>o</w:t>
      </w:r>
      <w:r>
        <w:rPr>
          <w:sz w:val="18"/>
          <w:szCs w:val="18"/>
        </w:rPr>
        <w:t xml:space="preserve">dern </w:t>
      </w:r>
      <w:r>
        <w:rPr>
          <w:spacing w:val="27"/>
          <w:sz w:val="18"/>
          <w:szCs w:val="18"/>
        </w:rPr>
        <w:t xml:space="preserve"> </w:t>
      </w:r>
      <w:r>
        <w:rPr>
          <w:w w:val="109"/>
          <w:sz w:val="18"/>
          <w:szCs w:val="18"/>
        </w:rPr>
        <w:t>ex</w:t>
      </w:r>
      <w:r>
        <w:rPr>
          <w:spacing w:val="5"/>
          <w:w w:val="109"/>
          <w:sz w:val="18"/>
          <w:szCs w:val="18"/>
        </w:rPr>
        <w:t>p</w:t>
      </w:r>
      <w:r>
        <w:rPr>
          <w:w w:val="109"/>
          <w:sz w:val="18"/>
          <w:szCs w:val="18"/>
        </w:rPr>
        <w:t>erime</w:t>
      </w:r>
      <w:r>
        <w:rPr>
          <w:spacing w:val="-5"/>
          <w:w w:val="109"/>
          <w:sz w:val="18"/>
          <w:szCs w:val="18"/>
        </w:rPr>
        <w:t>n</w:t>
      </w:r>
      <w:r>
        <w:rPr>
          <w:w w:val="109"/>
          <w:sz w:val="18"/>
          <w:szCs w:val="18"/>
        </w:rPr>
        <w:t>ts</w:t>
      </w:r>
      <w:proofErr w:type="gramEnd"/>
      <w:r>
        <w:rPr>
          <w:spacing w:val="25"/>
          <w:w w:val="109"/>
          <w:sz w:val="18"/>
          <w:szCs w:val="18"/>
        </w:rPr>
        <w:t xml:space="preserve"> </w:t>
      </w:r>
      <w:r>
        <w:rPr>
          <w:sz w:val="18"/>
          <w:szCs w:val="18"/>
        </w:rPr>
        <w:t>in</w:t>
      </w:r>
      <w:r>
        <w:rPr>
          <w:spacing w:val="36"/>
          <w:sz w:val="18"/>
          <w:szCs w:val="18"/>
        </w:rPr>
        <w:t xml:space="preserve"> </w:t>
      </w:r>
      <w:r>
        <w:rPr>
          <w:sz w:val="18"/>
          <w:szCs w:val="18"/>
        </w:rPr>
        <w:t xml:space="preserve">High  Energy </w:t>
      </w:r>
      <w:r>
        <w:rPr>
          <w:spacing w:val="25"/>
          <w:sz w:val="18"/>
          <w:szCs w:val="18"/>
        </w:rPr>
        <w:t xml:space="preserve"> </w:t>
      </w:r>
      <w:r>
        <w:rPr>
          <w:sz w:val="18"/>
          <w:szCs w:val="18"/>
        </w:rPr>
        <w:t xml:space="preserve">and </w:t>
      </w:r>
      <w:r>
        <w:rPr>
          <w:spacing w:val="15"/>
          <w:sz w:val="18"/>
          <w:szCs w:val="18"/>
        </w:rPr>
        <w:t xml:space="preserve"> </w:t>
      </w:r>
      <w:r>
        <w:rPr>
          <w:sz w:val="18"/>
          <w:szCs w:val="18"/>
        </w:rPr>
        <w:t xml:space="preserve">Nuclear </w:t>
      </w:r>
      <w:r>
        <w:rPr>
          <w:spacing w:val="24"/>
          <w:sz w:val="18"/>
          <w:szCs w:val="18"/>
        </w:rPr>
        <w:t xml:space="preserve"> </w:t>
      </w:r>
      <w:r>
        <w:rPr>
          <w:sz w:val="18"/>
          <w:szCs w:val="18"/>
        </w:rPr>
        <w:t>P</w:t>
      </w:r>
      <w:r>
        <w:rPr>
          <w:spacing w:val="-5"/>
          <w:sz w:val="18"/>
          <w:szCs w:val="18"/>
        </w:rPr>
        <w:t>h</w:t>
      </w:r>
      <w:r>
        <w:rPr>
          <w:sz w:val="18"/>
          <w:szCs w:val="18"/>
        </w:rPr>
        <w:t xml:space="preserve">ysics </w:t>
      </w:r>
      <w:r>
        <w:rPr>
          <w:spacing w:val="29"/>
          <w:sz w:val="18"/>
          <w:szCs w:val="18"/>
        </w:rPr>
        <w:t xml:space="preserve"> </w:t>
      </w:r>
      <w:ins w:id="0" w:author="jlauret" w:date="2015-11-15T14:07:00Z">
        <w:r>
          <w:rPr>
            <w:spacing w:val="29"/>
            <w:sz w:val="18"/>
            <w:szCs w:val="18"/>
          </w:rPr>
          <w:t xml:space="preserve">(HENP) </w:t>
        </w:r>
      </w:ins>
      <w:r>
        <w:rPr>
          <w:sz w:val="18"/>
          <w:szCs w:val="18"/>
        </w:rPr>
        <w:t>he</w:t>
      </w:r>
      <w:r>
        <w:rPr>
          <w:spacing w:val="-5"/>
          <w:sz w:val="18"/>
          <w:szCs w:val="18"/>
        </w:rPr>
        <w:t>a</w:t>
      </w:r>
      <w:r>
        <w:rPr>
          <w:sz w:val="18"/>
          <w:szCs w:val="18"/>
        </w:rPr>
        <w:t xml:space="preserve">vily </w:t>
      </w:r>
      <w:r>
        <w:rPr>
          <w:spacing w:val="20"/>
          <w:sz w:val="18"/>
          <w:szCs w:val="18"/>
        </w:rPr>
        <w:t xml:space="preserve"> </w:t>
      </w:r>
      <w:r>
        <w:rPr>
          <w:sz w:val="18"/>
          <w:szCs w:val="18"/>
        </w:rPr>
        <w:t xml:space="preserve">rely </w:t>
      </w:r>
      <w:r>
        <w:rPr>
          <w:spacing w:val="1"/>
          <w:sz w:val="18"/>
          <w:szCs w:val="18"/>
        </w:rPr>
        <w:t xml:space="preserve"> </w:t>
      </w:r>
      <w:r>
        <w:rPr>
          <w:w w:val="107"/>
          <w:sz w:val="18"/>
          <w:szCs w:val="18"/>
        </w:rPr>
        <w:t xml:space="preserve">on </w:t>
      </w:r>
      <w:r>
        <w:rPr>
          <w:w w:val="112"/>
          <w:sz w:val="18"/>
          <w:szCs w:val="18"/>
        </w:rPr>
        <w:t>distributed</w:t>
      </w:r>
      <w:r>
        <w:rPr>
          <w:spacing w:val="20"/>
          <w:w w:val="112"/>
          <w:sz w:val="18"/>
          <w:szCs w:val="18"/>
        </w:rPr>
        <w:t xml:space="preserve"> </w:t>
      </w:r>
      <w:r>
        <w:rPr>
          <w:w w:val="112"/>
          <w:sz w:val="18"/>
          <w:szCs w:val="18"/>
        </w:rPr>
        <w:t>computations</w:t>
      </w:r>
      <w:r>
        <w:rPr>
          <w:spacing w:val="-5"/>
          <w:w w:val="112"/>
          <w:sz w:val="18"/>
          <w:szCs w:val="18"/>
        </w:rPr>
        <w:t xml:space="preserve"> </w:t>
      </w:r>
      <w:r>
        <w:rPr>
          <w:sz w:val="18"/>
          <w:szCs w:val="18"/>
        </w:rPr>
        <w:t>using</w:t>
      </w:r>
      <w:r>
        <w:rPr>
          <w:spacing w:val="36"/>
          <w:sz w:val="18"/>
          <w:szCs w:val="18"/>
        </w:rPr>
        <w:t xml:space="preserve"> </w:t>
      </w:r>
      <w:r>
        <w:rPr>
          <w:spacing w:val="-6"/>
          <w:w w:val="111"/>
          <w:sz w:val="18"/>
          <w:szCs w:val="18"/>
        </w:rPr>
        <w:t>m</w:t>
      </w:r>
      <w:r>
        <w:rPr>
          <w:w w:val="111"/>
          <w:sz w:val="18"/>
          <w:szCs w:val="18"/>
        </w:rPr>
        <w:t>ultiple</w:t>
      </w:r>
      <w:r>
        <w:rPr>
          <w:spacing w:val="2"/>
          <w:w w:val="111"/>
          <w:sz w:val="18"/>
          <w:szCs w:val="18"/>
        </w:rPr>
        <w:t xml:space="preserve"> </w:t>
      </w:r>
      <w:r>
        <w:rPr>
          <w:w w:val="111"/>
          <w:sz w:val="18"/>
          <w:szCs w:val="18"/>
        </w:rPr>
        <w:t>computational</w:t>
      </w:r>
      <w:r>
        <w:rPr>
          <w:spacing w:val="15"/>
          <w:w w:val="111"/>
          <w:sz w:val="18"/>
          <w:szCs w:val="18"/>
        </w:rPr>
        <w:t xml:space="preserve"> </w:t>
      </w:r>
      <w:r>
        <w:rPr>
          <w:sz w:val="18"/>
          <w:szCs w:val="18"/>
        </w:rPr>
        <w:t xml:space="preserve">facilities </w:t>
      </w:r>
      <w:r>
        <w:rPr>
          <w:spacing w:val="1"/>
          <w:sz w:val="18"/>
          <w:szCs w:val="18"/>
        </w:rPr>
        <w:t xml:space="preserve"> </w:t>
      </w:r>
      <w:r>
        <w:rPr>
          <w:sz w:val="18"/>
          <w:szCs w:val="18"/>
        </w:rPr>
        <w:t>across</w:t>
      </w:r>
      <w:r>
        <w:rPr>
          <w:spacing w:val="40"/>
          <w:sz w:val="18"/>
          <w:szCs w:val="18"/>
        </w:rPr>
        <w:t xml:space="preserve"> </w:t>
      </w:r>
      <w:r>
        <w:rPr>
          <w:sz w:val="18"/>
          <w:szCs w:val="18"/>
        </w:rPr>
        <w:t>the</w:t>
      </w:r>
      <w:r>
        <w:rPr>
          <w:spacing w:val="44"/>
          <w:sz w:val="18"/>
          <w:szCs w:val="18"/>
        </w:rPr>
        <w:t xml:space="preserve"> </w:t>
      </w:r>
      <w:r>
        <w:rPr>
          <w:spacing w:val="-5"/>
          <w:sz w:val="18"/>
          <w:szCs w:val="18"/>
        </w:rPr>
        <w:t>w</w:t>
      </w:r>
      <w:r>
        <w:rPr>
          <w:sz w:val="18"/>
          <w:szCs w:val="18"/>
        </w:rPr>
        <w:t xml:space="preserve">orld.  </w:t>
      </w:r>
      <w:r>
        <w:rPr>
          <w:w w:val="109"/>
          <w:sz w:val="18"/>
          <w:szCs w:val="18"/>
        </w:rPr>
        <w:t xml:space="preserve">One </w:t>
      </w:r>
      <w:r>
        <w:rPr>
          <w:sz w:val="18"/>
          <w:szCs w:val="18"/>
        </w:rPr>
        <w:t>of</w:t>
      </w:r>
      <w:r>
        <w:rPr>
          <w:spacing w:val="42"/>
          <w:sz w:val="18"/>
          <w:szCs w:val="18"/>
        </w:rPr>
        <w:t xml:space="preserve"> </w:t>
      </w:r>
      <w:r>
        <w:rPr>
          <w:sz w:val="18"/>
          <w:szCs w:val="18"/>
        </w:rPr>
        <w:t xml:space="preserve">the </w:t>
      </w:r>
      <w:r>
        <w:rPr>
          <w:spacing w:val="35"/>
          <w:sz w:val="18"/>
          <w:szCs w:val="18"/>
        </w:rPr>
        <w:t xml:space="preserve"> </w:t>
      </w:r>
      <w:r>
        <w:rPr>
          <w:sz w:val="18"/>
          <w:szCs w:val="18"/>
        </w:rPr>
        <w:t>esse</w:t>
      </w:r>
      <w:r>
        <w:rPr>
          <w:spacing w:val="-5"/>
          <w:sz w:val="18"/>
          <w:szCs w:val="18"/>
        </w:rPr>
        <w:t>n</w:t>
      </w:r>
      <w:r>
        <w:rPr>
          <w:sz w:val="18"/>
          <w:szCs w:val="18"/>
        </w:rPr>
        <w:t xml:space="preserve">tial  </w:t>
      </w:r>
      <w:r>
        <w:rPr>
          <w:spacing w:val="10"/>
          <w:sz w:val="18"/>
          <w:szCs w:val="18"/>
        </w:rPr>
        <w:t xml:space="preserve"> </w:t>
      </w:r>
      <w:r>
        <w:rPr>
          <w:spacing w:val="-5"/>
          <w:w w:val="143"/>
          <w:sz w:val="18"/>
          <w:szCs w:val="18"/>
        </w:rPr>
        <w:t>t</w:t>
      </w:r>
      <w:r>
        <w:rPr>
          <w:w w:val="110"/>
          <w:sz w:val="18"/>
          <w:szCs w:val="18"/>
        </w:rPr>
        <w:t>y</w:t>
      </w:r>
      <w:r>
        <w:rPr>
          <w:spacing w:val="5"/>
          <w:w w:val="110"/>
          <w:sz w:val="18"/>
          <w:szCs w:val="18"/>
        </w:rPr>
        <w:t>p</w:t>
      </w:r>
      <w:r>
        <w:rPr>
          <w:w w:val="103"/>
          <w:sz w:val="18"/>
          <w:szCs w:val="18"/>
        </w:rPr>
        <w:t xml:space="preserve">es  </w:t>
      </w:r>
      <w:r>
        <w:rPr>
          <w:sz w:val="18"/>
          <w:szCs w:val="18"/>
        </w:rPr>
        <w:t>of</w:t>
      </w:r>
      <w:r>
        <w:rPr>
          <w:spacing w:val="42"/>
          <w:sz w:val="18"/>
          <w:szCs w:val="18"/>
        </w:rPr>
        <w:t xml:space="preserve"> </w:t>
      </w:r>
      <w:r>
        <w:rPr>
          <w:sz w:val="18"/>
          <w:szCs w:val="18"/>
        </w:rPr>
        <w:t xml:space="preserve">the </w:t>
      </w:r>
      <w:r>
        <w:rPr>
          <w:spacing w:val="35"/>
          <w:sz w:val="18"/>
          <w:szCs w:val="18"/>
        </w:rPr>
        <w:t xml:space="preserve"> </w:t>
      </w:r>
      <w:r>
        <w:rPr>
          <w:w w:val="111"/>
          <w:sz w:val="18"/>
          <w:szCs w:val="18"/>
        </w:rPr>
        <w:t>computations</w:t>
      </w:r>
      <w:r>
        <w:rPr>
          <w:spacing w:val="42"/>
          <w:w w:val="111"/>
          <w:sz w:val="18"/>
          <w:szCs w:val="18"/>
        </w:rPr>
        <w:t xml:space="preserve"> </w:t>
      </w:r>
      <w:r>
        <w:rPr>
          <w:sz w:val="18"/>
          <w:szCs w:val="18"/>
        </w:rPr>
        <w:t xml:space="preserve">is </w:t>
      </w:r>
      <w:r>
        <w:rPr>
          <w:spacing w:val="4"/>
          <w:sz w:val="18"/>
          <w:szCs w:val="18"/>
        </w:rPr>
        <w:t xml:space="preserve"> </w:t>
      </w:r>
      <w:r>
        <w:rPr>
          <w:sz w:val="18"/>
          <w:szCs w:val="18"/>
        </w:rPr>
        <w:t xml:space="preserve">a </w:t>
      </w:r>
      <w:r>
        <w:rPr>
          <w:spacing w:val="12"/>
          <w:sz w:val="18"/>
          <w:szCs w:val="18"/>
        </w:rPr>
        <w:t xml:space="preserve"> </w:t>
      </w:r>
      <w:r>
        <w:rPr>
          <w:w w:val="112"/>
          <w:sz w:val="18"/>
          <w:szCs w:val="18"/>
        </w:rPr>
        <w:t xml:space="preserve">distributed </w:t>
      </w:r>
      <w:r>
        <w:rPr>
          <w:spacing w:val="6"/>
          <w:w w:val="112"/>
          <w:sz w:val="18"/>
          <w:szCs w:val="18"/>
        </w:rPr>
        <w:t xml:space="preserve"> </w:t>
      </w:r>
      <w:r>
        <w:rPr>
          <w:w w:val="112"/>
          <w:sz w:val="18"/>
          <w:szCs w:val="18"/>
        </w:rPr>
        <w:t xml:space="preserve">data </w:t>
      </w:r>
      <w:r>
        <w:rPr>
          <w:spacing w:val="11"/>
          <w:w w:val="112"/>
          <w:sz w:val="18"/>
          <w:szCs w:val="18"/>
        </w:rPr>
        <w:t xml:space="preserve"> </w:t>
      </w:r>
      <w:r>
        <w:rPr>
          <w:w w:val="112"/>
          <w:sz w:val="18"/>
          <w:szCs w:val="18"/>
        </w:rPr>
        <w:t>pr</w:t>
      </w:r>
      <w:r>
        <w:rPr>
          <w:spacing w:val="7"/>
          <w:w w:val="112"/>
          <w:sz w:val="18"/>
          <w:szCs w:val="18"/>
        </w:rPr>
        <w:t>o</w:t>
      </w:r>
      <w:r>
        <w:rPr>
          <w:w w:val="112"/>
          <w:sz w:val="18"/>
          <w:szCs w:val="18"/>
        </w:rPr>
        <w:t>duction</w:t>
      </w:r>
      <w:r>
        <w:rPr>
          <w:spacing w:val="30"/>
          <w:w w:val="112"/>
          <w:sz w:val="18"/>
          <w:szCs w:val="18"/>
        </w:rPr>
        <w:t xml:space="preserve"> </w:t>
      </w:r>
      <w:r>
        <w:rPr>
          <w:w w:val="112"/>
          <w:sz w:val="18"/>
          <w:szCs w:val="18"/>
        </w:rPr>
        <w:t xml:space="preserve">where </w:t>
      </w:r>
      <w:r>
        <w:rPr>
          <w:spacing w:val="6"/>
          <w:w w:val="113"/>
          <w:sz w:val="18"/>
          <w:szCs w:val="18"/>
        </w:rPr>
        <w:t>p</w:t>
      </w:r>
      <w:r>
        <w:rPr>
          <w:w w:val="113"/>
          <w:sz w:val="18"/>
          <w:szCs w:val="18"/>
        </w:rPr>
        <w:t>eta</w:t>
      </w:r>
      <w:r>
        <w:rPr>
          <w:spacing w:val="-6"/>
          <w:w w:val="113"/>
          <w:sz w:val="18"/>
          <w:szCs w:val="18"/>
        </w:rPr>
        <w:t>b</w:t>
      </w:r>
      <w:r>
        <w:rPr>
          <w:w w:val="113"/>
          <w:sz w:val="18"/>
          <w:szCs w:val="18"/>
        </w:rPr>
        <w:t>ytes</w:t>
      </w:r>
      <w:r>
        <w:rPr>
          <w:spacing w:val="9"/>
          <w:w w:val="113"/>
          <w:sz w:val="18"/>
          <w:szCs w:val="18"/>
        </w:rPr>
        <w:t xml:space="preserve"> </w:t>
      </w:r>
      <w:r>
        <w:rPr>
          <w:sz w:val="18"/>
          <w:szCs w:val="18"/>
        </w:rPr>
        <w:t>of</w:t>
      </w:r>
      <w:r>
        <w:rPr>
          <w:spacing w:val="8"/>
          <w:sz w:val="18"/>
          <w:szCs w:val="18"/>
        </w:rPr>
        <w:t xml:space="preserve"> </w:t>
      </w:r>
      <w:r>
        <w:rPr>
          <w:sz w:val="18"/>
          <w:szCs w:val="18"/>
        </w:rPr>
        <w:t>r</w:t>
      </w:r>
      <w:r>
        <w:rPr>
          <w:spacing w:val="-5"/>
          <w:sz w:val="18"/>
          <w:szCs w:val="18"/>
        </w:rPr>
        <w:t>a</w:t>
      </w:r>
      <w:r>
        <w:rPr>
          <w:sz w:val="18"/>
          <w:szCs w:val="18"/>
        </w:rPr>
        <w:t>w</w:t>
      </w:r>
      <w:r>
        <w:rPr>
          <w:spacing w:val="37"/>
          <w:sz w:val="18"/>
          <w:szCs w:val="18"/>
        </w:rPr>
        <w:t xml:space="preserve"> </w:t>
      </w:r>
      <w:r>
        <w:rPr>
          <w:sz w:val="18"/>
          <w:szCs w:val="18"/>
        </w:rPr>
        <w:t>files</w:t>
      </w:r>
      <w:r>
        <w:rPr>
          <w:spacing w:val="9"/>
          <w:sz w:val="18"/>
          <w:szCs w:val="18"/>
        </w:rPr>
        <w:t xml:space="preserve"> </w:t>
      </w:r>
      <w:r>
        <w:rPr>
          <w:sz w:val="18"/>
          <w:szCs w:val="18"/>
        </w:rPr>
        <w:t>from</w:t>
      </w:r>
      <w:r>
        <w:rPr>
          <w:spacing w:val="33"/>
          <w:sz w:val="18"/>
          <w:szCs w:val="18"/>
        </w:rPr>
        <w:t xml:space="preserve"> </w:t>
      </w:r>
      <w:r>
        <w:rPr>
          <w:sz w:val="18"/>
          <w:szCs w:val="18"/>
        </w:rPr>
        <w:t>a</w:t>
      </w:r>
      <w:r>
        <w:rPr>
          <w:spacing w:val="23"/>
          <w:sz w:val="18"/>
          <w:szCs w:val="18"/>
        </w:rPr>
        <w:t xml:space="preserve"> </w:t>
      </w:r>
      <w:r>
        <w:rPr>
          <w:sz w:val="18"/>
          <w:szCs w:val="18"/>
        </w:rPr>
        <w:t>single</w:t>
      </w:r>
      <w:r>
        <w:rPr>
          <w:spacing w:val="33"/>
          <w:sz w:val="18"/>
          <w:szCs w:val="18"/>
        </w:rPr>
        <w:t xml:space="preserve"> </w:t>
      </w:r>
      <w:r>
        <w:rPr>
          <w:sz w:val="18"/>
          <w:szCs w:val="18"/>
        </w:rPr>
        <w:t>source</w:t>
      </w:r>
      <w:r>
        <w:rPr>
          <w:spacing w:val="45"/>
          <w:sz w:val="18"/>
          <w:szCs w:val="18"/>
        </w:rPr>
        <w:t xml:space="preserve"> </w:t>
      </w:r>
      <w:r>
        <w:rPr>
          <w:sz w:val="18"/>
          <w:szCs w:val="18"/>
        </w:rPr>
        <w:t>has</w:t>
      </w:r>
      <w:r>
        <w:rPr>
          <w:spacing w:val="38"/>
          <w:sz w:val="18"/>
          <w:szCs w:val="18"/>
        </w:rPr>
        <w:t xml:space="preserve"> </w:t>
      </w:r>
      <w:r>
        <w:rPr>
          <w:sz w:val="18"/>
          <w:szCs w:val="18"/>
        </w:rPr>
        <w:t>to</w:t>
      </w:r>
      <w:r>
        <w:rPr>
          <w:spacing w:val="34"/>
          <w:sz w:val="18"/>
          <w:szCs w:val="18"/>
        </w:rPr>
        <w:t xml:space="preserve"> </w:t>
      </w:r>
      <w:r>
        <w:rPr>
          <w:spacing w:val="5"/>
          <w:sz w:val="18"/>
          <w:szCs w:val="18"/>
        </w:rPr>
        <w:t>b</w:t>
      </w:r>
      <w:r>
        <w:rPr>
          <w:sz w:val="18"/>
          <w:szCs w:val="18"/>
        </w:rPr>
        <w:t>e</w:t>
      </w:r>
      <w:r>
        <w:rPr>
          <w:spacing w:val="24"/>
          <w:sz w:val="18"/>
          <w:szCs w:val="18"/>
        </w:rPr>
        <w:t xml:space="preserve"> </w:t>
      </w:r>
      <w:r>
        <w:rPr>
          <w:sz w:val="18"/>
          <w:szCs w:val="18"/>
        </w:rPr>
        <w:t>pr</w:t>
      </w:r>
      <w:r>
        <w:rPr>
          <w:spacing w:val="6"/>
          <w:sz w:val="18"/>
          <w:szCs w:val="18"/>
        </w:rPr>
        <w:t>o</w:t>
      </w:r>
      <w:r>
        <w:rPr>
          <w:sz w:val="18"/>
          <w:szCs w:val="18"/>
        </w:rPr>
        <w:t xml:space="preserve">cessed </w:t>
      </w:r>
      <w:r>
        <w:rPr>
          <w:spacing w:val="14"/>
          <w:sz w:val="18"/>
          <w:szCs w:val="18"/>
        </w:rPr>
        <w:t xml:space="preserve"> </w:t>
      </w:r>
      <w:r>
        <w:rPr>
          <w:sz w:val="18"/>
          <w:szCs w:val="18"/>
        </w:rPr>
        <w:t>once</w:t>
      </w:r>
      <w:r>
        <w:rPr>
          <w:spacing w:val="29"/>
          <w:sz w:val="18"/>
          <w:szCs w:val="18"/>
        </w:rPr>
        <w:t xml:space="preserve"> </w:t>
      </w:r>
      <w:r>
        <w:rPr>
          <w:sz w:val="18"/>
          <w:szCs w:val="18"/>
        </w:rPr>
        <w:t>using</w:t>
      </w:r>
      <w:r>
        <w:rPr>
          <w:spacing w:val="39"/>
          <w:sz w:val="18"/>
          <w:szCs w:val="18"/>
        </w:rPr>
        <w:t xml:space="preserve"> </w:t>
      </w:r>
      <w:r>
        <w:rPr>
          <w:w w:val="112"/>
          <w:sz w:val="18"/>
          <w:szCs w:val="18"/>
        </w:rPr>
        <w:t>thousands</w:t>
      </w:r>
      <w:r>
        <w:rPr>
          <w:spacing w:val="8"/>
          <w:w w:val="112"/>
          <w:sz w:val="18"/>
          <w:szCs w:val="18"/>
        </w:rPr>
        <w:t xml:space="preserve"> </w:t>
      </w:r>
      <w:r>
        <w:rPr>
          <w:sz w:val="18"/>
          <w:szCs w:val="18"/>
        </w:rPr>
        <w:t xml:space="preserve">of CPUs </w:t>
      </w:r>
      <w:r>
        <w:rPr>
          <w:spacing w:val="8"/>
          <w:sz w:val="18"/>
          <w:szCs w:val="18"/>
        </w:rPr>
        <w:t xml:space="preserve"> </w:t>
      </w:r>
      <w:r>
        <w:rPr>
          <w:w w:val="114"/>
          <w:sz w:val="18"/>
          <w:szCs w:val="18"/>
        </w:rPr>
        <w:t>at</w:t>
      </w:r>
      <w:r>
        <w:rPr>
          <w:spacing w:val="16"/>
          <w:w w:val="114"/>
          <w:sz w:val="18"/>
          <w:szCs w:val="18"/>
        </w:rPr>
        <w:t xml:space="preserve"> </w:t>
      </w:r>
      <w:r>
        <w:rPr>
          <w:w w:val="114"/>
          <w:sz w:val="18"/>
          <w:szCs w:val="18"/>
        </w:rPr>
        <w:t>distributed</w:t>
      </w:r>
      <w:r>
        <w:rPr>
          <w:spacing w:val="2"/>
          <w:w w:val="114"/>
          <w:sz w:val="18"/>
          <w:szCs w:val="18"/>
        </w:rPr>
        <w:t xml:space="preserve"> </w:t>
      </w:r>
      <w:r>
        <w:rPr>
          <w:w w:val="114"/>
          <w:sz w:val="18"/>
          <w:szCs w:val="18"/>
        </w:rPr>
        <w:t>computational</w:t>
      </w:r>
      <w:r>
        <w:rPr>
          <w:spacing w:val="-17"/>
          <w:w w:val="114"/>
          <w:sz w:val="18"/>
          <w:szCs w:val="18"/>
        </w:rPr>
        <w:t xml:space="preserve"> </w:t>
      </w:r>
      <w:r>
        <w:rPr>
          <w:sz w:val="18"/>
          <w:szCs w:val="18"/>
        </w:rPr>
        <w:t>facilities</w:t>
      </w:r>
      <w:r>
        <w:rPr>
          <w:spacing w:val="44"/>
          <w:sz w:val="18"/>
          <w:szCs w:val="18"/>
        </w:rPr>
        <w:t xml:space="preserve"> </w:t>
      </w:r>
      <w:r>
        <w:rPr>
          <w:sz w:val="18"/>
          <w:szCs w:val="18"/>
        </w:rPr>
        <w:t>and</w:t>
      </w:r>
      <w:r>
        <w:rPr>
          <w:spacing w:val="43"/>
          <w:sz w:val="18"/>
          <w:szCs w:val="18"/>
        </w:rPr>
        <w:t xml:space="preserve"> </w:t>
      </w:r>
      <w:r>
        <w:rPr>
          <w:sz w:val="18"/>
          <w:szCs w:val="18"/>
        </w:rPr>
        <w:t>the</w:t>
      </w:r>
      <w:r>
        <w:rPr>
          <w:spacing w:val="42"/>
          <w:sz w:val="18"/>
          <w:szCs w:val="18"/>
        </w:rPr>
        <w:t xml:space="preserve"> </w:t>
      </w:r>
      <w:r>
        <w:rPr>
          <w:w w:val="117"/>
          <w:sz w:val="18"/>
          <w:szCs w:val="18"/>
        </w:rPr>
        <w:t>output</w:t>
      </w:r>
      <w:r>
        <w:rPr>
          <w:spacing w:val="-1"/>
          <w:w w:val="117"/>
          <w:sz w:val="18"/>
          <w:szCs w:val="18"/>
        </w:rPr>
        <w:t xml:space="preserve"> </w:t>
      </w:r>
      <w:r>
        <w:rPr>
          <w:sz w:val="18"/>
          <w:szCs w:val="18"/>
        </w:rPr>
        <w:t>has</w:t>
      </w:r>
      <w:r>
        <w:rPr>
          <w:spacing w:val="33"/>
          <w:sz w:val="18"/>
          <w:szCs w:val="18"/>
        </w:rPr>
        <w:t xml:space="preserve"> </w:t>
      </w:r>
      <w:r>
        <w:rPr>
          <w:sz w:val="18"/>
          <w:szCs w:val="18"/>
        </w:rPr>
        <w:t>to</w:t>
      </w:r>
      <w:r>
        <w:rPr>
          <w:spacing w:val="29"/>
          <w:sz w:val="18"/>
          <w:szCs w:val="18"/>
        </w:rPr>
        <w:t xml:space="preserve"> </w:t>
      </w:r>
      <w:r>
        <w:rPr>
          <w:spacing w:val="5"/>
          <w:sz w:val="18"/>
          <w:szCs w:val="18"/>
        </w:rPr>
        <w:t>b</w:t>
      </w:r>
      <w:r>
        <w:rPr>
          <w:sz w:val="18"/>
          <w:szCs w:val="18"/>
        </w:rPr>
        <w:t>e</w:t>
      </w:r>
      <w:r>
        <w:rPr>
          <w:spacing w:val="20"/>
          <w:sz w:val="18"/>
          <w:szCs w:val="18"/>
        </w:rPr>
        <w:t xml:space="preserve"> </w:t>
      </w:r>
      <w:r>
        <w:rPr>
          <w:w w:val="112"/>
          <w:sz w:val="18"/>
          <w:szCs w:val="18"/>
        </w:rPr>
        <w:t>transferred</w:t>
      </w:r>
      <w:r>
        <w:rPr>
          <w:spacing w:val="2"/>
          <w:w w:val="112"/>
          <w:sz w:val="18"/>
          <w:szCs w:val="18"/>
        </w:rPr>
        <w:t xml:space="preserve"> </w:t>
      </w:r>
      <w:r>
        <w:rPr>
          <w:w w:val="110"/>
          <w:sz w:val="18"/>
          <w:szCs w:val="18"/>
        </w:rPr>
        <w:t>ba</w:t>
      </w:r>
      <w:r>
        <w:rPr>
          <w:spacing w:val="-5"/>
          <w:w w:val="110"/>
          <w:sz w:val="18"/>
          <w:szCs w:val="18"/>
        </w:rPr>
        <w:t>c</w:t>
      </w:r>
      <w:r>
        <w:rPr>
          <w:w w:val="107"/>
          <w:sz w:val="18"/>
          <w:szCs w:val="18"/>
        </w:rPr>
        <w:t xml:space="preserve">k </w:t>
      </w:r>
      <w:r>
        <w:rPr>
          <w:sz w:val="18"/>
          <w:szCs w:val="18"/>
        </w:rPr>
        <w:t xml:space="preserve">to  </w:t>
      </w:r>
      <w:r>
        <w:rPr>
          <w:w w:val="125"/>
          <w:sz w:val="18"/>
          <w:szCs w:val="18"/>
        </w:rPr>
        <w:t>that</w:t>
      </w:r>
      <w:r>
        <w:rPr>
          <w:spacing w:val="11"/>
          <w:w w:val="125"/>
          <w:sz w:val="18"/>
          <w:szCs w:val="18"/>
        </w:rPr>
        <w:t xml:space="preserve"> </w:t>
      </w:r>
      <w:r>
        <w:rPr>
          <w:sz w:val="18"/>
          <w:szCs w:val="18"/>
        </w:rPr>
        <w:t xml:space="preserve">source. </w:t>
      </w:r>
      <w:r>
        <w:rPr>
          <w:spacing w:val="14"/>
          <w:sz w:val="18"/>
          <w:szCs w:val="18"/>
        </w:rPr>
        <w:t xml:space="preserve"> </w:t>
      </w:r>
      <w:proofErr w:type="gramStart"/>
      <w:r>
        <w:rPr>
          <w:sz w:val="18"/>
          <w:szCs w:val="18"/>
        </w:rPr>
        <w:t xml:space="preserve">The </w:t>
      </w:r>
      <w:r>
        <w:rPr>
          <w:spacing w:val="14"/>
          <w:sz w:val="18"/>
          <w:szCs w:val="18"/>
        </w:rPr>
        <w:t xml:space="preserve"> </w:t>
      </w:r>
      <w:r>
        <w:rPr>
          <w:sz w:val="18"/>
          <w:szCs w:val="18"/>
        </w:rPr>
        <w:t>m</w:t>
      </w:r>
      <w:r>
        <w:rPr>
          <w:spacing w:val="10"/>
          <w:sz w:val="18"/>
          <w:szCs w:val="18"/>
        </w:rPr>
        <w:t>a</w:t>
      </w:r>
      <w:r>
        <w:rPr>
          <w:sz w:val="18"/>
          <w:szCs w:val="18"/>
        </w:rPr>
        <w:t>jor</w:t>
      </w:r>
      <w:proofErr w:type="gramEnd"/>
      <w:r>
        <w:rPr>
          <w:sz w:val="18"/>
          <w:szCs w:val="18"/>
        </w:rPr>
        <w:t xml:space="preserve"> </w:t>
      </w:r>
      <w:r>
        <w:rPr>
          <w:spacing w:val="22"/>
          <w:sz w:val="18"/>
          <w:szCs w:val="18"/>
        </w:rPr>
        <w:t xml:space="preserve"> </w:t>
      </w:r>
      <w:r>
        <w:rPr>
          <w:sz w:val="18"/>
          <w:szCs w:val="18"/>
        </w:rPr>
        <w:t xml:space="preserve">factor </w:t>
      </w:r>
      <w:r>
        <w:rPr>
          <w:spacing w:val="24"/>
          <w:sz w:val="18"/>
          <w:szCs w:val="18"/>
        </w:rPr>
        <w:t xml:space="preserve"> </w:t>
      </w:r>
      <w:r>
        <w:rPr>
          <w:sz w:val="18"/>
          <w:szCs w:val="18"/>
        </w:rPr>
        <w:t xml:space="preserve">limiting </w:t>
      </w:r>
      <w:r>
        <w:rPr>
          <w:spacing w:val="30"/>
          <w:sz w:val="18"/>
          <w:szCs w:val="18"/>
        </w:rPr>
        <w:t xml:space="preserve"> </w:t>
      </w:r>
      <w:r>
        <w:rPr>
          <w:sz w:val="18"/>
          <w:szCs w:val="18"/>
        </w:rPr>
        <w:t xml:space="preserve">the </w:t>
      </w:r>
      <w:r>
        <w:rPr>
          <w:spacing w:val="13"/>
          <w:sz w:val="18"/>
          <w:szCs w:val="18"/>
        </w:rPr>
        <w:t xml:space="preserve"> </w:t>
      </w:r>
      <w:r>
        <w:rPr>
          <w:spacing w:val="5"/>
          <w:w w:val="108"/>
          <w:sz w:val="18"/>
          <w:szCs w:val="18"/>
        </w:rPr>
        <w:t>p</w:t>
      </w:r>
      <w:r>
        <w:rPr>
          <w:w w:val="108"/>
          <w:sz w:val="18"/>
          <w:szCs w:val="18"/>
        </w:rPr>
        <w:t>erformance</w:t>
      </w:r>
      <w:r>
        <w:rPr>
          <w:spacing w:val="23"/>
          <w:w w:val="108"/>
          <w:sz w:val="18"/>
          <w:szCs w:val="18"/>
        </w:rPr>
        <w:t xml:space="preserve"> </w:t>
      </w:r>
      <w:r>
        <w:rPr>
          <w:sz w:val="18"/>
          <w:szCs w:val="18"/>
        </w:rPr>
        <w:t>of</w:t>
      </w:r>
      <w:r>
        <w:rPr>
          <w:spacing w:val="20"/>
          <w:sz w:val="18"/>
          <w:szCs w:val="18"/>
        </w:rPr>
        <w:t xml:space="preserve"> </w:t>
      </w:r>
      <w:r>
        <w:rPr>
          <w:sz w:val="18"/>
          <w:szCs w:val="18"/>
        </w:rPr>
        <w:t>su</w:t>
      </w:r>
      <w:r>
        <w:rPr>
          <w:spacing w:val="-5"/>
          <w:sz w:val="18"/>
          <w:szCs w:val="18"/>
        </w:rPr>
        <w:t>c</w:t>
      </w:r>
      <w:r>
        <w:rPr>
          <w:sz w:val="18"/>
          <w:szCs w:val="18"/>
        </w:rPr>
        <w:t xml:space="preserve">h </w:t>
      </w:r>
      <w:r>
        <w:rPr>
          <w:spacing w:val="6"/>
          <w:sz w:val="18"/>
          <w:szCs w:val="18"/>
        </w:rPr>
        <w:t xml:space="preserve"> </w:t>
      </w:r>
      <w:r>
        <w:rPr>
          <w:w w:val="111"/>
          <w:sz w:val="18"/>
          <w:szCs w:val="18"/>
        </w:rPr>
        <w:t>computations</w:t>
      </w:r>
      <w:r>
        <w:rPr>
          <w:spacing w:val="19"/>
          <w:w w:val="111"/>
          <w:sz w:val="18"/>
          <w:szCs w:val="18"/>
        </w:rPr>
        <w:t xml:space="preserve"> </w:t>
      </w:r>
      <w:r>
        <w:rPr>
          <w:sz w:val="18"/>
          <w:szCs w:val="18"/>
        </w:rPr>
        <w:t>is</w:t>
      </w:r>
      <w:r>
        <w:rPr>
          <w:spacing w:val="26"/>
          <w:sz w:val="18"/>
          <w:szCs w:val="18"/>
        </w:rPr>
        <w:t xml:space="preserve"> </w:t>
      </w:r>
      <w:r>
        <w:rPr>
          <w:w w:val="115"/>
          <w:sz w:val="18"/>
          <w:szCs w:val="18"/>
        </w:rPr>
        <w:t xml:space="preserve">a </w:t>
      </w:r>
      <w:r>
        <w:rPr>
          <w:w w:val="111"/>
          <w:sz w:val="18"/>
          <w:szCs w:val="18"/>
        </w:rPr>
        <w:t>latency</w:t>
      </w:r>
      <w:r>
        <w:rPr>
          <w:spacing w:val="5"/>
          <w:w w:val="111"/>
          <w:sz w:val="18"/>
          <w:szCs w:val="18"/>
        </w:rPr>
        <w:t xml:space="preserve"> </w:t>
      </w:r>
      <w:r>
        <w:rPr>
          <w:sz w:val="18"/>
          <w:szCs w:val="18"/>
        </w:rPr>
        <w:t xml:space="preserve">caused </w:t>
      </w:r>
      <w:r>
        <w:rPr>
          <w:spacing w:val="4"/>
          <w:sz w:val="18"/>
          <w:szCs w:val="18"/>
        </w:rPr>
        <w:t xml:space="preserve"> </w:t>
      </w:r>
      <w:r>
        <w:rPr>
          <w:spacing w:val="-5"/>
          <w:sz w:val="18"/>
          <w:szCs w:val="18"/>
        </w:rPr>
        <w:t>b</w:t>
      </w:r>
      <w:r>
        <w:rPr>
          <w:sz w:val="18"/>
          <w:szCs w:val="18"/>
        </w:rPr>
        <w:t>y</w:t>
      </w:r>
      <w:r>
        <w:rPr>
          <w:spacing w:val="27"/>
          <w:sz w:val="18"/>
          <w:szCs w:val="18"/>
        </w:rPr>
        <w:t xml:space="preserve"> </w:t>
      </w:r>
      <w:r>
        <w:rPr>
          <w:sz w:val="18"/>
          <w:szCs w:val="18"/>
        </w:rPr>
        <w:t>access</w:t>
      </w:r>
      <w:r>
        <w:rPr>
          <w:spacing w:val="33"/>
          <w:sz w:val="18"/>
          <w:szCs w:val="18"/>
        </w:rPr>
        <w:t xml:space="preserve"> </w:t>
      </w:r>
      <w:r>
        <w:rPr>
          <w:sz w:val="18"/>
          <w:szCs w:val="18"/>
        </w:rPr>
        <w:t>to</w:t>
      </w:r>
      <w:r>
        <w:rPr>
          <w:spacing w:val="32"/>
          <w:sz w:val="18"/>
          <w:szCs w:val="18"/>
        </w:rPr>
        <w:t xml:space="preserve"> </w:t>
      </w:r>
      <w:r>
        <w:rPr>
          <w:sz w:val="18"/>
          <w:szCs w:val="18"/>
        </w:rPr>
        <w:t xml:space="preserve">the  </w:t>
      </w:r>
      <w:r>
        <w:rPr>
          <w:w w:val="109"/>
          <w:sz w:val="18"/>
          <w:szCs w:val="18"/>
        </w:rPr>
        <w:t>remotely</w:t>
      </w:r>
      <w:r>
        <w:rPr>
          <w:spacing w:val="6"/>
          <w:w w:val="109"/>
          <w:sz w:val="18"/>
          <w:szCs w:val="18"/>
        </w:rPr>
        <w:t xml:space="preserve"> </w:t>
      </w:r>
      <w:r>
        <w:rPr>
          <w:sz w:val="18"/>
          <w:szCs w:val="18"/>
        </w:rPr>
        <w:t xml:space="preserve">stored </w:t>
      </w:r>
      <w:r>
        <w:rPr>
          <w:spacing w:val="18"/>
          <w:sz w:val="18"/>
          <w:szCs w:val="18"/>
        </w:rPr>
        <w:t xml:space="preserve"> </w:t>
      </w:r>
      <w:r>
        <w:rPr>
          <w:w w:val="118"/>
          <w:sz w:val="18"/>
          <w:szCs w:val="18"/>
        </w:rPr>
        <w:t>data.</w:t>
      </w:r>
      <w:r>
        <w:rPr>
          <w:spacing w:val="2"/>
          <w:w w:val="118"/>
          <w:sz w:val="18"/>
          <w:szCs w:val="18"/>
        </w:rPr>
        <w:t xml:space="preserve"> </w:t>
      </w:r>
      <w:r>
        <w:rPr>
          <w:sz w:val="18"/>
          <w:szCs w:val="18"/>
        </w:rPr>
        <w:t>In</w:t>
      </w:r>
      <w:r>
        <w:rPr>
          <w:spacing w:val="28"/>
          <w:sz w:val="18"/>
          <w:szCs w:val="18"/>
        </w:rPr>
        <w:t xml:space="preserve"> </w:t>
      </w:r>
      <w:r>
        <w:rPr>
          <w:sz w:val="18"/>
          <w:szCs w:val="18"/>
        </w:rPr>
        <w:t xml:space="preserve">this </w:t>
      </w:r>
      <w:r>
        <w:rPr>
          <w:spacing w:val="1"/>
          <w:sz w:val="18"/>
          <w:szCs w:val="18"/>
        </w:rPr>
        <w:t xml:space="preserve"> </w:t>
      </w:r>
      <w:r>
        <w:rPr>
          <w:sz w:val="18"/>
          <w:szCs w:val="18"/>
        </w:rPr>
        <w:t>pa</w:t>
      </w:r>
      <w:r>
        <w:rPr>
          <w:spacing w:val="6"/>
          <w:sz w:val="18"/>
          <w:szCs w:val="18"/>
        </w:rPr>
        <w:t>p</w:t>
      </w:r>
      <w:r>
        <w:rPr>
          <w:sz w:val="18"/>
          <w:szCs w:val="18"/>
        </w:rPr>
        <w:t xml:space="preserve">er </w:t>
      </w:r>
      <w:r>
        <w:rPr>
          <w:spacing w:val="14"/>
          <w:sz w:val="18"/>
          <w:szCs w:val="18"/>
        </w:rPr>
        <w:t xml:space="preserve"> </w:t>
      </w:r>
      <w:r>
        <w:rPr>
          <w:spacing w:val="-5"/>
          <w:sz w:val="18"/>
          <w:szCs w:val="18"/>
        </w:rPr>
        <w:t>w</w:t>
      </w:r>
      <w:r>
        <w:rPr>
          <w:sz w:val="18"/>
          <w:szCs w:val="18"/>
        </w:rPr>
        <w:t>e</w:t>
      </w:r>
      <w:r>
        <w:rPr>
          <w:spacing w:val="13"/>
          <w:sz w:val="18"/>
          <w:szCs w:val="18"/>
        </w:rPr>
        <w:t xml:space="preserve"> </w:t>
      </w:r>
      <w:r>
        <w:rPr>
          <w:sz w:val="18"/>
          <w:szCs w:val="18"/>
        </w:rPr>
        <w:t>pro</w:t>
      </w:r>
      <w:r>
        <w:rPr>
          <w:spacing w:val="6"/>
          <w:sz w:val="18"/>
          <w:szCs w:val="18"/>
        </w:rPr>
        <w:t>p</w:t>
      </w:r>
      <w:r>
        <w:rPr>
          <w:sz w:val="18"/>
          <w:szCs w:val="18"/>
        </w:rPr>
        <w:t xml:space="preserve">ose </w:t>
      </w:r>
      <w:r>
        <w:rPr>
          <w:spacing w:val="6"/>
          <w:sz w:val="18"/>
          <w:szCs w:val="18"/>
        </w:rPr>
        <w:t xml:space="preserve"> </w:t>
      </w:r>
      <w:r>
        <w:rPr>
          <w:sz w:val="18"/>
          <w:szCs w:val="18"/>
        </w:rPr>
        <w:t>a</w:t>
      </w:r>
      <w:r>
        <w:rPr>
          <w:spacing w:val="22"/>
          <w:sz w:val="18"/>
          <w:szCs w:val="18"/>
        </w:rPr>
        <w:t xml:space="preserve"> </w:t>
      </w:r>
      <w:r>
        <w:rPr>
          <w:w w:val="105"/>
          <w:sz w:val="18"/>
          <w:szCs w:val="18"/>
        </w:rPr>
        <w:t xml:space="preserve">new </w:t>
      </w:r>
      <w:r>
        <w:rPr>
          <w:w w:val="109"/>
          <w:sz w:val="18"/>
          <w:szCs w:val="18"/>
        </w:rPr>
        <w:t>s</w:t>
      </w:r>
      <w:r>
        <w:rPr>
          <w:spacing w:val="-5"/>
          <w:w w:val="109"/>
          <w:sz w:val="18"/>
          <w:szCs w:val="18"/>
        </w:rPr>
        <w:t>c</w:t>
      </w:r>
      <w:r>
        <w:rPr>
          <w:w w:val="109"/>
          <w:sz w:val="18"/>
          <w:szCs w:val="18"/>
        </w:rPr>
        <w:t>heduling</w:t>
      </w:r>
      <w:r>
        <w:rPr>
          <w:spacing w:val="17"/>
          <w:w w:val="109"/>
          <w:sz w:val="18"/>
          <w:szCs w:val="18"/>
        </w:rPr>
        <w:t xml:space="preserve"> </w:t>
      </w:r>
      <w:r>
        <w:rPr>
          <w:w w:val="109"/>
          <w:sz w:val="18"/>
          <w:szCs w:val="18"/>
        </w:rPr>
        <w:t>approa</w:t>
      </w:r>
      <w:r>
        <w:rPr>
          <w:spacing w:val="-4"/>
          <w:w w:val="109"/>
          <w:sz w:val="18"/>
          <w:szCs w:val="18"/>
        </w:rPr>
        <w:t>c</w:t>
      </w:r>
      <w:r>
        <w:rPr>
          <w:w w:val="109"/>
          <w:sz w:val="18"/>
          <w:szCs w:val="18"/>
        </w:rPr>
        <w:t>h</w:t>
      </w:r>
      <w:r>
        <w:rPr>
          <w:spacing w:val="46"/>
          <w:w w:val="109"/>
          <w:sz w:val="18"/>
          <w:szCs w:val="18"/>
        </w:rPr>
        <w:t xml:space="preserve"> </w:t>
      </w:r>
      <w:r>
        <w:rPr>
          <w:sz w:val="18"/>
          <w:szCs w:val="18"/>
        </w:rPr>
        <w:t xml:space="preserve">for  </w:t>
      </w:r>
      <w:r>
        <w:rPr>
          <w:w w:val="114"/>
          <w:sz w:val="18"/>
          <w:szCs w:val="18"/>
        </w:rPr>
        <w:t>distributed</w:t>
      </w:r>
      <w:r>
        <w:rPr>
          <w:spacing w:val="29"/>
          <w:w w:val="114"/>
          <w:sz w:val="18"/>
          <w:szCs w:val="18"/>
        </w:rPr>
        <w:t xml:space="preserve"> </w:t>
      </w:r>
      <w:r>
        <w:rPr>
          <w:w w:val="114"/>
          <w:sz w:val="18"/>
          <w:szCs w:val="18"/>
        </w:rPr>
        <w:t>data</w:t>
      </w:r>
      <w:r>
        <w:rPr>
          <w:spacing w:val="43"/>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3"/>
          <w:w w:val="114"/>
          <w:sz w:val="18"/>
          <w:szCs w:val="18"/>
        </w:rPr>
        <w:t xml:space="preserve"> </w:t>
      </w:r>
      <w:r>
        <w:rPr>
          <w:sz w:val="18"/>
          <w:szCs w:val="18"/>
        </w:rPr>
        <w:t>whi</w:t>
      </w:r>
      <w:r>
        <w:rPr>
          <w:spacing w:val="-5"/>
          <w:sz w:val="18"/>
          <w:szCs w:val="18"/>
        </w:rPr>
        <w:t>c</w:t>
      </w:r>
      <w:r>
        <w:rPr>
          <w:sz w:val="18"/>
          <w:szCs w:val="18"/>
        </w:rPr>
        <w:t xml:space="preserve">h </w:t>
      </w:r>
      <w:r>
        <w:rPr>
          <w:spacing w:val="19"/>
          <w:sz w:val="18"/>
          <w:szCs w:val="18"/>
        </w:rPr>
        <w:t xml:space="preserve"> </w:t>
      </w:r>
      <w:r>
        <w:rPr>
          <w:sz w:val="18"/>
          <w:szCs w:val="18"/>
        </w:rPr>
        <w:t>is</w:t>
      </w:r>
      <w:r>
        <w:rPr>
          <w:spacing w:val="38"/>
          <w:sz w:val="18"/>
          <w:szCs w:val="18"/>
        </w:rPr>
        <w:t xml:space="preserve"> </w:t>
      </w:r>
      <w:r>
        <w:rPr>
          <w:sz w:val="18"/>
          <w:szCs w:val="18"/>
        </w:rPr>
        <w:t xml:space="preserve">based </w:t>
      </w:r>
      <w:r>
        <w:rPr>
          <w:spacing w:val="30"/>
          <w:sz w:val="18"/>
          <w:szCs w:val="18"/>
        </w:rPr>
        <w:t xml:space="preserve"> </w:t>
      </w:r>
      <w:r>
        <w:rPr>
          <w:sz w:val="18"/>
          <w:szCs w:val="18"/>
        </w:rPr>
        <w:t xml:space="preserve">on </w:t>
      </w:r>
      <w:r>
        <w:rPr>
          <w:spacing w:val="2"/>
          <w:sz w:val="18"/>
          <w:szCs w:val="18"/>
        </w:rPr>
        <w:t xml:space="preserve"> </w:t>
      </w:r>
      <w:r>
        <w:rPr>
          <w:sz w:val="18"/>
          <w:szCs w:val="18"/>
        </w:rPr>
        <w:t xml:space="preserve">the </w:t>
      </w:r>
      <w:r>
        <w:rPr>
          <w:spacing w:val="25"/>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fl</w:t>
      </w:r>
      <w:r>
        <w:rPr>
          <w:spacing w:val="-5"/>
          <w:sz w:val="18"/>
          <w:szCs w:val="18"/>
        </w:rPr>
        <w:t>o</w:t>
      </w:r>
      <w:r>
        <w:rPr>
          <w:sz w:val="18"/>
          <w:szCs w:val="18"/>
        </w:rPr>
        <w:t>w</w:t>
      </w:r>
      <w:r>
        <w:rPr>
          <w:spacing w:val="18"/>
          <w:sz w:val="18"/>
          <w:szCs w:val="18"/>
        </w:rPr>
        <w:t xml:space="preserve"> </w:t>
      </w:r>
      <w:r>
        <w:rPr>
          <w:w w:val="110"/>
          <w:sz w:val="18"/>
          <w:szCs w:val="18"/>
        </w:rPr>
        <w:t>maximization</w:t>
      </w:r>
      <w:r>
        <w:rPr>
          <w:spacing w:val="18"/>
          <w:w w:val="110"/>
          <w:sz w:val="18"/>
          <w:szCs w:val="18"/>
        </w:rPr>
        <w:t xml:space="preserve"> </w:t>
      </w:r>
      <w:r>
        <w:rPr>
          <w:sz w:val="18"/>
          <w:szCs w:val="18"/>
        </w:rPr>
        <w:t>m</w:t>
      </w:r>
      <w:r>
        <w:rPr>
          <w:spacing w:val="5"/>
          <w:sz w:val="18"/>
          <w:szCs w:val="18"/>
        </w:rPr>
        <w:t>o</w:t>
      </w:r>
      <w:r>
        <w:rPr>
          <w:sz w:val="18"/>
          <w:szCs w:val="18"/>
        </w:rPr>
        <w:t xml:space="preserve">del </w:t>
      </w:r>
      <w:r>
        <w:rPr>
          <w:spacing w:val="5"/>
          <w:sz w:val="18"/>
          <w:szCs w:val="18"/>
        </w:rPr>
        <w:t xml:space="preserve"> </w:t>
      </w:r>
      <w:r>
        <w:rPr>
          <w:sz w:val="18"/>
          <w:szCs w:val="18"/>
        </w:rPr>
        <w:t>h</w:t>
      </w:r>
      <w:r>
        <w:rPr>
          <w:spacing w:val="-5"/>
          <w:sz w:val="18"/>
          <w:szCs w:val="18"/>
        </w:rPr>
        <w:t>a</w:t>
      </w:r>
      <w:r>
        <w:rPr>
          <w:sz w:val="18"/>
          <w:szCs w:val="18"/>
        </w:rPr>
        <w:t xml:space="preserve">ving </w:t>
      </w:r>
      <w:r>
        <w:rPr>
          <w:spacing w:val="22"/>
          <w:sz w:val="18"/>
          <w:szCs w:val="18"/>
        </w:rPr>
        <w:t xml:space="preserve"> </w:t>
      </w:r>
      <w:r>
        <w:rPr>
          <w:sz w:val="18"/>
          <w:szCs w:val="18"/>
        </w:rPr>
        <w:t>a</w:t>
      </w:r>
      <w:r>
        <w:rPr>
          <w:spacing w:val="33"/>
          <w:sz w:val="18"/>
          <w:szCs w:val="18"/>
        </w:rPr>
        <w:t xml:space="preserve"> </w:t>
      </w:r>
      <w:r>
        <w:rPr>
          <w:spacing w:val="5"/>
          <w:w w:val="107"/>
          <w:sz w:val="18"/>
          <w:szCs w:val="18"/>
        </w:rPr>
        <w:t>p</w:t>
      </w:r>
      <w:r>
        <w:rPr>
          <w:w w:val="107"/>
          <w:sz w:val="18"/>
          <w:szCs w:val="18"/>
        </w:rPr>
        <w:t>olynomial</w:t>
      </w:r>
      <w:r>
        <w:rPr>
          <w:spacing w:val="24"/>
          <w:w w:val="107"/>
          <w:sz w:val="18"/>
          <w:szCs w:val="18"/>
        </w:rPr>
        <w:t xml:space="preserve"> </w:t>
      </w:r>
      <w:r>
        <w:rPr>
          <w:w w:val="107"/>
          <w:sz w:val="18"/>
          <w:szCs w:val="18"/>
        </w:rPr>
        <w:t>complexi</w:t>
      </w:r>
      <w:r>
        <w:rPr>
          <w:spacing w:val="-4"/>
          <w:w w:val="107"/>
          <w:sz w:val="18"/>
          <w:szCs w:val="18"/>
        </w:rPr>
        <w:t>t</w:t>
      </w:r>
      <w:r>
        <w:rPr>
          <w:spacing w:val="-16"/>
          <w:w w:val="107"/>
          <w:sz w:val="18"/>
          <w:szCs w:val="18"/>
        </w:rPr>
        <w:t>y</w:t>
      </w:r>
      <w:r>
        <w:rPr>
          <w:w w:val="107"/>
          <w:sz w:val="18"/>
          <w:szCs w:val="18"/>
        </w:rPr>
        <w:t>.</w:t>
      </w:r>
      <w:r>
        <w:rPr>
          <w:spacing w:val="29"/>
          <w:w w:val="107"/>
          <w:sz w:val="18"/>
          <w:szCs w:val="18"/>
        </w:rPr>
        <w:t xml:space="preserve"> </w:t>
      </w:r>
      <w:r>
        <w:rPr>
          <w:sz w:val="18"/>
          <w:szCs w:val="18"/>
        </w:rPr>
        <w:t>In</w:t>
      </w:r>
      <w:r>
        <w:rPr>
          <w:spacing w:val="39"/>
          <w:sz w:val="18"/>
          <w:szCs w:val="18"/>
        </w:rPr>
        <w:t xml:space="preserve"> </w:t>
      </w:r>
      <w:proofErr w:type="gramStart"/>
      <w:r>
        <w:rPr>
          <w:sz w:val="18"/>
          <w:szCs w:val="18"/>
        </w:rPr>
        <w:t xml:space="preserve">our  </w:t>
      </w:r>
      <w:r>
        <w:rPr>
          <w:w w:val="111"/>
          <w:sz w:val="18"/>
          <w:szCs w:val="18"/>
        </w:rPr>
        <w:t>approa</w:t>
      </w:r>
      <w:r>
        <w:rPr>
          <w:spacing w:val="-4"/>
          <w:w w:val="111"/>
          <w:sz w:val="18"/>
          <w:szCs w:val="18"/>
        </w:rPr>
        <w:t>c</w:t>
      </w:r>
      <w:r>
        <w:rPr>
          <w:w w:val="111"/>
          <w:sz w:val="18"/>
          <w:szCs w:val="18"/>
        </w:rPr>
        <w:t>h</w:t>
      </w:r>
      <w:proofErr w:type="gramEnd"/>
      <w:r>
        <w:rPr>
          <w:spacing w:val="18"/>
          <w:w w:val="111"/>
          <w:sz w:val="18"/>
          <w:szCs w:val="18"/>
        </w:rPr>
        <w:t xml:space="preserve"> </w:t>
      </w:r>
      <w:r>
        <w:rPr>
          <w:sz w:val="18"/>
          <w:szCs w:val="18"/>
        </w:rPr>
        <w:t>a</w:t>
      </w:r>
      <w:r>
        <w:rPr>
          <w:spacing w:val="33"/>
          <w:sz w:val="18"/>
          <w:szCs w:val="18"/>
        </w:rPr>
        <w:t xml:space="preserve"> </w:t>
      </w:r>
      <w:r>
        <w:rPr>
          <w:w w:val="106"/>
          <w:sz w:val="18"/>
          <w:szCs w:val="18"/>
        </w:rPr>
        <w:t>ce</w:t>
      </w:r>
      <w:r>
        <w:rPr>
          <w:spacing w:val="-5"/>
          <w:w w:val="106"/>
          <w:sz w:val="18"/>
          <w:szCs w:val="18"/>
        </w:rPr>
        <w:t>n</w:t>
      </w:r>
      <w:r>
        <w:rPr>
          <w:w w:val="119"/>
          <w:sz w:val="18"/>
          <w:szCs w:val="18"/>
        </w:rPr>
        <w:t xml:space="preserve">tral </w:t>
      </w:r>
      <w:r>
        <w:rPr>
          <w:w w:val="111"/>
          <w:sz w:val="18"/>
          <w:szCs w:val="18"/>
        </w:rPr>
        <w:t>planner</w:t>
      </w:r>
      <w:r>
        <w:rPr>
          <w:spacing w:val="8"/>
          <w:w w:val="111"/>
          <w:sz w:val="18"/>
          <w:szCs w:val="18"/>
        </w:rPr>
        <w:t xml:space="preserve"> </w:t>
      </w:r>
      <w:r>
        <w:rPr>
          <w:sz w:val="18"/>
          <w:szCs w:val="18"/>
        </w:rPr>
        <w:t>defines</w:t>
      </w:r>
      <w:r>
        <w:rPr>
          <w:spacing w:val="32"/>
          <w:sz w:val="18"/>
          <w:szCs w:val="18"/>
        </w:rPr>
        <w:t xml:space="preserve"> </w:t>
      </w:r>
      <w:r>
        <w:rPr>
          <w:sz w:val="18"/>
          <w:szCs w:val="18"/>
        </w:rPr>
        <w:t>h</w:t>
      </w:r>
      <w:r>
        <w:rPr>
          <w:spacing w:val="-5"/>
          <w:sz w:val="18"/>
          <w:szCs w:val="18"/>
        </w:rPr>
        <w:t>o</w:t>
      </w:r>
      <w:r>
        <w:rPr>
          <w:sz w:val="18"/>
          <w:szCs w:val="18"/>
        </w:rPr>
        <w:t>w</w:t>
      </w:r>
      <w:r>
        <w:rPr>
          <w:spacing w:val="27"/>
          <w:sz w:val="18"/>
          <w:szCs w:val="18"/>
        </w:rPr>
        <w:t xml:space="preserve"> </w:t>
      </w:r>
      <w:r>
        <w:rPr>
          <w:spacing w:val="-5"/>
          <w:sz w:val="18"/>
          <w:szCs w:val="18"/>
        </w:rPr>
        <w:t>m</w:t>
      </w:r>
      <w:r>
        <w:rPr>
          <w:sz w:val="18"/>
          <w:szCs w:val="18"/>
        </w:rPr>
        <w:t>u</w:t>
      </w:r>
      <w:r>
        <w:rPr>
          <w:spacing w:val="-5"/>
          <w:sz w:val="18"/>
          <w:szCs w:val="18"/>
        </w:rPr>
        <w:t>c</w:t>
      </w:r>
      <w:r>
        <w:rPr>
          <w:sz w:val="18"/>
          <w:szCs w:val="18"/>
        </w:rPr>
        <w:t xml:space="preserve">h </w:t>
      </w:r>
      <w:r>
        <w:rPr>
          <w:spacing w:val="5"/>
          <w:sz w:val="18"/>
          <w:szCs w:val="18"/>
        </w:rPr>
        <w:t xml:space="preserve"> </w:t>
      </w:r>
      <w:r>
        <w:rPr>
          <w:w w:val="116"/>
          <w:sz w:val="18"/>
          <w:szCs w:val="18"/>
        </w:rPr>
        <w:t>input</w:t>
      </w:r>
      <w:r>
        <w:rPr>
          <w:spacing w:val="5"/>
          <w:w w:val="116"/>
          <w:sz w:val="18"/>
          <w:szCs w:val="18"/>
        </w:rPr>
        <w:t xml:space="preserve"> </w:t>
      </w:r>
      <w:r>
        <w:rPr>
          <w:sz w:val="18"/>
          <w:szCs w:val="18"/>
        </w:rPr>
        <w:t xml:space="preserve">and </w:t>
      </w:r>
      <w:r>
        <w:rPr>
          <w:spacing w:val="3"/>
          <w:sz w:val="18"/>
          <w:szCs w:val="18"/>
        </w:rPr>
        <w:t xml:space="preserve"> </w:t>
      </w:r>
      <w:r>
        <w:rPr>
          <w:w w:val="118"/>
          <w:sz w:val="18"/>
          <w:szCs w:val="18"/>
        </w:rPr>
        <w:t>output data</w:t>
      </w:r>
      <w:r>
        <w:rPr>
          <w:spacing w:val="7"/>
          <w:w w:val="118"/>
          <w:sz w:val="18"/>
          <w:szCs w:val="18"/>
        </w:rPr>
        <w:t xml:space="preserve"> </w:t>
      </w:r>
      <w:r>
        <w:rPr>
          <w:sz w:val="18"/>
          <w:szCs w:val="18"/>
        </w:rPr>
        <w:t xml:space="preserve">should </w:t>
      </w:r>
      <w:r>
        <w:rPr>
          <w:spacing w:val="6"/>
          <w:sz w:val="18"/>
          <w:szCs w:val="18"/>
        </w:rPr>
        <w:t xml:space="preserve"> </w:t>
      </w:r>
      <w:r>
        <w:rPr>
          <w:spacing w:val="5"/>
          <w:sz w:val="18"/>
          <w:szCs w:val="18"/>
        </w:rPr>
        <w:t>b</w:t>
      </w:r>
      <w:r>
        <w:rPr>
          <w:sz w:val="18"/>
          <w:szCs w:val="18"/>
        </w:rPr>
        <w:t>e</w:t>
      </w:r>
      <w:r>
        <w:rPr>
          <w:spacing w:val="25"/>
          <w:sz w:val="18"/>
          <w:szCs w:val="18"/>
        </w:rPr>
        <w:t xml:space="preserve"> </w:t>
      </w:r>
      <w:r>
        <w:rPr>
          <w:w w:val="112"/>
          <w:sz w:val="18"/>
          <w:szCs w:val="18"/>
        </w:rPr>
        <w:t>transferred</w:t>
      </w:r>
      <w:r>
        <w:rPr>
          <w:spacing w:val="7"/>
          <w:w w:val="112"/>
          <w:sz w:val="18"/>
          <w:szCs w:val="18"/>
        </w:rPr>
        <w:t xml:space="preserve"> </w:t>
      </w:r>
      <w:r>
        <w:rPr>
          <w:spacing w:val="-5"/>
          <w:sz w:val="18"/>
          <w:szCs w:val="18"/>
        </w:rPr>
        <w:t>ov</w:t>
      </w:r>
      <w:r>
        <w:rPr>
          <w:sz w:val="18"/>
          <w:szCs w:val="18"/>
        </w:rPr>
        <w:t>er</w:t>
      </w:r>
      <w:r>
        <w:rPr>
          <w:spacing w:val="34"/>
          <w:sz w:val="18"/>
          <w:szCs w:val="18"/>
        </w:rPr>
        <w:t xml:space="preserve"> </w:t>
      </w:r>
      <w:r>
        <w:rPr>
          <w:sz w:val="18"/>
          <w:szCs w:val="18"/>
        </w:rPr>
        <w:t>ea</w:t>
      </w:r>
      <w:r>
        <w:rPr>
          <w:spacing w:val="-5"/>
          <w:sz w:val="18"/>
          <w:szCs w:val="18"/>
        </w:rPr>
        <w:t>c</w:t>
      </w:r>
      <w:r>
        <w:rPr>
          <w:sz w:val="18"/>
          <w:szCs w:val="18"/>
        </w:rPr>
        <w:t>h</w:t>
      </w:r>
      <w:r>
        <w:rPr>
          <w:spacing w:val="38"/>
          <w:sz w:val="18"/>
          <w:szCs w:val="18"/>
        </w:rPr>
        <w:t xml:space="preserve"> </w:t>
      </w:r>
      <w:r>
        <w:rPr>
          <w:w w:val="113"/>
          <w:sz w:val="18"/>
          <w:szCs w:val="18"/>
        </w:rPr>
        <w:t xml:space="preserve">net- </w:t>
      </w:r>
      <w:r>
        <w:rPr>
          <w:spacing w:val="-5"/>
          <w:sz w:val="18"/>
          <w:szCs w:val="18"/>
        </w:rPr>
        <w:t>w</w:t>
      </w:r>
      <w:r>
        <w:rPr>
          <w:sz w:val="18"/>
          <w:szCs w:val="18"/>
        </w:rPr>
        <w:t>ork</w:t>
      </w:r>
      <w:r>
        <w:rPr>
          <w:spacing w:val="36"/>
          <w:sz w:val="18"/>
          <w:szCs w:val="18"/>
        </w:rPr>
        <w:t xml:space="preserve"> </w:t>
      </w:r>
      <w:r>
        <w:rPr>
          <w:sz w:val="18"/>
          <w:szCs w:val="18"/>
        </w:rPr>
        <w:t>link</w:t>
      </w:r>
      <w:r>
        <w:rPr>
          <w:spacing w:val="35"/>
          <w:sz w:val="18"/>
          <w:szCs w:val="18"/>
        </w:rPr>
        <w:t xml:space="preserve"> </w:t>
      </w:r>
      <w:r>
        <w:rPr>
          <w:sz w:val="18"/>
          <w:szCs w:val="18"/>
        </w:rPr>
        <w:t>in</w:t>
      </w:r>
      <w:r>
        <w:rPr>
          <w:spacing w:val="27"/>
          <w:sz w:val="18"/>
          <w:szCs w:val="18"/>
        </w:rPr>
        <w:t xml:space="preserve"> </w:t>
      </w:r>
      <w:r>
        <w:rPr>
          <w:sz w:val="18"/>
          <w:szCs w:val="18"/>
        </w:rPr>
        <w:t xml:space="preserve">order </w:t>
      </w:r>
      <w:r>
        <w:rPr>
          <w:spacing w:val="8"/>
          <w:sz w:val="18"/>
          <w:szCs w:val="18"/>
        </w:rPr>
        <w:t xml:space="preserve"> </w:t>
      </w:r>
      <w:r>
        <w:rPr>
          <w:sz w:val="18"/>
          <w:szCs w:val="18"/>
        </w:rPr>
        <w:t>to</w:t>
      </w:r>
      <w:r>
        <w:rPr>
          <w:spacing w:val="36"/>
          <w:sz w:val="18"/>
          <w:szCs w:val="18"/>
        </w:rPr>
        <w:t xml:space="preserve"> </w:t>
      </w:r>
      <w:r>
        <w:rPr>
          <w:sz w:val="18"/>
          <w:szCs w:val="18"/>
        </w:rPr>
        <w:t xml:space="preserve">maximize </w:t>
      </w:r>
      <w:r>
        <w:rPr>
          <w:spacing w:val="20"/>
          <w:sz w:val="18"/>
          <w:szCs w:val="18"/>
        </w:rPr>
        <w:t xml:space="preserve"> </w:t>
      </w:r>
      <w:r>
        <w:rPr>
          <w:sz w:val="18"/>
          <w:szCs w:val="18"/>
        </w:rPr>
        <w:t xml:space="preserve">the </w:t>
      </w:r>
      <w:r>
        <w:rPr>
          <w:spacing w:val="4"/>
          <w:sz w:val="18"/>
          <w:szCs w:val="18"/>
        </w:rPr>
        <w:t xml:space="preserve"> </w:t>
      </w:r>
      <w:r>
        <w:rPr>
          <w:w w:val="113"/>
          <w:sz w:val="18"/>
          <w:szCs w:val="18"/>
        </w:rPr>
        <w:t>computational throughput.</w:t>
      </w:r>
      <w:r>
        <w:rPr>
          <w:spacing w:val="27"/>
          <w:w w:val="113"/>
          <w:sz w:val="18"/>
          <w:szCs w:val="18"/>
        </w:rPr>
        <w:t xml:space="preserve"> </w:t>
      </w:r>
      <w:r>
        <w:rPr>
          <w:sz w:val="18"/>
          <w:szCs w:val="18"/>
        </w:rPr>
        <w:t>Su</w:t>
      </w:r>
      <w:r>
        <w:rPr>
          <w:spacing w:val="-5"/>
          <w:sz w:val="18"/>
          <w:szCs w:val="18"/>
        </w:rPr>
        <w:t>c</w:t>
      </w:r>
      <w:r>
        <w:rPr>
          <w:sz w:val="18"/>
          <w:szCs w:val="18"/>
        </w:rPr>
        <w:t>h</w:t>
      </w:r>
      <w:r>
        <w:rPr>
          <w:spacing w:val="42"/>
          <w:sz w:val="18"/>
          <w:szCs w:val="18"/>
        </w:rPr>
        <w:t xml:space="preserve"> </w:t>
      </w:r>
      <w:proofErr w:type="gramStart"/>
      <w:r>
        <w:rPr>
          <w:sz w:val="18"/>
          <w:szCs w:val="18"/>
        </w:rPr>
        <w:t xml:space="preserve">plans </w:t>
      </w:r>
      <w:r>
        <w:rPr>
          <w:spacing w:val="8"/>
          <w:sz w:val="18"/>
          <w:szCs w:val="18"/>
        </w:rPr>
        <w:t xml:space="preserve"> </w:t>
      </w:r>
      <w:r>
        <w:rPr>
          <w:sz w:val="18"/>
          <w:szCs w:val="18"/>
        </w:rPr>
        <w:t>are</w:t>
      </w:r>
      <w:proofErr w:type="gramEnd"/>
      <w:r>
        <w:rPr>
          <w:spacing w:val="40"/>
          <w:sz w:val="18"/>
          <w:szCs w:val="18"/>
        </w:rPr>
        <w:t xml:space="preserve"> </w:t>
      </w:r>
      <w:r>
        <w:rPr>
          <w:w w:val="112"/>
          <w:sz w:val="18"/>
          <w:szCs w:val="18"/>
        </w:rPr>
        <w:t xml:space="preserve">created </w:t>
      </w:r>
      <w:r>
        <w:rPr>
          <w:spacing w:val="5"/>
          <w:w w:val="107"/>
          <w:sz w:val="18"/>
          <w:szCs w:val="18"/>
        </w:rPr>
        <w:t>p</w:t>
      </w:r>
      <w:r>
        <w:rPr>
          <w:w w:val="107"/>
          <w:sz w:val="18"/>
          <w:szCs w:val="18"/>
        </w:rPr>
        <w:t>eri</w:t>
      </w:r>
      <w:r>
        <w:rPr>
          <w:spacing w:val="5"/>
          <w:w w:val="107"/>
          <w:sz w:val="18"/>
          <w:szCs w:val="18"/>
        </w:rPr>
        <w:t>o</w:t>
      </w:r>
      <w:r>
        <w:rPr>
          <w:w w:val="107"/>
          <w:sz w:val="18"/>
          <w:szCs w:val="18"/>
        </w:rPr>
        <w:t>dically</w:t>
      </w:r>
      <w:r>
        <w:rPr>
          <w:spacing w:val="1"/>
          <w:w w:val="107"/>
          <w:sz w:val="18"/>
          <w:szCs w:val="18"/>
        </w:rPr>
        <w:t xml:space="preserve"> </w:t>
      </w:r>
      <w:r>
        <w:rPr>
          <w:sz w:val="18"/>
          <w:szCs w:val="18"/>
        </w:rPr>
        <w:t>for</w:t>
      </w:r>
      <w:r>
        <w:rPr>
          <w:spacing w:val="12"/>
          <w:sz w:val="18"/>
          <w:szCs w:val="18"/>
        </w:rPr>
        <w:t xml:space="preserve"> </w:t>
      </w:r>
      <w:r>
        <w:rPr>
          <w:sz w:val="18"/>
          <w:szCs w:val="18"/>
        </w:rPr>
        <w:t>a</w:t>
      </w:r>
      <w:r>
        <w:rPr>
          <w:spacing w:val="14"/>
          <w:sz w:val="18"/>
          <w:szCs w:val="18"/>
        </w:rPr>
        <w:t xml:space="preserve"> </w:t>
      </w:r>
      <w:r>
        <w:rPr>
          <w:sz w:val="18"/>
          <w:szCs w:val="18"/>
        </w:rPr>
        <w:t>fixed</w:t>
      </w:r>
      <w:r>
        <w:rPr>
          <w:spacing w:val="13"/>
          <w:sz w:val="18"/>
          <w:szCs w:val="18"/>
        </w:rPr>
        <w:t xml:space="preserve"> </w:t>
      </w:r>
      <w:r>
        <w:rPr>
          <w:w w:val="109"/>
          <w:sz w:val="18"/>
          <w:szCs w:val="18"/>
        </w:rPr>
        <w:t>planning</w:t>
      </w:r>
      <w:r>
        <w:rPr>
          <w:spacing w:val="4"/>
          <w:w w:val="109"/>
          <w:sz w:val="18"/>
          <w:szCs w:val="18"/>
        </w:rPr>
        <w:t xml:space="preserve"> </w:t>
      </w:r>
      <w:r>
        <w:rPr>
          <w:sz w:val="18"/>
          <w:szCs w:val="18"/>
        </w:rPr>
        <w:t>time</w:t>
      </w:r>
      <w:r>
        <w:rPr>
          <w:spacing w:val="40"/>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1"/>
          <w:w w:val="112"/>
          <w:sz w:val="18"/>
          <w:szCs w:val="18"/>
        </w:rPr>
        <w:t xml:space="preserve"> </w:t>
      </w:r>
      <w:r>
        <w:rPr>
          <w:sz w:val="18"/>
          <w:szCs w:val="18"/>
        </w:rPr>
        <w:t>using</w:t>
      </w:r>
      <w:r>
        <w:rPr>
          <w:spacing w:val="29"/>
          <w:sz w:val="18"/>
          <w:szCs w:val="18"/>
        </w:rPr>
        <w:t xml:space="preserve"> </w:t>
      </w:r>
      <w:r>
        <w:rPr>
          <w:sz w:val="18"/>
          <w:szCs w:val="18"/>
        </w:rPr>
        <w:t>the</w:t>
      </w:r>
      <w:r>
        <w:rPr>
          <w:spacing w:val="37"/>
          <w:sz w:val="18"/>
          <w:szCs w:val="18"/>
        </w:rPr>
        <w:t xml:space="preserve"> </w:t>
      </w:r>
      <w:r>
        <w:rPr>
          <w:sz w:val="18"/>
          <w:szCs w:val="18"/>
        </w:rPr>
        <w:t>kn</w:t>
      </w:r>
      <w:r>
        <w:rPr>
          <w:spacing w:val="-5"/>
          <w:sz w:val="18"/>
          <w:szCs w:val="18"/>
        </w:rPr>
        <w:t>o</w:t>
      </w:r>
      <w:r>
        <w:rPr>
          <w:sz w:val="18"/>
          <w:szCs w:val="18"/>
        </w:rPr>
        <w:t>wledge</w:t>
      </w:r>
      <w:r>
        <w:rPr>
          <w:spacing w:val="42"/>
          <w:sz w:val="18"/>
          <w:szCs w:val="18"/>
        </w:rPr>
        <w:t xml:space="preserve"> </w:t>
      </w:r>
      <w:r>
        <w:rPr>
          <w:sz w:val="18"/>
          <w:szCs w:val="18"/>
        </w:rPr>
        <w:t>of</w:t>
      </w:r>
      <w:r>
        <w:rPr>
          <w:spacing w:val="-1"/>
          <w:sz w:val="18"/>
          <w:szCs w:val="18"/>
        </w:rPr>
        <w:t xml:space="preserve"> </w:t>
      </w:r>
      <w:r>
        <w:rPr>
          <w:sz w:val="18"/>
          <w:szCs w:val="18"/>
        </w:rPr>
        <w:t>the</w:t>
      </w:r>
      <w:r>
        <w:rPr>
          <w:spacing w:val="37"/>
          <w:sz w:val="18"/>
          <w:szCs w:val="18"/>
        </w:rPr>
        <w:t xml:space="preserve"> </w:t>
      </w:r>
      <w:r>
        <w:rPr>
          <w:w w:val="112"/>
          <w:sz w:val="18"/>
          <w:szCs w:val="18"/>
        </w:rPr>
        <w:t>ne</w:t>
      </w:r>
      <w:r>
        <w:rPr>
          <w:spacing w:val="-6"/>
          <w:w w:val="112"/>
          <w:sz w:val="18"/>
          <w:szCs w:val="18"/>
        </w:rPr>
        <w:t>tw</w:t>
      </w:r>
      <w:r>
        <w:rPr>
          <w:w w:val="112"/>
          <w:sz w:val="18"/>
          <w:szCs w:val="18"/>
        </w:rPr>
        <w:t>ork</w:t>
      </w:r>
      <w:r>
        <w:rPr>
          <w:spacing w:val="-16"/>
          <w:w w:val="112"/>
          <w:sz w:val="18"/>
          <w:szCs w:val="18"/>
        </w:rPr>
        <w:t xml:space="preserve"> </w:t>
      </w:r>
      <w:proofErr w:type="spellStart"/>
      <w:r>
        <w:rPr>
          <w:w w:val="112"/>
          <w:sz w:val="18"/>
          <w:szCs w:val="18"/>
        </w:rPr>
        <w:t>struc</w:t>
      </w:r>
      <w:proofErr w:type="spellEnd"/>
      <w:r>
        <w:rPr>
          <w:w w:val="112"/>
          <w:sz w:val="18"/>
          <w:szCs w:val="18"/>
        </w:rPr>
        <w:t xml:space="preserve">- </w:t>
      </w:r>
      <w:proofErr w:type="spellStart"/>
      <w:r>
        <w:rPr>
          <w:sz w:val="18"/>
          <w:szCs w:val="18"/>
        </w:rPr>
        <w:t>ture</w:t>
      </w:r>
      <w:proofErr w:type="spellEnd"/>
      <w:r>
        <w:rPr>
          <w:sz w:val="18"/>
          <w:szCs w:val="18"/>
        </w:rPr>
        <w:t xml:space="preserve">, </w:t>
      </w:r>
      <w:r>
        <w:rPr>
          <w:spacing w:val="16"/>
          <w:sz w:val="18"/>
          <w:szCs w:val="18"/>
        </w:rPr>
        <w:t xml:space="preserve"> </w:t>
      </w:r>
      <w:r>
        <w:rPr>
          <w:sz w:val="18"/>
          <w:szCs w:val="18"/>
        </w:rPr>
        <w:t>its</w:t>
      </w:r>
      <w:r>
        <w:rPr>
          <w:spacing w:val="34"/>
          <w:sz w:val="18"/>
          <w:szCs w:val="18"/>
        </w:rPr>
        <w:t xml:space="preserve"> </w:t>
      </w:r>
      <w:r>
        <w:rPr>
          <w:w w:val="113"/>
          <w:sz w:val="18"/>
          <w:szCs w:val="18"/>
        </w:rPr>
        <w:t>bandwidth</w:t>
      </w:r>
      <w:r>
        <w:rPr>
          <w:spacing w:val="4"/>
          <w:w w:val="113"/>
          <w:sz w:val="18"/>
          <w:szCs w:val="18"/>
        </w:rPr>
        <w:t xml:space="preserve"> </w:t>
      </w:r>
      <w:r>
        <w:rPr>
          <w:sz w:val="18"/>
          <w:szCs w:val="18"/>
        </w:rPr>
        <w:t xml:space="preserve">and </w:t>
      </w:r>
      <w:r>
        <w:rPr>
          <w:spacing w:val="1"/>
          <w:sz w:val="18"/>
          <w:szCs w:val="18"/>
        </w:rPr>
        <w:t xml:space="preserve"> </w:t>
      </w:r>
      <w:r>
        <w:rPr>
          <w:w w:val="111"/>
          <w:sz w:val="18"/>
          <w:szCs w:val="18"/>
        </w:rPr>
        <w:t>curre</w:t>
      </w:r>
      <w:r>
        <w:rPr>
          <w:spacing w:val="-5"/>
          <w:w w:val="111"/>
          <w:sz w:val="18"/>
          <w:szCs w:val="18"/>
        </w:rPr>
        <w:t>n</w:t>
      </w:r>
      <w:r>
        <w:rPr>
          <w:w w:val="143"/>
          <w:sz w:val="18"/>
          <w:szCs w:val="18"/>
        </w:rPr>
        <w:t>t</w:t>
      </w:r>
      <w:r>
        <w:rPr>
          <w:spacing w:val="9"/>
          <w:w w:val="143"/>
          <w:sz w:val="18"/>
          <w:szCs w:val="18"/>
        </w:rPr>
        <w:t xml:space="preserve"> </w:t>
      </w:r>
      <w:r>
        <w:rPr>
          <w:w w:val="117"/>
          <w:sz w:val="18"/>
          <w:szCs w:val="18"/>
        </w:rPr>
        <w:t>status</w:t>
      </w:r>
      <w:r>
        <w:rPr>
          <w:spacing w:val="2"/>
          <w:w w:val="117"/>
          <w:sz w:val="18"/>
          <w:szCs w:val="18"/>
        </w:rPr>
        <w:t xml:space="preserve"> </w:t>
      </w:r>
      <w:r>
        <w:rPr>
          <w:sz w:val="18"/>
          <w:szCs w:val="18"/>
        </w:rPr>
        <w:t>of</w:t>
      </w:r>
      <w:r>
        <w:rPr>
          <w:spacing w:val="6"/>
          <w:sz w:val="18"/>
          <w:szCs w:val="18"/>
        </w:rPr>
        <w:t xml:space="preserve"> </w:t>
      </w:r>
      <w:r>
        <w:rPr>
          <w:w w:val="112"/>
          <w:sz w:val="18"/>
          <w:szCs w:val="18"/>
        </w:rPr>
        <w:t>computational</w:t>
      </w:r>
      <w:r>
        <w:rPr>
          <w:spacing w:val="5"/>
          <w:w w:val="112"/>
          <w:sz w:val="18"/>
          <w:szCs w:val="18"/>
        </w:rPr>
        <w:t xml:space="preserve"> </w:t>
      </w:r>
      <w:r>
        <w:rPr>
          <w:sz w:val="18"/>
          <w:szCs w:val="18"/>
        </w:rPr>
        <w:t xml:space="preserve">sites.  Our  </w:t>
      </w:r>
      <w:r>
        <w:rPr>
          <w:w w:val="111"/>
          <w:sz w:val="18"/>
          <w:szCs w:val="18"/>
        </w:rPr>
        <w:t>approa</w:t>
      </w:r>
      <w:r>
        <w:rPr>
          <w:spacing w:val="-6"/>
          <w:w w:val="111"/>
          <w:sz w:val="18"/>
          <w:szCs w:val="18"/>
        </w:rPr>
        <w:t>c</w:t>
      </w:r>
      <w:r>
        <w:rPr>
          <w:w w:val="111"/>
          <w:sz w:val="18"/>
          <w:szCs w:val="18"/>
        </w:rPr>
        <w:t>h</w:t>
      </w:r>
      <w:r>
        <w:rPr>
          <w:spacing w:val="8"/>
          <w:w w:val="111"/>
          <w:sz w:val="18"/>
          <w:szCs w:val="18"/>
        </w:rPr>
        <w:t xml:space="preserve"> </w:t>
      </w:r>
      <w:r>
        <w:rPr>
          <w:w w:val="109"/>
          <w:sz w:val="18"/>
          <w:szCs w:val="18"/>
        </w:rPr>
        <w:t>impr</w:t>
      </w:r>
      <w:r>
        <w:rPr>
          <w:spacing w:val="-5"/>
          <w:w w:val="109"/>
          <w:sz w:val="18"/>
          <w:szCs w:val="18"/>
        </w:rPr>
        <w:t>o</w:t>
      </w:r>
      <w:r>
        <w:rPr>
          <w:spacing w:val="-5"/>
          <w:w w:val="107"/>
          <w:sz w:val="18"/>
          <w:szCs w:val="18"/>
        </w:rPr>
        <w:t>v</w:t>
      </w:r>
      <w:r>
        <w:rPr>
          <w:w w:val="103"/>
          <w:sz w:val="18"/>
          <w:szCs w:val="18"/>
        </w:rPr>
        <w:t xml:space="preserve">es </w:t>
      </w:r>
      <w:r>
        <w:rPr>
          <w:spacing w:val="-5"/>
          <w:sz w:val="18"/>
          <w:szCs w:val="18"/>
        </w:rPr>
        <w:t>ov</w:t>
      </w:r>
      <w:r>
        <w:rPr>
          <w:sz w:val="18"/>
          <w:szCs w:val="18"/>
        </w:rPr>
        <w:t xml:space="preserve">erall </w:t>
      </w:r>
      <w:r>
        <w:rPr>
          <w:spacing w:val="11"/>
          <w:sz w:val="18"/>
          <w:szCs w:val="18"/>
        </w:rPr>
        <w:t xml:space="preserve"> </w:t>
      </w:r>
      <w:r>
        <w:rPr>
          <w:w w:val="110"/>
          <w:sz w:val="18"/>
          <w:szCs w:val="18"/>
        </w:rPr>
        <w:t>computational</w:t>
      </w:r>
      <w:r>
        <w:rPr>
          <w:spacing w:val="36"/>
          <w:w w:val="110"/>
          <w:sz w:val="18"/>
          <w:szCs w:val="18"/>
        </w:rPr>
        <w:t xml:space="preserve"> </w:t>
      </w:r>
      <w:r>
        <w:rPr>
          <w:spacing w:val="5"/>
          <w:w w:val="110"/>
          <w:sz w:val="18"/>
          <w:szCs w:val="18"/>
        </w:rPr>
        <w:t>p</w:t>
      </w:r>
      <w:r>
        <w:rPr>
          <w:w w:val="110"/>
          <w:sz w:val="18"/>
          <w:szCs w:val="18"/>
        </w:rPr>
        <w:t xml:space="preserve">erformance </w:t>
      </w:r>
      <w:r>
        <w:rPr>
          <w:sz w:val="18"/>
          <w:szCs w:val="18"/>
        </w:rPr>
        <w:t>due</w:t>
      </w:r>
      <w:r>
        <w:rPr>
          <w:spacing w:val="45"/>
          <w:sz w:val="18"/>
          <w:szCs w:val="18"/>
        </w:rPr>
        <w:t xml:space="preserve"> </w:t>
      </w:r>
      <w:r>
        <w:rPr>
          <w:sz w:val="18"/>
          <w:szCs w:val="18"/>
        </w:rPr>
        <w:t>to</w:t>
      </w:r>
      <w:r>
        <w:rPr>
          <w:spacing w:val="41"/>
          <w:sz w:val="18"/>
          <w:szCs w:val="18"/>
        </w:rPr>
        <w:t xml:space="preserve"> </w:t>
      </w:r>
      <w:r>
        <w:rPr>
          <w:sz w:val="18"/>
          <w:szCs w:val="18"/>
        </w:rPr>
        <w:t xml:space="preserve">three </w:t>
      </w:r>
      <w:r>
        <w:rPr>
          <w:spacing w:val="24"/>
          <w:sz w:val="18"/>
          <w:szCs w:val="18"/>
        </w:rPr>
        <w:t xml:space="preserve"> </w:t>
      </w:r>
      <w:r>
        <w:rPr>
          <w:sz w:val="18"/>
          <w:szCs w:val="18"/>
        </w:rPr>
        <w:t xml:space="preserve">factors: </w:t>
      </w:r>
      <w:r>
        <w:rPr>
          <w:spacing w:val="23"/>
          <w:sz w:val="18"/>
          <w:szCs w:val="18"/>
        </w:rPr>
        <w:t xml:space="preserve"> </w:t>
      </w:r>
      <w:r>
        <w:rPr>
          <w:w w:val="113"/>
          <w:sz w:val="18"/>
          <w:szCs w:val="18"/>
        </w:rPr>
        <w:t>transferring</w:t>
      </w:r>
      <w:r>
        <w:rPr>
          <w:spacing w:val="-4"/>
          <w:w w:val="113"/>
          <w:sz w:val="18"/>
          <w:szCs w:val="18"/>
        </w:rPr>
        <w:t xml:space="preserve"> </w:t>
      </w:r>
      <w:r>
        <w:rPr>
          <w:w w:val="113"/>
          <w:sz w:val="18"/>
          <w:szCs w:val="18"/>
        </w:rPr>
        <w:t>input</w:t>
      </w:r>
      <w:r>
        <w:rPr>
          <w:spacing w:val="24"/>
          <w:w w:val="113"/>
          <w:sz w:val="18"/>
          <w:szCs w:val="18"/>
        </w:rPr>
        <w:t xml:space="preserve"> </w:t>
      </w:r>
      <w:r>
        <w:rPr>
          <w:sz w:val="18"/>
          <w:szCs w:val="18"/>
        </w:rPr>
        <w:t>files</w:t>
      </w:r>
      <w:r>
        <w:rPr>
          <w:spacing w:val="16"/>
          <w:sz w:val="18"/>
          <w:szCs w:val="18"/>
        </w:rPr>
        <w:t xml:space="preserve"> </w:t>
      </w:r>
      <w:r>
        <w:rPr>
          <w:sz w:val="18"/>
          <w:szCs w:val="18"/>
        </w:rPr>
        <w:t>in</w:t>
      </w:r>
      <w:r>
        <w:rPr>
          <w:spacing w:val="32"/>
          <w:sz w:val="18"/>
          <w:szCs w:val="18"/>
        </w:rPr>
        <w:t xml:space="preserve"> </w:t>
      </w:r>
      <w:r>
        <w:rPr>
          <w:w w:val="111"/>
          <w:sz w:val="18"/>
          <w:szCs w:val="18"/>
        </w:rPr>
        <w:t xml:space="preserve">ad- </w:t>
      </w:r>
      <w:proofErr w:type="spellStart"/>
      <w:r>
        <w:rPr>
          <w:spacing w:val="-10"/>
          <w:sz w:val="18"/>
          <w:szCs w:val="18"/>
        </w:rPr>
        <w:t>v</w:t>
      </w:r>
      <w:r>
        <w:rPr>
          <w:sz w:val="18"/>
          <w:szCs w:val="18"/>
        </w:rPr>
        <w:t>ance</w:t>
      </w:r>
      <w:proofErr w:type="spellEnd"/>
      <w:r>
        <w:rPr>
          <w:sz w:val="18"/>
          <w:szCs w:val="18"/>
        </w:rPr>
        <w:t xml:space="preserve"> </w:t>
      </w:r>
      <w:r>
        <w:rPr>
          <w:spacing w:val="24"/>
          <w:sz w:val="18"/>
          <w:szCs w:val="18"/>
        </w:rPr>
        <w:t xml:space="preserve"> </w:t>
      </w:r>
      <w:r>
        <w:rPr>
          <w:spacing w:val="5"/>
          <w:sz w:val="18"/>
          <w:szCs w:val="18"/>
        </w:rPr>
        <w:t>b</w:t>
      </w:r>
      <w:r>
        <w:rPr>
          <w:sz w:val="18"/>
          <w:szCs w:val="18"/>
        </w:rPr>
        <w:t xml:space="preserve">efore </w:t>
      </w:r>
      <w:r>
        <w:rPr>
          <w:spacing w:val="17"/>
          <w:sz w:val="18"/>
          <w:szCs w:val="18"/>
        </w:rPr>
        <w:t xml:space="preserve"> </w:t>
      </w:r>
      <w:r>
        <w:rPr>
          <w:sz w:val="18"/>
          <w:szCs w:val="18"/>
        </w:rPr>
        <w:t xml:space="preserve">their </w:t>
      </w:r>
      <w:r>
        <w:rPr>
          <w:spacing w:val="40"/>
          <w:sz w:val="18"/>
          <w:szCs w:val="18"/>
        </w:rPr>
        <w:t xml:space="preserve"> </w:t>
      </w:r>
      <w:r>
        <w:rPr>
          <w:sz w:val="18"/>
          <w:szCs w:val="18"/>
        </w:rPr>
        <w:t>pr</w:t>
      </w:r>
      <w:r>
        <w:rPr>
          <w:spacing w:val="5"/>
          <w:sz w:val="18"/>
          <w:szCs w:val="18"/>
        </w:rPr>
        <w:t>o</w:t>
      </w:r>
      <w:r>
        <w:rPr>
          <w:sz w:val="18"/>
          <w:szCs w:val="18"/>
        </w:rPr>
        <w:t xml:space="preserve">cessing,  </w:t>
      </w:r>
      <w:r>
        <w:rPr>
          <w:spacing w:val="1"/>
          <w:sz w:val="18"/>
          <w:szCs w:val="18"/>
        </w:rPr>
        <w:t xml:space="preserve"> </w:t>
      </w:r>
      <w:r>
        <w:rPr>
          <w:w w:val="109"/>
          <w:sz w:val="18"/>
          <w:szCs w:val="18"/>
        </w:rPr>
        <w:t>balancing</w:t>
      </w:r>
      <w:r>
        <w:rPr>
          <w:spacing w:val="33"/>
          <w:w w:val="109"/>
          <w:sz w:val="18"/>
          <w:szCs w:val="18"/>
        </w:rPr>
        <w:t xml:space="preserve"> </w:t>
      </w:r>
      <w:r>
        <w:rPr>
          <w:sz w:val="18"/>
          <w:szCs w:val="18"/>
        </w:rPr>
        <w:t>of</w:t>
      </w:r>
      <w:r>
        <w:rPr>
          <w:spacing w:val="33"/>
          <w:sz w:val="18"/>
          <w:szCs w:val="18"/>
        </w:rPr>
        <w:t xml:space="preserve"> </w:t>
      </w:r>
      <w:r>
        <w:rPr>
          <w:sz w:val="18"/>
          <w:szCs w:val="18"/>
        </w:rPr>
        <w:t xml:space="preserve">the </w:t>
      </w:r>
      <w:r>
        <w:rPr>
          <w:spacing w:val="26"/>
          <w:sz w:val="18"/>
          <w:szCs w:val="18"/>
        </w:rPr>
        <w:t xml:space="preserve"> </w:t>
      </w:r>
      <w:r>
        <w:rPr>
          <w:w w:val="109"/>
          <w:sz w:val="18"/>
          <w:szCs w:val="18"/>
        </w:rPr>
        <w:t>ne</w:t>
      </w:r>
      <w:r>
        <w:rPr>
          <w:spacing w:val="-5"/>
          <w:w w:val="109"/>
          <w:sz w:val="18"/>
          <w:szCs w:val="18"/>
        </w:rPr>
        <w:t>tw</w:t>
      </w:r>
      <w:r>
        <w:rPr>
          <w:w w:val="109"/>
          <w:sz w:val="18"/>
          <w:szCs w:val="18"/>
        </w:rPr>
        <w:t>ork</w:t>
      </w:r>
      <w:r>
        <w:rPr>
          <w:spacing w:val="37"/>
          <w:w w:val="109"/>
          <w:sz w:val="18"/>
          <w:szCs w:val="18"/>
        </w:rPr>
        <w:t xml:space="preserve"> </w:t>
      </w:r>
      <w:r>
        <w:rPr>
          <w:sz w:val="18"/>
          <w:szCs w:val="18"/>
        </w:rPr>
        <w:t xml:space="preserve">traffic </w:t>
      </w:r>
      <w:r>
        <w:rPr>
          <w:spacing w:val="22"/>
          <w:sz w:val="18"/>
          <w:szCs w:val="18"/>
        </w:rPr>
        <w:t xml:space="preserve"> </w:t>
      </w:r>
      <w:r>
        <w:rPr>
          <w:sz w:val="18"/>
          <w:szCs w:val="18"/>
        </w:rPr>
        <w:t xml:space="preserve">and </w:t>
      </w:r>
      <w:r>
        <w:rPr>
          <w:spacing w:val="27"/>
          <w:sz w:val="18"/>
          <w:szCs w:val="18"/>
        </w:rPr>
        <w:t xml:space="preserve"> </w:t>
      </w:r>
      <w:r>
        <w:rPr>
          <w:w w:val="111"/>
          <w:sz w:val="18"/>
          <w:szCs w:val="18"/>
        </w:rPr>
        <w:t>transferring</w:t>
      </w:r>
      <w:r>
        <w:rPr>
          <w:spacing w:val="32"/>
          <w:w w:val="111"/>
          <w:sz w:val="18"/>
          <w:szCs w:val="18"/>
        </w:rPr>
        <w:t xml:space="preserve"> </w:t>
      </w:r>
      <w:r>
        <w:rPr>
          <w:sz w:val="18"/>
          <w:szCs w:val="18"/>
        </w:rPr>
        <w:t>files in</w:t>
      </w:r>
      <w:r>
        <w:rPr>
          <w:spacing w:val="45"/>
          <w:sz w:val="18"/>
          <w:szCs w:val="18"/>
        </w:rPr>
        <w:t xml:space="preserve"> </w:t>
      </w:r>
      <w:r>
        <w:rPr>
          <w:sz w:val="18"/>
          <w:szCs w:val="18"/>
        </w:rPr>
        <w:t>a</w:t>
      </w:r>
      <w:r>
        <w:rPr>
          <w:spacing w:val="44"/>
          <w:sz w:val="18"/>
          <w:szCs w:val="18"/>
        </w:rPr>
        <w:t xml:space="preserve"> </w:t>
      </w:r>
      <w:r>
        <w:rPr>
          <w:w w:val="110"/>
          <w:sz w:val="18"/>
          <w:szCs w:val="18"/>
        </w:rPr>
        <w:t>c</w:t>
      </w:r>
      <w:r>
        <w:rPr>
          <w:spacing w:val="5"/>
          <w:w w:val="110"/>
          <w:sz w:val="18"/>
          <w:szCs w:val="18"/>
        </w:rPr>
        <w:t>o</w:t>
      </w:r>
      <w:r>
        <w:rPr>
          <w:w w:val="110"/>
          <w:sz w:val="18"/>
          <w:szCs w:val="18"/>
        </w:rPr>
        <w:t>ordinated</w:t>
      </w:r>
      <w:r>
        <w:rPr>
          <w:spacing w:val="28"/>
          <w:w w:val="110"/>
          <w:sz w:val="18"/>
          <w:szCs w:val="18"/>
        </w:rPr>
        <w:t xml:space="preserve"> </w:t>
      </w:r>
      <w:r>
        <w:rPr>
          <w:w w:val="110"/>
          <w:sz w:val="18"/>
          <w:szCs w:val="18"/>
        </w:rPr>
        <w:t>manner.</w:t>
      </w:r>
      <w:r>
        <w:rPr>
          <w:spacing w:val="39"/>
          <w:w w:val="110"/>
          <w:sz w:val="18"/>
          <w:szCs w:val="18"/>
        </w:rPr>
        <w:t xml:space="preserve"> </w:t>
      </w:r>
      <w:proofErr w:type="gramStart"/>
      <w:r>
        <w:rPr>
          <w:sz w:val="18"/>
          <w:szCs w:val="18"/>
        </w:rPr>
        <w:t xml:space="preserve">The </w:t>
      </w:r>
      <w:r>
        <w:rPr>
          <w:spacing w:val="23"/>
          <w:sz w:val="18"/>
          <w:szCs w:val="18"/>
        </w:rPr>
        <w:t xml:space="preserve"> </w:t>
      </w:r>
      <w:r>
        <w:rPr>
          <w:sz w:val="18"/>
          <w:szCs w:val="18"/>
        </w:rPr>
        <w:t>m</w:t>
      </w:r>
      <w:r>
        <w:rPr>
          <w:spacing w:val="5"/>
          <w:sz w:val="18"/>
          <w:szCs w:val="18"/>
        </w:rPr>
        <w:t>o</w:t>
      </w:r>
      <w:r>
        <w:rPr>
          <w:sz w:val="18"/>
          <w:szCs w:val="18"/>
        </w:rPr>
        <w:t>del</w:t>
      </w:r>
      <w:proofErr w:type="gramEnd"/>
      <w:r>
        <w:rPr>
          <w:sz w:val="18"/>
          <w:szCs w:val="18"/>
        </w:rPr>
        <w:t xml:space="preserve"> </w:t>
      </w:r>
      <w:r>
        <w:rPr>
          <w:spacing w:val="16"/>
          <w:sz w:val="18"/>
          <w:szCs w:val="18"/>
        </w:rPr>
        <w:t xml:space="preserve"> </w:t>
      </w:r>
      <w:r>
        <w:rPr>
          <w:spacing w:val="-5"/>
          <w:sz w:val="18"/>
          <w:szCs w:val="18"/>
        </w:rPr>
        <w:t>w</w:t>
      </w:r>
      <w:r>
        <w:rPr>
          <w:sz w:val="18"/>
          <w:szCs w:val="18"/>
        </w:rPr>
        <w:t xml:space="preserve">as </w:t>
      </w:r>
      <w:r>
        <w:rPr>
          <w:spacing w:val="3"/>
          <w:sz w:val="18"/>
          <w:szCs w:val="18"/>
        </w:rPr>
        <w:t xml:space="preserve"> </w:t>
      </w:r>
      <w:r>
        <w:rPr>
          <w:w w:val="114"/>
          <w:sz w:val="18"/>
          <w:szCs w:val="18"/>
        </w:rPr>
        <w:t>tested</w:t>
      </w:r>
      <w:r>
        <w:rPr>
          <w:spacing w:val="26"/>
          <w:w w:val="114"/>
          <w:sz w:val="18"/>
          <w:szCs w:val="18"/>
        </w:rPr>
        <w:t xml:space="preserve"> </w:t>
      </w:r>
      <w:r>
        <w:rPr>
          <w:sz w:val="18"/>
          <w:szCs w:val="18"/>
        </w:rPr>
        <w:t xml:space="preserve">using </w:t>
      </w:r>
      <w:r>
        <w:rPr>
          <w:spacing w:val="14"/>
          <w:sz w:val="18"/>
          <w:szCs w:val="18"/>
        </w:rPr>
        <w:t xml:space="preserve"> </w:t>
      </w:r>
      <w:r>
        <w:rPr>
          <w:sz w:val="18"/>
          <w:szCs w:val="18"/>
        </w:rPr>
        <w:t xml:space="preserve">one </w:t>
      </w:r>
      <w:r>
        <w:rPr>
          <w:spacing w:val="3"/>
          <w:sz w:val="18"/>
          <w:szCs w:val="18"/>
        </w:rPr>
        <w:t xml:space="preserve"> </w:t>
      </w:r>
      <w:r>
        <w:rPr>
          <w:sz w:val="18"/>
          <w:szCs w:val="18"/>
        </w:rPr>
        <w:t>of</w:t>
      </w:r>
      <w:r>
        <w:rPr>
          <w:spacing w:val="29"/>
          <w:sz w:val="18"/>
          <w:szCs w:val="18"/>
        </w:rPr>
        <w:t xml:space="preserve"> </w:t>
      </w:r>
      <w:r>
        <w:rPr>
          <w:sz w:val="18"/>
          <w:szCs w:val="18"/>
        </w:rPr>
        <w:t xml:space="preserve">the </w:t>
      </w:r>
      <w:r>
        <w:rPr>
          <w:spacing w:val="22"/>
          <w:sz w:val="18"/>
          <w:szCs w:val="18"/>
        </w:rPr>
        <w:t xml:space="preserve"> </w:t>
      </w:r>
      <w:r>
        <w:rPr>
          <w:w w:val="116"/>
          <w:sz w:val="18"/>
          <w:szCs w:val="18"/>
        </w:rPr>
        <w:t>standard</w:t>
      </w:r>
      <w:r>
        <w:rPr>
          <w:spacing w:val="25"/>
          <w:w w:val="116"/>
          <w:sz w:val="18"/>
          <w:szCs w:val="18"/>
        </w:rPr>
        <w:t xml:space="preserve"> </w:t>
      </w:r>
      <w:r>
        <w:rPr>
          <w:sz w:val="18"/>
          <w:szCs w:val="18"/>
        </w:rPr>
        <w:t>t</w:t>
      </w:r>
      <w:r>
        <w:rPr>
          <w:spacing w:val="5"/>
          <w:sz w:val="18"/>
          <w:szCs w:val="18"/>
        </w:rPr>
        <w:t>o</w:t>
      </w:r>
      <w:r>
        <w:rPr>
          <w:sz w:val="18"/>
          <w:szCs w:val="18"/>
        </w:rPr>
        <w:t xml:space="preserve">ols </w:t>
      </w:r>
      <w:r>
        <w:rPr>
          <w:spacing w:val="14"/>
          <w:sz w:val="18"/>
          <w:szCs w:val="18"/>
        </w:rPr>
        <w:t xml:space="preserve"> </w:t>
      </w:r>
      <w:r>
        <w:rPr>
          <w:w w:val="105"/>
          <w:sz w:val="18"/>
          <w:szCs w:val="18"/>
        </w:rPr>
        <w:t xml:space="preserve">for </w:t>
      </w:r>
      <w:r>
        <w:rPr>
          <w:sz w:val="18"/>
          <w:szCs w:val="18"/>
        </w:rPr>
        <w:t xml:space="preserve">Grid </w:t>
      </w:r>
      <w:r>
        <w:rPr>
          <w:spacing w:val="19"/>
          <w:sz w:val="18"/>
          <w:szCs w:val="18"/>
        </w:rPr>
        <w:t xml:space="preserve"> </w:t>
      </w:r>
      <w:r>
        <w:rPr>
          <w:w w:val="110"/>
          <w:sz w:val="18"/>
          <w:szCs w:val="18"/>
        </w:rPr>
        <w:t>si</w:t>
      </w:r>
      <w:r>
        <w:rPr>
          <w:spacing w:val="-5"/>
          <w:w w:val="110"/>
          <w:sz w:val="18"/>
          <w:szCs w:val="18"/>
        </w:rPr>
        <w:t>m</w:t>
      </w:r>
      <w:r>
        <w:rPr>
          <w:w w:val="110"/>
          <w:sz w:val="18"/>
          <w:szCs w:val="18"/>
        </w:rPr>
        <w:t>ulation</w:t>
      </w:r>
      <w:r>
        <w:rPr>
          <w:spacing w:val="20"/>
          <w:w w:val="110"/>
          <w:sz w:val="18"/>
          <w:szCs w:val="18"/>
        </w:rPr>
        <w:t xml:space="preserve"> </w:t>
      </w:r>
      <w:r>
        <w:rPr>
          <w:w w:val="110"/>
          <w:sz w:val="18"/>
          <w:szCs w:val="18"/>
        </w:rPr>
        <w:t>(</w:t>
      </w:r>
      <w:proofErr w:type="spellStart"/>
      <w:r>
        <w:rPr>
          <w:w w:val="110"/>
          <w:sz w:val="18"/>
          <w:szCs w:val="18"/>
        </w:rPr>
        <w:t>GridSim</w:t>
      </w:r>
      <w:proofErr w:type="spellEnd"/>
      <w:r>
        <w:rPr>
          <w:w w:val="110"/>
          <w:sz w:val="18"/>
          <w:szCs w:val="18"/>
        </w:rPr>
        <w:t>).</w:t>
      </w:r>
      <w:r>
        <w:rPr>
          <w:spacing w:val="28"/>
          <w:w w:val="110"/>
          <w:sz w:val="18"/>
          <w:szCs w:val="18"/>
        </w:rPr>
        <w:t xml:space="preserve"> </w:t>
      </w:r>
      <w:r>
        <w:rPr>
          <w:sz w:val="18"/>
          <w:szCs w:val="18"/>
        </w:rPr>
        <w:t xml:space="preserve">Our </w:t>
      </w:r>
      <w:r>
        <w:rPr>
          <w:spacing w:val="15"/>
          <w:sz w:val="18"/>
          <w:szCs w:val="18"/>
        </w:rPr>
        <w:t xml:space="preserve"> </w:t>
      </w:r>
      <w:r>
        <w:rPr>
          <w:w w:val="109"/>
          <w:sz w:val="18"/>
          <w:szCs w:val="18"/>
        </w:rPr>
        <w:t>si</w:t>
      </w:r>
      <w:r>
        <w:rPr>
          <w:spacing w:val="-5"/>
          <w:w w:val="109"/>
          <w:sz w:val="18"/>
          <w:szCs w:val="18"/>
        </w:rPr>
        <w:t>m</w:t>
      </w:r>
      <w:r>
        <w:rPr>
          <w:w w:val="109"/>
          <w:sz w:val="18"/>
          <w:szCs w:val="18"/>
        </w:rPr>
        <w:t>ulations</w:t>
      </w:r>
      <w:r>
        <w:rPr>
          <w:spacing w:val="25"/>
          <w:w w:val="109"/>
          <w:sz w:val="18"/>
          <w:szCs w:val="18"/>
        </w:rPr>
        <w:t xml:space="preserve"> </w:t>
      </w:r>
      <w:r>
        <w:rPr>
          <w:sz w:val="18"/>
          <w:szCs w:val="18"/>
        </w:rPr>
        <w:t xml:space="preserve">based </w:t>
      </w:r>
      <w:r>
        <w:rPr>
          <w:spacing w:val="20"/>
          <w:sz w:val="18"/>
          <w:szCs w:val="18"/>
        </w:rPr>
        <w:t xml:space="preserve"> </w:t>
      </w:r>
      <w:r>
        <w:rPr>
          <w:sz w:val="18"/>
          <w:szCs w:val="18"/>
        </w:rPr>
        <w:t>on</w:t>
      </w:r>
      <w:r>
        <w:rPr>
          <w:spacing w:val="37"/>
          <w:sz w:val="18"/>
          <w:szCs w:val="18"/>
        </w:rPr>
        <w:t xml:space="preserve"> </w:t>
      </w:r>
      <w:r>
        <w:rPr>
          <w:sz w:val="18"/>
          <w:szCs w:val="18"/>
        </w:rPr>
        <w:t xml:space="preserve">the </w:t>
      </w:r>
      <w:r>
        <w:rPr>
          <w:spacing w:val="14"/>
          <w:sz w:val="18"/>
          <w:szCs w:val="18"/>
        </w:rPr>
        <w:t xml:space="preserve"> </w:t>
      </w:r>
      <w:r>
        <w:rPr>
          <w:sz w:val="18"/>
          <w:szCs w:val="18"/>
        </w:rPr>
        <w:t>log</w:t>
      </w:r>
      <w:r>
        <w:rPr>
          <w:spacing w:val="29"/>
          <w:sz w:val="18"/>
          <w:szCs w:val="18"/>
        </w:rPr>
        <w:t xml:space="preserve"> </w:t>
      </w:r>
      <w:r>
        <w:rPr>
          <w:sz w:val="18"/>
          <w:szCs w:val="18"/>
        </w:rPr>
        <w:t xml:space="preserve">records </w:t>
      </w:r>
      <w:r>
        <w:rPr>
          <w:spacing w:val="21"/>
          <w:sz w:val="18"/>
          <w:szCs w:val="18"/>
        </w:rPr>
        <w:t xml:space="preserve"> </w:t>
      </w:r>
      <w:r>
        <w:rPr>
          <w:sz w:val="18"/>
          <w:szCs w:val="18"/>
        </w:rPr>
        <w:t xml:space="preserve">from  the </w:t>
      </w:r>
      <w:r>
        <w:rPr>
          <w:spacing w:val="14"/>
          <w:sz w:val="18"/>
          <w:szCs w:val="18"/>
        </w:rPr>
        <w:t xml:space="preserve"> </w:t>
      </w:r>
      <w:r>
        <w:rPr>
          <w:w w:val="119"/>
          <w:sz w:val="18"/>
          <w:szCs w:val="18"/>
        </w:rPr>
        <w:t xml:space="preserve">data </w:t>
      </w:r>
      <w:r>
        <w:rPr>
          <w:w w:val="108"/>
          <w:sz w:val="18"/>
          <w:szCs w:val="18"/>
        </w:rPr>
        <w:t>pr</w:t>
      </w:r>
      <w:r>
        <w:rPr>
          <w:spacing w:val="6"/>
          <w:w w:val="108"/>
          <w:sz w:val="18"/>
          <w:szCs w:val="18"/>
        </w:rPr>
        <w:t>o</w:t>
      </w:r>
      <w:r>
        <w:rPr>
          <w:w w:val="108"/>
          <w:sz w:val="18"/>
          <w:szCs w:val="18"/>
        </w:rPr>
        <w:t>duction</w:t>
      </w:r>
      <w:r>
        <w:rPr>
          <w:spacing w:val="34"/>
          <w:w w:val="108"/>
          <w:sz w:val="18"/>
          <w:szCs w:val="18"/>
        </w:rPr>
        <w:t xml:space="preserve"> </w:t>
      </w:r>
      <w:r>
        <w:rPr>
          <w:w w:val="108"/>
          <w:sz w:val="18"/>
          <w:szCs w:val="18"/>
        </w:rPr>
        <w:t>frame</w:t>
      </w:r>
      <w:r>
        <w:rPr>
          <w:spacing w:val="-5"/>
          <w:w w:val="108"/>
          <w:sz w:val="18"/>
          <w:szCs w:val="18"/>
        </w:rPr>
        <w:t>w</w:t>
      </w:r>
      <w:r>
        <w:rPr>
          <w:w w:val="108"/>
          <w:sz w:val="18"/>
          <w:szCs w:val="18"/>
        </w:rPr>
        <w:t>ork</w:t>
      </w:r>
      <w:r>
        <w:rPr>
          <w:spacing w:val="8"/>
          <w:w w:val="108"/>
          <w:sz w:val="18"/>
          <w:szCs w:val="18"/>
        </w:rPr>
        <w:t xml:space="preserve"> </w:t>
      </w:r>
      <w:r>
        <w:rPr>
          <w:sz w:val="18"/>
          <w:szCs w:val="18"/>
        </w:rPr>
        <w:t>of</w:t>
      </w:r>
      <w:r>
        <w:rPr>
          <w:spacing w:val="14"/>
          <w:sz w:val="18"/>
          <w:szCs w:val="18"/>
        </w:rPr>
        <w:t xml:space="preserve"> </w:t>
      </w:r>
      <w:r>
        <w:rPr>
          <w:sz w:val="18"/>
          <w:szCs w:val="18"/>
        </w:rPr>
        <w:t xml:space="preserve">the </w:t>
      </w:r>
      <w:r>
        <w:rPr>
          <w:spacing w:val="7"/>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17"/>
          <w:w w:val="143"/>
          <w:sz w:val="18"/>
          <w:szCs w:val="18"/>
        </w:rPr>
        <w:t xml:space="preserve"> </w:t>
      </w:r>
      <w:r>
        <w:rPr>
          <w:sz w:val="18"/>
          <w:szCs w:val="18"/>
        </w:rPr>
        <w:t>S</w:t>
      </w:r>
      <w:r>
        <w:rPr>
          <w:spacing w:val="-15"/>
          <w:sz w:val="18"/>
          <w:szCs w:val="18"/>
        </w:rPr>
        <w:t>T</w:t>
      </w:r>
      <w:r>
        <w:rPr>
          <w:sz w:val="18"/>
          <w:szCs w:val="18"/>
        </w:rPr>
        <w:t xml:space="preserve">AR </w:t>
      </w:r>
      <w:r>
        <w:rPr>
          <w:spacing w:val="19"/>
          <w:sz w:val="18"/>
          <w:szCs w:val="18"/>
        </w:rPr>
        <w:t xml:space="preserve"> </w:t>
      </w:r>
      <w:r>
        <w:rPr>
          <w:sz w:val="18"/>
          <w:szCs w:val="18"/>
        </w:rPr>
        <w:t>h</w:t>
      </w:r>
      <w:r>
        <w:rPr>
          <w:spacing w:val="-5"/>
          <w:sz w:val="18"/>
          <w:szCs w:val="18"/>
        </w:rPr>
        <w:t>av</w:t>
      </w:r>
      <w:r>
        <w:rPr>
          <w:sz w:val="18"/>
          <w:szCs w:val="18"/>
        </w:rPr>
        <w:t xml:space="preserve">e </w:t>
      </w:r>
      <w:r>
        <w:rPr>
          <w:spacing w:val="3"/>
          <w:sz w:val="18"/>
          <w:szCs w:val="18"/>
        </w:rPr>
        <w:t xml:space="preserve"> </w:t>
      </w:r>
      <w:r>
        <w:rPr>
          <w:sz w:val="18"/>
          <w:szCs w:val="18"/>
        </w:rPr>
        <w:t>sh</w:t>
      </w:r>
      <w:r>
        <w:rPr>
          <w:spacing w:val="-5"/>
          <w:sz w:val="18"/>
          <w:szCs w:val="18"/>
        </w:rPr>
        <w:t>o</w:t>
      </w:r>
      <w:r>
        <w:rPr>
          <w:sz w:val="18"/>
          <w:szCs w:val="18"/>
        </w:rPr>
        <w:t xml:space="preserve">wn  </w:t>
      </w:r>
      <w:r>
        <w:rPr>
          <w:w w:val="125"/>
          <w:sz w:val="18"/>
          <w:szCs w:val="18"/>
        </w:rPr>
        <w:t>that</w:t>
      </w:r>
      <w:r>
        <w:rPr>
          <w:spacing w:val="6"/>
          <w:w w:val="125"/>
          <w:sz w:val="18"/>
          <w:szCs w:val="18"/>
        </w:rPr>
        <w:t xml:space="preserve"> </w:t>
      </w:r>
      <w:r>
        <w:rPr>
          <w:sz w:val="18"/>
          <w:szCs w:val="18"/>
        </w:rPr>
        <w:t xml:space="preserve">the </w:t>
      </w:r>
      <w:r>
        <w:rPr>
          <w:spacing w:val="7"/>
          <w:sz w:val="18"/>
          <w:szCs w:val="18"/>
        </w:rPr>
        <w:t xml:space="preserve"> </w:t>
      </w:r>
      <w:r>
        <w:rPr>
          <w:sz w:val="18"/>
          <w:szCs w:val="18"/>
        </w:rPr>
        <w:t>pro</w:t>
      </w:r>
      <w:r>
        <w:rPr>
          <w:spacing w:val="6"/>
          <w:sz w:val="18"/>
          <w:szCs w:val="18"/>
        </w:rPr>
        <w:t>p</w:t>
      </w:r>
      <w:r>
        <w:rPr>
          <w:sz w:val="18"/>
          <w:szCs w:val="18"/>
        </w:rPr>
        <w:t xml:space="preserve">osed </w:t>
      </w:r>
      <w:r>
        <w:rPr>
          <w:spacing w:val="25"/>
          <w:sz w:val="18"/>
          <w:szCs w:val="18"/>
        </w:rPr>
        <w:t xml:space="preserve"> </w:t>
      </w:r>
      <w:r>
        <w:rPr>
          <w:w w:val="106"/>
          <w:sz w:val="18"/>
          <w:szCs w:val="18"/>
        </w:rPr>
        <w:t>m</w:t>
      </w:r>
      <w:r>
        <w:rPr>
          <w:spacing w:val="5"/>
          <w:w w:val="106"/>
          <w:sz w:val="18"/>
          <w:szCs w:val="18"/>
        </w:rPr>
        <w:t>o</w:t>
      </w:r>
      <w:r>
        <w:rPr>
          <w:w w:val="107"/>
          <w:sz w:val="18"/>
          <w:szCs w:val="18"/>
        </w:rPr>
        <w:t xml:space="preserve">del </w:t>
      </w:r>
      <w:r>
        <w:rPr>
          <w:w w:val="110"/>
          <w:sz w:val="18"/>
          <w:szCs w:val="18"/>
        </w:rPr>
        <w:t>systematically</w:t>
      </w:r>
      <w:r>
        <w:rPr>
          <w:spacing w:val="30"/>
          <w:w w:val="110"/>
          <w:sz w:val="18"/>
          <w:szCs w:val="18"/>
        </w:rPr>
        <w:t xml:space="preserve"> </w:t>
      </w:r>
      <w:r>
        <w:rPr>
          <w:sz w:val="18"/>
          <w:szCs w:val="18"/>
        </w:rPr>
        <w:t>pr</w:t>
      </w:r>
      <w:r>
        <w:rPr>
          <w:spacing w:val="-5"/>
          <w:sz w:val="18"/>
          <w:szCs w:val="18"/>
        </w:rPr>
        <w:t>o</w:t>
      </w:r>
      <w:r>
        <w:rPr>
          <w:sz w:val="18"/>
          <w:szCs w:val="18"/>
        </w:rPr>
        <w:t xml:space="preserve">vides </w:t>
      </w:r>
      <w:r>
        <w:rPr>
          <w:spacing w:val="36"/>
          <w:sz w:val="18"/>
          <w:szCs w:val="18"/>
        </w:rPr>
        <w:t xml:space="preserve"> </w:t>
      </w:r>
      <w:r>
        <w:rPr>
          <w:sz w:val="18"/>
          <w:szCs w:val="18"/>
        </w:rPr>
        <w:t xml:space="preserve">a  </w:t>
      </w:r>
      <w:r>
        <w:rPr>
          <w:spacing w:val="6"/>
          <w:w w:val="111"/>
          <w:sz w:val="18"/>
          <w:szCs w:val="18"/>
        </w:rPr>
        <w:t>b</w:t>
      </w:r>
      <w:r>
        <w:rPr>
          <w:w w:val="111"/>
          <w:sz w:val="18"/>
          <w:szCs w:val="18"/>
        </w:rPr>
        <w:t xml:space="preserve">etter </w:t>
      </w:r>
      <w:r>
        <w:rPr>
          <w:spacing w:val="3"/>
          <w:w w:val="111"/>
          <w:sz w:val="18"/>
          <w:szCs w:val="18"/>
        </w:rPr>
        <w:t xml:space="preserve"> </w:t>
      </w:r>
      <w:r>
        <w:rPr>
          <w:spacing w:val="6"/>
          <w:w w:val="111"/>
          <w:sz w:val="18"/>
          <w:szCs w:val="18"/>
        </w:rPr>
        <w:t>p</w:t>
      </w:r>
      <w:r>
        <w:rPr>
          <w:w w:val="111"/>
          <w:sz w:val="18"/>
          <w:szCs w:val="18"/>
        </w:rPr>
        <w:t>erformance</w:t>
      </w:r>
      <w:r>
        <w:rPr>
          <w:spacing w:val="6"/>
          <w:w w:val="111"/>
          <w:sz w:val="18"/>
          <w:szCs w:val="18"/>
        </w:rPr>
        <w:t xml:space="preserve"> </w:t>
      </w:r>
      <w:r>
        <w:rPr>
          <w:w w:val="111"/>
          <w:sz w:val="18"/>
          <w:szCs w:val="18"/>
        </w:rPr>
        <w:t>compared</w:t>
      </w:r>
      <w:r>
        <w:rPr>
          <w:spacing w:val="15"/>
          <w:w w:val="111"/>
          <w:sz w:val="18"/>
          <w:szCs w:val="18"/>
        </w:rPr>
        <w:t xml:space="preserve"> </w:t>
      </w:r>
      <w:r>
        <w:rPr>
          <w:sz w:val="18"/>
          <w:szCs w:val="18"/>
        </w:rPr>
        <w:t xml:space="preserve">to </w:t>
      </w:r>
      <w:r>
        <w:rPr>
          <w:spacing w:val="10"/>
          <w:sz w:val="18"/>
          <w:szCs w:val="18"/>
        </w:rPr>
        <w:t xml:space="preserve"> </w:t>
      </w:r>
      <w:r>
        <w:rPr>
          <w:sz w:val="18"/>
          <w:szCs w:val="18"/>
        </w:rPr>
        <w:t xml:space="preserve">the </w:t>
      </w:r>
      <w:r>
        <w:rPr>
          <w:spacing w:val="24"/>
          <w:sz w:val="18"/>
          <w:szCs w:val="18"/>
        </w:rPr>
        <w:t xml:space="preserve"> </w:t>
      </w:r>
      <w:r>
        <w:rPr>
          <w:w w:val="114"/>
          <w:sz w:val="18"/>
          <w:szCs w:val="18"/>
        </w:rPr>
        <w:t>si</w:t>
      </w:r>
      <w:r>
        <w:rPr>
          <w:spacing w:val="-6"/>
          <w:w w:val="114"/>
          <w:sz w:val="18"/>
          <w:szCs w:val="18"/>
        </w:rPr>
        <w:t>m</w:t>
      </w:r>
      <w:r>
        <w:rPr>
          <w:w w:val="114"/>
          <w:sz w:val="18"/>
          <w:szCs w:val="18"/>
        </w:rPr>
        <w:t>ulated</w:t>
      </w:r>
      <w:r>
        <w:rPr>
          <w:spacing w:val="8"/>
          <w:w w:val="114"/>
          <w:sz w:val="18"/>
          <w:szCs w:val="18"/>
        </w:rPr>
        <w:t xml:space="preserve"> </w:t>
      </w:r>
      <w:r>
        <w:rPr>
          <w:w w:val="114"/>
          <w:sz w:val="18"/>
          <w:szCs w:val="18"/>
        </w:rPr>
        <w:t xml:space="preserve">traditional </w:t>
      </w:r>
      <w:r>
        <w:rPr>
          <w:w w:val="109"/>
          <w:sz w:val="18"/>
          <w:szCs w:val="18"/>
        </w:rPr>
        <w:t>te</w:t>
      </w:r>
      <w:r>
        <w:rPr>
          <w:spacing w:val="-5"/>
          <w:w w:val="109"/>
          <w:sz w:val="18"/>
          <w:szCs w:val="18"/>
        </w:rPr>
        <w:t>c</w:t>
      </w:r>
      <w:r>
        <w:rPr>
          <w:w w:val="109"/>
          <w:sz w:val="18"/>
          <w:szCs w:val="18"/>
        </w:rPr>
        <w:t>hniques.</w:t>
      </w:r>
      <w:r>
        <w:rPr>
          <w:spacing w:val="30"/>
          <w:w w:val="109"/>
          <w:sz w:val="18"/>
          <w:szCs w:val="18"/>
        </w:rPr>
        <w:t xml:space="preserve"> </w:t>
      </w:r>
      <w:proofErr w:type="gramStart"/>
      <w:r>
        <w:rPr>
          <w:sz w:val="18"/>
          <w:szCs w:val="18"/>
        </w:rPr>
        <w:t xml:space="preserve">Under </w:t>
      </w:r>
      <w:r>
        <w:rPr>
          <w:spacing w:val="27"/>
          <w:sz w:val="18"/>
          <w:szCs w:val="18"/>
        </w:rPr>
        <w:t xml:space="preserve"> </w:t>
      </w:r>
      <w:r>
        <w:rPr>
          <w:w w:val="111"/>
          <w:sz w:val="18"/>
          <w:szCs w:val="18"/>
        </w:rPr>
        <w:t>certain</w:t>
      </w:r>
      <w:proofErr w:type="gramEnd"/>
      <w:r>
        <w:rPr>
          <w:spacing w:val="32"/>
          <w:w w:val="111"/>
          <w:sz w:val="18"/>
          <w:szCs w:val="18"/>
        </w:rPr>
        <w:t xml:space="preserve"> </w:t>
      </w:r>
      <w:r>
        <w:rPr>
          <w:w w:val="111"/>
          <w:sz w:val="18"/>
          <w:szCs w:val="18"/>
        </w:rPr>
        <w:t>conditions</w:t>
      </w:r>
      <w:r>
        <w:rPr>
          <w:spacing w:val="8"/>
          <w:w w:val="111"/>
          <w:sz w:val="18"/>
          <w:szCs w:val="18"/>
        </w:rPr>
        <w:t xml:space="preserve"> </w:t>
      </w:r>
      <w:r>
        <w:rPr>
          <w:sz w:val="18"/>
          <w:szCs w:val="18"/>
        </w:rPr>
        <w:t>(su</w:t>
      </w:r>
      <w:r>
        <w:rPr>
          <w:spacing w:val="-5"/>
          <w:sz w:val="18"/>
          <w:szCs w:val="18"/>
        </w:rPr>
        <w:t>c</w:t>
      </w:r>
      <w:r>
        <w:rPr>
          <w:sz w:val="18"/>
          <w:szCs w:val="18"/>
        </w:rPr>
        <w:t xml:space="preserve">h </w:t>
      </w:r>
      <w:r>
        <w:rPr>
          <w:spacing w:val="21"/>
          <w:sz w:val="18"/>
          <w:szCs w:val="18"/>
        </w:rPr>
        <w:t xml:space="preserve"> </w:t>
      </w:r>
      <w:r>
        <w:rPr>
          <w:sz w:val="18"/>
          <w:szCs w:val="18"/>
        </w:rPr>
        <w:t>as</w:t>
      </w:r>
      <w:r>
        <w:rPr>
          <w:spacing w:val="39"/>
          <w:sz w:val="18"/>
          <w:szCs w:val="18"/>
        </w:rPr>
        <w:t xml:space="preserve"> </w:t>
      </w:r>
      <w:r>
        <w:rPr>
          <w:sz w:val="18"/>
          <w:szCs w:val="18"/>
        </w:rPr>
        <w:t xml:space="preserve">limited </w:t>
      </w:r>
      <w:r>
        <w:rPr>
          <w:spacing w:val="33"/>
          <w:sz w:val="18"/>
          <w:szCs w:val="18"/>
        </w:rPr>
        <w:t xml:space="preserve"> </w:t>
      </w:r>
      <w:r>
        <w:rPr>
          <w:w w:val="116"/>
          <w:sz w:val="18"/>
          <w:szCs w:val="18"/>
        </w:rPr>
        <w:t>bandwidth</w:t>
      </w:r>
      <w:r>
        <w:rPr>
          <w:spacing w:val="-2"/>
          <w:w w:val="116"/>
          <w:sz w:val="18"/>
          <w:szCs w:val="18"/>
        </w:rPr>
        <w:t xml:space="preserve"> </w:t>
      </w:r>
      <w:r>
        <w:rPr>
          <w:w w:val="116"/>
          <w:sz w:val="18"/>
          <w:szCs w:val="18"/>
        </w:rPr>
        <w:t>and/or</w:t>
      </w:r>
      <w:r>
        <w:rPr>
          <w:spacing w:val="38"/>
          <w:w w:val="116"/>
          <w:sz w:val="18"/>
          <w:szCs w:val="18"/>
        </w:rPr>
        <w:t xml:space="preserve"> </w:t>
      </w:r>
      <w:r>
        <w:rPr>
          <w:sz w:val="18"/>
          <w:szCs w:val="18"/>
        </w:rPr>
        <w:t xml:space="preserve">existence </w:t>
      </w:r>
      <w:r>
        <w:rPr>
          <w:spacing w:val="35"/>
          <w:sz w:val="18"/>
          <w:szCs w:val="18"/>
        </w:rPr>
        <w:t xml:space="preserve"> </w:t>
      </w:r>
      <w:r>
        <w:rPr>
          <w:sz w:val="18"/>
          <w:szCs w:val="18"/>
        </w:rPr>
        <w:t xml:space="preserve">of </w:t>
      </w:r>
      <w:r>
        <w:rPr>
          <w:w w:val="114"/>
          <w:sz w:val="18"/>
          <w:szCs w:val="18"/>
        </w:rPr>
        <w:t>alternati</w:t>
      </w:r>
      <w:r>
        <w:rPr>
          <w:spacing w:val="-5"/>
          <w:w w:val="114"/>
          <w:sz w:val="18"/>
          <w:szCs w:val="18"/>
        </w:rPr>
        <w:t>v</w:t>
      </w:r>
      <w:r>
        <w:rPr>
          <w:w w:val="114"/>
          <w:sz w:val="18"/>
          <w:szCs w:val="18"/>
        </w:rPr>
        <w:t>e</w:t>
      </w:r>
      <w:r>
        <w:rPr>
          <w:spacing w:val="8"/>
          <w:w w:val="114"/>
          <w:sz w:val="18"/>
          <w:szCs w:val="18"/>
        </w:rPr>
        <w:t xml:space="preserve"> </w:t>
      </w:r>
      <w:r>
        <w:rPr>
          <w:w w:val="114"/>
          <w:sz w:val="18"/>
          <w:szCs w:val="18"/>
        </w:rPr>
        <w:t>transfer</w:t>
      </w:r>
      <w:r>
        <w:rPr>
          <w:spacing w:val="5"/>
          <w:w w:val="114"/>
          <w:sz w:val="18"/>
          <w:szCs w:val="18"/>
        </w:rPr>
        <w:t xml:space="preserve"> </w:t>
      </w:r>
      <w:r>
        <w:rPr>
          <w:w w:val="114"/>
          <w:sz w:val="18"/>
          <w:szCs w:val="18"/>
        </w:rPr>
        <w:t>paths)</w:t>
      </w:r>
      <w:r>
        <w:rPr>
          <w:spacing w:val="19"/>
          <w:w w:val="114"/>
          <w:sz w:val="18"/>
          <w:szCs w:val="18"/>
        </w:rPr>
        <w:t xml:space="preserve"> </w:t>
      </w:r>
      <w:r>
        <w:rPr>
          <w:sz w:val="18"/>
          <w:szCs w:val="18"/>
        </w:rPr>
        <w:t xml:space="preserve">the </w:t>
      </w:r>
      <w:r>
        <w:rPr>
          <w:spacing w:val="7"/>
          <w:sz w:val="18"/>
          <w:szCs w:val="18"/>
        </w:rPr>
        <w:t xml:space="preserve"> </w:t>
      </w:r>
      <w:r>
        <w:rPr>
          <w:spacing w:val="5"/>
          <w:w w:val="108"/>
          <w:sz w:val="18"/>
          <w:szCs w:val="18"/>
        </w:rPr>
        <w:t>p</w:t>
      </w:r>
      <w:r>
        <w:rPr>
          <w:w w:val="108"/>
          <w:sz w:val="18"/>
          <w:szCs w:val="18"/>
        </w:rPr>
        <w:t>erformance</w:t>
      </w:r>
      <w:r>
        <w:rPr>
          <w:spacing w:val="17"/>
          <w:w w:val="108"/>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6"/>
          <w:sz w:val="18"/>
          <w:szCs w:val="18"/>
        </w:rPr>
        <w:t xml:space="preserve"> </w:t>
      </w:r>
      <w:r>
        <w:rPr>
          <w:sz w:val="18"/>
          <w:szCs w:val="18"/>
        </w:rPr>
        <w:t>can</w:t>
      </w:r>
      <w:r>
        <w:rPr>
          <w:spacing w:val="42"/>
          <w:sz w:val="18"/>
          <w:szCs w:val="18"/>
        </w:rPr>
        <w:t xml:space="preserve"> </w:t>
      </w:r>
      <w:r>
        <w:rPr>
          <w:sz w:val="18"/>
          <w:szCs w:val="18"/>
        </w:rPr>
        <w:t>rea</w:t>
      </w:r>
      <w:r>
        <w:rPr>
          <w:spacing w:val="-5"/>
          <w:sz w:val="18"/>
          <w:szCs w:val="18"/>
        </w:rPr>
        <w:t>c</w:t>
      </w:r>
      <w:r>
        <w:rPr>
          <w:sz w:val="18"/>
          <w:szCs w:val="18"/>
        </w:rPr>
        <w:t xml:space="preserve">h </w:t>
      </w:r>
      <w:r>
        <w:rPr>
          <w:spacing w:val="11"/>
          <w:sz w:val="18"/>
          <w:szCs w:val="18"/>
        </w:rPr>
        <w:t xml:space="preserve"> </w:t>
      </w:r>
      <w:r>
        <w:rPr>
          <w:sz w:val="18"/>
          <w:szCs w:val="18"/>
        </w:rPr>
        <w:t>28</w:t>
      </w:r>
      <w:r>
        <w:rPr>
          <w:spacing w:val="-10"/>
          <w:sz w:val="18"/>
          <w:szCs w:val="18"/>
        </w:rPr>
        <w:t xml:space="preserve"> </w:t>
      </w:r>
      <w:r>
        <w:rPr>
          <w:w w:val="104"/>
          <w:sz w:val="18"/>
          <w:szCs w:val="18"/>
        </w:rPr>
        <w:t>%.</w:t>
      </w:r>
    </w:p>
    <w:p w:rsidR="00C45AA3" w:rsidRDefault="00C45AA3">
      <w:pPr>
        <w:spacing w:before="17" w:line="220" w:lineRule="exact"/>
        <w:rPr>
          <w:sz w:val="22"/>
          <w:szCs w:val="22"/>
        </w:rPr>
      </w:pPr>
    </w:p>
    <w:p w:rsidR="00C45AA3" w:rsidRDefault="00DC4C15">
      <w:pPr>
        <w:spacing w:before="30"/>
        <w:ind w:left="100"/>
        <w:rPr>
          <w:sz w:val="16"/>
          <w:szCs w:val="16"/>
        </w:rPr>
      </w:pPr>
      <w:proofErr w:type="spellStart"/>
      <w:r>
        <w:rPr>
          <w:w w:val="115"/>
          <w:sz w:val="16"/>
          <w:szCs w:val="16"/>
        </w:rPr>
        <w:t>Dzmitry</w:t>
      </w:r>
      <w:proofErr w:type="spellEnd"/>
      <w:r>
        <w:rPr>
          <w:spacing w:val="11"/>
          <w:w w:val="115"/>
          <w:sz w:val="16"/>
          <w:szCs w:val="16"/>
        </w:rPr>
        <w:t xml:space="preserve"> </w:t>
      </w:r>
      <w:proofErr w:type="spellStart"/>
      <w:r>
        <w:rPr>
          <w:w w:val="112"/>
          <w:sz w:val="16"/>
          <w:szCs w:val="16"/>
        </w:rPr>
        <w:t>Ma</w:t>
      </w:r>
      <w:r>
        <w:rPr>
          <w:spacing w:val="-9"/>
          <w:w w:val="112"/>
          <w:sz w:val="16"/>
          <w:szCs w:val="16"/>
        </w:rPr>
        <w:t>k</w:t>
      </w:r>
      <w:r>
        <w:rPr>
          <w:w w:val="123"/>
          <w:sz w:val="16"/>
          <w:szCs w:val="16"/>
        </w:rPr>
        <w:t>atun</w:t>
      </w:r>
      <w:proofErr w:type="spellEnd"/>
    </w:p>
    <w:p w:rsidR="00C45AA3" w:rsidRDefault="00DC4C15">
      <w:pPr>
        <w:ind w:left="100"/>
        <w:rPr>
          <w:sz w:val="16"/>
          <w:szCs w:val="16"/>
        </w:rPr>
      </w:pPr>
      <w:r>
        <w:rPr>
          <w:spacing w:val="-16"/>
          <w:w w:val="118"/>
          <w:sz w:val="16"/>
          <w:szCs w:val="16"/>
        </w:rPr>
        <w:t>F</w:t>
      </w:r>
      <w:r>
        <w:rPr>
          <w:w w:val="118"/>
          <w:sz w:val="16"/>
          <w:szCs w:val="16"/>
        </w:rPr>
        <w:t>acul</w:t>
      </w:r>
      <w:r>
        <w:rPr>
          <w:spacing w:val="-5"/>
          <w:w w:val="118"/>
          <w:sz w:val="16"/>
          <w:szCs w:val="16"/>
        </w:rPr>
        <w:t>t</w:t>
      </w:r>
      <w:r>
        <w:rPr>
          <w:w w:val="118"/>
          <w:sz w:val="16"/>
          <w:szCs w:val="16"/>
        </w:rPr>
        <w:t>y</w:t>
      </w:r>
      <w:r>
        <w:rPr>
          <w:spacing w:val="13"/>
          <w:w w:val="118"/>
          <w:sz w:val="16"/>
          <w:szCs w:val="16"/>
        </w:rPr>
        <w:t xml:space="preserve"> </w:t>
      </w:r>
      <w:r>
        <w:rPr>
          <w:sz w:val="16"/>
          <w:szCs w:val="16"/>
        </w:rPr>
        <w:t>of</w:t>
      </w:r>
      <w:r>
        <w:rPr>
          <w:spacing w:val="20"/>
          <w:sz w:val="16"/>
          <w:szCs w:val="16"/>
        </w:rPr>
        <w:t xml:space="preserve"> </w:t>
      </w:r>
      <w:r>
        <w:rPr>
          <w:w w:val="112"/>
          <w:sz w:val="16"/>
          <w:szCs w:val="16"/>
        </w:rPr>
        <w:t>Nuclear</w:t>
      </w:r>
      <w:r>
        <w:rPr>
          <w:spacing w:val="12"/>
          <w:w w:val="112"/>
          <w:sz w:val="16"/>
          <w:szCs w:val="16"/>
        </w:rPr>
        <w:t xml:space="preserve"> </w:t>
      </w:r>
      <w:r>
        <w:rPr>
          <w:w w:val="112"/>
          <w:sz w:val="16"/>
          <w:szCs w:val="16"/>
        </w:rPr>
        <w:t>P</w:t>
      </w:r>
      <w:r>
        <w:rPr>
          <w:spacing w:val="-4"/>
          <w:w w:val="112"/>
          <w:sz w:val="16"/>
          <w:szCs w:val="16"/>
        </w:rPr>
        <w:t>h</w:t>
      </w:r>
      <w:r>
        <w:rPr>
          <w:w w:val="112"/>
          <w:sz w:val="16"/>
          <w:szCs w:val="16"/>
        </w:rPr>
        <w:t>ysics</w:t>
      </w:r>
      <w:r>
        <w:rPr>
          <w:spacing w:val="15"/>
          <w:w w:val="112"/>
          <w:sz w:val="16"/>
          <w:szCs w:val="16"/>
        </w:rPr>
        <w:t xml:space="preserve"> </w:t>
      </w:r>
      <w:proofErr w:type="gramStart"/>
      <w:r>
        <w:rPr>
          <w:sz w:val="16"/>
          <w:szCs w:val="16"/>
        </w:rPr>
        <w:t xml:space="preserve">and </w:t>
      </w:r>
      <w:r>
        <w:rPr>
          <w:spacing w:val="19"/>
          <w:sz w:val="16"/>
          <w:szCs w:val="16"/>
        </w:rPr>
        <w:t xml:space="preserve"> </w:t>
      </w:r>
      <w:r>
        <w:rPr>
          <w:w w:val="113"/>
          <w:sz w:val="16"/>
          <w:szCs w:val="16"/>
        </w:rPr>
        <w:t>P</w:t>
      </w:r>
      <w:r>
        <w:rPr>
          <w:spacing w:val="-4"/>
          <w:w w:val="113"/>
          <w:sz w:val="16"/>
          <w:szCs w:val="16"/>
        </w:rPr>
        <w:t>h</w:t>
      </w:r>
      <w:r>
        <w:rPr>
          <w:w w:val="113"/>
          <w:sz w:val="16"/>
          <w:szCs w:val="16"/>
        </w:rPr>
        <w:t>ysical</w:t>
      </w:r>
      <w:proofErr w:type="gramEnd"/>
      <w:r>
        <w:rPr>
          <w:spacing w:val="18"/>
          <w:w w:val="113"/>
          <w:sz w:val="16"/>
          <w:szCs w:val="16"/>
        </w:rPr>
        <w:t xml:space="preserve"> </w:t>
      </w:r>
      <w:r>
        <w:rPr>
          <w:w w:val="113"/>
          <w:sz w:val="16"/>
          <w:szCs w:val="16"/>
        </w:rPr>
        <w:t>Engineering,</w:t>
      </w:r>
      <w:r>
        <w:rPr>
          <w:spacing w:val="4"/>
          <w:w w:val="113"/>
          <w:sz w:val="16"/>
          <w:szCs w:val="16"/>
        </w:rPr>
        <w:t xml:space="preserve"> </w:t>
      </w:r>
      <w:r>
        <w:rPr>
          <w:sz w:val="16"/>
          <w:szCs w:val="16"/>
        </w:rPr>
        <w:t>Cze</w:t>
      </w:r>
      <w:r>
        <w:rPr>
          <w:spacing w:val="-4"/>
          <w:sz w:val="16"/>
          <w:szCs w:val="16"/>
        </w:rPr>
        <w:t>c</w:t>
      </w:r>
      <w:r>
        <w:rPr>
          <w:sz w:val="16"/>
          <w:szCs w:val="16"/>
        </w:rPr>
        <w:t xml:space="preserve">h </w:t>
      </w:r>
      <w:r>
        <w:rPr>
          <w:spacing w:val="18"/>
          <w:sz w:val="16"/>
          <w:szCs w:val="16"/>
        </w:rPr>
        <w:t xml:space="preserve"> </w:t>
      </w:r>
      <w:r>
        <w:rPr>
          <w:spacing w:val="-16"/>
          <w:w w:val="113"/>
          <w:sz w:val="16"/>
          <w:szCs w:val="16"/>
        </w:rPr>
        <w:t>T</w:t>
      </w:r>
      <w:r>
        <w:rPr>
          <w:w w:val="113"/>
          <w:sz w:val="16"/>
          <w:szCs w:val="16"/>
        </w:rPr>
        <w:t>e</w:t>
      </w:r>
      <w:r>
        <w:rPr>
          <w:spacing w:val="-6"/>
          <w:w w:val="113"/>
          <w:sz w:val="16"/>
          <w:szCs w:val="16"/>
        </w:rPr>
        <w:t>c</w:t>
      </w:r>
      <w:r>
        <w:rPr>
          <w:w w:val="113"/>
          <w:sz w:val="16"/>
          <w:szCs w:val="16"/>
        </w:rPr>
        <w:t>hnical</w:t>
      </w:r>
      <w:r>
        <w:rPr>
          <w:spacing w:val="16"/>
          <w:w w:val="113"/>
          <w:sz w:val="16"/>
          <w:szCs w:val="16"/>
        </w:rPr>
        <w:t xml:space="preserve"> </w:t>
      </w:r>
      <w:r>
        <w:rPr>
          <w:w w:val="113"/>
          <w:sz w:val="16"/>
          <w:szCs w:val="16"/>
        </w:rPr>
        <w:t>Uni</w:t>
      </w:r>
      <w:r>
        <w:rPr>
          <w:spacing w:val="-4"/>
          <w:w w:val="113"/>
          <w:sz w:val="16"/>
          <w:szCs w:val="16"/>
        </w:rPr>
        <w:t>v</w:t>
      </w:r>
      <w:r>
        <w:rPr>
          <w:w w:val="113"/>
          <w:sz w:val="16"/>
          <w:szCs w:val="16"/>
        </w:rPr>
        <w:t>ersi</w:t>
      </w:r>
      <w:r>
        <w:rPr>
          <w:spacing w:val="-6"/>
          <w:w w:val="113"/>
          <w:sz w:val="16"/>
          <w:szCs w:val="16"/>
        </w:rPr>
        <w:t>t</w:t>
      </w:r>
      <w:r>
        <w:rPr>
          <w:w w:val="113"/>
          <w:sz w:val="16"/>
          <w:szCs w:val="16"/>
        </w:rPr>
        <w:t>y</w:t>
      </w:r>
      <w:r>
        <w:rPr>
          <w:spacing w:val="13"/>
          <w:w w:val="113"/>
          <w:sz w:val="16"/>
          <w:szCs w:val="16"/>
        </w:rPr>
        <w:t xml:space="preserve"> </w:t>
      </w:r>
      <w:r>
        <w:rPr>
          <w:sz w:val="16"/>
          <w:szCs w:val="16"/>
        </w:rPr>
        <w:t>in</w:t>
      </w:r>
      <w:r>
        <w:rPr>
          <w:spacing w:val="32"/>
          <w:sz w:val="16"/>
          <w:szCs w:val="16"/>
        </w:rPr>
        <w:t xml:space="preserve"> </w:t>
      </w:r>
      <w:r>
        <w:rPr>
          <w:w w:val="117"/>
          <w:sz w:val="16"/>
          <w:szCs w:val="16"/>
        </w:rPr>
        <w:t>Prague</w:t>
      </w:r>
    </w:p>
    <w:p w:rsidR="00C45AA3" w:rsidRPr="00DC4C15" w:rsidRDefault="00DC4C15">
      <w:pPr>
        <w:ind w:left="100"/>
        <w:rPr>
          <w:sz w:val="16"/>
          <w:szCs w:val="16"/>
          <w:lang w:val="fr-FR"/>
        </w:rPr>
      </w:pPr>
      <w:r w:rsidRPr="00DC4C15">
        <w:rPr>
          <w:w w:val="112"/>
          <w:sz w:val="16"/>
          <w:szCs w:val="16"/>
          <w:lang w:val="fr-FR"/>
        </w:rPr>
        <w:t>E-mail:</w:t>
      </w:r>
      <w:r w:rsidRPr="00DC4C15">
        <w:rPr>
          <w:spacing w:val="12"/>
          <w:w w:val="112"/>
          <w:sz w:val="16"/>
          <w:szCs w:val="16"/>
          <w:lang w:val="fr-FR"/>
        </w:rPr>
        <w:t xml:space="preserve"> </w:t>
      </w:r>
      <w:hyperlink r:id="rId7">
        <w:r w:rsidRPr="00DC4C15">
          <w:rPr>
            <w:w w:val="114"/>
            <w:sz w:val="16"/>
            <w:szCs w:val="16"/>
            <w:lang w:val="fr-FR"/>
          </w:rPr>
          <w:t>ma</w:t>
        </w:r>
        <w:r w:rsidRPr="00DC4C15">
          <w:rPr>
            <w:spacing w:val="-9"/>
            <w:w w:val="114"/>
            <w:sz w:val="16"/>
            <w:szCs w:val="16"/>
            <w:lang w:val="fr-FR"/>
          </w:rPr>
          <w:t>k</w:t>
        </w:r>
        <w:r w:rsidRPr="00DC4C15">
          <w:rPr>
            <w:w w:val="111"/>
            <w:sz w:val="16"/>
            <w:szCs w:val="16"/>
            <w:lang w:val="fr-FR"/>
          </w:rPr>
          <w:t>atun@rcf.rhic.bnl.g</w:t>
        </w:r>
        <w:r w:rsidRPr="00DC4C15">
          <w:rPr>
            <w:spacing w:val="-4"/>
            <w:w w:val="111"/>
            <w:sz w:val="16"/>
            <w:szCs w:val="16"/>
            <w:lang w:val="fr-FR"/>
          </w:rPr>
          <w:t>o</w:t>
        </w:r>
      </w:hyperlink>
      <w:hyperlink>
        <w:r w:rsidRPr="00DC4C15">
          <w:rPr>
            <w:w w:val="111"/>
            <w:sz w:val="16"/>
            <w:szCs w:val="16"/>
            <w:lang w:val="fr-FR"/>
          </w:rPr>
          <w:t>v</w:t>
        </w:r>
      </w:hyperlink>
    </w:p>
    <w:p w:rsidR="00C45AA3" w:rsidRDefault="00DC4C15">
      <w:pPr>
        <w:spacing w:before="100"/>
        <w:ind w:left="100"/>
        <w:rPr>
          <w:sz w:val="16"/>
          <w:szCs w:val="16"/>
        </w:rPr>
      </w:pPr>
      <w:proofErr w:type="spellStart"/>
      <w:r>
        <w:rPr>
          <w:spacing w:val="-5"/>
          <w:w w:val="139"/>
          <w:sz w:val="16"/>
          <w:szCs w:val="16"/>
        </w:rPr>
        <w:t>J</w:t>
      </w:r>
      <w:r>
        <w:rPr>
          <w:spacing w:val="-80"/>
          <w:w w:val="158"/>
          <w:sz w:val="16"/>
          <w:szCs w:val="16"/>
        </w:rPr>
        <w:t>´</w:t>
      </w:r>
      <w:r>
        <w:rPr>
          <w:w w:val="113"/>
          <w:sz w:val="16"/>
          <w:szCs w:val="16"/>
        </w:rPr>
        <w:t>er</w:t>
      </w:r>
      <w:r>
        <w:rPr>
          <w:w w:val="105"/>
          <w:sz w:val="16"/>
          <w:szCs w:val="16"/>
        </w:rPr>
        <w:t>o</w:t>
      </w:r>
      <w:r>
        <w:rPr>
          <w:w w:val="110"/>
          <w:sz w:val="16"/>
          <w:szCs w:val="16"/>
        </w:rPr>
        <w:t>me</w:t>
      </w:r>
      <w:proofErr w:type="spellEnd"/>
      <w:r>
        <w:rPr>
          <w:spacing w:val="17"/>
          <w:sz w:val="16"/>
          <w:szCs w:val="16"/>
        </w:rPr>
        <w:t xml:space="preserve"> </w:t>
      </w:r>
      <w:proofErr w:type="spellStart"/>
      <w:r>
        <w:rPr>
          <w:w w:val="112"/>
          <w:sz w:val="16"/>
          <w:szCs w:val="16"/>
        </w:rPr>
        <w:t>La</w:t>
      </w:r>
      <w:r>
        <w:rPr>
          <w:w w:val="121"/>
          <w:sz w:val="16"/>
          <w:szCs w:val="16"/>
        </w:rPr>
        <w:t>uret</w:t>
      </w:r>
      <w:proofErr w:type="spellEnd"/>
    </w:p>
    <w:p w:rsidR="00C45AA3" w:rsidRDefault="00DC4C15">
      <w:pPr>
        <w:ind w:left="100" w:right="4753"/>
        <w:rPr>
          <w:sz w:val="16"/>
          <w:szCs w:val="16"/>
        </w:rPr>
      </w:pPr>
      <w:r>
        <w:rPr>
          <w:w w:val="112"/>
          <w:sz w:val="16"/>
          <w:szCs w:val="16"/>
        </w:rPr>
        <w:t>S</w:t>
      </w:r>
      <w:r>
        <w:rPr>
          <w:spacing w:val="-16"/>
          <w:w w:val="112"/>
          <w:sz w:val="16"/>
          <w:szCs w:val="16"/>
        </w:rPr>
        <w:t>T</w:t>
      </w:r>
      <w:r>
        <w:rPr>
          <w:w w:val="112"/>
          <w:sz w:val="16"/>
          <w:szCs w:val="16"/>
        </w:rPr>
        <w:t>AR,</w:t>
      </w:r>
      <w:r>
        <w:rPr>
          <w:spacing w:val="22"/>
          <w:w w:val="112"/>
          <w:sz w:val="16"/>
          <w:szCs w:val="16"/>
        </w:rPr>
        <w:t xml:space="preserve"> </w:t>
      </w:r>
      <w:r>
        <w:rPr>
          <w:w w:val="112"/>
          <w:sz w:val="16"/>
          <w:szCs w:val="16"/>
        </w:rPr>
        <w:t>Br</w:t>
      </w:r>
      <w:r>
        <w:rPr>
          <w:spacing w:val="6"/>
          <w:w w:val="112"/>
          <w:sz w:val="16"/>
          <w:szCs w:val="16"/>
        </w:rPr>
        <w:t>o</w:t>
      </w:r>
      <w:r>
        <w:rPr>
          <w:w w:val="112"/>
          <w:sz w:val="16"/>
          <w:szCs w:val="16"/>
        </w:rPr>
        <w:t>okh</w:t>
      </w:r>
      <w:r>
        <w:rPr>
          <w:spacing w:val="-6"/>
          <w:w w:val="112"/>
          <w:sz w:val="16"/>
          <w:szCs w:val="16"/>
        </w:rPr>
        <w:t>a</w:t>
      </w:r>
      <w:r>
        <w:rPr>
          <w:spacing w:val="-4"/>
          <w:w w:val="112"/>
          <w:sz w:val="16"/>
          <w:szCs w:val="16"/>
        </w:rPr>
        <w:t>v</w:t>
      </w:r>
      <w:r>
        <w:rPr>
          <w:w w:val="112"/>
          <w:sz w:val="16"/>
          <w:szCs w:val="16"/>
        </w:rPr>
        <w:t>en</w:t>
      </w:r>
      <w:r>
        <w:rPr>
          <w:spacing w:val="15"/>
          <w:w w:val="112"/>
          <w:sz w:val="16"/>
          <w:szCs w:val="16"/>
        </w:rPr>
        <w:t xml:space="preserve"> </w:t>
      </w:r>
      <w:r>
        <w:rPr>
          <w:w w:val="112"/>
          <w:sz w:val="16"/>
          <w:szCs w:val="16"/>
        </w:rPr>
        <w:t>National</w:t>
      </w:r>
      <w:r>
        <w:rPr>
          <w:spacing w:val="29"/>
          <w:w w:val="112"/>
          <w:sz w:val="16"/>
          <w:szCs w:val="16"/>
        </w:rPr>
        <w:t xml:space="preserve"> </w:t>
      </w:r>
      <w:r>
        <w:rPr>
          <w:w w:val="112"/>
          <w:sz w:val="16"/>
          <w:szCs w:val="16"/>
        </w:rPr>
        <w:t>La</w:t>
      </w:r>
      <w:r>
        <w:rPr>
          <w:spacing w:val="6"/>
          <w:w w:val="112"/>
          <w:sz w:val="16"/>
          <w:szCs w:val="16"/>
        </w:rPr>
        <w:t>b</w:t>
      </w:r>
      <w:r>
        <w:rPr>
          <w:w w:val="112"/>
          <w:sz w:val="16"/>
          <w:szCs w:val="16"/>
        </w:rPr>
        <w:t>oratory</w:t>
      </w:r>
      <w:r>
        <w:rPr>
          <w:spacing w:val="40"/>
          <w:w w:val="112"/>
          <w:sz w:val="16"/>
          <w:szCs w:val="16"/>
        </w:rPr>
        <w:t xml:space="preserve"> </w:t>
      </w:r>
      <w:r>
        <w:rPr>
          <w:w w:val="112"/>
          <w:sz w:val="16"/>
          <w:szCs w:val="16"/>
        </w:rPr>
        <w:t>(BNL),</w:t>
      </w:r>
      <w:r>
        <w:rPr>
          <w:spacing w:val="17"/>
          <w:w w:val="112"/>
          <w:sz w:val="16"/>
          <w:szCs w:val="16"/>
        </w:rPr>
        <w:t xml:space="preserve"> </w:t>
      </w:r>
      <w:r>
        <w:rPr>
          <w:w w:val="112"/>
          <w:sz w:val="16"/>
          <w:szCs w:val="16"/>
        </w:rPr>
        <w:t>USA E-mail:</w:t>
      </w:r>
      <w:r>
        <w:rPr>
          <w:spacing w:val="12"/>
          <w:w w:val="112"/>
          <w:sz w:val="16"/>
          <w:szCs w:val="16"/>
        </w:rPr>
        <w:t xml:space="preserve"> </w:t>
      </w:r>
      <w:hyperlink r:id="rId8">
        <w:r>
          <w:rPr>
            <w:w w:val="111"/>
            <w:sz w:val="16"/>
            <w:szCs w:val="16"/>
          </w:rPr>
          <w:t>jlauret@bnl.g</w:t>
        </w:r>
        <w:r>
          <w:rPr>
            <w:spacing w:val="-4"/>
            <w:w w:val="111"/>
            <w:sz w:val="16"/>
            <w:szCs w:val="16"/>
          </w:rPr>
          <w:t>o</w:t>
        </w:r>
      </w:hyperlink>
      <w:hyperlink>
        <w:r>
          <w:rPr>
            <w:w w:val="111"/>
            <w:sz w:val="16"/>
            <w:szCs w:val="16"/>
          </w:rPr>
          <w:t>v</w:t>
        </w:r>
      </w:hyperlink>
    </w:p>
    <w:p w:rsidR="00C45AA3" w:rsidRDefault="00DC4C15">
      <w:pPr>
        <w:spacing w:before="99"/>
        <w:ind w:left="100"/>
        <w:rPr>
          <w:sz w:val="16"/>
          <w:szCs w:val="16"/>
        </w:rPr>
      </w:pPr>
      <w:r>
        <w:rPr>
          <w:w w:val="115"/>
          <w:sz w:val="16"/>
          <w:szCs w:val="16"/>
        </w:rPr>
        <w:t>Hana</w:t>
      </w:r>
      <w:r>
        <w:rPr>
          <w:spacing w:val="11"/>
          <w:w w:val="115"/>
          <w:sz w:val="16"/>
          <w:szCs w:val="16"/>
        </w:rPr>
        <w:t xml:space="preserve"> </w:t>
      </w:r>
      <w:proofErr w:type="spellStart"/>
      <w:r>
        <w:rPr>
          <w:w w:val="114"/>
          <w:sz w:val="16"/>
          <w:szCs w:val="16"/>
        </w:rPr>
        <w:t>Rud</w:t>
      </w:r>
      <w:r>
        <w:rPr>
          <w:spacing w:val="-4"/>
          <w:w w:val="114"/>
          <w:sz w:val="16"/>
          <w:szCs w:val="16"/>
        </w:rPr>
        <w:t>o</w:t>
      </w:r>
      <w:r>
        <w:rPr>
          <w:w w:val="111"/>
          <w:sz w:val="16"/>
          <w:szCs w:val="16"/>
        </w:rPr>
        <w:t>v</w:t>
      </w:r>
      <w:r>
        <w:rPr>
          <w:spacing w:val="-85"/>
          <w:w w:val="119"/>
          <w:sz w:val="16"/>
          <w:szCs w:val="16"/>
        </w:rPr>
        <w:t>a</w:t>
      </w:r>
      <w:proofErr w:type="spellEnd"/>
      <w:r>
        <w:rPr>
          <w:spacing w:val="-85"/>
          <w:w w:val="158"/>
          <w:sz w:val="16"/>
          <w:szCs w:val="16"/>
        </w:rPr>
        <w:t>´</w:t>
      </w:r>
    </w:p>
    <w:p w:rsidR="00C45AA3" w:rsidRDefault="00DC4C15">
      <w:pPr>
        <w:ind w:left="100"/>
        <w:rPr>
          <w:sz w:val="16"/>
          <w:szCs w:val="16"/>
        </w:rPr>
      </w:pPr>
      <w:r>
        <w:rPr>
          <w:spacing w:val="-16"/>
          <w:w w:val="118"/>
          <w:sz w:val="16"/>
          <w:szCs w:val="16"/>
        </w:rPr>
        <w:t>F</w:t>
      </w:r>
      <w:r>
        <w:rPr>
          <w:w w:val="118"/>
          <w:sz w:val="16"/>
          <w:szCs w:val="16"/>
        </w:rPr>
        <w:t>acul</w:t>
      </w:r>
      <w:r>
        <w:rPr>
          <w:spacing w:val="-5"/>
          <w:w w:val="118"/>
          <w:sz w:val="16"/>
          <w:szCs w:val="16"/>
        </w:rPr>
        <w:t>t</w:t>
      </w:r>
      <w:r>
        <w:rPr>
          <w:w w:val="118"/>
          <w:sz w:val="16"/>
          <w:szCs w:val="16"/>
        </w:rPr>
        <w:t>y</w:t>
      </w:r>
      <w:r>
        <w:rPr>
          <w:spacing w:val="13"/>
          <w:w w:val="118"/>
          <w:sz w:val="16"/>
          <w:szCs w:val="16"/>
        </w:rPr>
        <w:t xml:space="preserve"> </w:t>
      </w:r>
      <w:r>
        <w:rPr>
          <w:sz w:val="16"/>
          <w:szCs w:val="16"/>
        </w:rPr>
        <w:t>of</w:t>
      </w:r>
      <w:r>
        <w:rPr>
          <w:spacing w:val="20"/>
          <w:sz w:val="16"/>
          <w:szCs w:val="16"/>
        </w:rPr>
        <w:t xml:space="preserve"> </w:t>
      </w:r>
      <w:r>
        <w:rPr>
          <w:w w:val="113"/>
          <w:sz w:val="16"/>
          <w:szCs w:val="16"/>
        </w:rPr>
        <w:t>Informatics,</w:t>
      </w:r>
      <w:r>
        <w:rPr>
          <w:spacing w:val="12"/>
          <w:w w:val="113"/>
          <w:sz w:val="16"/>
          <w:szCs w:val="16"/>
        </w:rPr>
        <w:t xml:space="preserve"> </w:t>
      </w:r>
      <w:r>
        <w:rPr>
          <w:w w:val="113"/>
          <w:sz w:val="16"/>
          <w:szCs w:val="16"/>
        </w:rPr>
        <w:t>Masaryk</w:t>
      </w:r>
      <w:r>
        <w:rPr>
          <w:spacing w:val="12"/>
          <w:w w:val="113"/>
          <w:sz w:val="16"/>
          <w:szCs w:val="16"/>
        </w:rPr>
        <w:t xml:space="preserve"> </w:t>
      </w:r>
      <w:r>
        <w:rPr>
          <w:w w:val="113"/>
          <w:sz w:val="16"/>
          <w:szCs w:val="16"/>
        </w:rPr>
        <w:t>Uni</w:t>
      </w:r>
      <w:r>
        <w:rPr>
          <w:spacing w:val="-4"/>
          <w:w w:val="113"/>
          <w:sz w:val="16"/>
          <w:szCs w:val="16"/>
        </w:rPr>
        <w:t>v</w:t>
      </w:r>
      <w:r>
        <w:rPr>
          <w:w w:val="113"/>
          <w:sz w:val="16"/>
          <w:szCs w:val="16"/>
        </w:rPr>
        <w:t>ersi</w:t>
      </w:r>
      <w:r>
        <w:rPr>
          <w:spacing w:val="-6"/>
          <w:w w:val="113"/>
          <w:sz w:val="16"/>
          <w:szCs w:val="16"/>
        </w:rPr>
        <w:t>t</w:t>
      </w:r>
      <w:r>
        <w:rPr>
          <w:spacing w:val="-16"/>
          <w:w w:val="113"/>
          <w:sz w:val="16"/>
          <w:szCs w:val="16"/>
        </w:rPr>
        <w:t>y</w:t>
      </w:r>
      <w:r>
        <w:rPr>
          <w:w w:val="113"/>
          <w:sz w:val="16"/>
          <w:szCs w:val="16"/>
        </w:rPr>
        <w:t>,</w:t>
      </w:r>
      <w:r>
        <w:rPr>
          <w:spacing w:val="16"/>
          <w:w w:val="113"/>
          <w:sz w:val="16"/>
          <w:szCs w:val="16"/>
        </w:rPr>
        <w:t xml:space="preserve"> </w:t>
      </w:r>
      <w:r>
        <w:rPr>
          <w:w w:val="113"/>
          <w:sz w:val="16"/>
          <w:szCs w:val="16"/>
        </w:rPr>
        <w:t>Brno,</w:t>
      </w:r>
      <w:r>
        <w:rPr>
          <w:spacing w:val="15"/>
          <w:w w:val="113"/>
          <w:sz w:val="16"/>
          <w:szCs w:val="16"/>
        </w:rPr>
        <w:t xml:space="preserve"> </w:t>
      </w:r>
      <w:proofErr w:type="gramStart"/>
      <w:r>
        <w:rPr>
          <w:sz w:val="16"/>
          <w:szCs w:val="16"/>
        </w:rPr>
        <w:t>Cze</w:t>
      </w:r>
      <w:r>
        <w:rPr>
          <w:spacing w:val="-4"/>
          <w:sz w:val="16"/>
          <w:szCs w:val="16"/>
        </w:rPr>
        <w:t>c</w:t>
      </w:r>
      <w:r>
        <w:rPr>
          <w:sz w:val="16"/>
          <w:szCs w:val="16"/>
        </w:rPr>
        <w:t xml:space="preserve">h </w:t>
      </w:r>
      <w:r>
        <w:rPr>
          <w:spacing w:val="18"/>
          <w:sz w:val="16"/>
          <w:szCs w:val="16"/>
        </w:rPr>
        <w:t xml:space="preserve"> </w:t>
      </w:r>
      <w:r>
        <w:rPr>
          <w:w w:val="112"/>
          <w:sz w:val="16"/>
          <w:szCs w:val="16"/>
        </w:rPr>
        <w:t>Republic</w:t>
      </w:r>
      <w:proofErr w:type="gramEnd"/>
    </w:p>
    <w:p w:rsidR="00C45AA3" w:rsidRPr="00DC4C15" w:rsidRDefault="00DC4C15">
      <w:pPr>
        <w:ind w:left="100"/>
        <w:rPr>
          <w:sz w:val="16"/>
          <w:szCs w:val="16"/>
          <w:lang w:val="fr-FR"/>
        </w:rPr>
      </w:pPr>
      <w:r w:rsidRPr="00DC4C15">
        <w:rPr>
          <w:w w:val="112"/>
          <w:sz w:val="16"/>
          <w:szCs w:val="16"/>
          <w:lang w:val="fr-FR"/>
        </w:rPr>
        <w:t>E-mail:</w:t>
      </w:r>
      <w:r w:rsidRPr="00DC4C15">
        <w:rPr>
          <w:spacing w:val="12"/>
          <w:w w:val="112"/>
          <w:sz w:val="16"/>
          <w:szCs w:val="16"/>
          <w:lang w:val="fr-FR"/>
        </w:rPr>
        <w:t xml:space="preserve"> </w:t>
      </w:r>
      <w:hyperlink r:id="rId9">
        <w:r w:rsidRPr="00DC4C15">
          <w:rPr>
            <w:w w:val="116"/>
            <w:sz w:val="16"/>
            <w:szCs w:val="16"/>
            <w:lang w:val="fr-FR"/>
          </w:rPr>
          <w:t>han</w:t>
        </w:r>
        <w:r w:rsidRPr="00DC4C15">
          <w:rPr>
            <w:spacing w:val="-9"/>
            <w:w w:val="116"/>
            <w:sz w:val="16"/>
            <w:szCs w:val="16"/>
            <w:lang w:val="fr-FR"/>
          </w:rPr>
          <w:t>k</w:t>
        </w:r>
        <w:r w:rsidRPr="00DC4C15">
          <w:rPr>
            <w:w w:val="103"/>
            <w:sz w:val="16"/>
            <w:szCs w:val="16"/>
            <w:lang w:val="fr-FR"/>
          </w:rPr>
          <w:t>a@fi.</w:t>
        </w:r>
        <w:r w:rsidRPr="00DC4C15">
          <w:rPr>
            <w:spacing w:val="-4"/>
            <w:w w:val="103"/>
            <w:sz w:val="16"/>
            <w:szCs w:val="16"/>
            <w:lang w:val="fr-FR"/>
          </w:rPr>
          <w:t>m</w:t>
        </w:r>
      </w:hyperlink>
      <w:hyperlink>
        <w:r w:rsidRPr="00DC4C15">
          <w:rPr>
            <w:w w:val="112"/>
            <w:sz w:val="16"/>
            <w:szCs w:val="16"/>
            <w:lang w:val="fr-FR"/>
          </w:rPr>
          <w:t>uni.cz</w:t>
        </w:r>
      </w:hyperlink>
    </w:p>
    <w:p w:rsidR="00C45AA3" w:rsidRDefault="00DC4C15">
      <w:pPr>
        <w:spacing w:before="60"/>
        <w:ind w:left="100"/>
        <w:rPr>
          <w:sz w:val="16"/>
          <w:szCs w:val="16"/>
        </w:rPr>
      </w:pPr>
      <w:proofErr w:type="gramStart"/>
      <w:r>
        <w:rPr>
          <w:sz w:val="16"/>
          <w:szCs w:val="16"/>
        </w:rPr>
        <w:t>Mi</w:t>
      </w:r>
      <w:r>
        <w:rPr>
          <w:spacing w:val="-4"/>
          <w:sz w:val="16"/>
          <w:szCs w:val="16"/>
        </w:rPr>
        <w:t>c</w:t>
      </w:r>
      <w:r>
        <w:rPr>
          <w:sz w:val="16"/>
          <w:szCs w:val="16"/>
        </w:rPr>
        <w:t xml:space="preserve">hal </w:t>
      </w:r>
      <w:r>
        <w:rPr>
          <w:spacing w:val="23"/>
          <w:sz w:val="16"/>
          <w:szCs w:val="16"/>
        </w:rPr>
        <w:t xml:space="preserve"> </w:t>
      </w:r>
      <w:r>
        <w:rPr>
          <w:spacing w:val="-89"/>
          <w:w w:val="105"/>
          <w:sz w:val="16"/>
          <w:szCs w:val="16"/>
        </w:rPr>
        <w:t>S</w:t>
      </w:r>
      <w:proofErr w:type="gramEnd"/>
      <w:r>
        <w:rPr>
          <w:spacing w:val="5"/>
          <w:w w:val="158"/>
          <w:position w:val="4"/>
          <w:sz w:val="16"/>
          <w:szCs w:val="16"/>
        </w:rPr>
        <w:t>ˇ</w:t>
      </w:r>
      <w:proofErr w:type="spellStart"/>
      <w:r>
        <w:rPr>
          <w:w w:val="115"/>
          <w:sz w:val="16"/>
          <w:szCs w:val="16"/>
        </w:rPr>
        <w:t>u</w:t>
      </w:r>
      <w:r>
        <w:rPr>
          <w:spacing w:val="-4"/>
          <w:w w:val="115"/>
          <w:sz w:val="16"/>
          <w:szCs w:val="16"/>
        </w:rPr>
        <w:t>m</w:t>
      </w:r>
      <w:r>
        <w:rPr>
          <w:spacing w:val="5"/>
          <w:w w:val="117"/>
          <w:sz w:val="16"/>
          <w:szCs w:val="16"/>
        </w:rPr>
        <w:t>b</w:t>
      </w:r>
      <w:r>
        <w:rPr>
          <w:w w:val="115"/>
          <w:sz w:val="16"/>
          <w:szCs w:val="16"/>
        </w:rPr>
        <w:t>era</w:t>
      </w:r>
      <w:proofErr w:type="spellEnd"/>
    </w:p>
    <w:p w:rsidR="00C45AA3" w:rsidRDefault="00DC4C15">
      <w:pPr>
        <w:ind w:left="100"/>
        <w:rPr>
          <w:sz w:val="16"/>
          <w:szCs w:val="16"/>
        </w:rPr>
      </w:pPr>
      <w:r>
        <w:rPr>
          <w:w w:val="115"/>
          <w:sz w:val="16"/>
          <w:szCs w:val="16"/>
        </w:rPr>
        <w:t>Nuclear</w:t>
      </w:r>
      <w:r>
        <w:rPr>
          <w:spacing w:val="-4"/>
          <w:w w:val="115"/>
          <w:sz w:val="16"/>
          <w:szCs w:val="16"/>
        </w:rPr>
        <w:t xml:space="preserve"> </w:t>
      </w:r>
      <w:r>
        <w:rPr>
          <w:w w:val="115"/>
          <w:sz w:val="16"/>
          <w:szCs w:val="16"/>
        </w:rPr>
        <w:t>P</w:t>
      </w:r>
      <w:r>
        <w:rPr>
          <w:spacing w:val="-5"/>
          <w:w w:val="115"/>
          <w:sz w:val="16"/>
          <w:szCs w:val="16"/>
        </w:rPr>
        <w:t>h</w:t>
      </w:r>
      <w:r>
        <w:rPr>
          <w:w w:val="115"/>
          <w:sz w:val="16"/>
          <w:szCs w:val="16"/>
        </w:rPr>
        <w:t>ysics Institute</w:t>
      </w:r>
      <w:r>
        <w:rPr>
          <w:spacing w:val="42"/>
          <w:w w:val="115"/>
          <w:sz w:val="16"/>
          <w:szCs w:val="16"/>
        </w:rPr>
        <w:t xml:space="preserve"> </w:t>
      </w:r>
      <w:r>
        <w:rPr>
          <w:w w:val="115"/>
          <w:sz w:val="16"/>
          <w:szCs w:val="16"/>
        </w:rPr>
        <w:t>(NPI),</w:t>
      </w:r>
      <w:r>
        <w:rPr>
          <w:spacing w:val="27"/>
          <w:w w:val="115"/>
          <w:sz w:val="16"/>
          <w:szCs w:val="16"/>
        </w:rPr>
        <w:t xml:space="preserve"> </w:t>
      </w:r>
      <w:r>
        <w:rPr>
          <w:w w:val="115"/>
          <w:sz w:val="16"/>
          <w:szCs w:val="16"/>
        </w:rPr>
        <w:t>Acade</w:t>
      </w:r>
      <w:r>
        <w:rPr>
          <w:spacing w:val="-5"/>
          <w:w w:val="115"/>
          <w:sz w:val="16"/>
          <w:szCs w:val="16"/>
        </w:rPr>
        <w:t>m</w:t>
      </w:r>
      <w:r>
        <w:rPr>
          <w:w w:val="115"/>
          <w:sz w:val="16"/>
          <w:szCs w:val="16"/>
        </w:rPr>
        <w:t>y</w:t>
      </w:r>
      <w:r>
        <w:rPr>
          <w:spacing w:val="-10"/>
          <w:w w:val="115"/>
          <w:sz w:val="16"/>
          <w:szCs w:val="16"/>
        </w:rPr>
        <w:t xml:space="preserve"> </w:t>
      </w:r>
      <w:r>
        <w:rPr>
          <w:sz w:val="16"/>
          <w:szCs w:val="16"/>
        </w:rPr>
        <w:t>of</w:t>
      </w:r>
      <w:r>
        <w:rPr>
          <w:spacing w:val="20"/>
          <w:sz w:val="16"/>
          <w:szCs w:val="16"/>
        </w:rPr>
        <w:t xml:space="preserve"> </w:t>
      </w:r>
      <w:proofErr w:type="gramStart"/>
      <w:r>
        <w:rPr>
          <w:sz w:val="16"/>
          <w:szCs w:val="16"/>
        </w:rPr>
        <w:t xml:space="preserve">Sciences </w:t>
      </w:r>
      <w:r>
        <w:rPr>
          <w:spacing w:val="16"/>
          <w:sz w:val="16"/>
          <w:szCs w:val="16"/>
        </w:rPr>
        <w:t xml:space="preserve"> </w:t>
      </w:r>
      <w:r>
        <w:rPr>
          <w:w w:val="114"/>
          <w:sz w:val="16"/>
          <w:szCs w:val="16"/>
        </w:rPr>
        <w:t>(</w:t>
      </w:r>
      <w:proofErr w:type="gramEnd"/>
      <w:r>
        <w:rPr>
          <w:w w:val="114"/>
          <w:sz w:val="16"/>
          <w:szCs w:val="16"/>
        </w:rPr>
        <w:t>ASCR),</w:t>
      </w:r>
      <w:r>
        <w:rPr>
          <w:spacing w:val="11"/>
          <w:w w:val="114"/>
          <w:sz w:val="16"/>
          <w:szCs w:val="16"/>
        </w:rPr>
        <w:t xml:space="preserve"> </w:t>
      </w:r>
      <w:r>
        <w:rPr>
          <w:sz w:val="16"/>
          <w:szCs w:val="16"/>
        </w:rPr>
        <w:t>Cze</w:t>
      </w:r>
      <w:r>
        <w:rPr>
          <w:spacing w:val="-5"/>
          <w:sz w:val="16"/>
          <w:szCs w:val="16"/>
        </w:rPr>
        <w:t>c</w:t>
      </w:r>
      <w:r>
        <w:rPr>
          <w:sz w:val="16"/>
          <w:szCs w:val="16"/>
        </w:rPr>
        <w:t xml:space="preserve">h </w:t>
      </w:r>
      <w:r>
        <w:rPr>
          <w:spacing w:val="18"/>
          <w:sz w:val="16"/>
          <w:szCs w:val="16"/>
        </w:rPr>
        <w:t xml:space="preserve"> </w:t>
      </w:r>
      <w:r>
        <w:rPr>
          <w:w w:val="112"/>
          <w:sz w:val="16"/>
          <w:szCs w:val="16"/>
        </w:rPr>
        <w:t>Re</w:t>
      </w:r>
      <w:r>
        <w:rPr>
          <w:w w:val="117"/>
          <w:sz w:val="16"/>
          <w:szCs w:val="16"/>
        </w:rPr>
        <w:t>p</w:t>
      </w:r>
      <w:r>
        <w:rPr>
          <w:w w:val="115"/>
          <w:sz w:val="16"/>
          <w:szCs w:val="16"/>
        </w:rPr>
        <w:t>ubl</w:t>
      </w:r>
      <w:r>
        <w:rPr>
          <w:w w:val="106"/>
          <w:sz w:val="16"/>
          <w:szCs w:val="16"/>
        </w:rPr>
        <w:t>ic</w:t>
      </w:r>
    </w:p>
    <w:p w:rsidR="00C45AA3" w:rsidRPr="00DC4C15" w:rsidRDefault="00DC4C15">
      <w:pPr>
        <w:ind w:left="100"/>
        <w:rPr>
          <w:sz w:val="16"/>
          <w:szCs w:val="16"/>
          <w:lang w:val="fr-FR"/>
        </w:rPr>
        <w:sectPr w:rsidR="00C45AA3" w:rsidRPr="00DC4C15">
          <w:pgSz w:w="11920" w:h="16840"/>
          <w:pgMar w:top="960" w:right="1680" w:bottom="280" w:left="1340" w:header="720" w:footer="720" w:gutter="0"/>
          <w:cols w:space="720"/>
        </w:sectPr>
      </w:pPr>
      <w:r w:rsidRPr="00DC4C15">
        <w:rPr>
          <w:w w:val="112"/>
          <w:sz w:val="16"/>
          <w:szCs w:val="16"/>
          <w:lang w:val="fr-FR"/>
        </w:rPr>
        <w:t>E-mail:</w:t>
      </w:r>
      <w:r w:rsidRPr="00DC4C15">
        <w:rPr>
          <w:spacing w:val="12"/>
          <w:w w:val="112"/>
          <w:sz w:val="16"/>
          <w:szCs w:val="16"/>
          <w:lang w:val="fr-FR"/>
        </w:rPr>
        <w:t xml:space="preserve"> </w:t>
      </w:r>
      <w:hyperlink r:id="rId10">
        <w:r w:rsidRPr="00DC4C15">
          <w:rPr>
            <w:w w:val="113"/>
            <w:sz w:val="16"/>
            <w:szCs w:val="16"/>
            <w:lang w:val="fr-FR"/>
          </w:rPr>
          <w:t>su</w:t>
        </w:r>
        <w:r w:rsidRPr="00DC4C15">
          <w:rPr>
            <w:spacing w:val="-4"/>
            <w:w w:val="113"/>
            <w:sz w:val="16"/>
            <w:szCs w:val="16"/>
            <w:lang w:val="fr-FR"/>
          </w:rPr>
          <w:t>m</w:t>
        </w:r>
        <w:r w:rsidRPr="00DC4C15">
          <w:rPr>
            <w:spacing w:val="5"/>
            <w:w w:val="117"/>
            <w:sz w:val="16"/>
            <w:szCs w:val="16"/>
            <w:lang w:val="fr-FR"/>
          </w:rPr>
          <w:t>b</w:t>
        </w:r>
      </w:hyperlink>
      <w:hyperlink>
        <w:r w:rsidRPr="00DC4C15">
          <w:rPr>
            <w:w w:val="108"/>
            <w:sz w:val="16"/>
            <w:szCs w:val="16"/>
            <w:lang w:val="fr-FR"/>
          </w:rPr>
          <w:t>era@ujf.cas.cz</w:t>
        </w:r>
      </w:hyperlink>
    </w:p>
    <w:p w:rsidR="00C45AA3" w:rsidRPr="00DC4C15" w:rsidRDefault="00C45AA3">
      <w:pPr>
        <w:spacing w:before="16" w:line="200" w:lineRule="exact"/>
        <w:rPr>
          <w:lang w:val="fr-FR"/>
        </w:rPr>
      </w:pPr>
    </w:p>
    <w:p w:rsidR="00C45AA3" w:rsidRDefault="00DC4C15">
      <w:pPr>
        <w:spacing w:before="26"/>
        <w:ind w:left="100" w:right="7417"/>
        <w:jc w:val="both"/>
        <w:rPr>
          <w:sz w:val="18"/>
          <w:szCs w:val="18"/>
        </w:rPr>
      </w:pPr>
      <w:r>
        <w:rPr>
          <w:sz w:val="18"/>
          <w:szCs w:val="18"/>
        </w:rPr>
        <w:t>1</w:t>
      </w:r>
      <w:r>
        <w:rPr>
          <w:spacing w:val="36"/>
          <w:sz w:val="18"/>
          <w:szCs w:val="18"/>
        </w:rPr>
        <w:t xml:space="preserve"> </w:t>
      </w:r>
      <w:r>
        <w:rPr>
          <w:w w:val="131"/>
          <w:sz w:val="18"/>
          <w:szCs w:val="18"/>
        </w:rPr>
        <w:t>I</w:t>
      </w:r>
      <w:r>
        <w:rPr>
          <w:spacing w:val="-6"/>
          <w:w w:val="131"/>
          <w:sz w:val="18"/>
          <w:szCs w:val="18"/>
        </w:rPr>
        <w:t>n</w:t>
      </w:r>
      <w:r>
        <w:rPr>
          <w:w w:val="138"/>
          <w:sz w:val="18"/>
          <w:szCs w:val="18"/>
        </w:rPr>
        <w:t>tr</w:t>
      </w:r>
      <w:r>
        <w:rPr>
          <w:spacing w:val="6"/>
          <w:w w:val="138"/>
          <w:sz w:val="18"/>
          <w:szCs w:val="18"/>
        </w:rPr>
        <w:t>o</w:t>
      </w:r>
      <w:r>
        <w:rPr>
          <w:w w:val="128"/>
          <w:sz w:val="18"/>
          <w:szCs w:val="18"/>
        </w:rPr>
        <w:t>duction</w:t>
      </w:r>
    </w:p>
    <w:p w:rsidR="00C45AA3" w:rsidRDefault="00C45AA3">
      <w:pPr>
        <w:spacing w:before="10" w:line="240" w:lineRule="exact"/>
        <w:rPr>
          <w:sz w:val="24"/>
          <w:szCs w:val="24"/>
        </w:rPr>
      </w:pPr>
    </w:p>
    <w:p w:rsidR="00C45AA3" w:rsidRDefault="00DC4C15">
      <w:pPr>
        <w:spacing w:line="265" w:lineRule="auto"/>
        <w:ind w:left="100" w:right="1840"/>
        <w:jc w:val="both"/>
        <w:rPr>
          <w:sz w:val="18"/>
          <w:szCs w:val="18"/>
        </w:rPr>
      </w:pPr>
      <w:r>
        <w:rPr>
          <w:sz w:val="18"/>
          <w:szCs w:val="18"/>
        </w:rPr>
        <w:t xml:space="preserve">The </w:t>
      </w:r>
      <w:r>
        <w:rPr>
          <w:spacing w:val="30"/>
          <w:sz w:val="18"/>
          <w:szCs w:val="18"/>
        </w:rPr>
        <w:t xml:space="preserve"> </w:t>
      </w:r>
      <w:r>
        <w:rPr>
          <w:sz w:val="18"/>
          <w:szCs w:val="18"/>
        </w:rPr>
        <w:t>S</w:t>
      </w:r>
      <w:r>
        <w:rPr>
          <w:spacing w:val="-15"/>
          <w:sz w:val="18"/>
          <w:szCs w:val="18"/>
        </w:rPr>
        <w:t>T</w:t>
      </w:r>
      <w:r>
        <w:rPr>
          <w:sz w:val="18"/>
          <w:szCs w:val="18"/>
        </w:rPr>
        <w:t xml:space="preserve">AR </w:t>
      </w:r>
      <w:r>
        <w:rPr>
          <w:spacing w:val="42"/>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39"/>
          <w:w w:val="143"/>
          <w:sz w:val="18"/>
          <w:szCs w:val="18"/>
        </w:rPr>
        <w:t xml:space="preserve"> </w:t>
      </w:r>
      <w:r>
        <w:rPr>
          <w:sz w:val="18"/>
          <w:szCs w:val="18"/>
        </w:rPr>
        <w:t>[1]</w:t>
      </w:r>
      <w:r>
        <w:rPr>
          <w:spacing w:val="22"/>
          <w:sz w:val="18"/>
          <w:szCs w:val="18"/>
        </w:rPr>
        <w:t xml:space="preserve"> </w:t>
      </w:r>
      <w:r>
        <w:rPr>
          <w:w w:val="126"/>
          <w:sz w:val="18"/>
          <w:szCs w:val="18"/>
        </w:rPr>
        <w:t>at</w:t>
      </w:r>
      <w:r>
        <w:rPr>
          <w:spacing w:val="27"/>
          <w:w w:val="126"/>
          <w:sz w:val="18"/>
          <w:szCs w:val="18"/>
        </w:rPr>
        <w:t xml:space="preserve"> </w:t>
      </w:r>
      <w:r>
        <w:rPr>
          <w:sz w:val="18"/>
          <w:szCs w:val="18"/>
        </w:rPr>
        <w:t xml:space="preserve">the </w:t>
      </w:r>
      <w:r>
        <w:rPr>
          <w:spacing w:val="29"/>
          <w:sz w:val="18"/>
          <w:szCs w:val="18"/>
        </w:rPr>
        <w:t xml:space="preserve"> </w:t>
      </w:r>
      <w:r>
        <w:rPr>
          <w:w w:val="111"/>
          <w:sz w:val="18"/>
          <w:szCs w:val="18"/>
        </w:rPr>
        <w:t>Relativistic</w:t>
      </w:r>
      <w:r>
        <w:rPr>
          <w:spacing w:val="35"/>
          <w:w w:val="111"/>
          <w:sz w:val="18"/>
          <w:szCs w:val="18"/>
        </w:rPr>
        <w:t xml:space="preserve"> </w:t>
      </w:r>
      <w:r>
        <w:rPr>
          <w:sz w:val="18"/>
          <w:szCs w:val="18"/>
        </w:rPr>
        <w:t>He</w:t>
      </w:r>
      <w:r>
        <w:rPr>
          <w:spacing w:val="-5"/>
          <w:sz w:val="18"/>
          <w:szCs w:val="18"/>
        </w:rPr>
        <w:t>a</w:t>
      </w:r>
      <w:r>
        <w:rPr>
          <w:sz w:val="18"/>
          <w:szCs w:val="18"/>
        </w:rPr>
        <w:t xml:space="preserve">vy </w:t>
      </w:r>
      <w:r>
        <w:rPr>
          <w:spacing w:val="27"/>
          <w:sz w:val="18"/>
          <w:szCs w:val="18"/>
        </w:rPr>
        <w:t xml:space="preserve"> </w:t>
      </w:r>
      <w:r>
        <w:rPr>
          <w:sz w:val="18"/>
          <w:szCs w:val="18"/>
        </w:rPr>
        <w:t xml:space="preserve">Ion </w:t>
      </w:r>
      <w:r>
        <w:rPr>
          <w:spacing w:val="13"/>
          <w:sz w:val="18"/>
          <w:szCs w:val="18"/>
        </w:rPr>
        <w:t xml:space="preserve"> </w:t>
      </w:r>
      <w:r>
        <w:rPr>
          <w:sz w:val="18"/>
          <w:szCs w:val="18"/>
        </w:rPr>
        <w:t xml:space="preserve">Collider </w:t>
      </w:r>
      <w:r>
        <w:rPr>
          <w:spacing w:val="36"/>
          <w:sz w:val="18"/>
          <w:szCs w:val="18"/>
        </w:rPr>
        <w:t xml:space="preserve"> </w:t>
      </w:r>
      <w:r>
        <w:rPr>
          <w:w w:val="112"/>
          <w:sz w:val="18"/>
          <w:szCs w:val="18"/>
        </w:rPr>
        <w:t>(RHIC)</w:t>
      </w:r>
      <w:r>
        <w:rPr>
          <w:spacing w:val="35"/>
          <w:w w:val="112"/>
          <w:sz w:val="18"/>
          <w:szCs w:val="18"/>
        </w:rPr>
        <w:t xml:space="preserve"> </w:t>
      </w:r>
      <w:r>
        <w:rPr>
          <w:sz w:val="18"/>
          <w:szCs w:val="18"/>
        </w:rPr>
        <w:t xml:space="preserve">studies   </w:t>
      </w:r>
      <w:r>
        <w:rPr>
          <w:w w:val="115"/>
          <w:sz w:val="18"/>
          <w:szCs w:val="18"/>
        </w:rPr>
        <w:t xml:space="preserve">a </w:t>
      </w:r>
      <w:r>
        <w:rPr>
          <w:w w:val="110"/>
          <w:sz w:val="18"/>
          <w:szCs w:val="18"/>
        </w:rPr>
        <w:t>primordial</w:t>
      </w:r>
      <w:r>
        <w:rPr>
          <w:spacing w:val="37"/>
          <w:w w:val="110"/>
          <w:sz w:val="18"/>
          <w:szCs w:val="18"/>
        </w:rPr>
        <w:t xml:space="preserve"> </w:t>
      </w:r>
      <w:r>
        <w:rPr>
          <w:sz w:val="18"/>
          <w:szCs w:val="18"/>
        </w:rPr>
        <w:t xml:space="preserve">form </w:t>
      </w:r>
      <w:r>
        <w:rPr>
          <w:spacing w:val="17"/>
          <w:sz w:val="18"/>
          <w:szCs w:val="18"/>
        </w:rPr>
        <w:t xml:space="preserve"> </w:t>
      </w:r>
      <w:r>
        <w:rPr>
          <w:sz w:val="18"/>
          <w:szCs w:val="18"/>
        </w:rPr>
        <w:t>of</w:t>
      </w:r>
      <w:r>
        <w:rPr>
          <w:spacing w:val="38"/>
          <w:sz w:val="18"/>
          <w:szCs w:val="18"/>
        </w:rPr>
        <w:t xml:space="preserve"> </w:t>
      </w:r>
      <w:r>
        <w:rPr>
          <w:w w:val="121"/>
          <w:sz w:val="18"/>
          <w:szCs w:val="18"/>
        </w:rPr>
        <w:t>matter</w:t>
      </w:r>
      <w:r>
        <w:rPr>
          <w:spacing w:val="17"/>
          <w:w w:val="121"/>
          <w:sz w:val="18"/>
          <w:szCs w:val="18"/>
        </w:rPr>
        <w:t xml:space="preserve"> </w:t>
      </w:r>
      <w:r>
        <w:rPr>
          <w:w w:val="121"/>
          <w:sz w:val="18"/>
          <w:szCs w:val="18"/>
        </w:rPr>
        <w:t>that</w:t>
      </w:r>
      <w:r>
        <w:rPr>
          <w:spacing w:val="42"/>
          <w:w w:val="121"/>
          <w:sz w:val="18"/>
          <w:szCs w:val="18"/>
        </w:rPr>
        <w:t xml:space="preserve"> </w:t>
      </w:r>
      <w:r>
        <w:rPr>
          <w:sz w:val="18"/>
          <w:szCs w:val="18"/>
        </w:rPr>
        <w:t xml:space="preserve">existed </w:t>
      </w:r>
      <w:r>
        <w:rPr>
          <w:spacing w:val="41"/>
          <w:sz w:val="18"/>
          <w:szCs w:val="18"/>
        </w:rPr>
        <w:t xml:space="preserve"> </w:t>
      </w:r>
      <w:r>
        <w:rPr>
          <w:sz w:val="18"/>
          <w:szCs w:val="18"/>
        </w:rPr>
        <w:t xml:space="preserve">in </w:t>
      </w:r>
      <w:r>
        <w:rPr>
          <w:spacing w:val="8"/>
          <w:sz w:val="18"/>
          <w:szCs w:val="18"/>
        </w:rPr>
        <w:t xml:space="preserve"> </w:t>
      </w:r>
      <w:r>
        <w:rPr>
          <w:sz w:val="18"/>
          <w:szCs w:val="18"/>
        </w:rPr>
        <w:t xml:space="preserve">the </w:t>
      </w:r>
      <w:r>
        <w:rPr>
          <w:spacing w:val="31"/>
          <w:sz w:val="18"/>
          <w:szCs w:val="18"/>
        </w:rPr>
        <w:t xml:space="preserve"> </w:t>
      </w:r>
      <w:r>
        <w:rPr>
          <w:sz w:val="18"/>
          <w:szCs w:val="18"/>
        </w:rPr>
        <w:t>uni</w:t>
      </w:r>
      <w:r>
        <w:rPr>
          <w:spacing w:val="-5"/>
          <w:sz w:val="18"/>
          <w:szCs w:val="18"/>
        </w:rPr>
        <w:t>v</w:t>
      </w:r>
      <w:r>
        <w:rPr>
          <w:sz w:val="18"/>
          <w:szCs w:val="18"/>
        </w:rPr>
        <w:t xml:space="preserve">erse   </w:t>
      </w:r>
      <w:r>
        <w:rPr>
          <w:w w:val="111"/>
          <w:sz w:val="18"/>
          <w:szCs w:val="18"/>
        </w:rPr>
        <w:t>shortly</w:t>
      </w:r>
      <w:r>
        <w:rPr>
          <w:spacing w:val="36"/>
          <w:w w:val="111"/>
          <w:sz w:val="18"/>
          <w:szCs w:val="18"/>
        </w:rPr>
        <w:t xml:space="preserve"> </w:t>
      </w:r>
      <w:r>
        <w:rPr>
          <w:sz w:val="18"/>
          <w:szCs w:val="18"/>
        </w:rPr>
        <w:t xml:space="preserve">after </w:t>
      </w:r>
      <w:r>
        <w:rPr>
          <w:spacing w:val="38"/>
          <w:sz w:val="18"/>
          <w:szCs w:val="18"/>
        </w:rPr>
        <w:t xml:space="preserve"> </w:t>
      </w:r>
      <w:r>
        <w:rPr>
          <w:sz w:val="18"/>
          <w:szCs w:val="18"/>
        </w:rPr>
        <w:t xml:space="preserve">the </w:t>
      </w:r>
      <w:r>
        <w:rPr>
          <w:spacing w:val="31"/>
          <w:sz w:val="18"/>
          <w:szCs w:val="18"/>
        </w:rPr>
        <w:t xml:space="preserve"> </w:t>
      </w:r>
      <w:r>
        <w:rPr>
          <w:sz w:val="18"/>
          <w:szCs w:val="18"/>
        </w:rPr>
        <w:t xml:space="preserve">Big </w:t>
      </w:r>
      <w:r>
        <w:rPr>
          <w:spacing w:val="8"/>
          <w:sz w:val="18"/>
          <w:szCs w:val="18"/>
        </w:rPr>
        <w:t xml:space="preserve"> </w:t>
      </w:r>
      <w:r>
        <w:rPr>
          <w:w w:val="109"/>
          <w:sz w:val="18"/>
          <w:szCs w:val="18"/>
        </w:rPr>
        <w:t>Bang</w:t>
      </w:r>
      <w:r>
        <w:rPr>
          <w:w w:val="113"/>
          <w:sz w:val="18"/>
          <w:szCs w:val="18"/>
        </w:rPr>
        <w:t xml:space="preserve">. </w:t>
      </w:r>
      <w:r>
        <w:rPr>
          <w:sz w:val="18"/>
          <w:szCs w:val="18"/>
        </w:rPr>
        <w:t>Collisions</w:t>
      </w:r>
      <w:r>
        <w:rPr>
          <w:spacing w:val="34"/>
          <w:sz w:val="18"/>
          <w:szCs w:val="18"/>
        </w:rPr>
        <w:t xml:space="preserve"> </w:t>
      </w:r>
      <w:r>
        <w:rPr>
          <w:sz w:val="18"/>
          <w:szCs w:val="18"/>
        </w:rPr>
        <w:t>of</w:t>
      </w:r>
      <w:r>
        <w:rPr>
          <w:spacing w:val="-6"/>
          <w:sz w:val="18"/>
          <w:szCs w:val="18"/>
        </w:rPr>
        <w:t xml:space="preserve"> </w:t>
      </w:r>
      <w:r>
        <w:rPr>
          <w:sz w:val="18"/>
          <w:szCs w:val="18"/>
        </w:rPr>
        <w:t>he</w:t>
      </w:r>
      <w:r>
        <w:rPr>
          <w:spacing w:val="-5"/>
          <w:sz w:val="18"/>
          <w:szCs w:val="18"/>
        </w:rPr>
        <w:t>a</w:t>
      </w:r>
      <w:r>
        <w:rPr>
          <w:sz w:val="18"/>
          <w:szCs w:val="18"/>
        </w:rPr>
        <w:t>vy</w:t>
      </w:r>
      <w:r>
        <w:rPr>
          <w:spacing w:val="35"/>
          <w:sz w:val="18"/>
          <w:szCs w:val="18"/>
        </w:rPr>
        <w:t xml:space="preserve"> </w:t>
      </w:r>
      <w:r>
        <w:rPr>
          <w:sz w:val="18"/>
          <w:szCs w:val="18"/>
        </w:rPr>
        <w:t>ions</w:t>
      </w:r>
      <w:r>
        <w:rPr>
          <w:spacing w:val="15"/>
          <w:sz w:val="18"/>
          <w:szCs w:val="18"/>
        </w:rPr>
        <w:t xml:space="preserve"> </w:t>
      </w:r>
      <w:r>
        <w:rPr>
          <w:spacing w:val="5"/>
          <w:sz w:val="18"/>
          <w:szCs w:val="18"/>
        </w:rPr>
        <w:t>o</w:t>
      </w:r>
      <w:r>
        <w:rPr>
          <w:sz w:val="18"/>
          <w:szCs w:val="18"/>
        </w:rPr>
        <w:t>ccur</w:t>
      </w:r>
      <w:r>
        <w:rPr>
          <w:spacing w:val="27"/>
          <w:sz w:val="18"/>
          <w:szCs w:val="18"/>
        </w:rPr>
        <w:t xml:space="preserve"> </w:t>
      </w:r>
      <w:r>
        <w:rPr>
          <w:sz w:val="18"/>
          <w:szCs w:val="18"/>
        </w:rPr>
        <w:t>millions</w:t>
      </w:r>
      <w:r>
        <w:rPr>
          <w:spacing w:val="33"/>
          <w:sz w:val="18"/>
          <w:szCs w:val="18"/>
        </w:rPr>
        <w:t xml:space="preserve"> </w:t>
      </w:r>
      <w:r>
        <w:rPr>
          <w:sz w:val="18"/>
          <w:szCs w:val="18"/>
        </w:rPr>
        <w:t>of</w:t>
      </w:r>
      <w:r>
        <w:rPr>
          <w:spacing w:val="-6"/>
          <w:sz w:val="18"/>
          <w:szCs w:val="18"/>
        </w:rPr>
        <w:t xml:space="preserve"> </w:t>
      </w:r>
      <w:r>
        <w:rPr>
          <w:sz w:val="18"/>
          <w:szCs w:val="18"/>
        </w:rPr>
        <w:t>times</w:t>
      </w:r>
      <w:r>
        <w:rPr>
          <w:spacing w:val="37"/>
          <w:sz w:val="18"/>
          <w:szCs w:val="18"/>
        </w:rPr>
        <w:t xml:space="preserve"> </w:t>
      </w:r>
      <w:r>
        <w:rPr>
          <w:spacing w:val="5"/>
          <w:sz w:val="18"/>
          <w:szCs w:val="18"/>
        </w:rPr>
        <w:t>p</w:t>
      </w:r>
      <w:r>
        <w:rPr>
          <w:sz w:val="18"/>
          <w:szCs w:val="18"/>
        </w:rPr>
        <w:t>er</w:t>
      </w:r>
      <w:r>
        <w:rPr>
          <w:spacing w:val="23"/>
          <w:sz w:val="18"/>
          <w:szCs w:val="18"/>
        </w:rPr>
        <w:t xml:space="preserve"> </w:t>
      </w:r>
      <w:r>
        <w:rPr>
          <w:sz w:val="18"/>
          <w:szCs w:val="18"/>
        </w:rPr>
        <w:t>second</w:t>
      </w:r>
      <w:r>
        <w:rPr>
          <w:spacing w:val="28"/>
          <w:sz w:val="18"/>
          <w:szCs w:val="18"/>
        </w:rPr>
        <w:t xml:space="preserve"> </w:t>
      </w:r>
      <w:r>
        <w:rPr>
          <w:sz w:val="18"/>
          <w:szCs w:val="18"/>
        </w:rPr>
        <w:t>inside</w:t>
      </w:r>
      <w:r>
        <w:rPr>
          <w:spacing w:val="29"/>
          <w:sz w:val="18"/>
          <w:szCs w:val="18"/>
        </w:rPr>
        <w:t xml:space="preserve"> </w:t>
      </w:r>
      <w:r>
        <w:rPr>
          <w:sz w:val="18"/>
          <w:szCs w:val="18"/>
        </w:rPr>
        <w:t>the</w:t>
      </w:r>
      <w:r>
        <w:rPr>
          <w:spacing w:val="32"/>
          <w:sz w:val="18"/>
          <w:szCs w:val="18"/>
        </w:rPr>
        <w:t xml:space="preserve"> </w:t>
      </w:r>
      <w:r>
        <w:rPr>
          <w:w w:val="113"/>
          <w:sz w:val="18"/>
          <w:szCs w:val="18"/>
        </w:rPr>
        <w:t>detector,</w:t>
      </w:r>
      <w:r>
        <w:rPr>
          <w:spacing w:val="-8"/>
          <w:w w:val="113"/>
          <w:sz w:val="18"/>
          <w:szCs w:val="18"/>
        </w:rPr>
        <w:t xml:space="preserve"> </w:t>
      </w:r>
      <w:r>
        <w:rPr>
          <w:w w:val="110"/>
          <w:sz w:val="18"/>
          <w:szCs w:val="18"/>
        </w:rPr>
        <w:t>pr</w:t>
      </w:r>
      <w:r>
        <w:rPr>
          <w:spacing w:val="5"/>
          <w:w w:val="110"/>
          <w:sz w:val="18"/>
          <w:szCs w:val="18"/>
        </w:rPr>
        <w:t>o</w:t>
      </w:r>
      <w:r>
        <w:rPr>
          <w:w w:val="108"/>
          <w:sz w:val="18"/>
          <w:szCs w:val="18"/>
        </w:rPr>
        <w:t xml:space="preserve">ducing </w:t>
      </w:r>
      <w:proofErr w:type="gramStart"/>
      <w:r>
        <w:rPr>
          <w:sz w:val="18"/>
          <w:szCs w:val="18"/>
        </w:rPr>
        <w:t xml:space="preserve">tens </w:t>
      </w:r>
      <w:r>
        <w:rPr>
          <w:spacing w:val="8"/>
          <w:sz w:val="18"/>
          <w:szCs w:val="18"/>
        </w:rPr>
        <w:t xml:space="preserve"> </w:t>
      </w:r>
      <w:r>
        <w:rPr>
          <w:sz w:val="18"/>
          <w:szCs w:val="18"/>
        </w:rPr>
        <w:t>of</w:t>
      </w:r>
      <w:proofErr w:type="gramEnd"/>
      <w:r>
        <w:rPr>
          <w:spacing w:val="12"/>
          <w:sz w:val="18"/>
          <w:szCs w:val="18"/>
        </w:rPr>
        <w:t xml:space="preserve"> </w:t>
      </w:r>
      <w:r>
        <w:rPr>
          <w:spacing w:val="6"/>
          <w:w w:val="113"/>
          <w:sz w:val="18"/>
          <w:szCs w:val="18"/>
        </w:rPr>
        <w:t>p</w:t>
      </w:r>
      <w:r>
        <w:rPr>
          <w:w w:val="113"/>
          <w:sz w:val="18"/>
          <w:szCs w:val="18"/>
        </w:rPr>
        <w:t>eta</w:t>
      </w:r>
      <w:r>
        <w:rPr>
          <w:spacing w:val="-6"/>
          <w:w w:val="113"/>
          <w:sz w:val="18"/>
          <w:szCs w:val="18"/>
        </w:rPr>
        <w:t>b</w:t>
      </w:r>
      <w:r>
        <w:rPr>
          <w:w w:val="113"/>
          <w:sz w:val="18"/>
          <w:szCs w:val="18"/>
        </w:rPr>
        <w:t>ytes</w:t>
      </w:r>
      <w:r>
        <w:rPr>
          <w:spacing w:val="13"/>
          <w:w w:val="113"/>
          <w:sz w:val="18"/>
          <w:szCs w:val="18"/>
        </w:rPr>
        <w:t xml:space="preserve"> </w:t>
      </w:r>
      <w:r>
        <w:rPr>
          <w:sz w:val="18"/>
          <w:szCs w:val="18"/>
        </w:rPr>
        <w:t>of</w:t>
      </w:r>
      <w:r>
        <w:rPr>
          <w:spacing w:val="12"/>
          <w:sz w:val="18"/>
          <w:szCs w:val="18"/>
        </w:rPr>
        <w:t xml:space="preserve"> </w:t>
      </w:r>
      <w:r>
        <w:rPr>
          <w:sz w:val="18"/>
          <w:szCs w:val="18"/>
        </w:rPr>
        <w:t>r</w:t>
      </w:r>
      <w:r>
        <w:rPr>
          <w:spacing w:val="-5"/>
          <w:sz w:val="18"/>
          <w:szCs w:val="18"/>
        </w:rPr>
        <w:t>a</w:t>
      </w:r>
      <w:r>
        <w:rPr>
          <w:sz w:val="18"/>
          <w:szCs w:val="18"/>
        </w:rPr>
        <w:t>w</w:t>
      </w:r>
      <w:r>
        <w:rPr>
          <w:spacing w:val="41"/>
          <w:sz w:val="18"/>
          <w:szCs w:val="18"/>
        </w:rPr>
        <w:t xml:space="preserve"> </w:t>
      </w:r>
      <w:r>
        <w:rPr>
          <w:w w:val="119"/>
          <w:sz w:val="18"/>
          <w:szCs w:val="18"/>
        </w:rPr>
        <w:t>data</w:t>
      </w:r>
      <w:r>
        <w:rPr>
          <w:spacing w:val="6"/>
          <w:w w:val="119"/>
          <w:sz w:val="18"/>
          <w:szCs w:val="18"/>
        </w:rPr>
        <w:t xml:space="preserve"> </w:t>
      </w:r>
      <w:r>
        <w:rPr>
          <w:sz w:val="18"/>
          <w:szCs w:val="18"/>
        </w:rPr>
        <w:t>ea</w:t>
      </w:r>
      <w:r>
        <w:rPr>
          <w:spacing w:val="-5"/>
          <w:sz w:val="18"/>
          <w:szCs w:val="18"/>
        </w:rPr>
        <w:t>c</w:t>
      </w:r>
      <w:r>
        <w:rPr>
          <w:sz w:val="18"/>
          <w:szCs w:val="18"/>
        </w:rPr>
        <w:t>h</w:t>
      </w:r>
      <w:r>
        <w:rPr>
          <w:spacing w:val="41"/>
          <w:sz w:val="18"/>
          <w:szCs w:val="18"/>
        </w:rPr>
        <w:t xml:space="preserve"> </w:t>
      </w:r>
      <w:r>
        <w:rPr>
          <w:spacing w:val="-5"/>
          <w:sz w:val="18"/>
          <w:szCs w:val="18"/>
        </w:rPr>
        <w:t>y</w:t>
      </w:r>
      <w:r>
        <w:rPr>
          <w:sz w:val="18"/>
          <w:szCs w:val="18"/>
        </w:rPr>
        <w:t xml:space="preserve">ear. </w:t>
      </w:r>
      <w:r>
        <w:rPr>
          <w:spacing w:val="8"/>
          <w:sz w:val="18"/>
          <w:szCs w:val="18"/>
        </w:rPr>
        <w:t xml:space="preserve"> </w:t>
      </w:r>
      <w:r>
        <w:rPr>
          <w:sz w:val="18"/>
          <w:szCs w:val="18"/>
        </w:rPr>
        <w:t>All</w:t>
      </w:r>
      <w:r>
        <w:rPr>
          <w:spacing w:val="24"/>
          <w:sz w:val="18"/>
          <w:szCs w:val="18"/>
        </w:rPr>
        <w:t xml:space="preserve"> </w:t>
      </w:r>
      <w:proofErr w:type="gramStart"/>
      <w:r>
        <w:rPr>
          <w:sz w:val="18"/>
          <w:szCs w:val="18"/>
        </w:rPr>
        <w:t xml:space="preserve">the </w:t>
      </w:r>
      <w:r>
        <w:rPr>
          <w:spacing w:val="5"/>
          <w:sz w:val="18"/>
          <w:szCs w:val="18"/>
        </w:rPr>
        <w:t xml:space="preserve"> </w:t>
      </w:r>
      <w:r>
        <w:rPr>
          <w:sz w:val="18"/>
          <w:szCs w:val="18"/>
        </w:rPr>
        <w:t>r</w:t>
      </w:r>
      <w:r>
        <w:rPr>
          <w:spacing w:val="-5"/>
          <w:sz w:val="18"/>
          <w:szCs w:val="18"/>
        </w:rPr>
        <w:t>a</w:t>
      </w:r>
      <w:r>
        <w:rPr>
          <w:sz w:val="18"/>
          <w:szCs w:val="18"/>
        </w:rPr>
        <w:t>w</w:t>
      </w:r>
      <w:proofErr w:type="gramEnd"/>
      <w:r>
        <w:rPr>
          <w:spacing w:val="41"/>
          <w:sz w:val="18"/>
          <w:szCs w:val="18"/>
        </w:rPr>
        <w:t xml:space="preserve"> </w:t>
      </w:r>
      <w:r>
        <w:rPr>
          <w:w w:val="119"/>
          <w:sz w:val="18"/>
          <w:szCs w:val="18"/>
        </w:rPr>
        <w:t>data</w:t>
      </w:r>
      <w:r>
        <w:rPr>
          <w:spacing w:val="6"/>
          <w:w w:val="119"/>
          <w:sz w:val="18"/>
          <w:szCs w:val="18"/>
        </w:rPr>
        <w:t xml:space="preserve"> </w:t>
      </w:r>
      <w:r>
        <w:rPr>
          <w:sz w:val="18"/>
          <w:szCs w:val="18"/>
        </w:rPr>
        <w:t>has</w:t>
      </w:r>
      <w:r>
        <w:rPr>
          <w:spacing w:val="41"/>
          <w:sz w:val="18"/>
          <w:szCs w:val="18"/>
        </w:rPr>
        <w:t xml:space="preserve"> </w:t>
      </w:r>
      <w:r>
        <w:rPr>
          <w:sz w:val="18"/>
          <w:szCs w:val="18"/>
        </w:rPr>
        <w:t>to</w:t>
      </w:r>
      <w:r>
        <w:rPr>
          <w:spacing w:val="37"/>
          <w:sz w:val="18"/>
          <w:szCs w:val="18"/>
        </w:rPr>
        <w:t xml:space="preserve"> </w:t>
      </w:r>
      <w:r>
        <w:rPr>
          <w:spacing w:val="5"/>
          <w:sz w:val="18"/>
          <w:szCs w:val="18"/>
        </w:rPr>
        <w:t>b</w:t>
      </w:r>
      <w:r>
        <w:rPr>
          <w:sz w:val="18"/>
          <w:szCs w:val="18"/>
        </w:rPr>
        <w:t>e</w:t>
      </w:r>
      <w:r>
        <w:rPr>
          <w:spacing w:val="28"/>
          <w:sz w:val="18"/>
          <w:szCs w:val="18"/>
        </w:rPr>
        <w:t xml:space="preserve"> </w:t>
      </w:r>
      <w:r>
        <w:rPr>
          <w:sz w:val="18"/>
          <w:szCs w:val="18"/>
        </w:rPr>
        <w:t>pr</w:t>
      </w:r>
      <w:r>
        <w:rPr>
          <w:spacing w:val="6"/>
          <w:sz w:val="18"/>
          <w:szCs w:val="18"/>
        </w:rPr>
        <w:t>o</w:t>
      </w:r>
      <w:r>
        <w:rPr>
          <w:sz w:val="18"/>
          <w:szCs w:val="18"/>
        </w:rPr>
        <w:t xml:space="preserve">cessed </w:t>
      </w:r>
      <w:r>
        <w:rPr>
          <w:spacing w:val="17"/>
          <w:sz w:val="18"/>
          <w:szCs w:val="18"/>
        </w:rPr>
        <w:t xml:space="preserve"> </w:t>
      </w:r>
      <w:r>
        <w:rPr>
          <w:sz w:val="18"/>
          <w:szCs w:val="18"/>
        </w:rPr>
        <w:t>in</w:t>
      </w:r>
      <w:r>
        <w:rPr>
          <w:spacing w:val="28"/>
          <w:sz w:val="18"/>
          <w:szCs w:val="18"/>
        </w:rPr>
        <w:t xml:space="preserve"> </w:t>
      </w:r>
      <w:r>
        <w:rPr>
          <w:w w:val="110"/>
          <w:sz w:val="18"/>
          <w:szCs w:val="18"/>
        </w:rPr>
        <w:t xml:space="preserve">order </w:t>
      </w:r>
      <w:r>
        <w:rPr>
          <w:sz w:val="18"/>
          <w:szCs w:val="18"/>
        </w:rPr>
        <w:t>to</w:t>
      </w:r>
      <w:r>
        <w:rPr>
          <w:spacing w:val="35"/>
          <w:sz w:val="18"/>
          <w:szCs w:val="18"/>
        </w:rPr>
        <w:t xml:space="preserve"> </w:t>
      </w:r>
      <w:r>
        <w:rPr>
          <w:w w:val="112"/>
          <w:sz w:val="18"/>
          <w:szCs w:val="18"/>
        </w:rPr>
        <w:t>reconstruct</w:t>
      </w:r>
      <w:r>
        <w:rPr>
          <w:spacing w:val="9"/>
          <w:w w:val="112"/>
          <w:sz w:val="18"/>
          <w:szCs w:val="18"/>
        </w:rPr>
        <w:t xml:space="preserve"> </w:t>
      </w:r>
      <w:r>
        <w:rPr>
          <w:sz w:val="18"/>
          <w:szCs w:val="18"/>
        </w:rPr>
        <w:t>p</w:t>
      </w:r>
      <w:r>
        <w:rPr>
          <w:spacing w:val="-5"/>
          <w:sz w:val="18"/>
          <w:szCs w:val="18"/>
        </w:rPr>
        <w:t>h</w:t>
      </w:r>
      <w:r>
        <w:rPr>
          <w:sz w:val="18"/>
          <w:szCs w:val="18"/>
        </w:rPr>
        <w:t xml:space="preserve">ysical </w:t>
      </w:r>
      <w:r>
        <w:rPr>
          <w:spacing w:val="18"/>
          <w:sz w:val="18"/>
          <w:szCs w:val="18"/>
        </w:rPr>
        <w:t xml:space="preserve"> </w:t>
      </w:r>
      <w:r>
        <w:rPr>
          <w:sz w:val="18"/>
          <w:szCs w:val="18"/>
        </w:rPr>
        <w:t>e</w:t>
      </w:r>
      <w:r>
        <w:rPr>
          <w:spacing w:val="-5"/>
          <w:sz w:val="18"/>
          <w:szCs w:val="18"/>
        </w:rPr>
        <w:t>v</w:t>
      </w:r>
      <w:r>
        <w:rPr>
          <w:sz w:val="18"/>
          <w:szCs w:val="18"/>
        </w:rPr>
        <w:t>e</w:t>
      </w:r>
      <w:r>
        <w:rPr>
          <w:spacing w:val="-5"/>
          <w:sz w:val="18"/>
          <w:szCs w:val="18"/>
        </w:rPr>
        <w:t>n</w:t>
      </w:r>
      <w:r>
        <w:rPr>
          <w:sz w:val="18"/>
          <w:szCs w:val="18"/>
        </w:rPr>
        <w:t xml:space="preserve">ts </w:t>
      </w:r>
      <w:r>
        <w:rPr>
          <w:spacing w:val="14"/>
          <w:sz w:val="18"/>
          <w:szCs w:val="18"/>
        </w:rPr>
        <w:t xml:space="preserve"> </w:t>
      </w:r>
      <w:r>
        <w:rPr>
          <w:sz w:val="18"/>
          <w:szCs w:val="18"/>
        </w:rPr>
        <w:t>whi</w:t>
      </w:r>
      <w:r>
        <w:rPr>
          <w:spacing w:val="-5"/>
          <w:sz w:val="18"/>
          <w:szCs w:val="18"/>
        </w:rPr>
        <w:t>c</w:t>
      </w:r>
      <w:r>
        <w:rPr>
          <w:sz w:val="18"/>
          <w:szCs w:val="18"/>
        </w:rPr>
        <w:t>h</w:t>
      </w:r>
      <w:r>
        <w:rPr>
          <w:spacing w:val="42"/>
          <w:sz w:val="18"/>
          <w:szCs w:val="18"/>
        </w:rPr>
        <w:t xml:space="preserve"> </w:t>
      </w:r>
      <w:r>
        <w:rPr>
          <w:sz w:val="18"/>
          <w:szCs w:val="18"/>
        </w:rPr>
        <w:t>are</w:t>
      </w:r>
      <w:r>
        <w:rPr>
          <w:spacing w:val="39"/>
          <w:sz w:val="18"/>
          <w:szCs w:val="18"/>
        </w:rPr>
        <w:t xml:space="preserve"> </w:t>
      </w:r>
      <w:r>
        <w:rPr>
          <w:w w:val="111"/>
          <w:sz w:val="18"/>
          <w:szCs w:val="18"/>
        </w:rPr>
        <w:t>further</w:t>
      </w:r>
      <w:r>
        <w:rPr>
          <w:spacing w:val="24"/>
          <w:w w:val="111"/>
          <w:sz w:val="18"/>
          <w:szCs w:val="18"/>
        </w:rPr>
        <w:t xml:space="preserve"> </w:t>
      </w:r>
      <w:r>
        <w:rPr>
          <w:w w:val="111"/>
          <w:sz w:val="18"/>
          <w:szCs w:val="18"/>
        </w:rPr>
        <w:t>analyzed</w:t>
      </w:r>
      <w:r>
        <w:rPr>
          <w:spacing w:val="-4"/>
          <w:w w:val="111"/>
          <w:sz w:val="18"/>
          <w:szCs w:val="18"/>
        </w:rPr>
        <w:t xml:space="preserve"> </w:t>
      </w:r>
      <w:r>
        <w:rPr>
          <w:spacing w:val="-5"/>
          <w:sz w:val="18"/>
          <w:szCs w:val="18"/>
        </w:rPr>
        <w:t>b</w:t>
      </w:r>
      <w:r>
        <w:rPr>
          <w:sz w:val="18"/>
          <w:szCs w:val="18"/>
        </w:rPr>
        <w:t>y</w:t>
      </w:r>
      <w:r>
        <w:rPr>
          <w:spacing w:val="31"/>
          <w:sz w:val="18"/>
          <w:szCs w:val="18"/>
        </w:rPr>
        <w:t xml:space="preserve"> </w:t>
      </w:r>
      <w:r>
        <w:rPr>
          <w:w w:val="110"/>
          <w:sz w:val="18"/>
          <w:szCs w:val="18"/>
        </w:rPr>
        <w:t>scie</w:t>
      </w:r>
      <w:r>
        <w:rPr>
          <w:spacing w:val="-5"/>
          <w:w w:val="110"/>
          <w:sz w:val="18"/>
          <w:szCs w:val="18"/>
        </w:rPr>
        <w:t>n</w:t>
      </w:r>
      <w:r>
        <w:rPr>
          <w:w w:val="110"/>
          <w:sz w:val="18"/>
          <w:szCs w:val="18"/>
        </w:rPr>
        <w:t>tists.</w:t>
      </w:r>
      <w:r>
        <w:rPr>
          <w:spacing w:val="11"/>
          <w:w w:val="110"/>
          <w:sz w:val="18"/>
          <w:szCs w:val="18"/>
        </w:rPr>
        <w:t xml:space="preserve"> </w:t>
      </w:r>
      <w:proofErr w:type="gramStart"/>
      <w:r>
        <w:rPr>
          <w:sz w:val="18"/>
          <w:szCs w:val="18"/>
        </w:rPr>
        <w:t xml:space="preserve">This </w:t>
      </w:r>
      <w:r>
        <w:rPr>
          <w:spacing w:val="6"/>
          <w:sz w:val="18"/>
          <w:szCs w:val="18"/>
        </w:rPr>
        <w:t xml:space="preserve"> </w:t>
      </w:r>
      <w:r>
        <w:rPr>
          <w:sz w:val="18"/>
          <w:szCs w:val="18"/>
        </w:rPr>
        <w:t>pr</w:t>
      </w:r>
      <w:r>
        <w:rPr>
          <w:spacing w:val="5"/>
          <w:sz w:val="18"/>
          <w:szCs w:val="18"/>
        </w:rPr>
        <w:t>o</w:t>
      </w:r>
      <w:r>
        <w:rPr>
          <w:sz w:val="18"/>
          <w:szCs w:val="18"/>
        </w:rPr>
        <w:t>cess</w:t>
      </w:r>
      <w:proofErr w:type="gramEnd"/>
      <w:r>
        <w:rPr>
          <w:sz w:val="18"/>
          <w:szCs w:val="18"/>
        </w:rPr>
        <w:t xml:space="preserve"> </w:t>
      </w:r>
      <w:r>
        <w:rPr>
          <w:spacing w:val="1"/>
          <w:sz w:val="18"/>
          <w:szCs w:val="18"/>
        </w:rPr>
        <w:t xml:space="preserve"> </w:t>
      </w:r>
      <w:r>
        <w:rPr>
          <w:w w:val="103"/>
          <w:sz w:val="18"/>
          <w:szCs w:val="18"/>
        </w:rPr>
        <w:t xml:space="preserve">is </w:t>
      </w:r>
      <w:r>
        <w:rPr>
          <w:sz w:val="18"/>
          <w:szCs w:val="18"/>
        </w:rPr>
        <w:t>called</w:t>
      </w:r>
      <w:r>
        <w:rPr>
          <w:spacing w:val="35"/>
          <w:sz w:val="18"/>
          <w:szCs w:val="18"/>
        </w:rPr>
        <w:t xml:space="preserve"> </w:t>
      </w:r>
      <w:r>
        <w:rPr>
          <w:w w:val="113"/>
          <w:sz w:val="18"/>
          <w:szCs w:val="18"/>
        </w:rPr>
        <w:t>data</w:t>
      </w:r>
      <w:r>
        <w:rPr>
          <w:spacing w:val="17"/>
          <w:w w:val="113"/>
          <w:sz w:val="18"/>
          <w:szCs w:val="18"/>
        </w:rPr>
        <w:t xml:space="preserve"> </w:t>
      </w:r>
      <w:r>
        <w:rPr>
          <w:w w:val="113"/>
          <w:sz w:val="18"/>
          <w:szCs w:val="18"/>
        </w:rPr>
        <w:t>pr</w:t>
      </w:r>
      <w:r>
        <w:rPr>
          <w:spacing w:val="6"/>
          <w:w w:val="113"/>
          <w:sz w:val="18"/>
          <w:szCs w:val="18"/>
        </w:rPr>
        <w:t>o</w:t>
      </w:r>
      <w:r>
        <w:rPr>
          <w:w w:val="113"/>
          <w:sz w:val="18"/>
          <w:szCs w:val="18"/>
        </w:rPr>
        <w:t>duction.</w:t>
      </w:r>
      <w:r>
        <w:rPr>
          <w:spacing w:val="-20"/>
          <w:w w:val="113"/>
          <w:sz w:val="18"/>
          <w:szCs w:val="18"/>
        </w:rPr>
        <w:t xml:space="preserve"> </w:t>
      </w:r>
      <w:r>
        <w:rPr>
          <w:sz w:val="18"/>
          <w:szCs w:val="18"/>
        </w:rPr>
        <w:t>Li</w:t>
      </w:r>
      <w:r>
        <w:rPr>
          <w:spacing w:val="-5"/>
          <w:sz w:val="18"/>
          <w:szCs w:val="18"/>
        </w:rPr>
        <w:t>k</w:t>
      </w:r>
      <w:r>
        <w:rPr>
          <w:sz w:val="18"/>
          <w:szCs w:val="18"/>
        </w:rPr>
        <w:t>e</w:t>
      </w:r>
      <w:r>
        <w:rPr>
          <w:spacing w:val="18"/>
          <w:sz w:val="18"/>
          <w:szCs w:val="18"/>
        </w:rPr>
        <w:t xml:space="preserve"> </w:t>
      </w:r>
      <w:r>
        <w:rPr>
          <w:sz w:val="18"/>
          <w:szCs w:val="18"/>
        </w:rPr>
        <w:t>a</w:t>
      </w:r>
      <w:r>
        <w:rPr>
          <w:spacing w:val="-5"/>
          <w:sz w:val="18"/>
          <w:szCs w:val="18"/>
        </w:rPr>
        <w:t>n</w:t>
      </w:r>
      <w:r>
        <w:rPr>
          <w:sz w:val="18"/>
          <w:szCs w:val="18"/>
        </w:rPr>
        <w:t>y</w:t>
      </w:r>
      <w:r>
        <w:rPr>
          <w:spacing w:val="34"/>
          <w:sz w:val="18"/>
          <w:szCs w:val="18"/>
        </w:rPr>
        <w:t xml:space="preserve"> </w:t>
      </w:r>
      <w:r>
        <w:rPr>
          <w:sz w:val="18"/>
          <w:szCs w:val="18"/>
        </w:rPr>
        <w:t xml:space="preserve">other </w:t>
      </w:r>
      <w:r>
        <w:rPr>
          <w:spacing w:val="7"/>
          <w:sz w:val="18"/>
          <w:szCs w:val="18"/>
        </w:rPr>
        <w:t xml:space="preserve"> </w:t>
      </w:r>
      <w:r>
        <w:rPr>
          <w:sz w:val="18"/>
          <w:szCs w:val="18"/>
        </w:rPr>
        <w:t>m</w:t>
      </w:r>
      <w:r>
        <w:rPr>
          <w:spacing w:val="5"/>
          <w:sz w:val="18"/>
          <w:szCs w:val="18"/>
        </w:rPr>
        <w:t>o</w:t>
      </w:r>
      <w:r>
        <w:rPr>
          <w:sz w:val="18"/>
          <w:szCs w:val="18"/>
        </w:rPr>
        <w:t xml:space="preserve">dern </w:t>
      </w:r>
      <w:r>
        <w:rPr>
          <w:spacing w:val="11"/>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4"/>
          <w:sz w:val="18"/>
          <w:szCs w:val="18"/>
        </w:rPr>
        <w:t xml:space="preserve"> </w:t>
      </w:r>
      <w:r>
        <w:rPr>
          <w:sz w:val="18"/>
          <w:szCs w:val="18"/>
        </w:rPr>
        <w:t>in</w:t>
      </w:r>
      <w:r>
        <w:rPr>
          <w:spacing w:val="17"/>
          <w:sz w:val="18"/>
          <w:szCs w:val="18"/>
        </w:rPr>
        <w:t xml:space="preserve"> </w:t>
      </w:r>
      <w:r>
        <w:rPr>
          <w:sz w:val="18"/>
          <w:szCs w:val="18"/>
        </w:rPr>
        <w:t>High</w:t>
      </w:r>
      <w:r>
        <w:rPr>
          <w:spacing w:val="27"/>
          <w:sz w:val="18"/>
          <w:szCs w:val="18"/>
        </w:rPr>
        <w:t xml:space="preserve"> </w:t>
      </w:r>
      <w:r>
        <w:rPr>
          <w:sz w:val="18"/>
          <w:szCs w:val="18"/>
        </w:rPr>
        <w:t xml:space="preserve">Energy </w:t>
      </w:r>
      <w:r>
        <w:rPr>
          <w:spacing w:val="6"/>
          <w:sz w:val="18"/>
          <w:szCs w:val="18"/>
        </w:rPr>
        <w:t xml:space="preserve"> </w:t>
      </w:r>
      <w:r>
        <w:rPr>
          <w:sz w:val="18"/>
          <w:szCs w:val="18"/>
        </w:rPr>
        <w:t>and</w:t>
      </w:r>
      <w:r>
        <w:rPr>
          <w:spacing w:val="41"/>
          <w:sz w:val="18"/>
          <w:szCs w:val="18"/>
        </w:rPr>
        <w:t xml:space="preserve"> </w:t>
      </w:r>
      <w:r>
        <w:rPr>
          <w:w w:val="107"/>
          <w:sz w:val="18"/>
          <w:szCs w:val="18"/>
        </w:rPr>
        <w:t>Nucle</w:t>
      </w:r>
      <w:r>
        <w:rPr>
          <w:spacing w:val="1"/>
          <w:w w:val="107"/>
          <w:sz w:val="18"/>
          <w:szCs w:val="18"/>
        </w:rPr>
        <w:t>a</w:t>
      </w:r>
      <w:r>
        <w:rPr>
          <w:w w:val="120"/>
          <w:sz w:val="18"/>
          <w:szCs w:val="18"/>
        </w:rPr>
        <w:t xml:space="preserve">r </w:t>
      </w:r>
      <w:r>
        <w:rPr>
          <w:sz w:val="18"/>
          <w:szCs w:val="18"/>
        </w:rPr>
        <w:t>P</w:t>
      </w:r>
      <w:r>
        <w:rPr>
          <w:spacing w:val="-5"/>
          <w:sz w:val="18"/>
          <w:szCs w:val="18"/>
        </w:rPr>
        <w:t>h</w:t>
      </w:r>
      <w:r>
        <w:rPr>
          <w:sz w:val="18"/>
          <w:szCs w:val="18"/>
        </w:rPr>
        <w:t xml:space="preserve">ysics </w:t>
      </w:r>
      <w:r>
        <w:rPr>
          <w:spacing w:val="35"/>
          <w:sz w:val="18"/>
          <w:szCs w:val="18"/>
        </w:rPr>
        <w:t xml:space="preserve"> </w:t>
      </w:r>
      <w:r>
        <w:rPr>
          <w:w w:val="113"/>
          <w:sz w:val="18"/>
          <w:szCs w:val="18"/>
        </w:rPr>
        <w:t>(HENP),</w:t>
      </w:r>
      <w:r>
        <w:rPr>
          <w:spacing w:val="23"/>
          <w:w w:val="113"/>
          <w:sz w:val="18"/>
          <w:szCs w:val="18"/>
        </w:rPr>
        <w:t xml:space="preserve"> </w:t>
      </w:r>
      <w:r>
        <w:rPr>
          <w:sz w:val="18"/>
          <w:szCs w:val="18"/>
        </w:rPr>
        <w:t>S</w:t>
      </w:r>
      <w:r>
        <w:rPr>
          <w:spacing w:val="-15"/>
          <w:sz w:val="18"/>
          <w:szCs w:val="18"/>
        </w:rPr>
        <w:t>T</w:t>
      </w:r>
      <w:r>
        <w:rPr>
          <w:sz w:val="18"/>
          <w:szCs w:val="18"/>
        </w:rPr>
        <w:t xml:space="preserve">AR </w:t>
      </w:r>
      <w:r>
        <w:rPr>
          <w:spacing w:val="31"/>
          <w:sz w:val="18"/>
          <w:szCs w:val="18"/>
        </w:rPr>
        <w:t xml:space="preserve"> </w:t>
      </w:r>
      <w:r>
        <w:rPr>
          <w:sz w:val="18"/>
          <w:szCs w:val="18"/>
        </w:rPr>
        <w:t xml:space="preserve">relies </w:t>
      </w:r>
      <w:r>
        <w:rPr>
          <w:spacing w:val="4"/>
          <w:sz w:val="18"/>
          <w:szCs w:val="18"/>
        </w:rPr>
        <w:t xml:space="preserve"> </w:t>
      </w:r>
      <w:r>
        <w:rPr>
          <w:sz w:val="18"/>
          <w:szCs w:val="18"/>
        </w:rPr>
        <w:t>on</w:t>
      </w:r>
      <w:r>
        <w:rPr>
          <w:spacing w:val="41"/>
          <w:sz w:val="18"/>
          <w:szCs w:val="18"/>
        </w:rPr>
        <w:t xml:space="preserve"> </w:t>
      </w:r>
      <w:r>
        <w:rPr>
          <w:w w:val="116"/>
          <w:sz w:val="18"/>
          <w:szCs w:val="18"/>
        </w:rPr>
        <w:t>distributed</w:t>
      </w:r>
      <w:r>
        <w:rPr>
          <w:spacing w:val="7"/>
          <w:w w:val="116"/>
          <w:sz w:val="18"/>
          <w:szCs w:val="18"/>
        </w:rPr>
        <w:t xml:space="preserve"> </w:t>
      </w:r>
      <w:r>
        <w:rPr>
          <w:w w:val="116"/>
          <w:sz w:val="18"/>
          <w:szCs w:val="18"/>
        </w:rPr>
        <w:t>data</w:t>
      </w:r>
      <w:r>
        <w:rPr>
          <w:spacing w:val="31"/>
          <w:w w:val="116"/>
          <w:sz w:val="18"/>
          <w:szCs w:val="18"/>
        </w:rPr>
        <w:t xml:space="preserve"> </w:t>
      </w:r>
      <w:r>
        <w:rPr>
          <w:sz w:val="18"/>
          <w:szCs w:val="18"/>
        </w:rPr>
        <w:t>pr</w:t>
      </w:r>
      <w:r>
        <w:rPr>
          <w:spacing w:val="5"/>
          <w:sz w:val="18"/>
          <w:szCs w:val="18"/>
        </w:rPr>
        <w:t>o</w:t>
      </w:r>
      <w:r>
        <w:rPr>
          <w:sz w:val="18"/>
          <w:szCs w:val="18"/>
        </w:rPr>
        <w:t xml:space="preserve">cessing, </w:t>
      </w:r>
      <w:r>
        <w:rPr>
          <w:spacing w:val="37"/>
          <w:sz w:val="18"/>
          <w:szCs w:val="18"/>
        </w:rPr>
        <w:t xml:space="preserve"> </w:t>
      </w:r>
      <w:r>
        <w:rPr>
          <w:sz w:val="18"/>
          <w:szCs w:val="18"/>
        </w:rPr>
        <w:t xml:space="preserve">making </w:t>
      </w:r>
      <w:r>
        <w:rPr>
          <w:spacing w:val="33"/>
          <w:sz w:val="18"/>
          <w:szCs w:val="18"/>
        </w:rPr>
        <w:t xml:space="preserve"> </w:t>
      </w:r>
      <w:r>
        <w:rPr>
          <w:sz w:val="18"/>
          <w:szCs w:val="18"/>
        </w:rPr>
        <w:t>use  of</w:t>
      </w:r>
      <w:r>
        <w:rPr>
          <w:spacing w:val="25"/>
          <w:sz w:val="18"/>
          <w:szCs w:val="18"/>
        </w:rPr>
        <w:t xml:space="preserve"> </w:t>
      </w:r>
      <w:r>
        <w:rPr>
          <w:w w:val="105"/>
          <w:sz w:val="18"/>
          <w:szCs w:val="18"/>
        </w:rPr>
        <w:t>se</w:t>
      </w:r>
      <w:r>
        <w:rPr>
          <w:spacing w:val="-5"/>
          <w:w w:val="105"/>
          <w:sz w:val="18"/>
          <w:szCs w:val="18"/>
        </w:rPr>
        <w:t>v</w:t>
      </w:r>
      <w:r>
        <w:rPr>
          <w:w w:val="110"/>
          <w:sz w:val="18"/>
          <w:szCs w:val="18"/>
        </w:rPr>
        <w:t xml:space="preserve">eral </w:t>
      </w:r>
      <w:r>
        <w:rPr>
          <w:sz w:val="18"/>
          <w:szCs w:val="18"/>
        </w:rPr>
        <w:t xml:space="preserve">remote </w:t>
      </w:r>
      <w:r>
        <w:rPr>
          <w:spacing w:val="29"/>
          <w:sz w:val="18"/>
          <w:szCs w:val="18"/>
        </w:rPr>
        <w:t xml:space="preserve"> </w:t>
      </w:r>
      <w:r>
        <w:rPr>
          <w:w w:val="112"/>
          <w:sz w:val="18"/>
          <w:szCs w:val="18"/>
        </w:rPr>
        <w:t>computational</w:t>
      </w:r>
      <w:r>
        <w:rPr>
          <w:spacing w:val="19"/>
          <w:w w:val="112"/>
          <w:sz w:val="18"/>
          <w:szCs w:val="18"/>
        </w:rPr>
        <w:t xml:space="preserve"> </w:t>
      </w:r>
      <w:r>
        <w:rPr>
          <w:sz w:val="18"/>
          <w:szCs w:val="18"/>
        </w:rPr>
        <w:t xml:space="preserve">sites </w:t>
      </w:r>
      <w:r>
        <w:rPr>
          <w:spacing w:val="7"/>
          <w:sz w:val="18"/>
          <w:szCs w:val="18"/>
        </w:rPr>
        <w:t xml:space="preserve"> </w:t>
      </w:r>
      <w:r>
        <w:rPr>
          <w:sz w:val="18"/>
          <w:szCs w:val="18"/>
        </w:rPr>
        <w:t>(for</w:t>
      </w:r>
      <w:r>
        <w:rPr>
          <w:spacing w:val="44"/>
          <w:sz w:val="18"/>
          <w:szCs w:val="18"/>
        </w:rPr>
        <w:t xml:space="preserve"> </w:t>
      </w:r>
      <w:r>
        <w:rPr>
          <w:sz w:val="18"/>
          <w:szCs w:val="18"/>
        </w:rPr>
        <w:t>some</w:t>
      </w:r>
      <w:r>
        <w:rPr>
          <w:spacing w:val="43"/>
          <w:sz w:val="18"/>
          <w:szCs w:val="18"/>
        </w:rPr>
        <w:t xml:space="preserve"> </w:t>
      </w:r>
      <w:r>
        <w:rPr>
          <w:w w:val="109"/>
          <w:sz w:val="18"/>
          <w:szCs w:val="18"/>
        </w:rPr>
        <w:t>ex</w:t>
      </w:r>
      <w:r>
        <w:rPr>
          <w:spacing w:val="5"/>
          <w:w w:val="109"/>
          <w:sz w:val="18"/>
          <w:szCs w:val="18"/>
        </w:rPr>
        <w:t>p</w:t>
      </w:r>
      <w:r>
        <w:rPr>
          <w:w w:val="109"/>
          <w:sz w:val="18"/>
          <w:szCs w:val="18"/>
        </w:rPr>
        <w:t>erime</w:t>
      </w:r>
      <w:r>
        <w:rPr>
          <w:spacing w:val="-5"/>
          <w:w w:val="109"/>
          <w:sz w:val="18"/>
          <w:szCs w:val="18"/>
        </w:rPr>
        <w:t>n</w:t>
      </w:r>
      <w:r>
        <w:rPr>
          <w:w w:val="109"/>
          <w:sz w:val="18"/>
          <w:szCs w:val="18"/>
        </w:rPr>
        <w:t>ts</w:t>
      </w:r>
      <w:r>
        <w:rPr>
          <w:spacing w:val="24"/>
          <w:w w:val="109"/>
          <w:sz w:val="18"/>
          <w:szCs w:val="18"/>
        </w:rPr>
        <w:t xml:space="preserve"> </w:t>
      </w:r>
      <w:r>
        <w:rPr>
          <w:sz w:val="18"/>
          <w:szCs w:val="18"/>
        </w:rPr>
        <w:t xml:space="preserve">this </w:t>
      </w:r>
      <w:r>
        <w:rPr>
          <w:spacing w:val="15"/>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0"/>
          <w:w w:val="111"/>
          <w:sz w:val="18"/>
          <w:szCs w:val="18"/>
        </w:rPr>
        <w:t xml:space="preserve"> </w:t>
      </w:r>
      <w:r>
        <w:rPr>
          <w:sz w:val="18"/>
          <w:szCs w:val="18"/>
        </w:rPr>
        <w:t xml:space="preserve">can </w:t>
      </w:r>
      <w:r>
        <w:rPr>
          <w:spacing w:val="4"/>
          <w:sz w:val="18"/>
          <w:szCs w:val="18"/>
        </w:rPr>
        <w:t xml:space="preserve"> </w:t>
      </w:r>
      <w:r>
        <w:rPr>
          <w:sz w:val="18"/>
          <w:szCs w:val="18"/>
        </w:rPr>
        <w:t>scale</w:t>
      </w:r>
      <w:r>
        <w:rPr>
          <w:spacing w:val="42"/>
          <w:sz w:val="18"/>
          <w:szCs w:val="18"/>
        </w:rPr>
        <w:t xml:space="preserve"> </w:t>
      </w:r>
      <w:r>
        <w:rPr>
          <w:sz w:val="18"/>
          <w:szCs w:val="18"/>
        </w:rPr>
        <w:t xml:space="preserve">up </w:t>
      </w:r>
      <w:r>
        <w:rPr>
          <w:spacing w:val="2"/>
          <w:sz w:val="18"/>
          <w:szCs w:val="18"/>
        </w:rPr>
        <w:t xml:space="preserve"> </w:t>
      </w:r>
      <w:r>
        <w:rPr>
          <w:sz w:val="18"/>
          <w:szCs w:val="18"/>
        </w:rPr>
        <w:t xml:space="preserve">to  </w:t>
      </w:r>
      <w:r>
        <w:rPr>
          <w:w w:val="112"/>
          <w:sz w:val="18"/>
          <w:szCs w:val="18"/>
        </w:rPr>
        <w:t>ma</w:t>
      </w:r>
      <w:r>
        <w:rPr>
          <w:spacing w:val="-5"/>
          <w:w w:val="112"/>
          <w:sz w:val="18"/>
          <w:szCs w:val="18"/>
        </w:rPr>
        <w:t>n</w:t>
      </w:r>
      <w:r>
        <w:rPr>
          <w:w w:val="107"/>
          <w:sz w:val="18"/>
          <w:szCs w:val="18"/>
        </w:rPr>
        <w:t xml:space="preserve">y </w:t>
      </w:r>
      <w:r>
        <w:rPr>
          <w:w w:val="114"/>
          <w:sz w:val="18"/>
          <w:szCs w:val="18"/>
        </w:rPr>
        <w:t>tens).</w:t>
      </w:r>
    </w:p>
    <w:p w:rsidR="00C45AA3" w:rsidRDefault="00DC4C15">
      <w:pPr>
        <w:spacing w:before="4" w:line="265" w:lineRule="auto"/>
        <w:ind w:left="100" w:right="1841" w:firstLine="299"/>
        <w:jc w:val="both"/>
        <w:rPr>
          <w:sz w:val="18"/>
          <w:szCs w:val="18"/>
        </w:rPr>
      </w:pPr>
      <w:proofErr w:type="gramStart"/>
      <w:r>
        <w:rPr>
          <w:sz w:val="18"/>
          <w:szCs w:val="18"/>
        </w:rPr>
        <w:t xml:space="preserve">When </w:t>
      </w:r>
      <w:r>
        <w:rPr>
          <w:spacing w:val="19"/>
          <w:sz w:val="18"/>
          <w:szCs w:val="18"/>
        </w:rPr>
        <w:t xml:space="preserve"> </w:t>
      </w:r>
      <w:r>
        <w:rPr>
          <w:w w:val="112"/>
          <w:sz w:val="18"/>
          <w:szCs w:val="18"/>
        </w:rPr>
        <w:t>running</w:t>
      </w:r>
      <w:proofErr w:type="gramEnd"/>
      <w:r>
        <w:rPr>
          <w:spacing w:val="11"/>
          <w:w w:val="112"/>
          <w:sz w:val="18"/>
          <w:szCs w:val="18"/>
        </w:rPr>
        <w:t xml:space="preserve"> </w:t>
      </w:r>
      <w:r>
        <w:rPr>
          <w:w w:val="112"/>
          <w:sz w:val="18"/>
          <w:szCs w:val="18"/>
        </w:rPr>
        <w:t>data</w:t>
      </w:r>
      <w:r>
        <w:rPr>
          <w:spacing w:val="37"/>
          <w:w w:val="112"/>
          <w:sz w:val="18"/>
          <w:szCs w:val="18"/>
        </w:rPr>
        <w:t xml:space="preserve"> </w:t>
      </w:r>
      <w:r>
        <w:rPr>
          <w:w w:val="112"/>
          <w:sz w:val="18"/>
          <w:szCs w:val="18"/>
        </w:rPr>
        <w:t>i</w:t>
      </w:r>
      <w:r>
        <w:rPr>
          <w:spacing w:val="-6"/>
          <w:w w:val="112"/>
          <w:sz w:val="18"/>
          <w:szCs w:val="18"/>
        </w:rPr>
        <w:t>n</w:t>
      </w:r>
      <w:r>
        <w:rPr>
          <w:w w:val="112"/>
          <w:sz w:val="18"/>
          <w:szCs w:val="18"/>
        </w:rPr>
        <w:t>tensi</w:t>
      </w:r>
      <w:r>
        <w:rPr>
          <w:spacing w:val="-6"/>
          <w:w w:val="112"/>
          <w:sz w:val="18"/>
          <w:szCs w:val="18"/>
        </w:rPr>
        <w:t>v</w:t>
      </w:r>
      <w:r>
        <w:rPr>
          <w:w w:val="112"/>
          <w:sz w:val="18"/>
          <w:szCs w:val="18"/>
        </w:rPr>
        <w:t>e</w:t>
      </w:r>
      <w:r>
        <w:rPr>
          <w:spacing w:val="-4"/>
          <w:w w:val="112"/>
          <w:sz w:val="18"/>
          <w:szCs w:val="18"/>
        </w:rPr>
        <w:t xml:space="preserve"> </w:t>
      </w:r>
      <w:r>
        <w:rPr>
          <w:w w:val="112"/>
          <w:sz w:val="18"/>
          <w:szCs w:val="18"/>
        </w:rPr>
        <w:t>applications</w:t>
      </w:r>
      <w:r>
        <w:rPr>
          <w:spacing w:val="-1"/>
          <w:w w:val="112"/>
          <w:sz w:val="18"/>
          <w:szCs w:val="18"/>
        </w:rPr>
        <w:t xml:space="preserve"> </w:t>
      </w:r>
      <w:r>
        <w:rPr>
          <w:sz w:val="18"/>
          <w:szCs w:val="18"/>
        </w:rPr>
        <w:t>on</w:t>
      </w:r>
      <w:r>
        <w:rPr>
          <w:spacing w:val="34"/>
          <w:sz w:val="18"/>
          <w:szCs w:val="18"/>
        </w:rPr>
        <w:t xml:space="preserve"> </w:t>
      </w:r>
      <w:r>
        <w:rPr>
          <w:w w:val="113"/>
          <w:sz w:val="18"/>
          <w:szCs w:val="18"/>
        </w:rPr>
        <w:t>distributed</w:t>
      </w:r>
      <w:r>
        <w:rPr>
          <w:spacing w:val="24"/>
          <w:w w:val="113"/>
          <w:sz w:val="18"/>
          <w:szCs w:val="18"/>
        </w:rPr>
        <w:t xml:space="preserve"> </w:t>
      </w:r>
      <w:r>
        <w:rPr>
          <w:w w:val="113"/>
          <w:sz w:val="18"/>
          <w:szCs w:val="18"/>
        </w:rPr>
        <w:t>computational</w:t>
      </w:r>
      <w:r>
        <w:rPr>
          <w:spacing w:val="7"/>
          <w:w w:val="113"/>
          <w:sz w:val="18"/>
          <w:szCs w:val="18"/>
        </w:rPr>
        <w:t xml:space="preserve"> </w:t>
      </w:r>
      <w:r>
        <w:rPr>
          <w:w w:val="106"/>
          <w:sz w:val="18"/>
          <w:szCs w:val="18"/>
        </w:rPr>
        <w:t>reso</w:t>
      </w:r>
      <w:r>
        <w:rPr>
          <w:w w:val="108"/>
          <w:sz w:val="18"/>
          <w:szCs w:val="18"/>
        </w:rPr>
        <w:t xml:space="preserve">urces </w:t>
      </w:r>
      <w:r>
        <w:rPr>
          <w:sz w:val="18"/>
          <w:szCs w:val="18"/>
        </w:rPr>
        <w:t>long</w:t>
      </w:r>
      <w:r>
        <w:rPr>
          <w:spacing w:val="41"/>
          <w:sz w:val="18"/>
          <w:szCs w:val="18"/>
        </w:rPr>
        <w:t xml:space="preserve"> </w:t>
      </w:r>
      <w:r>
        <w:rPr>
          <w:w w:val="114"/>
          <w:sz w:val="18"/>
          <w:szCs w:val="18"/>
        </w:rPr>
        <w:t>I/O</w:t>
      </w:r>
      <w:r>
        <w:rPr>
          <w:spacing w:val="45"/>
          <w:w w:val="114"/>
          <w:sz w:val="18"/>
          <w:szCs w:val="18"/>
        </w:rPr>
        <w:t xml:space="preserve"> </w:t>
      </w:r>
      <w:r>
        <w:rPr>
          <w:spacing w:val="-6"/>
          <w:w w:val="114"/>
          <w:sz w:val="18"/>
          <w:szCs w:val="18"/>
        </w:rPr>
        <w:t>ov</w:t>
      </w:r>
      <w:r>
        <w:rPr>
          <w:w w:val="114"/>
          <w:sz w:val="18"/>
          <w:szCs w:val="18"/>
        </w:rPr>
        <w:t>erheads</w:t>
      </w:r>
      <w:r>
        <w:rPr>
          <w:spacing w:val="-19"/>
          <w:w w:val="114"/>
          <w:sz w:val="18"/>
          <w:szCs w:val="18"/>
        </w:rPr>
        <w:t xml:space="preserve"> </w:t>
      </w:r>
      <w:r>
        <w:rPr>
          <w:sz w:val="18"/>
          <w:szCs w:val="18"/>
        </w:rPr>
        <w:t>m</w:t>
      </w:r>
      <w:r>
        <w:rPr>
          <w:spacing w:val="-5"/>
          <w:sz w:val="18"/>
          <w:szCs w:val="18"/>
        </w:rPr>
        <w:t>a</w:t>
      </w:r>
      <w:r>
        <w:rPr>
          <w:sz w:val="18"/>
          <w:szCs w:val="18"/>
        </w:rPr>
        <w:t xml:space="preserve">y </w:t>
      </w:r>
      <w:r>
        <w:rPr>
          <w:spacing w:val="9"/>
          <w:sz w:val="18"/>
          <w:szCs w:val="18"/>
        </w:rPr>
        <w:t xml:space="preserve"> </w:t>
      </w:r>
      <w:r>
        <w:rPr>
          <w:spacing w:val="5"/>
          <w:sz w:val="18"/>
          <w:szCs w:val="18"/>
        </w:rPr>
        <w:t>b</w:t>
      </w:r>
      <w:r>
        <w:rPr>
          <w:sz w:val="18"/>
          <w:szCs w:val="18"/>
        </w:rPr>
        <w:t>e</w:t>
      </w:r>
      <w:r>
        <w:rPr>
          <w:spacing w:val="37"/>
          <w:sz w:val="18"/>
          <w:szCs w:val="18"/>
        </w:rPr>
        <w:t xml:space="preserve"> </w:t>
      </w:r>
      <w:r>
        <w:rPr>
          <w:sz w:val="18"/>
          <w:szCs w:val="18"/>
        </w:rPr>
        <w:t>obser</w:t>
      </w:r>
      <w:r>
        <w:rPr>
          <w:spacing w:val="-5"/>
          <w:sz w:val="18"/>
          <w:szCs w:val="18"/>
        </w:rPr>
        <w:t>v</w:t>
      </w:r>
      <w:r>
        <w:rPr>
          <w:sz w:val="18"/>
          <w:szCs w:val="18"/>
        </w:rPr>
        <w:t xml:space="preserve">ed </w:t>
      </w:r>
      <w:r>
        <w:rPr>
          <w:spacing w:val="32"/>
          <w:sz w:val="18"/>
          <w:szCs w:val="18"/>
        </w:rPr>
        <w:t xml:space="preserve"> </w:t>
      </w:r>
      <w:r>
        <w:rPr>
          <w:sz w:val="18"/>
          <w:szCs w:val="18"/>
        </w:rPr>
        <w:t>as</w:t>
      </w:r>
      <w:r>
        <w:rPr>
          <w:spacing w:val="38"/>
          <w:sz w:val="18"/>
          <w:szCs w:val="18"/>
        </w:rPr>
        <w:t xml:space="preserve"> </w:t>
      </w:r>
      <w:r>
        <w:rPr>
          <w:sz w:val="18"/>
          <w:szCs w:val="18"/>
        </w:rPr>
        <w:t xml:space="preserve">access </w:t>
      </w:r>
      <w:r>
        <w:rPr>
          <w:spacing w:val="3"/>
          <w:sz w:val="18"/>
          <w:szCs w:val="18"/>
        </w:rPr>
        <w:t xml:space="preserve"> </w:t>
      </w:r>
      <w:r>
        <w:rPr>
          <w:sz w:val="18"/>
          <w:szCs w:val="18"/>
        </w:rPr>
        <w:t xml:space="preserve">to </w:t>
      </w:r>
      <w:r>
        <w:rPr>
          <w:spacing w:val="2"/>
          <w:sz w:val="18"/>
          <w:szCs w:val="18"/>
        </w:rPr>
        <w:t xml:space="preserve"> </w:t>
      </w:r>
      <w:r>
        <w:rPr>
          <w:w w:val="109"/>
          <w:sz w:val="18"/>
          <w:szCs w:val="18"/>
        </w:rPr>
        <w:t>remotely</w:t>
      </w:r>
      <w:r>
        <w:rPr>
          <w:spacing w:val="21"/>
          <w:w w:val="109"/>
          <w:sz w:val="18"/>
          <w:szCs w:val="18"/>
        </w:rPr>
        <w:t xml:space="preserve"> </w:t>
      </w:r>
      <w:r>
        <w:rPr>
          <w:sz w:val="18"/>
          <w:szCs w:val="18"/>
        </w:rPr>
        <w:t xml:space="preserve">stored </w:t>
      </w:r>
      <w:r>
        <w:rPr>
          <w:spacing w:val="33"/>
          <w:sz w:val="18"/>
          <w:szCs w:val="18"/>
        </w:rPr>
        <w:t xml:space="preserve"> </w:t>
      </w:r>
      <w:r>
        <w:rPr>
          <w:w w:val="119"/>
          <w:sz w:val="18"/>
          <w:szCs w:val="18"/>
        </w:rPr>
        <w:t>data</w:t>
      </w:r>
      <w:r>
        <w:rPr>
          <w:spacing w:val="16"/>
          <w:w w:val="119"/>
          <w:sz w:val="18"/>
          <w:szCs w:val="18"/>
        </w:rPr>
        <w:t xml:space="preserve"> </w:t>
      </w:r>
      <w:r>
        <w:rPr>
          <w:sz w:val="18"/>
          <w:szCs w:val="18"/>
        </w:rPr>
        <w:t>is</w:t>
      </w:r>
      <w:r>
        <w:rPr>
          <w:spacing w:val="29"/>
          <w:sz w:val="18"/>
          <w:szCs w:val="18"/>
        </w:rPr>
        <w:t xml:space="preserve"> </w:t>
      </w:r>
      <w:r>
        <w:rPr>
          <w:spacing w:val="5"/>
          <w:w w:val="113"/>
          <w:sz w:val="18"/>
          <w:szCs w:val="18"/>
        </w:rPr>
        <w:t>p</w:t>
      </w:r>
      <w:r>
        <w:rPr>
          <w:w w:val="108"/>
          <w:sz w:val="18"/>
          <w:szCs w:val="18"/>
        </w:rPr>
        <w:t xml:space="preserve">erformed. </w:t>
      </w:r>
      <w:r>
        <w:rPr>
          <w:w w:val="110"/>
          <w:sz w:val="18"/>
          <w:szCs w:val="18"/>
        </w:rPr>
        <w:t>Latency</w:t>
      </w:r>
      <w:r>
        <w:rPr>
          <w:spacing w:val="10"/>
          <w:w w:val="110"/>
          <w:sz w:val="18"/>
          <w:szCs w:val="18"/>
        </w:rPr>
        <w:t xml:space="preserve"> </w:t>
      </w:r>
      <w:r>
        <w:rPr>
          <w:sz w:val="18"/>
          <w:szCs w:val="18"/>
        </w:rPr>
        <w:t xml:space="preserve">and </w:t>
      </w:r>
      <w:r>
        <w:rPr>
          <w:spacing w:val="6"/>
          <w:sz w:val="18"/>
          <w:szCs w:val="18"/>
        </w:rPr>
        <w:t xml:space="preserve"> </w:t>
      </w:r>
      <w:r>
        <w:rPr>
          <w:w w:val="113"/>
          <w:sz w:val="18"/>
          <w:szCs w:val="18"/>
        </w:rPr>
        <w:t>bandwidth</w:t>
      </w:r>
      <w:r>
        <w:rPr>
          <w:spacing w:val="9"/>
          <w:w w:val="113"/>
          <w:sz w:val="18"/>
          <w:szCs w:val="18"/>
        </w:rPr>
        <w:t xml:space="preserve"> </w:t>
      </w:r>
      <w:r>
        <w:rPr>
          <w:sz w:val="18"/>
          <w:szCs w:val="18"/>
        </w:rPr>
        <w:t>can</w:t>
      </w:r>
      <w:r>
        <w:rPr>
          <w:spacing w:val="39"/>
          <w:sz w:val="18"/>
          <w:szCs w:val="18"/>
        </w:rPr>
        <w:t xml:space="preserve"> </w:t>
      </w:r>
      <w:r>
        <w:rPr>
          <w:spacing w:val="5"/>
          <w:sz w:val="18"/>
          <w:szCs w:val="18"/>
        </w:rPr>
        <w:t>b</w:t>
      </w:r>
      <w:r>
        <w:rPr>
          <w:sz w:val="18"/>
          <w:szCs w:val="18"/>
        </w:rPr>
        <w:t xml:space="preserve">ecome  the </w:t>
      </w:r>
      <w:r>
        <w:rPr>
          <w:spacing w:val="4"/>
          <w:sz w:val="18"/>
          <w:szCs w:val="18"/>
        </w:rPr>
        <w:t xml:space="preserve"> </w:t>
      </w:r>
      <w:r>
        <w:rPr>
          <w:sz w:val="18"/>
          <w:szCs w:val="18"/>
        </w:rPr>
        <w:t>m</w:t>
      </w:r>
      <w:r>
        <w:rPr>
          <w:spacing w:val="11"/>
          <w:sz w:val="18"/>
          <w:szCs w:val="18"/>
        </w:rPr>
        <w:t>a</w:t>
      </w:r>
      <w:r>
        <w:rPr>
          <w:sz w:val="18"/>
          <w:szCs w:val="18"/>
        </w:rPr>
        <w:t xml:space="preserve">jor </w:t>
      </w:r>
      <w:r>
        <w:rPr>
          <w:spacing w:val="13"/>
          <w:sz w:val="18"/>
          <w:szCs w:val="18"/>
        </w:rPr>
        <w:t xml:space="preserve"> </w:t>
      </w:r>
      <w:r>
        <w:rPr>
          <w:sz w:val="18"/>
          <w:szCs w:val="18"/>
        </w:rPr>
        <w:t xml:space="preserve">limiting </w:t>
      </w:r>
      <w:r>
        <w:rPr>
          <w:spacing w:val="21"/>
          <w:sz w:val="18"/>
          <w:szCs w:val="18"/>
        </w:rPr>
        <w:t xml:space="preserve"> </w:t>
      </w:r>
      <w:r>
        <w:rPr>
          <w:sz w:val="18"/>
          <w:szCs w:val="18"/>
        </w:rPr>
        <w:t xml:space="preserve">factors </w:t>
      </w:r>
      <w:r>
        <w:rPr>
          <w:spacing w:val="18"/>
          <w:sz w:val="18"/>
          <w:szCs w:val="18"/>
        </w:rPr>
        <w:t xml:space="preserve"> </w:t>
      </w:r>
      <w:r>
        <w:rPr>
          <w:sz w:val="18"/>
          <w:szCs w:val="18"/>
        </w:rPr>
        <w:t>for</w:t>
      </w:r>
      <w:r>
        <w:rPr>
          <w:spacing w:val="24"/>
          <w:sz w:val="18"/>
          <w:szCs w:val="18"/>
        </w:rPr>
        <w:t xml:space="preserve"> </w:t>
      </w:r>
      <w:r>
        <w:rPr>
          <w:sz w:val="18"/>
          <w:szCs w:val="18"/>
        </w:rPr>
        <w:t xml:space="preserve">the </w:t>
      </w:r>
      <w:r>
        <w:rPr>
          <w:spacing w:val="4"/>
          <w:sz w:val="18"/>
          <w:szCs w:val="18"/>
        </w:rPr>
        <w:t xml:space="preserve"> </w:t>
      </w:r>
      <w:r>
        <w:rPr>
          <w:spacing w:val="-5"/>
          <w:sz w:val="18"/>
          <w:szCs w:val="18"/>
        </w:rPr>
        <w:t>ov</w:t>
      </w:r>
      <w:r>
        <w:rPr>
          <w:sz w:val="18"/>
          <w:szCs w:val="18"/>
        </w:rPr>
        <w:t xml:space="preserve">erall </w:t>
      </w:r>
      <w:r>
        <w:rPr>
          <w:spacing w:val="5"/>
          <w:sz w:val="18"/>
          <w:szCs w:val="18"/>
        </w:rPr>
        <w:t xml:space="preserve"> </w:t>
      </w:r>
      <w:proofErr w:type="spellStart"/>
      <w:r>
        <w:rPr>
          <w:w w:val="107"/>
          <w:sz w:val="18"/>
          <w:szCs w:val="18"/>
        </w:rPr>
        <w:t>compu</w:t>
      </w:r>
      <w:proofErr w:type="spellEnd"/>
      <w:r>
        <w:rPr>
          <w:w w:val="107"/>
          <w:sz w:val="18"/>
          <w:szCs w:val="18"/>
        </w:rPr>
        <w:t xml:space="preserve">- </w:t>
      </w:r>
      <w:proofErr w:type="spellStart"/>
      <w:r>
        <w:rPr>
          <w:w w:val="111"/>
          <w:sz w:val="18"/>
          <w:szCs w:val="18"/>
        </w:rPr>
        <w:t>tation</w:t>
      </w:r>
      <w:proofErr w:type="spellEnd"/>
      <w:r>
        <w:rPr>
          <w:spacing w:val="26"/>
          <w:w w:val="111"/>
          <w:sz w:val="18"/>
          <w:szCs w:val="18"/>
        </w:rPr>
        <w:t xml:space="preserve"> </w:t>
      </w:r>
      <w:r>
        <w:rPr>
          <w:spacing w:val="6"/>
          <w:w w:val="111"/>
          <w:sz w:val="18"/>
          <w:szCs w:val="18"/>
        </w:rPr>
        <w:t>p</w:t>
      </w:r>
      <w:r>
        <w:rPr>
          <w:w w:val="111"/>
          <w:sz w:val="18"/>
          <w:szCs w:val="18"/>
        </w:rPr>
        <w:t>erformance</w:t>
      </w:r>
      <w:r>
        <w:rPr>
          <w:spacing w:val="-22"/>
          <w:w w:val="111"/>
          <w:sz w:val="18"/>
          <w:szCs w:val="18"/>
        </w:rPr>
        <w:t xml:space="preserve"> </w:t>
      </w:r>
      <w:r>
        <w:rPr>
          <w:sz w:val="18"/>
          <w:szCs w:val="18"/>
        </w:rPr>
        <w:t>and</w:t>
      </w:r>
      <w:r>
        <w:rPr>
          <w:spacing w:val="42"/>
          <w:sz w:val="18"/>
          <w:szCs w:val="18"/>
        </w:rPr>
        <w:t xml:space="preserve"> </w:t>
      </w:r>
      <w:r>
        <w:rPr>
          <w:sz w:val="18"/>
          <w:szCs w:val="18"/>
        </w:rPr>
        <w:t>can</w:t>
      </w:r>
      <w:r>
        <w:rPr>
          <w:spacing w:val="31"/>
          <w:sz w:val="18"/>
          <w:szCs w:val="18"/>
        </w:rPr>
        <w:t xml:space="preserve"> </w:t>
      </w:r>
      <w:r>
        <w:rPr>
          <w:sz w:val="18"/>
          <w:szCs w:val="18"/>
        </w:rPr>
        <w:t>reduce</w:t>
      </w:r>
      <w:r>
        <w:rPr>
          <w:spacing w:val="44"/>
          <w:sz w:val="18"/>
          <w:szCs w:val="18"/>
        </w:rPr>
        <w:t xml:space="preserve"> </w:t>
      </w:r>
      <w:r>
        <w:rPr>
          <w:sz w:val="18"/>
          <w:szCs w:val="18"/>
        </w:rPr>
        <w:t>the</w:t>
      </w:r>
      <w:r>
        <w:rPr>
          <w:spacing w:val="40"/>
          <w:sz w:val="18"/>
          <w:szCs w:val="18"/>
        </w:rPr>
        <w:t xml:space="preserve"> </w:t>
      </w:r>
      <w:r>
        <w:rPr>
          <w:sz w:val="18"/>
          <w:szCs w:val="18"/>
        </w:rPr>
        <w:t xml:space="preserve">CPU </w:t>
      </w:r>
      <w:r>
        <w:rPr>
          <w:spacing w:val="5"/>
          <w:sz w:val="18"/>
          <w:szCs w:val="18"/>
        </w:rPr>
        <w:t xml:space="preserve"> </w:t>
      </w:r>
      <w:r>
        <w:rPr>
          <w:sz w:val="18"/>
          <w:szCs w:val="18"/>
        </w:rPr>
        <w:t>time</w:t>
      </w:r>
      <w:r>
        <w:rPr>
          <w:spacing w:val="24"/>
          <w:sz w:val="18"/>
          <w:szCs w:val="18"/>
        </w:rPr>
        <w:t xml:space="preserve"> </w:t>
      </w:r>
      <w:r>
        <w:rPr>
          <w:w w:val="184"/>
          <w:sz w:val="18"/>
          <w:szCs w:val="18"/>
        </w:rPr>
        <w:t>/</w:t>
      </w:r>
      <w:r>
        <w:rPr>
          <w:spacing w:val="-52"/>
          <w:w w:val="184"/>
          <w:sz w:val="18"/>
          <w:szCs w:val="18"/>
        </w:rPr>
        <w:t xml:space="preserve"> </w:t>
      </w:r>
      <w:r>
        <w:rPr>
          <w:spacing w:val="-5"/>
          <w:sz w:val="18"/>
          <w:szCs w:val="18"/>
        </w:rPr>
        <w:t>w</w:t>
      </w:r>
      <w:r>
        <w:rPr>
          <w:sz w:val="18"/>
          <w:szCs w:val="18"/>
        </w:rPr>
        <w:t>all</w:t>
      </w:r>
      <w:r>
        <w:rPr>
          <w:spacing w:val="23"/>
          <w:sz w:val="18"/>
          <w:szCs w:val="18"/>
        </w:rPr>
        <w:t xml:space="preserve"> </w:t>
      </w:r>
      <w:r>
        <w:rPr>
          <w:sz w:val="18"/>
          <w:szCs w:val="18"/>
        </w:rPr>
        <w:t>time</w:t>
      </w:r>
      <w:r>
        <w:rPr>
          <w:spacing w:val="43"/>
          <w:sz w:val="18"/>
          <w:szCs w:val="18"/>
        </w:rPr>
        <w:t xml:space="preserve"> </w:t>
      </w:r>
      <w:r>
        <w:rPr>
          <w:sz w:val="18"/>
          <w:szCs w:val="18"/>
        </w:rPr>
        <w:t xml:space="preserve">ratio </w:t>
      </w:r>
      <w:r>
        <w:rPr>
          <w:spacing w:val="7"/>
          <w:sz w:val="18"/>
          <w:szCs w:val="18"/>
        </w:rPr>
        <w:t xml:space="preserve"> </w:t>
      </w:r>
      <w:r>
        <w:rPr>
          <w:sz w:val="18"/>
          <w:szCs w:val="18"/>
        </w:rPr>
        <w:t>due</w:t>
      </w:r>
      <w:r>
        <w:rPr>
          <w:spacing w:val="31"/>
          <w:sz w:val="18"/>
          <w:szCs w:val="18"/>
        </w:rPr>
        <w:t xml:space="preserve"> </w:t>
      </w:r>
      <w:r>
        <w:rPr>
          <w:sz w:val="18"/>
          <w:szCs w:val="18"/>
        </w:rPr>
        <w:t>to</w:t>
      </w:r>
      <w:r>
        <w:rPr>
          <w:spacing w:val="27"/>
          <w:sz w:val="18"/>
          <w:szCs w:val="18"/>
        </w:rPr>
        <w:t xml:space="preserve"> </w:t>
      </w:r>
      <w:r>
        <w:rPr>
          <w:sz w:val="18"/>
          <w:szCs w:val="18"/>
        </w:rPr>
        <w:t>excessi</w:t>
      </w:r>
      <w:r>
        <w:rPr>
          <w:spacing w:val="-4"/>
          <w:sz w:val="18"/>
          <w:szCs w:val="18"/>
        </w:rPr>
        <w:t>v</w:t>
      </w:r>
      <w:r>
        <w:rPr>
          <w:sz w:val="18"/>
          <w:szCs w:val="18"/>
        </w:rPr>
        <w:t>e</w:t>
      </w:r>
      <w:r>
        <w:rPr>
          <w:spacing w:val="31"/>
          <w:sz w:val="18"/>
          <w:szCs w:val="18"/>
        </w:rPr>
        <w:t xml:space="preserve"> </w:t>
      </w:r>
      <w:r>
        <w:rPr>
          <w:w w:val="125"/>
          <w:sz w:val="18"/>
          <w:szCs w:val="18"/>
        </w:rPr>
        <w:t xml:space="preserve">I/O </w:t>
      </w:r>
      <w:r>
        <w:rPr>
          <w:spacing w:val="-5"/>
          <w:w w:val="109"/>
          <w:sz w:val="18"/>
          <w:szCs w:val="18"/>
        </w:rPr>
        <w:t>w</w:t>
      </w:r>
      <w:r>
        <w:rPr>
          <w:w w:val="109"/>
          <w:sz w:val="18"/>
          <w:szCs w:val="18"/>
        </w:rPr>
        <w:t>aiting.</w:t>
      </w:r>
      <w:r>
        <w:rPr>
          <w:spacing w:val="5"/>
          <w:w w:val="109"/>
          <w:sz w:val="18"/>
          <w:szCs w:val="18"/>
        </w:rPr>
        <w:t xml:space="preserve"> </w:t>
      </w:r>
      <w:r>
        <w:rPr>
          <w:sz w:val="18"/>
          <w:szCs w:val="18"/>
        </w:rPr>
        <w:t>Widely</w:t>
      </w:r>
      <w:r>
        <w:rPr>
          <w:spacing w:val="43"/>
          <w:sz w:val="18"/>
          <w:szCs w:val="18"/>
        </w:rPr>
        <w:t xml:space="preserve"> </w:t>
      </w:r>
      <w:r>
        <w:rPr>
          <w:sz w:val="18"/>
          <w:szCs w:val="18"/>
        </w:rPr>
        <w:t>used</w:t>
      </w:r>
      <w:r>
        <w:rPr>
          <w:spacing w:val="29"/>
          <w:sz w:val="18"/>
          <w:szCs w:val="18"/>
        </w:rPr>
        <w:t xml:space="preserve"> </w:t>
      </w:r>
      <w:r>
        <w:rPr>
          <w:w w:val="119"/>
          <w:sz w:val="18"/>
          <w:szCs w:val="18"/>
        </w:rPr>
        <w:t>data</w:t>
      </w:r>
      <w:r>
        <w:rPr>
          <w:spacing w:val="-6"/>
          <w:w w:val="119"/>
          <w:sz w:val="18"/>
          <w:szCs w:val="18"/>
        </w:rPr>
        <w:t xml:space="preserve"> </w:t>
      </w:r>
      <w:r>
        <w:rPr>
          <w:w w:val="109"/>
          <w:sz w:val="18"/>
          <w:szCs w:val="18"/>
        </w:rPr>
        <w:t>manageme</w:t>
      </w:r>
      <w:r>
        <w:rPr>
          <w:spacing w:val="-4"/>
          <w:w w:val="109"/>
          <w:sz w:val="18"/>
          <w:szCs w:val="18"/>
        </w:rPr>
        <w:t>n</w:t>
      </w:r>
      <w:r>
        <w:rPr>
          <w:w w:val="143"/>
          <w:sz w:val="18"/>
          <w:szCs w:val="18"/>
        </w:rPr>
        <w:t>t</w:t>
      </w:r>
      <w:r>
        <w:rPr>
          <w:spacing w:val="3"/>
          <w:sz w:val="18"/>
          <w:szCs w:val="18"/>
        </w:rPr>
        <w:t xml:space="preserve"> </w:t>
      </w:r>
      <w:r>
        <w:rPr>
          <w:sz w:val="18"/>
          <w:szCs w:val="18"/>
        </w:rPr>
        <w:t xml:space="preserve">systems </w:t>
      </w:r>
      <w:r>
        <w:rPr>
          <w:spacing w:val="9"/>
          <w:sz w:val="18"/>
          <w:szCs w:val="18"/>
        </w:rPr>
        <w:t xml:space="preserve"> </w:t>
      </w:r>
      <w:r>
        <w:rPr>
          <w:sz w:val="18"/>
          <w:szCs w:val="18"/>
        </w:rPr>
        <w:t>in</w:t>
      </w:r>
      <w:r>
        <w:rPr>
          <w:spacing w:val="16"/>
          <w:sz w:val="18"/>
          <w:szCs w:val="18"/>
        </w:rPr>
        <w:t xml:space="preserve"> </w:t>
      </w:r>
      <w:r>
        <w:rPr>
          <w:sz w:val="18"/>
          <w:szCs w:val="18"/>
        </w:rPr>
        <w:t>the</w:t>
      </w:r>
      <w:r>
        <w:rPr>
          <w:spacing w:val="38"/>
          <w:sz w:val="18"/>
          <w:szCs w:val="18"/>
        </w:rPr>
        <w:t xml:space="preserve"> </w:t>
      </w:r>
      <w:r>
        <w:rPr>
          <w:w w:val="110"/>
          <w:sz w:val="18"/>
          <w:szCs w:val="18"/>
        </w:rPr>
        <w:t>HENP</w:t>
      </w:r>
      <w:r>
        <w:rPr>
          <w:spacing w:val="8"/>
          <w:w w:val="110"/>
          <w:sz w:val="18"/>
          <w:szCs w:val="18"/>
        </w:rPr>
        <w:t xml:space="preserve"> </w:t>
      </w:r>
      <w:r>
        <w:rPr>
          <w:w w:val="110"/>
          <w:sz w:val="18"/>
          <w:szCs w:val="18"/>
        </w:rPr>
        <w:t>com</w:t>
      </w:r>
      <w:r>
        <w:rPr>
          <w:spacing w:val="-5"/>
          <w:w w:val="110"/>
          <w:sz w:val="18"/>
          <w:szCs w:val="18"/>
        </w:rPr>
        <w:t>m</w:t>
      </w:r>
      <w:r>
        <w:rPr>
          <w:w w:val="110"/>
          <w:sz w:val="18"/>
          <w:szCs w:val="18"/>
        </w:rPr>
        <w:t>uni</w:t>
      </w:r>
      <w:r>
        <w:rPr>
          <w:spacing w:val="-4"/>
          <w:w w:val="110"/>
          <w:sz w:val="18"/>
          <w:szCs w:val="18"/>
        </w:rPr>
        <w:t>t</w:t>
      </w:r>
      <w:r>
        <w:rPr>
          <w:w w:val="110"/>
          <w:sz w:val="18"/>
          <w:szCs w:val="18"/>
        </w:rPr>
        <w:t>y</w:t>
      </w:r>
      <w:r>
        <w:rPr>
          <w:spacing w:val="-4"/>
          <w:w w:val="110"/>
          <w:sz w:val="18"/>
          <w:szCs w:val="18"/>
        </w:rPr>
        <w:t xml:space="preserve"> </w:t>
      </w:r>
      <w:r>
        <w:rPr>
          <w:w w:val="110"/>
          <w:sz w:val="18"/>
          <w:szCs w:val="18"/>
        </w:rPr>
        <w:t>(</w:t>
      </w:r>
      <w:proofErr w:type="spellStart"/>
      <w:r>
        <w:rPr>
          <w:w w:val="110"/>
          <w:sz w:val="18"/>
          <w:szCs w:val="18"/>
        </w:rPr>
        <w:t>Xr</w:t>
      </w:r>
      <w:r>
        <w:rPr>
          <w:spacing w:val="5"/>
          <w:w w:val="110"/>
          <w:sz w:val="18"/>
          <w:szCs w:val="18"/>
        </w:rPr>
        <w:t>o</w:t>
      </w:r>
      <w:r>
        <w:rPr>
          <w:w w:val="110"/>
          <w:sz w:val="18"/>
          <w:szCs w:val="18"/>
        </w:rPr>
        <w:t>otd</w:t>
      </w:r>
      <w:proofErr w:type="spellEnd"/>
      <w:r>
        <w:rPr>
          <w:spacing w:val="6"/>
          <w:w w:val="110"/>
          <w:sz w:val="18"/>
          <w:szCs w:val="18"/>
        </w:rPr>
        <w:t xml:space="preserve"> </w:t>
      </w:r>
      <w:r>
        <w:rPr>
          <w:sz w:val="18"/>
          <w:szCs w:val="18"/>
        </w:rPr>
        <w:t xml:space="preserve">[26], DPM </w:t>
      </w:r>
      <w:r>
        <w:rPr>
          <w:spacing w:val="26"/>
          <w:sz w:val="18"/>
          <w:szCs w:val="18"/>
        </w:rPr>
        <w:t xml:space="preserve"> </w:t>
      </w:r>
      <w:r>
        <w:rPr>
          <w:sz w:val="18"/>
          <w:szCs w:val="18"/>
        </w:rPr>
        <w:t>[23])</w:t>
      </w:r>
      <w:r>
        <w:rPr>
          <w:spacing w:val="24"/>
          <w:sz w:val="18"/>
          <w:szCs w:val="18"/>
        </w:rPr>
        <w:t xml:space="preserve"> </w:t>
      </w:r>
      <w:r>
        <w:rPr>
          <w:sz w:val="18"/>
          <w:szCs w:val="18"/>
        </w:rPr>
        <w:t xml:space="preserve">are </w:t>
      </w:r>
      <w:r>
        <w:rPr>
          <w:spacing w:val="9"/>
          <w:sz w:val="18"/>
          <w:szCs w:val="18"/>
        </w:rPr>
        <w:t xml:space="preserve"> </w:t>
      </w:r>
      <w:r>
        <w:rPr>
          <w:sz w:val="18"/>
          <w:szCs w:val="18"/>
        </w:rPr>
        <w:t>f</w:t>
      </w:r>
      <w:r>
        <w:rPr>
          <w:spacing w:val="5"/>
          <w:sz w:val="18"/>
          <w:szCs w:val="18"/>
        </w:rPr>
        <w:t>o</w:t>
      </w:r>
      <w:r>
        <w:rPr>
          <w:sz w:val="18"/>
          <w:szCs w:val="18"/>
        </w:rPr>
        <w:t xml:space="preserve">cused </w:t>
      </w:r>
      <w:r>
        <w:rPr>
          <w:spacing w:val="9"/>
          <w:sz w:val="18"/>
          <w:szCs w:val="18"/>
        </w:rPr>
        <w:t xml:space="preserve"> </w:t>
      </w:r>
      <w:r>
        <w:rPr>
          <w:sz w:val="18"/>
          <w:szCs w:val="18"/>
        </w:rPr>
        <w:t>on</w:t>
      </w:r>
      <w:r>
        <w:rPr>
          <w:spacing w:val="41"/>
          <w:sz w:val="18"/>
          <w:szCs w:val="18"/>
        </w:rPr>
        <w:t xml:space="preserve"> </w:t>
      </w:r>
      <w:r>
        <w:rPr>
          <w:w w:val="108"/>
          <w:sz w:val="18"/>
          <w:szCs w:val="18"/>
        </w:rPr>
        <w:t>pr</w:t>
      </w:r>
      <w:r>
        <w:rPr>
          <w:spacing w:val="-5"/>
          <w:w w:val="108"/>
          <w:sz w:val="18"/>
          <w:szCs w:val="18"/>
        </w:rPr>
        <w:t>o</w:t>
      </w:r>
      <w:r>
        <w:rPr>
          <w:w w:val="108"/>
          <w:sz w:val="18"/>
          <w:szCs w:val="18"/>
        </w:rPr>
        <w:t>viding</w:t>
      </w:r>
      <w:r>
        <w:rPr>
          <w:spacing w:val="25"/>
          <w:w w:val="108"/>
          <w:sz w:val="18"/>
          <w:szCs w:val="18"/>
        </w:rPr>
        <w:t xml:space="preserve"> </w:t>
      </w:r>
      <w:r>
        <w:rPr>
          <w:w w:val="108"/>
          <w:sz w:val="18"/>
          <w:szCs w:val="18"/>
        </w:rPr>
        <w:t>heterogeneous</w:t>
      </w:r>
      <w:r>
        <w:rPr>
          <w:spacing w:val="25"/>
          <w:w w:val="108"/>
          <w:sz w:val="18"/>
          <w:szCs w:val="18"/>
        </w:rPr>
        <w:t xml:space="preserve"> </w:t>
      </w:r>
      <w:r>
        <w:rPr>
          <w:sz w:val="18"/>
          <w:szCs w:val="18"/>
        </w:rPr>
        <w:t xml:space="preserve">access </w:t>
      </w:r>
      <w:r>
        <w:rPr>
          <w:spacing w:val="6"/>
          <w:sz w:val="18"/>
          <w:szCs w:val="18"/>
        </w:rPr>
        <w:t xml:space="preserve"> </w:t>
      </w:r>
      <w:r>
        <w:rPr>
          <w:sz w:val="18"/>
          <w:szCs w:val="18"/>
        </w:rPr>
        <w:t xml:space="preserve">to </w:t>
      </w:r>
      <w:r>
        <w:rPr>
          <w:spacing w:val="5"/>
          <w:sz w:val="18"/>
          <w:szCs w:val="18"/>
        </w:rPr>
        <w:t xml:space="preserve"> </w:t>
      </w:r>
      <w:r>
        <w:rPr>
          <w:w w:val="114"/>
          <w:sz w:val="18"/>
          <w:szCs w:val="18"/>
        </w:rPr>
        <w:t>distributed</w:t>
      </w:r>
      <w:r>
        <w:rPr>
          <w:spacing w:val="23"/>
          <w:w w:val="114"/>
          <w:sz w:val="18"/>
          <w:szCs w:val="18"/>
        </w:rPr>
        <w:t xml:space="preserve"> </w:t>
      </w:r>
      <w:r>
        <w:rPr>
          <w:sz w:val="18"/>
          <w:szCs w:val="18"/>
        </w:rPr>
        <w:t xml:space="preserve">storage </w:t>
      </w:r>
      <w:r>
        <w:rPr>
          <w:spacing w:val="35"/>
          <w:sz w:val="18"/>
          <w:szCs w:val="18"/>
        </w:rPr>
        <w:t xml:space="preserve"> </w:t>
      </w:r>
      <w:r>
        <w:rPr>
          <w:w w:val="114"/>
          <w:sz w:val="18"/>
          <w:szCs w:val="18"/>
        </w:rPr>
        <w:t xml:space="preserve">and </w:t>
      </w:r>
      <w:r>
        <w:rPr>
          <w:sz w:val="18"/>
          <w:szCs w:val="18"/>
        </w:rPr>
        <w:t>do</w:t>
      </w:r>
      <w:r>
        <w:rPr>
          <w:spacing w:val="39"/>
          <w:sz w:val="18"/>
          <w:szCs w:val="18"/>
        </w:rPr>
        <w:t xml:space="preserve"> </w:t>
      </w:r>
      <w:r>
        <w:rPr>
          <w:sz w:val="18"/>
          <w:szCs w:val="18"/>
        </w:rPr>
        <w:t xml:space="preserve">not </w:t>
      </w:r>
      <w:r>
        <w:rPr>
          <w:spacing w:val="16"/>
          <w:sz w:val="18"/>
          <w:szCs w:val="18"/>
        </w:rPr>
        <w:t xml:space="preserve"> </w:t>
      </w:r>
      <w:r>
        <w:rPr>
          <w:sz w:val="18"/>
          <w:szCs w:val="18"/>
        </w:rPr>
        <w:t xml:space="preserve">consider </w:t>
      </w:r>
      <w:r>
        <w:rPr>
          <w:spacing w:val="24"/>
          <w:sz w:val="18"/>
          <w:szCs w:val="18"/>
        </w:rPr>
        <w:t xml:space="preserve"> </w:t>
      </w:r>
      <w:r>
        <w:rPr>
          <w:w w:val="119"/>
          <w:sz w:val="18"/>
          <w:szCs w:val="18"/>
        </w:rPr>
        <w:t>data</w:t>
      </w:r>
      <w:r>
        <w:rPr>
          <w:spacing w:val="18"/>
          <w:w w:val="119"/>
          <w:sz w:val="18"/>
          <w:szCs w:val="18"/>
        </w:rPr>
        <w:t xml:space="preserve"> </w:t>
      </w:r>
      <w:r>
        <w:rPr>
          <w:w w:val="108"/>
          <w:sz w:val="18"/>
          <w:szCs w:val="18"/>
        </w:rPr>
        <w:t>pre-placeme</w:t>
      </w:r>
      <w:r>
        <w:rPr>
          <w:spacing w:val="-4"/>
          <w:w w:val="108"/>
          <w:sz w:val="18"/>
          <w:szCs w:val="18"/>
        </w:rPr>
        <w:t>n</w:t>
      </w:r>
      <w:r>
        <w:rPr>
          <w:w w:val="143"/>
          <w:sz w:val="18"/>
          <w:szCs w:val="18"/>
        </w:rPr>
        <w:t>t</w:t>
      </w:r>
      <w:r>
        <w:rPr>
          <w:spacing w:val="27"/>
          <w:w w:val="143"/>
          <w:sz w:val="18"/>
          <w:szCs w:val="18"/>
        </w:rPr>
        <w:t xml:space="preserve"> </w:t>
      </w:r>
      <w:r>
        <w:rPr>
          <w:sz w:val="18"/>
          <w:szCs w:val="18"/>
        </w:rPr>
        <w:t xml:space="preserve">with </w:t>
      </w:r>
      <w:r>
        <w:rPr>
          <w:spacing w:val="17"/>
          <w:sz w:val="18"/>
          <w:szCs w:val="18"/>
        </w:rPr>
        <w:t xml:space="preserve"> </w:t>
      </w:r>
      <w:r>
        <w:rPr>
          <w:sz w:val="18"/>
          <w:szCs w:val="18"/>
        </w:rPr>
        <w:t>res</w:t>
      </w:r>
      <w:r>
        <w:rPr>
          <w:spacing w:val="5"/>
          <w:sz w:val="18"/>
          <w:szCs w:val="18"/>
        </w:rPr>
        <w:t>p</w:t>
      </w:r>
      <w:r>
        <w:rPr>
          <w:sz w:val="18"/>
          <w:szCs w:val="18"/>
        </w:rPr>
        <w:t xml:space="preserve">ect </w:t>
      </w:r>
      <w:r>
        <w:rPr>
          <w:spacing w:val="34"/>
          <w:sz w:val="18"/>
          <w:szCs w:val="18"/>
        </w:rPr>
        <w:t xml:space="preserve"> </w:t>
      </w:r>
      <w:r>
        <w:rPr>
          <w:sz w:val="18"/>
          <w:szCs w:val="18"/>
        </w:rPr>
        <w:t xml:space="preserve">to </w:t>
      </w:r>
      <w:r>
        <w:rPr>
          <w:spacing w:val="4"/>
          <w:sz w:val="18"/>
          <w:szCs w:val="18"/>
        </w:rPr>
        <w:t xml:space="preserve"> </w:t>
      </w:r>
      <w:r>
        <w:rPr>
          <w:spacing w:val="-5"/>
          <w:w w:val="108"/>
          <w:sz w:val="18"/>
          <w:szCs w:val="18"/>
        </w:rPr>
        <w:t>a</w:t>
      </w:r>
      <w:r>
        <w:rPr>
          <w:spacing w:val="-11"/>
          <w:w w:val="108"/>
          <w:sz w:val="18"/>
          <w:szCs w:val="18"/>
        </w:rPr>
        <w:t>v</w:t>
      </w:r>
      <w:r>
        <w:rPr>
          <w:w w:val="108"/>
          <w:sz w:val="18"/>
          <w:szCs w:val="18"/>
        </w:rPr>
        <w:t>ailable</w:t>
      </w:r>
      <w:r>
        <w:rPr>
          <w:spacing w:val="29"/>
          <w:w w:val="108"/>
          <w:sz w:val="18"/>
          <w:szCs w:val="18"/>
        </w:rPr>
        <w:t xml:space="preserve"> </w:t>
      </w:r>
      <w:r>
        <w:rPr>
          <w:sz w:val="18"/>
          <w:szCs w:val="18"/>
        </w:rPr>
        <w:t xml:space="preserve">CPUs, </w:t>
      </w:r>
      <w:r>
        <w:rPr>
          <w:spacing w:val="33"/>
          <w:sz w:val="18"/>
          <w:szCs w:val="18"/>
        </w:rPr>
        <w:t xml:space="preserve"> </w:t>
      </w:r>
      <w:r>
        <w:rPr>
          <w:sz w:val="18"/>
          <w:szCs w:val="18"/>
        </w:rPr>
        <w:t xml:space="preserve">job  </w:t>
      </w:r>
      <w:r>
        <w:rPr>
          <w:w w:val="111"/>
          <w:sz w:val="18"/>
          <w:szCs w:val="18"/>
        </w:rPr>
        <w:t>duration</w:t>
      </w:r>
      <w:r>
        <w:rPr>
          <w:spacing w:val="41"/>
          <w:w w:val="111"/>
          <w:sz w:val="18"/>
          <w:szCs w:val="18"/>
        </w:rPr>
        <w:t xml:space="preserve"> </w:t>
      </w:r>
      <w:r>
        <w:rPr>
          <w:w w:val="111"/>
          <w:sz w:val="18"/>
          <w:szCs w:val="18"/>
        </w:rPr>
        <w:t xml:space="preserve">or </w:t>
      </w:r>
      <w:r>
        <w:rPr>
          <w:w w:val="108"/>
          <w:sz w:val="18"/>
          <w:szCs w:val="18"/>
        </w:rPr>
        <w:t>ne</w:t>
      </w:r>
      <w:r>
        <w:rPr>
          <w:spacing w:val="-5"/>
          <w:w w:val="108"/>
          <w:sz w:val="18"/>
          <w:szCs w:val="18"/>
        </w:rPr>
        <w:t>tw</w:t>
      </w:r>
      <w:r>
        <w:rPr>
          <w:w w:val="108"/>
          <w:sz w:val="18"/>
          <w:szCs w:val="18"/>
        </w:rPr>
        <w:t>ork</w:t>
      </w:r>
      <w:r>
        <w:rPr>
          <w:spacing w:val="10"/>
          <w:w w:val="108"/>
          <w:sz w:val="18"/>
          <w:szCs w:val="18"/>
        </w:rPr>
        <w:t xml:space="preserve"> </w:t>
      </w:r>
      <w:r>
        <w:rPr>
          <w:spacing w:val="5"/>
          <w:w w:val="108"/>
          <w:sz w:val="18"/>
          <w:szCs w:val="18"/>
        </w:rPr>
        <w:t>p</w:t>
      </w:r>
      <w:r>
        <w:rPr>
          <w:w w:val="108"/>
          <w:sz w:val="18"/>
          <w:szCs w:val="18"/>
        </w:rPr>
        <w:t>erformance.</w:t>
      </w:r>
      <w:r>
        <w:rPr>
          <w:spacing w:val="4"/>
          <w:w w:val="108"/>
          <w:sz w:val="18"/>
          <w:szCs w:val="18"/>
        </w:rPr>
        <w:t xml:space="preserve"> </w:t>
      </w:r>
      <w:r>
        <w:rPr>
          <w:spacing w:val="-6"/>
          <w:w w:val="116"/>
          <w:sz w:val="18"/>
          <w:szCs w:val="18"/>
        </w:rPr>
        <w:t>A</w:t>
      </w:r>
      <w:r>
        <w:rPr>
          <w:w w:val="116"/>
          <w:sz w:val="18"/>
          <w:szCs w:val="18"/>
        </w:rPr>
        <w:t>t</w:t>
      </w:r>
      <w:r>
        <w:rPr>
          <w:spacing w:val="-3"/>
          <w:w w:val="116"/>
          <w:sz w:val="18"/>
          <w:szCs w:val="18"/>
        </w:rPr>
        <w:t xml:space="preserve"> </w:t>
      </w:r>
      <w:r>
        <w:rPr>
          <w:sz w:val="18"/>
          <w:szCs w:val="18"/>
        </w:rPr>
        <w:t>the</w:t>
      </w:r>
      <w:r>
        <w:rPr>
          <w:spacing w:val="39"/>
          <w:sz w:val="18"/>
          <w:szCs w:val="18"/>
        </w:rPr>
        <w:t xml:space="preserve"> </w:t>
      </w:r>
      <w:r>
        <w:rPr>
          <w:sz w:val="18"/>
          <w:szCs w:val="18"/>
        </w:rPr>
        <w:t>same</w:t>
      </w:r>
      <w:r>
        <w:rPr>
          <w:spacing w:val="34"/>
          <w:sz w:val="18"/>
          <w:szCs w:val="18"/>
        </w:rPr>
        <w:t xml:space="preserve"> </w:t>
      </w:r>
      <w:r>
        <w:rPr>
          <w:sz w:val="18"/>
          <w:szCs w:val="18"/>
        </w:rPr>
        <w:t>time</w:t>
      </w:r>
      <w:r>
        <w:rPr>
          <w:spacing w:val="42"/>
          <w:sz w:val="18"/>
          <w:szCs w:val="18"/>
        </w:rPr>
        <w:t xml:space="preserve"> </w:t>
      </w:r>
      <w:r>
        <w:rPr>
          <w:sz w:val="18"/>
          <w:szCs w:val="18"/>
        </w:rPr>
        <w:t>job</w:t>
      </w:r>
      <w:r>
        <w:rPr>
          <w:spacing w:val="22"/>
          <w:sz w:val="18"/>
          <w:szCs w:val="18"/>
        </w:rPr>
        <w:t xml:space="preserve"> </w:t>
      </w:r>
      <w:r>
        <w:rPr>
          <w:w w:val="107"/>
          <w:sz w:val="18"/>
          <w:szCs w:val="18"/>
        </w:rPr>
        <w:t>s</w:t>
      </w:r>
      <w:r>
        <w:rPr>
          <w:spacing w:val="-5"/>
          <w:w w:val="107"/>
          <w:sz w:val="18"/>
          <w:szCs w:val="18"/>
        </w:rPr>
        <w:t>c</w:t>
      </w:r>
      <w:r>
        <w:rPr>
          <w:w w:val="107"/>
          <w:sz w:val="18"/>
          <w:szCs w:val="18"/>
        </w:rPr>
        <w:t>heduling</w:t>
      </w:r>
      <w:r>
        <w:rPr>
          <w:spacing w:val="1"/>
          <w:w w:val="107"/>
          <w:sz w:val="18"/>
          <w:szCs w:val="18"/>
        </w:rPr>
        <w:t xml:space="preserve"> </w:t>
      </w:r>
      <w:proofErr w:type="gramStart"/>
      <w:r>
        <w:rPr>
          <w:sz w:val="18"/>
          <w:szCs w:val="18"/>
        </w:rPr>
        <w:t xml:space="preserve">systems </w:t>
      </w:r>
      <w:r>
        <w:rPr>
          <w:spacing w:val="10"/>
          <w:sz w:val="18"/>
          <w:szCs w:val="18"/>
        </w:rPr>
        <w:t xml:space="preserve"> </w:t>
      </w:r>
      <w:r>
        <w:rPr>
          <w:sz w:val="18"/>
          <w:szCs w:val="18"/>
        </w:rPr>
        <w:t>(</w:t>
      </w:r>
      <w:proofErr w:type="gramEnd"/>
      <w:r>
        <w:rPr>
          <w:sz w:val="18"/>
          <w:szCs w:val="18"/>
        </w:rPr>
        <w:t xml:space="preserve">PBS </w:t>
      </w:r>
      <w:r>
        <w:rPr>
          <w:spacing w:val="8"/>
          <w:sz w:val="18"/>
          <w:szCs w:val="18"/>
        </w:rPr>
        <w:t xml:space="preserve"> </w:t>
      </w:r>
      <w:r>
        <w:rPr>
          <w:sz w:val="18"/>
          <w:szCs w:val="18"/>
        </w:rPr>
        <w:t>[21],</w:t>
      </w:r>
      <w:r>
        <w:rPr>
          <w:spacing w:val="-6"/>
          <w:sz w:val="18"/>
          <w:szCs w:val="18"/>
        </w:rPr>
        <w:t xml:space="preserve"> </w:t>
      </w:r>
      <w:r>
        <w:rPr>
          <w:sz w:val="18"/>
          <w:szCs w:val="18"/>
        </w:rPr>
        <w:t xml:space="preserve">Condor </w:t>
      </w:r>
      <w:r>
        <w:rPr>
          <w:spacing w:val="8"/>
          <w:sz w:val="18"/>
          <w:szCs w:val="18"/>
        </w:rPr>
        <w:t xml:space="preserve"> </w:t>
      </w:r>
      <w:r>
        <w:rPr>
          <w:sz w:val="18"/>
          <w:szCs w:val="18"/>
        </w:rPr>
        <w:t>[25]) do</w:t>
      </w:r>
      <w:r>
        <w:rPr>
          <w:spacing w:val="20"/>
          <w:sz w:val="18"/>
          <w:szCs w:val="18"/>
        </w:rPr>
        <w:t xml:space="preserve"> </w:t>
      </w:r>
      <w:r>
        <w:rPr>
          <w:sz w:val="18"/>
          <w:szCs w:val="18"/>
        </w:rPr>
        <w:t>not</w:t>
      </w:r>
      <w:r>
        <w:rPr>
          <w:spacing w:val="41"/>
          <w:sz w:val="18"/>
          <w:szCs w:val="18"/>
        </w:rPr>
        <w:t xml:space="preserve"> </w:t>
      </w:r>
      <w:r>
        <w:rPr>
          <w:sz w:val="18"/>
          <w:szCs w:val="18"/>
        </w:rPr>
        <w:t xml:space="preserve">reason </w:t>
      </w:r>
      <w:r>
        <w:rPr>
          <w:spacing w:val="4"/>
          <w:sz w:val="18"/>
          <w:szCs w:val="18"/>
        </w:rPr>
        <w:t xml:space="preserve"> </w:t>
      </w:r>
      <w:r>
        <w:rPr>
          <w:w w:val="111"/>
          <w:sz w:val="18"/>
          <w:szCs w:val="18"/>
        </w:rPr>
        <w:t>a</w:t>
      </w:r>
      <w:r>
        <w:rPr>
          <w:spacing w:val="6"/>
          <w:w w:val="111"/>
          <w:sz w:val="18"/>
          <w:szCs w:val="18"/>
        </w:rPr>
        <w:t>b</w:t>
      </w:r>
      <w:r>
        <w:rPr>
          <w:w w:val="111"/>
          <w:sz w:val="18"/>
          <w:szCs w:val="18"/>
        </w:rPr>
        <w:t>out</w:t>
      </w:r>
      <w:r>
        <w:rPr>
          <w:spacing w:val="16"/>
          <w:w w:val="111"/>
          <w:sz w:val="18"/>
          <w:szCs w:val="18"/>
        </w:rPr>
        <w:t xml:space="preserve"> </w:t>
      </w:r>
      <w:r>
        <w:rPr>
          <w:w w:val="111"/>
          <w:sz w:val="18"/>
          <w:szCs w:val="18"/>
        </w:rPr>
        <w:t>transfer</w:t>
      </w:r>
      <w:r>
        <w:rPr>
          <w:spacing w:val="13"/>
          <w:w w:val="111"/>
          <w:sz w:val="18"/>
          <w:szCs w:val="18"/>
        </w:rPr>
        <w:t xml:space="preserve"> </w:t>
      </w:r>
      <w:r>
        <w:rPr>
          <w:spacing w:val="-6"/>
          <w:w w:val="111"/>
          <w:sz w:val="18"/>
          <w:szCs w:val="18"/>
        </w:rPr>
        <w:t>ov</w:t>
      </w:r>
      <w:r>
        <w:rPr>
          <w:w w:val="111"/>
          <w:sz w:val="18"/>
          <w:szCs w:val="18"/>
        </w:rPr>
        <w:t>erheads</w:t>
      </w:r>
      <w:r>
        <w:rPr>
          <w:spacing w:val="-14"/>
          <w:w w:val="111"/>
          <w:sz w:val="18"/>
          <w:szCs w:val="18"/>
        </w:rPr>
        <w:t xml:space="preserve"> </w:t>
      </w:r>
      <w:r>
        <w:rPr>
          <w:sz w:val="18"/>
          <w:szCs w:val="18"/>
        </w:rPr>
        <w:t>when</w:t>
      </w:r>
      <w:r>
        <w:rPr>
          <w:spacing w:val="34"/>
          <w:sz w:val="18"/>
          <w:szCs w:val="18"/>
        </w:rPr>
        <w:t xml:space="preserve"> </w:t>
      </w:r>
      <w:r>
        <w:rPr>
          <w:sz w:val="18"/>
          <w:szCs w:val="18"/>
        </w:rPr>
        <w:t>accessing</w:t>
      </w:r>
      <w:r>
        <w:rPr>
          <w:spacing w:val="42"/>
          <w:sz w:val="18"/>
          <w:szCs w:val="18"/>
        </w:rPr>
        <w:t xml:space="preserve"> </w:t>
      </w:r>
      <w:r>
        <w:rPr>
          <w:w w:val="114"/>
          <w:sz w:val="18"/>
          <w:szCs w:val="18"/>
        </w:rPr>
        <w:t>data</w:t>
      </w:r>
      <w:r>
        <w:rPr>
          <w:spacing w:val="16"/>
          <w:w w:val="114"/>
          <w:sz w:val="18"/>
          <w:szCs w:val="18"/>
        </w:rPr>
        <w:t xml:space="preserve"> </w:t>
      </w:r>
      <w:r>
        <w:rPr>
          <w:w w:val="114"/>
          <w:sz w:val="18"/>
          <w:szCs w:val="18"/>
        </w:rPr>
        <w:t>at</w:t>
      </w:r>
      <w:r>
        <w:rPr>
          <w:spacing w:val="16"/>
          <w:w w:val="114"/>
          <w:sz w:val="18"/>
          <w:szCs w:val="18"/>
        </w:rPr>
        <w:t xml:space="preserve"> </w:t>
      </w:r>
      <w:r>
        <w:rPr>
          <w:w w:val="114"/>
          <w:sz w:val="18"/>
          <w:szCs w:val="18"/>
        </w:rPr>
        <w:t>distributed</w:t>
      </w:r>
      <w:r>
        <w:rPr>
          <w:spacing w:val="2"/>
          <w:w w:val="114"/>
          <w:sz w:val="18"/>
          <w:szCs w:val="18"/>
        </w:rPr>
        <w:t xml:space="preserve"> </w:t>
      </w:r>
      <w:r>
        <w:rPr>
          <w:w w:val="114"/>
          <w:sz w:val="18"/>
          <w:szCs w:val="18"/>
        </w:rPr>
        <w:t>storage.</w:t>
      </w:r>
      <w:r>
        <w:rPr>
          <w:spacing w:val="-22"/>
          <w:w w:val="114"/>
          <w:sz w:val="18"/>
          <w:szCs w:val="18"/>
        </w:rPr>
        <w:t xml:space="preserve"> </w:t>
      </w:r>
      <w:r>
        <w:rPr>
          <w:spacing w:val="-15"/>
          <w:w w:val="120"/>
          <w:sz w:val="18"/>
          <w:szCs w:val="18"/>
        </w:rPr>
        <w:t>F</w:t>
      </w:r>
      <w:r>
        <w:rPr>
          <w:w w:val="109"/>
          <w:sz w:val="18"/>
          <w:szCs w:val="18"/>
        </w:rPr>
        <w:t xml:space="preserve">or </w:t>
      </w:r>
      <w:proofErr w:type="gramStart"/>
      <w:r>
        <w:rPr>
          <w:sz w:val="18"/>
          <w:szCs w:val="18"/>
        </w:rPr>
        <w:t xml:space="preserve">this </w:t>
      </w:r>
      <w:r>
        <w:rPr>
          <w:spacing w:val="7"/>
          <w:sz w:val="18"/>
          <w:szCs w:val="18"/>
        </w:rPr>
        <w:t xml:space="preserve"> </w:t>
      </w:r>
      <w:r>
        <w:rPr>
          <w:sz w:val="18"/>
          <w:szCs w:val="18"/>
        </w:rPr>
        <w:t>reason</w:t>
      </w:r>
      <w:proofErr w:type="gramEnd"/>
      <w:r>
        <w:rPr>
          <w:sz w:val="18"/>
          <w:szCs w:val="18"/>
        </w:rPr>
        <w:t xml:space="preserve">, </w:t>
      </w:r>
      <w:r>
        <w:rPr>
          <w:spacing w:val="17"/>
          <w:sz w:val="18"/>
          <w:szCs w:val="18"/>
        </w:rPr>
        <w:t xml:space="preserve"> </w:t>
      </w:r>
      <w:r>
        <w:rPr>
          <w:sz w:val="18"/>
          <w:szCs w:val="18"/>
        </w:rPr>
        <w:t>an</w:t>
      </w:r>
      <w:r>
        <w:rPr>
          <w:spacing w:val="40"/>
          <w:sz w:val="18"/>
          <w:szCs w:val="18"/>
        </w:rPr>
        <w:t xml:space="preserve"> </w:t>
      </w:r>
      <w:r>
        <w:rPr>
          <w:w w:val="111"/>
          <w:sz w:val="18"/>
          <w:szCs w:val="18"/>
        </w:rPr>
        <w:t>optimization</w:t>
      </w:r>
      <w:r>
        <w:rPr>
          <w:spacing w:val="12"/>
          <w:w w:val="111"/>
          <w:sz w:val="18"/>
          <w:szCs w:val="18"/>
        </w:rPr>
        <w:t xml:space="preserve"> </w:t>
      </w:r>
      <w:r>
        <w:rPr>
          <w:sz w:val="18"/>
          <w:szCs w:val="18"/>
        </w:rPr>
        <w:t>of</w:t>
      </w:r>
      <w:r>
        <w:rPr>
          <w:spacing w:val="12"/>
          <w:sz w:val="18"/>
          <w:szCs w:val="18"/>
        </w:rPr>
        <w:t xml:space="preserve"> </w:t>
      </w:r>
      <w:r>
        <w:rPr>
          <w:w w:val="115"/>
          <w:sz w:val="18"/>
          <w:szCs w:val="18"/>
        </w:rPr>
        <w:t>data</w:t>
      </w:r>
      <w:r>
        <w:rPr>
          <w:spacing w:val="21"/>
          <w:w w:val="115"/>
          <w:sz w:val="18"/>
          <w:szCs w:val="18"/>
        </w:rPr>
        <w:t xml:space="preserve"> </w:t>
      </w:r>
      <w:r>
        <w:rPr>
          <w:w w:val="115"/>
          <w:sz w:val="18"/>
          <w:szCs w:val="18"/>
        </w:rPr>
        <w:t>transfer</w:t>
      </w:r>
      <w:ins w:id="1" w:author="jlauret" w:date="2015-11-15T14:14:00Z">
        <w:r>
          <w:rPr>
            <w:w w:val="115"/>
            <w:sz w:val="18"/>
            <w:szCs w:val="18"/>
          </w:rPr>
          <w:t>s</w:t>
        </w:r>
      </w:ins>
      <w:del w:id="2" w:author="jlauret" w:date="2015-11-15T14:14:00Z">
        <w:r w:rsidDel="00DC4C15">
          <w:rPr>
            <w:w w:val="115"/>
            <w:sz w:val="18"/>
            <w:szCs w:val="18"/>
          </w:rPr>
          <w:delText>ring</w:delText>
        </w:r>
      </w:del>
      <w:r>
        <w:rPr>
          <w:spacing w:val="-24"/>
          <w:w w:val="115"/>
          <w:sz w:val="18"/>
          <w:szCs w:val="18"/>
        </w:rPr>
        <w:t xml:space="preserve"> </w:t>
      </w:r>
      <w:r>
        <w:rPr>
          <w:sz w:val="18"/>
          <w:szCs w:val="18"/>
        </w:rPr>
        <w:t xml:space="preserve">and </w:t>
      </w:r>
      <w:r>
        <w:rPr>
          <w:spacing w:val="7"/>
          <w:sz w:val="18"/>
          <w:szCs w:val="18"/>
        </w:rPr>
        <w:t xml:space="preserve"> </w:t>
      </w:r>
      <w:r>
        <w:rPr>
          <w:w w:val="113"/>
          <w:sz w:val="18"/>
          <w:szCs w:val="18"/>
        </w:rPr>
        <w:t>distribution</w:t>
      </w:r>
      <w:r>
        <w:rPr>
          <w:spacing w:val="11"/>
          <w:w w:val="113"/>
          <w:sz w:val="18"/>
          <w:szCs w:val="18"/>
        </w:rPr>
        <w:t xml:space="preserve"> </w:t>
      </w:r>
      <w:r>
        <w:rPr>
          <w:sz w:val="18"/>
          <w:szCs w:val="18"/>
        </w:rPr>
        <w:t xml:space="preserve">across </w:t>
      </w:r>
      <w:r>
        <w:rPr>
          <w:spacing w:val="2"/>
          <w:sz w:val="18"/>
          <w:szCs w:val="18"/>
        </w:rPr>
        <w:t xml:space="preserve"> </w:t>
      </w:r>
      <w:r>
        <w:rPr>
          <w:spacing w:val="-5"/>
          <w:w w:val="109"/>
          <w:sz w:val="18"/>
          <w:szCs w:val="18"/>
        </w:rPr>
        <w:t>m</w:t>
      </w:r>
      <w:r>
        <w:rPr>
          <w:w w:val="109"/>
          <w:sz w:val="18"/>
          <w:szCs w:val="18"/>
        </w:rPr>
        <w:t>ultiple</w:t>
      </w:r>
      <w:r>
        <w:rPr>
          <w:spacing w:val="22"/>
          <w:w w:val="109"/>
          <w:sz w:val="18"/>
          <w:szCs w:val="18"/>
        </w:rPr>
        <w:t xml:space="preserve"> </w:t>
      </w:r>
      <w:r>
        <w:rPr>
          <w:w w:val="109"/>
          <w:sz w:val="18"/>
          <w:szCs w:val="18"/>
        </w:rPr>
        <w:t xml:space="preserve">sites </w:t>
      </w:r>
      <w:r>
        <w:rPr>
          <w:sz w:val="18"/>
          <w:szCs w:val="18"/>
        </w:rPr>
        <w:t>is</w:t>
      </w:r>
      <w:r>
        <w:rPr>
          <w:spacing w:val="21"/>
          <w:sz w:val="18"/>
          <w:szCs w:val="18"/>
        </w:rPr>
        <w:t xml:space="preserve"> </w:t>
      </w:r>
      <w:r>
        <w:rPr>
          <w:sz w:val="18"/>
          <w:szCs w:val="18"/>
        </w:rPr>
        <w:t xml:space="preserve">often </w:t>
      </w:r>
      <w:r>
        <w:rPr>
          <w:spacing w:val="5"/>
          <w:sz w:val="18"/>
          <w:szCs w:val="18"/>
        </w:rPr>
        <w:t xml:space="preserve"> </w:t>
      </w:r>
      <w:r>
        <w:rPr>
          <w:sz w:val="18"/>
          <w:szCs w:val="18"/>
        </w:rPr>
        <w:t>done</w:t>
      </w:r>
      <w:r>
        <w:rPr>
          <w:spacing w:val="45"/>
          <w:sz w:val="18"/>
          <w:szCs w:val="18"/>
        </w:rPr>
        <w:t xml:space="preserve"> </w:t>
      </w:r>
      <w:r>
        <w:rPr>
          <w:w w:val="110"/>
          <w:sz w:val="18"/>
          <w:szCs w:val="18"/>
        </w:rPr>
        <w:t>ma</w:t>
      </w:r>
      <w:r>
        <w:rPr>
          <w:spacing w:val="-5"/>
          <w:w w:val="110"/>
          <w:sz w:val="18"/>
          <w:szCs w:val="18"/>
        </w:rPr>
        <w:t>n</w:t>
      </w:r>
      <w:r>
        <w:rPr>
          <w:w w:val="110"/>
          <w:sz w:val="18"/>
          <w:szCs w:val="18"/>
        </w:rPr>
        <w:t>uall</w:t>
      </w:r>
      <w:r>
        <w:rPr>
          <w:spacing w:val="-16"/>
          <w:w w:val="110"/>
          <w:sz w:val="18"/>
          <w:szCs w:val="18"/>
        </w:rPr>
        <w:t>y</w:t>
      </w:r>
      <w:r>
        <w:rPr>
          <w:w w:val="110"/>
          <w:sz w:val="18"/>
          <w:szCs w:val="18"/>
        </w:rPr>
        <w:t>,</w:t>
      </w:r>
      <w:r>
        <w:rPr>
          <w:spacing w:val="18"/>
          <w:w w:val="110"/>
          <w:sz w:val="18"/>
          <w:szCs w:val="18"/>
        </w:rPr>
        <w:t xml:space="preserve"> </w:t>
      </w:r>
      <w:r>
        <w:rPr>
          <w:sz w:val="18"/>
          <w:szCs w:val="18"/>
        </w:rPr>
        <w:t>using</w:t>
      </w:r>
      <w:r>
        <w:rPr>
          <w:spacing w:val="44"/>
          <w:sz w:val="18"/>
          <w:szCs w:val="18"/>
        </w:rPr>
        <w:t xml:space="preserve"> </w:t>
      </w:r>
      <w:r>
        <w:rPr>
          <w:sz w:val="18"/>
          <w:szCs w:val="18"/>
        </w:rPr>
        <w:t>a</w:t>
      </w:r>
      <w:r>
        <w:rPr>
          <w:spacing w:val="29"/>
          <w:sz w:val="18"/>
          <w:szCs w:val="18"/>
        </w:rPr>
        <w:t xml:space="preserve"> </w:t>
      </w:r>
      <w:r>
        <w:rPr>
          <w:sz w:val="18"/>
          <w:szCs w:val="18"/>
        </w:rPr>
        <w:t xml:space="preserve">custom </w:t>
      </w:r>
      <w:r>
        <w:rPr>
          <w:spacing w:val="24"/>
          <w:sz w:val="18"/>
          <w:szCs w:val="18"/>
        </w:rPr>
        <w:t xml:space="preserve"> </w:t>
      </w:r>
      <w:r>
        <w:rPr>
          <w:sz w:val="18"/>
          <w:szCs w:val="18"/>
        </w:rPr>
        <w:t xml:space="preserve">setup </w:t>
      </w:r>
      <w:r>
        <w:rPr>
          <w:spacing w:val="21"/>
          <w:sz w:val="18"/>
          <w:szCs w:val="18"/>
        </w:rPr>
        <w:t xml:space="preserve"> </w:t>
      </w:r>
      <w:r>
        <w:rPr>
          <w:sz w:val="18"/>
          <w:szCs w:val="18"/>
        </w:rPr>
        <w:t>for</w:t>
      </w:r>
      <w:r>
        <w:rPr>
          <w:spacing w:val="27"/>
          <w:sz w:val="18"/>
          <w:szCs w:val="18"/>
        </w:rPr>
        <w:t xml:space="preserve"> </w:t>
      </w:r>
      <w:r>
        <w:rPr>
          <w:sz w:val="18"/>
          <w:szCs w:val="18"/>
        </w:rPr>
        <w:t>ea</w:t>
      </w:r>
      <w:r>
        <w:rPr>
          <w:spacing w:val="-5"/>
          <w:sz w:val="18"/>
          <w:szCs w:val="18"/>
        </w:rPr>
        <w:t>c</w:t>
      </w:r>
      <w:r>
        <w:rPr>
          <w:sz w:val="18"/>
          <w:szCs w:val="18"/>
        </w:rPr>
        <w:t>h</w:t>
      </w:r>
      <w:r>
        <w:rPr>
          <w:spacing w:val="43"/>
          <w:sz w:val="18"/>
          <w:szCs w:val="18"/>
        </w:rPr>
        <w:t xml:space="preserve"> </w:t>
      </w:r>
      <w:r>
        <w:rPr>
          <w:w w:val="113"/>
          <w:sz w:val="18"/>
          <w:szCs w:val="18"/>
        </w:rPr>
        <w:t>particular</w:t>
      </w:r>
      <w:r>
        <w:rPr>
          <w:spacing w:val="18"/>
          <w:w w:val="113"/>
          <w:sz w:val="18"/>
          <w:szCs w:val="18"/>
        </w:rPr>
        <w:t xml:space="preserve"> </w:t>
      </w:r>
      <w:r>
        <w:rPr>
          <w:w w:val="113"/>
          <w:sz w:val="18"/>
          <w:szCs w:val="18"/>
        </w:rPr>
        <w:t>infrastructure</w:t>
      </w:r>
      <w:r>
        <w:rPr>
          <w:spacing w:val="12"/>
          <w:w w:val="113"/>
          <w:sz w:val="18"/>
          <w:szCs w:val="18"/>
        </w:rPr>
        <w:t xml:space="preserve"> </w:t>
      </w:r>
      <w:r>
        <w:rPr>
          <w:sz w:val="18"/>
          <w:szCs w:val="18"/>
        </w:rPr>
        <w:t>[3].</w:t>
      </w:r>
    </w:p>
    <w:p w:rsidR="00C45AA3" w:rsidRDefault="00DC4C15">
      <w:pPr>
        <w:spacing w:before="4" w:line="265" w:lineRule="auto"/>
        <w:ind w:left="100" w:right="1840" w:firstLine="299"/>
        <w:jc w:val="both"/>
        <w:rPr>
          <w:sz w:val="18"/>
          <w:szCs w:val="18"/>
        </w:rPr>
      </w:pPr>
      <w:r>
        <w:rPr>
          <w:sz w:val="18"/>
          <w:szCs w:val="18"/>
        </w:rPr>
        <w:t xml:space="preserve">In  previous </w:t>
      </w:r>
      <w:r>
        <w:rPr>
          <w:spacing w:val="33"/>
          <w:sz w:val="18"/>
          <w:szCs w:val="18"/>
        </w:rPr>
        <w:t xml:space="preserve"> </w:t>
      </w:r>
      <w:r>
        <w:rPr>
          <w:w w:val="109"/>
          <w:sz w:val="18"/>
          <w:szCs w:val="18"/>
        </w:rPr>
        <w:t>colla</w:t>
      </w:r>
      <w:r>
        <w:rPr>
          <w:spacing w:val="7"/>
          <w:w w:val="109"/>
          <w:sz w:val="18"/>
          <w:szCs w:val="18"/>
        </w:rPr>
        <w:t>b</w:t>
      </w:r>
      <w:r>
        <w:rPr>
          <w:w w:val="109"/>
          <w:sz w:val="18"/>
          <w:szCs w:val="18"/>
        </w:rPr>
        <w:t>oration</w:t>
      </w:r>
      <w:r>
        <w:rPr>
          <w:spacing w:val="30"/>
          <w:w w:val="109"/>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35"/>
          <w:sz w:val="18"/>
          <w:szCs w:val="18"/>
        </w:rPr>
        <w:t xml:space="preserve"> </w:t>
      </w:r>
      <w:r>
        <w:rPr>
          <w:sz w:val="18"/>
          <w:szCs w:val="18"/>
        </w:rPr>
        <w:t xml:space="preserve">BNL </w:t>
      </w:r>
      <w:r>
        <w:rPr>
          <w:spacing w:val="4"/>
          <w:sz w:val="18"/>
          <w:szCs w:val="18"/>
        </w:rPr>
        <w:t xml:space="preserve"> </w:t>
      </w:r>
      <w:r>
        <w:rPr>
          <w:sz w:val="18"/>
          <w:szCs w:val="18"/>
        </w:rPr>
        <w:t xml:space="preserve">and </w:t>
      </w:r>
      <w:r>
        <w:rPr>
          <w:spacing w:val="19"/>
          <w:sz w:val="18"/>
          <w:szCs w:val="18"/>
        </w:rPr>
        <w:t xml:space="preserve"> </w:t>
      </w:r>
      <w:r>
        <w:rPr>
          <w:w w:val="114"/>
          <w:sz w:val="18"/>
          <w:szCs w:val="18"/>
        </w:rPr>
        <w:t>NPI/ASCR,</w:t>
      </w:r>
      <w:r>
        <w:rPr>
          <w:spacing w:val="22"/>
          <w:w w:val="114"/>
          <w:sz w:val="18"/>
          <w:szCs w:val="18"/>
        </w:rPr>
        <w:t xml:space="preserve"> </w:t>
      </w:r>
      <w:r>
        <w:rPr>
          <w:sz w:val="18"/>
          <w:szCs w:val="18"/>
        </w:rPr>
        <w:t xml:space="preserve">the </w:t>
      </w:r>
      <w:r>
        <w:rPr>
          <w:spacing w:val="17"/>
          <w:sz w:val="18"/>
          <w:szCs w:val="18"/>
        </w:rPr>
        <w:t xml:space="preserve"> </w:t>
      </w:r>
      <w:r>
        <w:rPr>
          <w:sz w:val="18"/>
          <w:szCs w:val="18"/>
        </w:rPr>
        <w:t xml:space="preserve">problem </w:t>
      </w:r>
      <w:r>
        <w:rPr>
          <w:spacing w:val="37"/>
          <w:sz w:val="18"/>
          <w:szCs w:val="18"/>
        </w:rPr>
        <w:t xml:space="preserve"> </w:t>
      </w:r>
      <w:r>
        <w:rPr>
          <w:sz w:val="18"/>
          <w:szCs w:val="18"/>
        </w:rPr>
        <w:t>of</w:t>
      </w:r>
      <w:r>
        <w:rPr>
          <w:spacing w:val="24"/>
          <w:sz w:val="18"/>
          <w:szCs w:val="18"/>
        </w:rPr>
        <w:t xml:space="preserve"> </w:t>
      </w:r>
      <w:r>
        <w:rPr>
          <w:sz w:val="18"/>
          <w:szCs w:val="18"/>
        </w:rPr>
        <w:t>efficie</w:t>
      </w:r>
      <w:r>
        <w:rPr>
          <w:spacing w:val="-4"/>
          <w:sz w:val="18"/>
          <w:szCs w:val="18"/>
        </w:rPr>
        <w:t>n</w:t>
      </w:r>
      <w:r>
        <w:rPr>
          <w:w w:val="143"/>
          <w:sz w:val="18"/>
          <w:szCs w:val="18"/>
        </w:rPr>
        <w:t xml:space="preserve">t </w:t>
      </w:r>
      <w:r>
        <w:rPr>
          <w:w w:val="115"/>
          <w:sz w:val="18"/>
          <w:szCs w:val="18"/>
        </w:rPr>
        <w:t>data</w:t>
      </w:r>
      <w:r>
        <w:rPr>
          <w:spacing w:val="38"/>
          <w:w w:val="115"/>
          <w:sz w:val="18"/>
          <w:szCs w:val="18"/>
        </w:rPr>
        <w:t xml:space="preserve"> </w:t>
      </w:r>
      <w:r>
        <w:rPr>
          <w:w w:val="115"/>
          <w:sz w:val="18"/>
          <w:szCs w:val="18"/>
        </w:rPr>
        <w:t>transfer</w:t>
      </w:r>
      <w:del w:id="3" w:author="jlauret" w:date="2015-11-15T14:14:00Z">
        <w:r w:rsidDel="00DC4C15">
          <w:rPr>
            <w:w w:val="115"/>
            <w:sz w:val="18"/>
            <w:szCs w:val="18"/>
          </w:rPr>
          <w:delText>ring</w:delText>
        </w:r>
      </w:del>
      <w:r>
        <w:rPr>
          <w:spacing w:val="-7"/>
          <w:w w:val="115"/>
          <w:sz w:val="18"/>
          <w:szCs w:val="18"/>
        </w:rPr>
        <w:t xml:space="preserve"> </w:t>
      </w:r>
      <w:r>
        <w:rPr>
          <w:sz w:val="18"/>
          <w:szCs w:val="18"/>
        </w:rPr>
        <w:t xml:space="preserve">in </w:t>
      </w:r>
      <w:r>
        <w:rPr>
          <w:spacing w:val="1"/>
          <w:sz w:val="18"/>
          <w:szCs w:val="18"/>
        </w:rPr>
        <w:t xml:space="preserve"> </w:t>
      </w:r>
      <w:r>
        <w:rPr>
          <w:sz w:val="18"/>
          <w:szCs w:val="18"/>
        </w:rPr>
        <w:t>a</w:t>
      </w:r>
      <w:r>
        <w:rPr>
          <w:spacing w:val="44"/>
          <w:sz w:val="18"/>
          <w:szCs w:val="18"/>
        </w:rPr>
        <w:t xml:space="preserve"> </w:t>
      </w:r>
      <w:r>
        <w:rPr>
          <w:sz w:val="18"/>
          <w:szCs w:val="18"/>
        </w:rPr>
        <w:t xml:space="preserve">Grid </w:t>
      </w:r>
      <w:r>
        <w:rPr>
          <w:spacing w:val="27"/>
          <w:sz w:val="18"/>
          <w:szCs w:val="18"/>
        </w:rPr>
        <w:t xml:space="preserve"> </w:t>
      </w:r>
      <w:r>
        <w:rPr>
          <w:w w:val="108"/>
          <w:sz w:val="18"/>
          <w:szCs w:val="18"/>
        </w:rPr>
        <w:t>e</w:t>
      </w:r>
      <w:r>
        <w:rPr>
          <w:spacing w:val="-5"/>
          <w:w w:val="108"/>
          <w:sz w:val="18"/>
          <w:szCs w:val="18"/>
        </w:rPr>
        <w:t>n</w:t>
      </w:r>
      <w:r>
        <w:rPr>
          <w:w w:val="107"/>
          <w:sz w:val="18"/>
          <w:szCs w:val="18"/>
        </w:rPr>
        <w:t>v</w:t>
      </w:r>
      <w:r>
        <w:rPr>
          <w:w w:val="109"/>
          <w:sz w:val="18"/>
          <w:szCs w:val="18"/>
        </w:rPr>
        <w:t>ironme</w:t>
      </w:r>
      <w:r>
        <w:rPr>
          <w:spacing w:val="-5"/>
          <w:w w:val="109"/>
          <w:sz w:val="18"/>
          <w:szCs w:val="18"/>
        </w:rPr>
        <w:t>n</w:t>
      </w:r>
      <w:r>
        <w:rPr>
          <w:w w:val="143"/>
          <w:sz w:val="18"/>
          <w:szCs w:val="18"/>
        </w:rPr>
        <w:t>t</w:t>
      </w:r>
      <w:r>
        <w:rPr>
          <w:sz w:val="18"/>
          <w:szCs w:val="18"/>
        </w:rPr>
        <w:t xml:space="preserve"> </w:t>
      </w:r>
      <w:r>
        <w:rPr>
          <w:spacing w:val="-13"/>
          <w:sz w:val="18"/>
          <w:szCs w:val="18"/>
        </w:rPr>
        <w:t xml:space="preserve"> </w:t>
      </w:r>
      <w:r>
        <w:rPr>
          <w:spacing w:val="-5"/>
          <w:sz w:val="18"/>
          <w:szCs w:val="18"/>
        </w:rPr>
        <w:t>w</w:t>
      </w:r>
      <w:r>
        <w:rPr>
          <w:sz w:val="18"/>
          <w:szCs w:val="18"/>
        </w:rPr>
        <w:t xml:space="preserve">as </w:t>
      </w:r>
      <w:r>
        <w:rPr>
          <w:spacing w:val="3"/>
          <w:sz w:val="18"/>
          <w:szCs w:val="18"/>
        </w:rPr>
        <w:t xml:space="preserve"> </w:t>
      </w:r>
      <w:commentRangeStart w:id="4"/>
      <w:r>
        <w:rPr>
          <w:w w:val="109"/>
          <w:sz w:val="18"/>
          <w:szCs w:val="18"/>
        </w:rPr>
        <w:t>addressed</w:t>
      </w:r>
      <w:commentRangeEnd w:id="4"/>
      <w:r>
        <w:rPr>
          <w:rStyle w:val="CommentReference"/>
        </w:rPr>
        <w:commentReference w:id="4"/>
      </w:r>
      <w:r>
        <w:rPr>
          <w:spacing w:val="29"/>
          <w:w w:val="109"/>
          <w:sz w:val="18"/>
          <w:szCs w:val="18"/>
        </w:rPr>
        <w:t xml:space="preserve"> </w:t>
      </w:r>
      <w:r>
        <w:rPr>
          <w:sz w:val="18"/>
          <w:szCs w:val="18"/>
        </w:rPr>
        <w:t>[22].</w:t>
      </w:r>
      <w:r>
        <w:rPr>
          <w:spacing w:val="23"/>
          <w:sz w:val="18"/>
          <w:szCs w:val="18"/>
        </w:rPr>
        <w:t xml:space="preserve"> </w:t>
      </w:r>
      <w:r>
        <w:rPr>
          <w:w w:val="113"/>
          <w:sz w:val="18"/>
          <w:szCs w:val="18"/>
        </w:rPr>
        <w:t>Data</w:t>
      </w:r>
      <w:r>
        <w:rPr>
          <w:spacing w:val="37"/>
          <w:w w:val="113"/>
          <w:sz w:val="18"/>
          <w:szCs w:val="18"/>
        </w:rPr>
        <w:t xml:space="preserve"> </w:t>
      </w:r>
      <w:r>
        <w:rPr>
          <w:w w:val="113"/>
          <w:sz w:val="18"/>
          <w:szCs w:val="18"/>
        </w:rPr>
        <w:t>transfers</w:t>
      </w:r>
      <w:r>
        <w:rPr>
          <w:spacing w:val="15"/>
          <w:w w:val="113"/>
          <w:sz w:val="18"/>
          <w:szCs w:val="18"/>
        </w:rPr>
        <w:t xml:space="preserve"> </w:t>
      </w:r>
      <w:r>
        <w:rPr>
          <w:spacing w:val="5"/>
          <w:w w:val="113"/>
          <w:sz w:val="18"/>
          <w:szCs w:val="18"/>
        </w:rPr>
        <w:t>b</w:t>
      </w:r>
      <w:r>
        <w:rPr>
          <w:w w:val="118"/>
          <w:sz w:val="18"/>
          <w:szCs w:val="18"/>
        </w:rPr>
        <w:t>e</w:t>
      </w:r>
      <w:r>
        <w:rPr>
          <w:spacing w:val="-5"/>
          <w:w w:val="118"/>
          <w:sz w:val="18"/>
          <w:szCs w:val="18"/>
        </w:rPr>
        <w:t>t</w:t>
      </w:r>
      <w:r>
        <w:rPr>
          <w:spacing w:val="-5"/>
          <w:w w:val="102"/>
          <w:sz w:val="18"/>
          <w:szCs w:val="18"/>
        </w:rPr>
        <w:t>w</w:t>
      </w:r>
      <w:r>
        <w:rPr>
          <w:w w:val="106"/>
          <w:sz w:val="18"/>
          <w:szCs w:val="18"/>
        </w:rPr>
        <w:t xml:space="preserve">een </w:t>
      </w:r>
      <w:r>
        <w:rPr>
          <w:sz w:val="18"/>
          <w:szCs w:val="18"/>
        </w:rPr>
        <w:t xml:space="preserve">n </w:t>
      </w:r>
      <w:r>
        <w:rPr>
          <w:spacing w:val="7"/>
          <w:sz w:val="18"/>
          <w:szCs w:val="18"/>
        </w:rPr>
        <w:t xml:space="preserve"> </w:t>
      </w:r>
      <w:r>
        <w:rPr>
          <w:w w:val="112"/>
          <w:sz w:val="18"/>
          <w:szCs w:val="18"/>
        </w:rPr>
        <w:t>computational</w:t>
      </w:r>
      <w:r>
        <w:rPr>
          <w:spacing w:val="27"/>
          <w:w w:val="112"/>
          <w:sz w:val="18"/>
          <w:szCs w:val="18"/>
        </w:rPr>
        <w:t xml:space="preserve"> </w:t>
      </w:r>
      <w:r>
        <w:rPr>
          <w:sz w:val="18"/>
          <w:szCs w:val="18"/>
        </w:rPr>
        <w:t xml:space="preserve">sites </w:t>
      </w:r>
      <w:r>
        <w:rPr>
          <w:spacing w:val="15"/>
          <w:sz w:val="18"/>
          <w:szCs w:val="18"/>
        </w:rPr>
        <w:t xml:space="preserve"> </w:t>
      </w:r>
      <w:r>
        <w:rPr>
          <w:sz w:val="18"/>
          <w:szCs w:val="18"/>
        </w:rPr>
        <w:t xml:space="preserve">and </w:t>
      </w:r>
      <w:r>
        <w:rPr>
          <w:spacing w:val="22"/>
          <w:sz w:val="18"/>
          <w:szCs w:val="18"/>
        </w:rPr>
        <w:t xml:space="preserve"> </w:t>
      </w:r>
      <w:r>
        <w:rPr>
          <w:sz w:val="18"/>
          <w:szCs w:val="18"/>
        </w:rPr>
        <w:t xml:space="preserve">m </w:t>
      </w:r>
      <w:r>
        <w:rPr>
          <w:spacing w:val="7"/>
          <w:sz w:val="18"/>
          <w:szCs w:val="18"/>
        </w:rPr>
        <w:t xml:space="preserve"> </w:t>
      </w:r>
      <w:r>
        <w:rPr>
          <w:w w:val="119"/>
          <w:sz w:val="18"/>
          <w:szCs w:val="18"/>
        </w:rPr>
        <w:t>data</w:t>
      </w:r>
      <w:r>
        <w:rPr>
          <w:spacing w:val="22"/>
          <w:w w:val="119"/>
          <w:sz w:val="18"/>
          <w:szCs w:val="18"/>
        </w:rPr>
        <w:t xml:space="preserve"> </w:t>
      </w:r>
      <w:r>
        <w:rPr>
          <w:sz w:val="18"/>
          <w:szCs w:val="18"/>
        </w:rPr>
        <w:t>l</w:t>
      </w:r>
      <w:r>
        <w:rPr>
          <w:spacing w:val="5"/>
          <w:sz w:val="18"/>
          <w:szCs w:val="18"/>
        </w:rPr>
        <w:t>o</w:t>
      </w:r>
      <w:r>
        <w:rPr>
          <w:sz w:val="18"/>
          <w:szCs w:val="18"/>
        </w:rPr>
        <w:t xml:space="preserve">cations </w:t>
      </w:r>
      <w:r>
        <w:rPr>
          <w:spacing w:val="40"/>
          <w:sz w:val="18"/>
          <w:szCs w:val="18"/>
        </w:rPr>
        <w:t xml:space="preserve"> </w:t>
      </w:r>
      <w:r>
        <w:rPr>
          <w:spacing w:val="-5"/>
          <w:sz w:val="18"/>
          <w:szCs w:val="18"/>
        </w:rPr>
        <w:t>w</w:t>
      </w:r>
      <w:r>
        <w:rPr>
          <w:sz w:val="18"/>
          <w:szCs w:val="18"/>
        </w:rPr>
        <w:t xml:space="preserve">ere </w:t>
      </w:r>
      <w:r>
        <w:rPr>
          <w:spacing w:val="3"/>
          <w:sz w:val="18"/>
          <w:szCs w:val="18"/>
        </w:rPr>
        <w:t xml:space="preserve"> </w:t>
      </w:r>
      <w:r>
        <w:rPr>
          <w:w w:val="107"/>
          <w:sz w:val="18"/>
          <w:szCs w:val="18"/>
        </w:rPr>
        <w:t>considered</w:t>
      </w:r>
      <w:r>
        <w:rPr>
          <w:spacing w:val="28"/>
          <w:w w:val="107"/>
          <w:sz w:val="18"/>
          <w:szCs w:val="18"/>
        </w:rPr>
        <w:t xml:space="preserve"> </w:t>
      </w:r>
      <w:r>
        <w:rPr>
          <w:sz w:val="18"/>
          <w:szCs w:val="18"/>
        </w:rPr>
        <w:t xml:space="preserve">but </w:t>
      </w:r>
      <w:r>
        <w:rPr>
          <w:spacing w:val="32"/>
          <w:sz w:val="18"/>
          <w:szCs w:val="18"/>
        </w:rPr>
        <w:t xml:space="preserve"> </w:t>
      </w:r>
      <w:r>
        <w:rPr>
          <w:sz w:val="18"/>
          <w:szCs w:val="18"/>
        </w:rPr>
        <w:t xml:space="preserve">job </w:t>
      </w:r>
      <w:r>
        <w:rPr>
          <w:spacing w:val="4"/>
          <w:sz w:val="18"/>
          <w:szCs w:val="18"/>
        </w:rPr>
        <w:t xml:space="preserve"> </w:t>
      </w:r>
      <w:r>
        <w:rPr>
          <w:w w:val="107"/>
          <w:sz w:val="18"/>
          <w:szCs w:val="18"/>
        </w:rPr>
        <w:t>s</w:t>
      </w:r>
      <w:r>
        <w:rPr>
          <w:spacing w:val="-5"/>
          <w:w w:val="107"/>
          <w:sz w:val="18"/>
          <w:szCs w:val="18"/>
        </w:rPr>
        <w:t>c</w:t>
      </w:r>
      <w:r>
        <w:rPr>
          <w:w w:val="107"/>
          <w:sz w:val="18"/>
          <w:szCs w:val="18"/>
        </w:rPr>
        <w:t>heduling</w:t>
      </w:r>
      <w:r>
        <w:rPr>
          <w:spacing w:val="29"/>
          <w:w w:val="107"/>
          <w:sz w:val="18"/>
          <w:szCs w:val="18"/>
        </w:rPr>
        <w:t xml:space="preserve"> </w:t>
      </w:r>
      <w:r>
        <w:rPr>
          <w:spacing w:val="-5"/>
          <w:w w:val="102"/>
          <w:sz w:val="18"/>
          <w:szCs w:val="18"/>
        </w:rPr>
        <w:t>w</w:t>
      </w:r>
      <w:r>
        <w:rPr>
          <w:w w:val="109"/>
          <w:sz w:val="18"/>
          <w:szCs w:val="18"/>
        </w:rPr>
        <w:t xml:space="preserve">as </w:t>
      </w:r>
      <w:r>
        <w:rPr>
          <w:sz w:val="18"/>
          <w:szCs w:val="18"/>
        </w:rPr>
        <w:t xml:space="preserve">not </w:t>
      </w:r>
      <w:r>
        <w:rPr>
          <w:spacing w:val="4"/>
          <w:sz w:val="18"/>
          <w:szCs w:val="18"/>
        </w:rPr>
        <w:t xml:space="preserve"> </w:t>
      </w:r>
      <w:r>
        <w:rPr>
          <w:sz w:val="18"/>
          <w:szCs w:val="18"/>
        </w:rPr>
        <w:t>c</w:t>
      </w:r>
      <w:r>
        <w:rPr>
          <w:spacing w:val="-5"/>
          <w:sz w:val="18"/>
          <w:szCs w:val="18"/>
        </w:rPr>
        <w:t>ov</w:t>
      </w:r>
      <w:r>
        <w:rPr>
          <w:sz w:val="18"/>
          <w:szCs w:val="18"/>
        </w:rPr>
        <w:t xml:space="preserve">ered </w:t>
      </w:r>
      <w:r>
        <w:rPr>
          <w:spacing w:val="8"/>
          <w:sz w:val="18"/>
          <w:szCs w:val="18"/>
        </w:rPr>
        <w:t xml:space="preserve"> </w:t>
      </w:r>
      <w:r>
        <w:rPr>
          <w:spacing w:val="-5"/>
          <w:sz w:val="18"/>
          <w:szCs w:val="18"/>
        </w:rPr>
        <w:t>b</w:t>
      </w:r>
      <w:r>
        <w:rPr>
          <w:sz w:val="18"/>
          <w:szCs w:val="18"/>
        </w:rPr>
        <w:t>y</w:t>
      </w:r>
      <w:r>
        <w:rPr>
          <w:spacing w:val="32"/>
          <w:sz w:val="18"/>
          <w:szCs w:val="18"/>
        </w:rPr>
        <w:t xml:space="preserve"> </w:t>
      </w:r>
      <w:r>
        <w:rPr>
          <w:w w:val="125"/>
          <w:sz w:val="18"/>
          <w:szCs w:val="18"/>
        </w:rPr>
        <w:t>that</w:t>
      </w:r>
      <w:r>
        <w:rPr>
          <w:spacing w:val="4"/>
          <w:w w:val="125"/>
          <w:sz w:val="18"/>
          <w:szCs w:val="18"/>
        </w:rPr>
        <w:t xml:space="preserve"> </w:t>
      </w:r>
      <w:r>
        <w:rPr>
          <w:spacing w:val="-5"/>
          <w:sz w:val="18"/>
          <w:szCs w:val="18"/>
        </w:rPr>
        <w:t>w</w:t>
      </w:r>
      <w:r>
        <w:rPr>
          <w:sz w:val="18"/>
          <w:szCs w:val="18"/>
        </w:rPr>
        <w:t>ork.</w:t>
      </w:r>
      <w:r>
        <w:rPr>
          <w:spacing w:val="43"/>
          <w:sz w:val="18"/>
          <w:szCs w:val="18"/>
        </w:rPr>
        <w:t xml:space="preserve"> </w:t>
      </w:r>
      <w:r>
        <w:rPr>
          <w:sz w:val="18"/>
          <w:szCs w:val="18"/>
        </w:rPr>
        <w:t>In</w:t>
      </w:r>
      <w:r>
        <w:rPr>
          <w:spacing w:val="33"/>
          <w:sz w:val="18"/>
          <w:szCs w:val="18"/>
        </w:rPr>
        <w:t xml:space="preserve"> </w:t>
      </w:r>
      <w:r>
        <w:rPr>
          <w:sz w:val="18"/>
          <w:szCs w:val="18"/>
        </w:rPr>
        <w:t xml:space="preserve">[15] </w:t>
      </w:r>
      <w:r>
        <w:rPr>
          <w:spacing w:val="-5"/>
          <w:sz w:val="18"/>
          <w:szCs w:val="18"/>
        </w:rPr>
        <w:t>w</w:t>
      </w:r>
      <w:r>
        <w:rPr>
          <w:sz w:val="18"/>
          <w:szCs w:val="18"/>
        </w:rPr>
        <w:t>e</w:t>
      </w:r>
      <w:r>
        <w:rPr>
          <w:spacing w:val="18"/>
          <w:sz w:val="18"/>
          <w:szCs w:val="18"/>
        </w:rPr>
        <w:t xml:space="preserve"> </w:t>
      </w:r>
      <w:r>
        <w:rPr>
          <w:sz w:val="18"/>
          <w:szCs w:val="18"/>
        </w:rPr>
        <w:t>pro</w:t>
      </w:r>
      <w:r>
        <w:rPr>
          <w:spacing w:val="6"/>
          <w:sz w:val="18"/>
          <w:szCs w:val="18"/>
        </w:rPr>
        <w:t>p</w:t>
      </w:r>
      <w:r>
        <w:rPr>
          <w:sz w:val="18"/>
          <w:szCs w:val="18"/>
        </w:rPr>
        <w:t xml:space="preserve">osed </w:t>
      </w:r>
      <w:r>
        <w:rPr>
          <w:spacing w:val="23"/>
          <w:sz w:val="18"/>
          <w:szCs w:val="18"/>
        </w:rPr>
        <w:t xml:space="preserve"> </w:t>
      </w:r>
      <w:r>
        <w:rPr>
          <w:sz w:val="18"/>
          <w:szCs w:val="18"/>
        </w:rPr>
        <w:t>a</w:t>
      </w:r>
      <w:r>
        <w:rPr>
          <w:spacing w:val="27"/>
          <w:sz w:val="18"/>
          <w:szCs w:val="18"/>
        </w:rPr>
        <w:t xml:space="preserve"> </w:t>
      </w:r>
      <w:r>
        <w:rPr>
          <w:w w:val="111"/>
          <w:sz w:val="18"/>
          <w:szCs w:val="18"/>
        </w:rPr>
        <w:t>constrai</w:t>
      </w:r>
      <w:r>
        <w:rPr>
          <w:spacing w:val="-4"/>
          <w:w w:val="111"/>
          <w:sz w:val="18"/>
          <w:szCs w:val="18"/>
        </w:rPr>
        <w:t>n</w:t>
      </w:r>
      <w:r>
        <w:rPr>
          <w:w w:val="143"/>
          <w:sz w:val="18"/>
          <w:szCs w:val="18"/>
        </w:rPr>
        <w:t>t</w:t>
      </w:r>
      <w:r>
        <w:rPr>
          <w:spacing w:val="14"/>
          <w:w w:val="143"/>
          <w:sz w:val="18"/>
          <w:szCs w:val="18"/>
        </w:rPr>
        <w:t xml:space="preserve"> </w:t>
      </w:r>
      <w:r>
        <w:rPr>
          <w:w w:val="110"/>
          <w:sz w:val="18"/>
          <w:szCs w:val="18"/>
        </w:rPr>
        <w:t>programming</w:t>
      </w:r>
      <w:r>
        <w:rPr>
          <w:spacing w:val="3"/>
          <w:w w:val="110"/>
          <w:sz w:val="18"/>
          <w:szCs w:val="18"/>
        </w:rPr>
        <w:t xml:space="preserve"> </w:t>
      </w:r>
      <w:r>
        <w:rPr>
          <w:w w:val="110"/>
          <w:sz w:val="18"/>
          <w:szCs w:val="18"/>
        </w:rPr>
        <w:t>planner</w:t>
      </w:r>
      <w:r>
        <w:rPr>
          <w:spacing w:val="16"/>
          <w:w w:val="110"/>
          <w:sz w:val="18"/>
          <w:szCs w:val="18"/>
        </w:rPr>
        <w:t xml:space="preserve"> </w:t>
      </w:r>
      <w:r>
        <w:rPr>
          <w:w w:val="125"/>
          <w:sz w:val="18"/>
          <w:szCs w:val="18"/>
        </w:rPr>
        <w:t xml:space="preserve">that </w:t>
      </w:r>
      <w:r>
        <w:rPr>
          <w:sz w:val="18"/>
          <w:szCs w:val="18"/>
        </w:rPr>
        <w:t>s</w:t>
      </w:r>
      <w:r>
        <w:rPr>
          <w:spacing w:val="-5"/>
          <w:sz w:val="18"/>
          <w:szCs w:val="18"/>
        </w:rPr>
        <w:t>c</w:t>
      </w:r>
      <w:r>
        <w:rPr>
          <w:sz w:val="18"/>
          <w:szCs w:val="18"/>
        </w:rPr>
        <w:t xml:space="preserve">hedules </w:t>
      </w:r>
      <w:r>
        <w:rPr>
          <w:spacing w:val="17"/>
          <w:sz w:val="18"/>
          <w:szCs w:val="18"/>
        </w:rPr>
        <w:t xml:space="preserve"> </w:t>
      </w:r>
      <w:r>
        <w:rPr>
          <w:w w:val="112"/>
          <w:sz w:val="18"/>
          <w:szCs w:val="18"/>
        </w:rPr>
        <w:t>computational</w:t>
      </w:r>
      <w:r>
        <w:rPr>
          <w:spacing w:val="10"/>
          <w:w w:val="112"/>
          <w:sz w:val="18"/>
          <w:szCs w:val="18"/>
        </w:rPr>
        <w:t xml:space="preserve"> </w:t>
      </w:r>
      <w:r>
        <w:rPr>
          <w:sz w:val="18"/>
          <w:szCs w:val="18"/>
        </w:rPr>
        <w:t>jobs</w:t>
      </w:r>
      <w:r>
        <w:rPr>
          <w:spacing w:val="34"/>
          <w:sz w:val="18"/>
          <w:szCs w:val="18"/>
        </w:rPr>
        <w:t xml:space="preserve"> </w:t>
      </w:r>
      <w:r>
        <w:rPr>
          <w:sz w:val="18"/>
          <w:szCs w:val="18"/>
        </w:rPr>
        <w:t xml:space="preserve">and </w:t>
      </w:r>
      <w:r>
        <w:rPr>
          <w:spacing w:val="5"/>
          <w:sz w:val="18"/>
          <w:szCs w:val="18"/>
        </w:rPr>
        <w:t xml:space="preserve"> </w:t>
      </w:r>
      <w:r>
        <w:rPr>
          <w:w w:val="115"/>
          <w:sz w:val="18"/>
          <w:szCs w:val="18"/>
        </w:rPr>
        <w:t>data</w:t>
      </w:r>
      <w:r>
        <w:rPr>
          <w:spacing w:val="19"/>
          <w:w w:val="115"/>
          <w:sz w:val="18"/>
          <w:szCs w:val="18"/>
        </w:rPr>
        <w:t xml:space="preserve"> </w:t>
      </w:r>
      <w:r>
        <w:rPr>
          <w:w w:val="115"/>
          <w:sz w:val="18"/>
          <w:szCs w:val="18"/>
        </w:rPr>
        <w:t>transfers</w:t>
      </w:r>
      <w:r>
        <w:rPr>
          <w:spacing w:val="-18"/>
          <w:w w:val="115"/>
          <w:sz w:val="18"/>
          <w:szCs w:val="18"/>
        </w:rPr>
        <w:t xml:space="preserve"> </w:t>
      </w:r>
      <w:r>
        <w:rPr>
          <w:sz w:val="18"/>
          <w:szCs w:val="18"/>
        </w:rPr>
        <w:t>in</w:t>
      </w:r>
      <w:r>
        <w:rPr>
          <w:spacing w:val="26"/>
          <w:sz w:val="18"/>
          <w:szCs w:val="18"/>
        </w:rPr>
        <w:t xml:space="preserve"> </w:t>
      </w:r>
      <w:r>
        <w:rPr>
          <w:sz w:val="18"/>
          <w:szCs w:val="18"/>
        </w:rPr>
        <w:t>a</w:t>
      </w:r>
      <w:r>
        <w:rPr>
          <w:spacing w:val="25"/>
          <w:sz w:val="18"/>
          <w:szCs w:val="18"/>
        </w:rPr>
        <w:t xml:space="preserve"> </w:t>
      </w:r>
      <w:r>
        <w:rPr>
          <w:w w:val="114"/>
          <w:sz w:val="18"/>
          <w:szCs w:val="18"/>
        </w:rPr>
        <w:t>distributed</w:t>
      </w:r>
      <w:r>
        <w:rPr>
          <w:spacing w:val="8"/>
          <w:w w:val="114"/>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r>
        <w:rPr>
          <w:spacing w:val="13"/>
          <w:sz w:val="18"/>
          <w:szCs w:val="18"/>
        </w:rPr>
        <w:t xml:space="preserve"> </w:t>
      </w:r>
      <w:r>
        <w:rPr>
          <w:sz w:val="18"/>
          <w:szCs w:val="18"/>
        </w:rPr>
        <w:t>in</w:t>
      </w:r>
      <w:r>
        <w:rPr>
          <w:spacing w:val="26"/>
          <w:sz w:val="18"/>
          <w:szCs w:val="18"/>
        </w:rPr>
        <w:t xml:space="preserve"> </w:t>
      </w:r>
      <w:r>
        <w:rPr>
          <w:w w:val="110"/>
          <w:sz w:val="18"/>
          <w:szCs w:val="18"/>
        </w:rPr>
        <w:t xml:space="preserve">order </w:t>
      </w:r>
      <w:r>
        <w:rPr>
          <w:sz w:val="18"/>
          <w:szCs w:val="18"/>
        </w:rPr>
        <w:t xml:space="preserve">to </w:t>
      </w:r>
      <w:r>
        <w:rPr>
          <w:spacing w:val="6"/>
          <w:sz w:val="18"/>
          <w:szCs w:val="18"/>
        </w:rPr>
        <w:t xml:space="preserve"> </w:t>
      </w:r>
      <w:r>
        <w:rPr>
          <w:sz w:val="18"/>
          <w:szCs w:val="18"/>
        </w:rPr>
        <w:t xml:space="preserve">optimize </w:t>
      </w:r>
      <w:r>
        <w:rPr>
          <w:spacing w:val="34"/>
          <w:sz w:val="18"/>
          <w:szCs w:val="18"/>
        </w:rPr>
        <w:t xml:space="preserve"> </w:t>
      </w:r>
      <w:r>
        <w:rPr>
          <w:sz w:val="18"/>
          <w:szCs w:val="18"/>
        </w:rPr>
        <w:t xml:space="preserve">resource </w:t>
      </w:r>
      <w:r>
        <w:rPr>
          <w:spacing w:val="27"/>
          <w:sz w:val="18"/>
          <w:szCs w:val="18"/>
        </w:rPr>
        <w:t xml:space="preserve"> </w:t>
      </w:r>
      <w:r>
        <w:rPr>
          <w:w w:val="112"/>
          <w:sz w:val="18"/>
          <w:szCs w:val="18"/>
        </w:rPr>
        <w:t>utilization</w:t>
      </w:r>
      <w:r>
        <w:rPr>
          <w:spacing w:val="25"/>
          <w:w w:val="112"/>
          <w:sz w:val="18"/>
          <w:szCs w:val="18"/>
        </w:rPr>
        <w:t xml:space="preserve"> </w:t>
      </w:r>
      <w:r>
        <w:rPr>
          <w:sz w:val="18"/>
          <w:szCs w:val="18"/>
        </w:rPr>
        <w:t xml:space="preserve">and </w:t>
      </w:r>
      <w:r>
        <w:rPr>
          <w:spacing w:val="19"/>
          <w:sz w:val="18"/>
          <w:szCs w:val="18"/>
        </w:rPr>
        <w:t xml:space="preserve"> </w:t>
      </w:r>
      <w:r>
        <w:rPr>
          <w:sz w:val="18"/>
          <w:szCs w:val="18"/>
        </w:rPr>
        <w:t xml:space="preserve">reduce </w:t>
      </w:r>
      <w:r>
        <w:rPr>
          <w:spacing w:val="22"/>
          <w:sz w:val="18"/>
          <w:szCs w:val="18"/>
        </w:rPr>
        <w:t xml:space="preserve"> </w:t>
      </w:r>
      <w:r>
        <w:rPr>
          <w:sz w:val="18"/>
          <w:szCs w:val="18"/>
        </w:rPr>
        <w:t xml:space="preserve">the </w:t>
      </w:r>
      <w:r>
        <w:rPr>
          <w:spacing w:val="19"/>
          <w:sz w:val="18"/>
          <w:szCs w:val="18"/>
        </w:rPr>
        <w:t xml:space="preserve"> </w:t>
      </w:r>
      <w:r>
        <w:rPr>
          <w:spacing w:val="-5"/>
          <w:sz w:val="18"/>
          <w:szCs w:val="18"/>
        </w:rPr>
        <w:t>ov</w:t>
      </w:r>
      <w:r>
        <w:rPr>
          <w:sz w:val="18"/>
          <w:szCs w:val="18"/>
        </w:rPr>
        <w:t xml:space="preserve">erall </w:t>
      </w:r>
      <w:r>
        <w:rPr>
          <w:spacing w:val="21"/>
          <w:sz w:val="18"/>
          <w:szCs w:val="18"/>
        </w:rPr>
        <w:t xml:space="preserve"> </w:t>
      </w:r>
      <w:r>
        <w:rPr>
          <w:w w:val="108"/>
          <w:sz w:val="18"/>
          <w:szCs w:val="18"/>
        </w:rPr>
        <w:t>completion</w:t>
      </w:r>
      <w:r>
        <w:rPr>
          <w:spacing w:val="26"/>
          <w:w w:val="108"/>
          <w:sz w:val="18"/>
          <w:szCs w:val="18"/>
        </w:rPr>
        <w:t xml:space="preserve"> </w:t>
      </w:r>
      <w:r>
        <w:rPr>
          <w:sz w:val="18"/>
          <w:szCs w:val="18"/>
        </w:rPr>
        <w:t xml:space="preserve">time. </w:t>
      </w:r>
      <w:r>
        <w:rPr>
          <w:spacing w:val="28"/>
          <w:sz w:val="18"/>
          <w:szCs w:val="18"/>
        </w:rPr>
        <w:t xml:space="preserve"> </w:t>
      </w:r>
      <w:proofErr w:type="gramStart"/>
      <w:r>
        <w:rPr>
          <w:sz w:val="18"/>
          <w:szCs w:val="18"/>
        </w:rPr>
        <w:t xml:space="preserve">Since  </w:t>
      </w:r>
      <w:r>
        <w:rPr>
          <w:w w:val="107"/>
          <w:sz w:val="18"/>
          <w:szCs w:val="18"/>
        </w:rPr>
        <w:t>su</w:t>
      </w:r>
      <w:r>
        <w:rPr>
          <w:spacing w:val="-5"/>
          <w:w w:val="107"/>
          <w:sz w:val="18"/>
          <w:szCs w:val="18"/>
        </w:rPr>
        <w:t>c</w:t>
      </w:r>
      <w:r>
        <w:rPr>
          <w:w w:val="113"/>
          <w:sz w:val="18"/>
          <w:szCs w:val="18"/>
        </w:rPr>
        <w:t>h</w:t>
      </w:r>
      <w:proofErr w:type="gramEnd"/>
      <w:r>
        <w:rPr>
          <w:w w:val="113"/>
          <w:sz w:val="18"/>
          <w:szCs w:val="18"/>
        </w:rPr>
        <w:t xml:space="preserve"> </w:t>
      </w:r>
      <w:r>
        <w:rPr>
          <w:sz w:val="18"/>
          <w:szCs w:val="18"/>
        </w:rPr>
        <w:t>global</w:t>
      </w:r>
      <w:r>
        <w:rPr>
          <w:spacing w:val="30"/>
          <w:sz w:val="18"/>
          <w:szCs w:val="18"/>
        </w:rPr>
        <w:t xml:space="preserve"> </w:t>
      </w:r>
      <w:r>
        <w:rPr>
          <w:w w:val="107"/>
          <w:sz w:val="18"/>
          <w:szCs w:val="18"/>
        </w:rPr>
        <w:t>s</w:t>
      </w:r>
      <w:r>
        <w:rPr>
          <w:spacing w:val="-5"/>
          <w:w w:val="107"/>
          <w:sz w:val="18"/>
          <w:szCs w:val="18"/>
        </w:rPr>
        <w:t>c</w:t>
      </w:r>
      <w:r>
        <w:rPr>
          <w:w w:val="107"/>
          <w:sz w:val="18"/>
          <w:szCs w:val="18"/>
        </w:rPr>
        <w:t>heduling</w:t>
      </w:r>
      <w:r>
        <w:rPr>
          <w:spacing w:val="1"/>
          <w:w w:val="107"/>
          <w:sz w:val="18"/>
          <w:szCs w:val="18"/>
        </w:rPr>
        <w:t xml:space="preserve"> </w:t>
      </w:r>
      <w:r>
        <w:rPr>
          <w:sz w:val="18"/>
          <w:szCs w:val="18"/>
        </w:rPr>
        <w:t>is</w:t>
      </w:r>
      <w:r>
        <w:rPr>
          <w:spacing w:val="7"/>
          <w:sz w:val="18"/>
          <w:szCs w:val="18"/>
        </w:rPr>
        <w:t xml:space="preserve"> </w:t>
      </w:r>
      <w:r>
        <w:rPr>
          <w:w w:val="110"/>
          <w:sz w:val="18"/>
          <w:szCs w:val="18"/>
        </w:rPr>
        <w:t>computationally</w:t>
      </w:r>
      <w:r>
        <w:rPr>
          <w:spacing w:val="12"/>
          <w:w w:val="110"/>
          <w:sz w:val="18"/>
          <w:szCs w:val="18"/>
        </w:rPr>
        <w:t xml:space="preserve"> </w:t>
      </w:r>
      <w:r>
        <w:rPr>
          <w:w w:val="110"/>
          <w:sz w:val="18"/>
          <w:szCs w:val="18"/>
        </w:rPr>
        <w:t>demanding</w:t>
      </w:r>
      <w:r>
        <w:rPr>
          <w:spacing w:val="-1"/>
          <w:w w:val="110"/>
          <w:sz w:val="18"/>
          <w:szCs w:val="18"/>
        </w:rPr>
        <w:t xml:space="preserve"> </w:t>
      </w:r>
      <w:r>
        <w:rPr>
          <w:sz w:val="18"/>
          <w:szCs w:val="18"/>
        </w:rPr>
        <w:t>it</w:t>
      </w:r>
      <w:r>
        <w:rPr>
          <w:spacing w:val="26"/>
          <w:sz w:val="18"/>
          <w:szCs w:val="18"/>
        </w:rPr>
        <w:t xml:space="preserve"> </w:t>
      </w:r>
      <w:commentRangeStart w:id="5"/>
      <w:r>
        <w:rPr>
          <w:sz w:val="18"/>
          <w:szCs w:val="18"/>
        </w:rPr>
        <w:t>should</w:t>
      </w:r>
      <w:commentRangeEnd w:id="5"/>
      <w:r>
        <w:rPr>
          <w:rStyle w:val="CommentReference"/>
        </w:rPr>
        <w:commentReference w:id="5"/>
      </w:r>
      <w:r>
        <w:rPr>
          <w:spacing w:val="41"/>
          <w:sz w:val="18"/>
          <w:szCs w:val="18"/>
        </w:rPr>
        <w:t xml:space="preserve"> </w:t>
      </w:r>
      <w:r>
        <w:rPr>
          <w:spacing w:val="5"/>
          <w:sz w:val="18"/>
          <w:szCs w:val="18"/>
        </w:rPr>
        <w:t>b</w:t>
      </w:r>
      <w:r>
        <w:rPr>
          <w:sz w:val="18"/>
          <w:szCs w:val="18"/>
        </w:rPr>
        <w:t>e</w:t>
      </w:r>
      <w:r>
        <w:rPr>
          <w:spacing w:val="16"/>
          <w:sz w:val="18"/>
          <w:szCs w:val="18"/>
        </w:rPr>
        <w:t xml:space="preserve"> </w:t>
      </w:r>
      <w:r>
        <w:rPr>
          <w:sz w:val="18"/>
          <w:szCs w:val="18"/>
        </w:rPr>
        <w:t xml:space="preserve">divided </w:t>
      </w:r>
      <w:r>
        <w:rPr>
          <w:spacing w:val="7"/>
          <w:sz w:val="18"/>
          <w:szCs w:val="18"/>
        </w:rPr>
        <w:t xml:space="preserve"> </w:t>
      </w:r>
      <w:r>
        <w:rPr>
          <w:sz w:val="18"/>
          <w:szCs w:val="18"/>
        </w:rPr>
        <w:t>i</w:t>
      </w:r>
      <w:r>
        <w:rPr>
          <w:spacing w:val="-5"/>
          <w:sz w:val="18"/>
          <w:szCs w:val="18"/>
        </w:rPr>
        <w:t>n</w:t>
      </w:r>
      <w:r>
        <w:rPr>
          <w:sz w:val="18"/>
          <w:szCs w:val="18"/>
        </w:rPr>
        <w:t>to</w:t>
      </w:r>
      <w:r>
        <w:rPr>
          <w:spacing w:val="38"/>
          <w:sz w:val="18"/>
          <w:szCs w:val="18"/>
        </w:rPr>
        <w:t xml:space="preserve"> </w:t>
      </w:r>
      <w:r>
        <w:rPr>
          <w:sz w:val="18"/>
          <w:szCs w:val="18"/>
        </w:rPr>
        <w:t>se</w:t>
      </w:r>
      <w:r>
        <w:rPr>
          <w:spacing w:val="-5"/>
          <w:sz w:val="18"/>
          <w:szCs w:val="18"/>
        </w:rPr>
        <w:t>v</w:t>
      </w:r>
      <w:r>
        <w:rPr>
          <w:sz w:val="18"/>
          <w:szCs w:val="18"/>
        </w:rPr>
        <w:t>eral</w:t>
      </w:r>
      <w:r>
        <w:rPr>
          <w:spacing w:val="42"/>
          <w:sz w:val="18"/>
          <w:szCs w:val="18"/>
        </w:rPr>
        <w:t xml:space="preserve"> </w:t>
      </w:r>
      <w:r>
        <w:rPr>
          <w:w w:val="109"/>
          <w:sz w:val="18"/>
          <w:szCs w:val="18"/>
        </w:rPr>
        <w:t xml:space="preserve">stages </w:t>
      </w:r>
      <w:r>
        <w:rPr>
          <w:sz w:val="18"/>
          <w:szCs w:val="18"/>
        </w:rPr>
        <w:t>in</w:t>
      </w:r>
      <w:r>
        <w:rPr>
          <w:spacing w:val="21"/>
          <w:sz w:val="18"/>
          <w:szCs w:val="18"/>
        </w:rPr>
        <w:t xml:space="preserve"> </w:t>
      </w:r>
      <w:r>
        <w:rPr>
          <w:sz w:val="18"/>
          <w:szCs w:val="18"/>
        </w:rPr>
        <w:t xml:space="preserve">order </w:t>
      </w:r>
      <w:r>
        <w:rPr>
          <w:spacing w:val="2"/>
          <w:sz w:val="18"/>
          <w:szCs w:val="18"/>
        </w:rPr>
        <w:t xml:space="preserve"> </w:t>
      </w:r>
      <w:r>
        <w:rPr>
          <w:sz w:val="18"/>
          <w:szCs w:val="18"/>
        </w:rPr>
        <w:t>to</w:t>
      </w:r>
      <w:r>
        <w:rPr>
          <w:spacing w:val="31"/>
          <w:sz w:val="18"/>
          <w:szCs w:val="18"/>
        </w:rPr>
        <w:t xml:space="preserve"> </w:t>
      </w:r>
      <w:r>
        <w:rPr>
          <w:sz w:val="18"/>
          <w:szCs w:val="18"/>
        </w:rPr>
        <w:t>impr</w:t>
      </w:r>
      <w:r>
        <w:rPr>
          <w:spacing w:val="-5"/>
          <w:sz w:val="18"/>
          <w:szCs w:val="18"/>
        </w:rPr>
        <w:t>ov</w:t>
      </w:r>
      <w:r>
        <w:rPr>
          <w:sz w:val="18"/>
          <w:szCs w:val="18"/>
        </w:rPr>
        <w:t xml:space="preserve">e </w:t>
      </w:r>
      <w:r>
        <w:rPr>
          <w:spacing w:val="9"/>
          <w:sz w:val="18"/>
          <w:szCs w:val="18"/>
        </w:rPr>
        <w:t xml:space="preserve"> </w:t>
      </w:r>
      <w:r>
        <w:rPr>
          <w:w w:val="108"/>
          <w:sz w:val="18"/>
          <w:szCs w:val="18"/>
        </w:rPr>
        <w:t>s</w:t>
      </w:r>
      <w:r>
        <w:rPr>
          <w:spacing w:val="-5"/>
          <w:w w:val="108"/>
          <w:sz w:val="18"/>
          <w:szCs w:val="18"/>
        </w:rPr>
        <w:t>c</w:t>
      </w:r>
      <w:r>
        <w:rPr>
          <w:w w:val="108"/>
          <w:sz w:val="18"/>
          <w:szCs w:val="18"/>
        </w:rPr>
        <w:t>heduler</w:t>
      </w:r>
      <w:r>
        <w:rPr>
          <w:spacing w:val="9"/>
          <w:w w:val="108"/>
          <w:sz w:val="18"/>
          <w:szCs w:val="18"/>
        </w:rPr>
        <w:t xml:space="preserve"> </w:t>
      </w:r>
      <w:r>
        <w:rPr>
          <w:spacing w:val="5"/>
          <w:w w:val="108"/>
          <w:sz w:val="18"/>
          <w:szCs w:val="18"/>
        </w:rPr>
        <w:t>p</w:t>
      </w:r>
      <w:r>
        <w:rPr>
          <w:w w:val="108"/>
          <w:sz w:val="18"/>
          <w:szCs w:val="18"/>
        </w:rPr>
        <w:t>erformance</w:t>
      </w:r>
      <w:r>
        <w:rPr>
          <w:spacing w:val="6"/>
          <w:w w:val="108"/>
          <w:sz w:val="18"/>
          <w:szCs w:val="18"/>
        </w:rPr>
        <w:t xml:space="preserve"> </w:t>
      </w:r>
      <w:r>
        <w:rPr>
          <w:sz w:val="18"/>
          <w:szCs w:val="18"/>
        </w:rPr>
        <w:t xml:space="preserve">and  </w:t>
      </w:r>
      <w:r>
        <w:rPr>
          <w:w w:val="110"/>
          <w:sz w:val="18"/>
          <w:szCs w:val="18"/>
        </w:rPr>
        <w:t>scalabili</w:t>
      </w:r>
      <w:r>
        <w:rPr>
          <w:spacing w:val="-4"/>
          <w:w w:val="110"/>
          <w:sz w:val="18"/>
          <w:szCs w:val="18"/>
        </w:rPr>
        <w:t>t</w:t>
      </w:r>
      <w:r>
        <w:rPr>
          <w:spacing w:val="-16"/>
          <w:w w:val="110"/>
          <w:sz w:val="18"/>
          <w:szCs w:val="18"/>
        </w:rPr>
        <w:t>y</w:t>
      </w:r>
      <w:r>
        <w:rPr>
          <w:w w:val="110"/>
          <w:sz w:val="18"/>
          <w:szCs w:val="18"/>
        </w:rPr>
        <w:t>.</w:t>
      </w:r>
      <w:r>
        <w:rPr>
          <w:spacing w:val="4"/>
          <w:w w:val="110"/>
          <w:sz w:val="18"/>
          <w:szCs w:val="18"/>
        </w:rPr>
        <w:t xml:space="preserve"> </w:t>
      </w:r>
      <w:r>
        <w:rPr>
          <w:sz w:val="18"/>
          <w:szCs w:val="18"/>
        </w:rPr>
        <w:t>A</w:t>
      </w:r>
      <w:r>
        <w:rPr>
          <w:spacing w:val="16"/>
          <w:sz w:val="18"/>
          <w:szCs w:val="18"/>
        </w:rPr>
        <w:t xml:space="preserve"> </w:t>
      </w:r>
      <w:r>
        <w:rPr>
          <w:w w:val="109"/>
          <w:sz w:val="18"/>
          <w:szCs w:val="18"/>
        </w:rPr>
        <w:t>plann</w:t>
      </w:r>
      <w:r>
        <w:rPr>
          <w:spacing w:val="1"/>
          <w:w w:val="109"/>
          <w:sz w:val="18"/>
          <w:szCs w:val="18"/>
        </w:rPr>
        <w:t>i</w:t>
      </w:r>
      <w:r>
        <w:rPr>
          <w:w w:val="109"/>
          <w:sz w:val="18"/>
          <w:szCs w:val="18"/>
        </w:rPr>
        <w:t>ng</w:t>
      </w:r>
      <w:r>
        <w:rPr>
          <w:spacing w:val="10"/>
          <w:w w:val="109"/>
          <w:sz w:val="18"/>
          <w:szCs w:val="18"/>
        </w:rPr>
        <w:t xml:space="preserve"> </w:t>
      </w:r>
      <w:r>
        <w:rPr>
          <w:sz w:val="18"/>
          <w:szCs w:val="18"/>
        </w:rPr>
        <w:t>of</w:t>
      </w:r>
      <w:r>
        <w:rPr>
          <w:spacing w:val="5"/>
          <w:sz w:val="18"/>
          <w:szCs w:val="18"/>
        </w:rPr>
        <w:t xml:space="preserve"> </w:t>
      </w:r>
      <w:r>
        <w:rPr>
          <w:sz w:val="18"/>
          <w:szCs w:val="18"/>
        </w:rPr>
        <w:t xml:space="preserve">resource </w:t>
      </w:r>
      <w:r>
        <w:rPr>
          <w:spacing w:val="6"/>
          <w:sz w:val="18"/>
          <w:szCs w:val="18"/>
        </w:rPr>
        <w:t xml:space="preserve"> </w:t>
      </w:r>
      <w:r>
        <w:rPr>
          <w:w w:val="108"/>
          <w:sz w:val="18"/>
          <w:szCs w:val="18"/>
        </w:rPr>
        <w:t xml:space="preserve">load </w:t>
      </w:r>
      <w:r>
        <w:rPr>
          <w:sz w:val="18"/>
          <w:szCs w:val="18"/>
        </w:rPr>
        <w:t xml:space="preserve">can </w:t>
      </w:r>
      <w:r>
        <w:rPr>
          <w:spacing w:val="11"/>
          <w:sz w:val="18"/>
          <w:szCs w:val="18"/>
        </w:rPr>
        <w:t xml:space="preserve"> </w:t>
      </w:r>
      <w:r>
        <w:rPr>
          <w:spacing w:val="5"/>
          <w:sz w:val="18"/>
          <w:szCs w:val="18"/>
        </w:rPr>
        <w:t>b</w:t>
      </w:r>
      <w:r>
        <w:rPr>
          <w:sz w:val="18"/>
          <w:szCs w:val="18"/>
        </w:rPr>
        <w:t>e</w:t>
      </w:r>
      <w:r>
        <w:rPr>
          <w:spacing w:val="43"/>
          <w:sz w:val="18"/>
          <w:szCs w:val="18"/>
        </w:rPr>
        <w:t xml:space="preserve"> </w:t>
      </w:r>
      <w:r>
        <w:rPr>
          <w:w w:val="109"/>
          <w:sz w:val="18"/>
          <w:szCs w:val="18"/>
        </w:rPr>
        <w:t>completed</w:t>
      </w:r>
      <w:r>
        <w:rPr>
          <w:spacing w:val="27"/>
          <w:w w:val="109"/>
          <w:sz w:val="18"/>
          <w:szCs w:val="18"/>
        </w:rPr>
        <w:t xml:space="preserve"> </w:t>
      </w:r>
      <w:r>
        <w:rPr>
          <w:spacing w:val="5"/>
          <w:sz w:val="18"/>
          <w:szCs w:val="18"/>
        </w:rPr>
        <w:t>b</w:t>
      </w:r>
      <w:r>
        <w:rPr>
          <w:sz w:val="18"/>
          <w:szCs w:val="18"/>
        </w:rPr>
        <w:t xml:space="preserve">efore </w:t>
      </w:r>
      <w:r>
        <w:rPr>
          <w:spacing w:val="11"/>
          <w:sz w:val="18"/>
          <w:szCs w:val="18"/>
        </w:rPr>
        <w:t xml:space="preserve"> </w:t>
      </w:r>
      <w:r>
        <w:rPr>
          <w:w w:val="110"/>
          <w:sz w:val="18"/>
          <w:szCs w:val="18"/>
        </w:rPr>
        <w:t>s</w:t>
      </w:r>
      <w:r>
        <w:rPr>
          <w:spacing w:val="-5"/>
          <w:w w:val="110"/>
          <w:sz w:val="18"/>
          <w:szCs w:val="18"/>
        </w:rPr>
        <w:t>c</w:t>
      </w:r>
      <w:r>
        <w:rPr>
          <w:w w:val="110"/>
          <w:sz w:val="18"/>
          <w:szCs w:val="18"/>
        </w:rPr>
        <w:t>heduling</w:t>
      </w:r>
      <w:r>
        <w:rPr>
          <w:spacing w:val="4"/>
          <w:w w:val="110"/>
          <w:sz w:val="18"/>
          <w:szCs w:val="18"/>
        </w:rPr>
        <w:t xml:space="preserve"> </w:t>
      </w:r>
      <w:r>
        <w:rPr>
          <w:w w:val="110"/>
          <w:sz w:val="18"/>
          <w:szCs w:val="18"/>
        </w:rPr>
        <w:t xml:space="preserve">particular </w:t>
      </w:r>
      <w:r>
        <w:rPr>
          <w:spacing w:val="5"/>
          <w:w w:val="110"/>
          <w:sz w:val="18"/>
          <w:szCs w:val="18"/>
        </w:rPr>
        <w:t xml:space="preserve"> </w:t>
      </w:r>
      <w:r>
        <w:rPr>
          <w:sz w:val="18"/>
          <w:szCs w:val="18"/>
        </w:rPr>
        <w:t>file</w:t>
      </w:r>
      <w:r>
        <w:rPr>
          <w:spacing w:val="25"/>
          <w:sz w:val="18"/>
          <w:szCs w:val="18"/>
        </w:rPr>
        <w:t xml:space="preserve"> </w:t>
      </w:r>
      <w:r>
        <w:rPr>
          <w:w w:val="111"/>
          <w:sz w:val="18"/>
          <w:szCs w:val="18"/>
        </w:rPr>
        <w:t>transfers</w:t>
      </w:r>
      <w:r>
        <w:rPr>
          <w:spacing w:val="27"/>
          <w:w w:val="111"/>
          <w:sz w:val="18"/>
          <w:szCs w:val="18"/>
        </w:rPr>
        <w:t xml:space="preserve"> </w:t>
      </w:r>
      <w:r>
        <w:rPr>
          <w:sz w:val="18"/>
          <w:szCs w:val="18"/>
        </w:rPr>
        <w:t xml:space="preserve">and </w:t>
      </w:r>
      <w:r>
        <w:rPr>
          <w:spacing w:val="22"/>
          <w:sz w:val="18"/>
          <w:szCs w:val="18"/>
        </w:rPr>
        <w:t xml:space="preserve"> </w:t>
      </w:r>
      <w:r>
        <w:rPr>
          <w:sz w:val="18"/>
          <w:szCs w:val="18"/>
        </w:rPr>
        <w:t xml:space="preserve">jobs </w:t>
      </w:r>
      <w:r>
        <w:rPr>
          <w:spacing w:val="7"/>
          <w:sz w:val="18"/>
          <w:szCs w:val="18"/>
        </w:rPr>
        <w:t xml:space="preserve"> </w:t>
      </w:r>
      <w:r>
        <w:rPr>
          <w:sz w:val="18"/>
          <w:szCs w:val="18"/>
        </w:rPr>
        <w:t xml:space="preserve">and </w:t>
      </w:r>
      <w:r>
        <w:rPr>
          <w:spacing w:val="22"/>
          <w:sz w:val="18"/>
          <w:szCs w:val="18"/>
        </w:rPr>
        <w:t xml:space="preserve"> </w:t>
      </w:r>
      <w:r>
        <w:rPr>
          <w:sz w:val="18"/>
          <w:szCs w:val="18"/>
        </w:rPr>
        <w:t xml:space="preserve">this </w:t>
      </w:r>
      <w:r>
        <w:rPr>
          <w:spacing w:val="21"/>
          <w:sz w:val="18"/>
          <w:szCs w:val="18"/>
        </w:rPr>
        <w:t xml:space="preserve"> </w:t>
      </w:r>
      <w:r>
        <w:rPr>
          <w:sz w:val="18"/>
          <w:szCs w:val="18"/>
        </w:rPr>
        <w:t>is</w:t>
      </w:r>
      <w:r>
        <w:rPr>
          <w:spacing w:val="34"/>
          <w:sz w:val="18"/>
          <w:szCs w:val="18"/>
        </w:rPr>
        <w:t xml:space="preserve"> </w:t>
      </w:r>
      <w:r>
        <w:rPr>
          <w:w w:val="110"/>
          <w:sz w:val="18"/>
          <w:szCs w:val="18"/>
        </w:rPr>
        <w:t xml:space="preserve">our </w:t>
      </w:r>
      <w:r>
        <w:rPr>
          <w:sz w:val="18"/>
          <w:szCs w:val="18"/>
        </w:rPr>
        <w:t>new</w:t>
      </w:r>
      <w:r>
        <w:rPr>
          <w:spacing w:val="35"/>
          <w:sz w:val="18"/>
          <w:szCs w:val="18"/>
        </w:rPr>
        <w:t xml:space="preserve"> </w:t>
      </w:r>
      <w:r>
        <w:rPr>
          <w:sz w:val="18"/>
          <w:szCs w:val="18"/>
        </w:rPr>
        <w:t>pro</w:t>
      </w:r>
      <w:r>
        <w:rPr>
          <w:spacing w:val="6"/>
          <w:sz w:val="18"/>
          <w:szCs w:val="18"/>
        </w:rPr>
        <w:t>p</w:t>
      </w:r>
      <w:r>
        <w:rPr>
          <w:sz w:val="18"/>
          <w:szCs w:val="18"/>
        </w:rPr>
        <w:t xml:space="preserve">osal </w:t>
      </w:r>
      <w:r>
        <w:rPr>
          <w:spacing w:val="29"/>
          <w:sz w:val="18"/>
          <w:szCs w:val="18"/>
        </w:rPr>
        <w:t xml:space="preserve"> </w:t>
      </w:r>
      <w:r>
        <w:rPr>
          <w:w w:val="111"/>
          <w:sz w:val="18"/>
          <w:szCs w:val="18"/>
        </w:rPr>
        <w:t>prese</w:t>
      </w:r>
      <w:r>
        <w:rPr>
          <w:spacing w:val="-6"/>
          <w:w w:val="111"/>
          <w:sz w:val="18"/>
          <w:szCs w:val="18"/>
        </w:rPr>
        <w:t>n</w:t>
      </w:r>
      <w:r>
        <w:rPr>
          <w:w w:val="111"/>
          <w:sz w:val="18"/>
          <w:szCs w:val="18"/>
        </w:rPr>
        <w:t>ted</w:t>
      </w:r>
      <w:r>
        <w:rPr>
          <w:spacing w:val="17"/>
          <w:w w:val="111"/>
          <w:sz w:val="18"/>
          <w:szCs w:val="18"/>
        </w:rPr>
        <w:t xml:space="preserve"> </w:t>
      </w:r>
      <w:r>
        <w:rPr>
          <w:sz w:val="18"/>
          <w:szCs w:val="18"/>
        </w:rPr>
        <w:t>in</w:t>
      </w:r>
      <w:r>
        <w:rPr>
          <w:spacing w:val="33"/>
          <w:sz w:val="18"/>
          <w:szCs w:val="18"/>
        </w:rPr>
        <w:t xml:space="preserve"> </w:t>
      </w:r>
      <w:r>
        <w:rPr>
          <w:sz w:val="18"/>
          <w:szCs w:val="18"/>
        </w:rPr>
        <w:t xml:space="preserve">this </w:t>
      </w:r>
      <w:r>
        <w:rPr>
          <w:spacing w:val="12"/>
          <w:sz w:val="18"/>
          <w:szCs w:val="18"/>
        </w:rPr>
        <w:t xml:space="preserve"> </w:t>
      </w:r>
      <w:commentRangeStart w:id="6"/>
      <w:r>
        <w:rPr>
          <w:spacing w:val="-5"/>
          <w:sz w:val="18"/>
          <w:szCs w:val="18"/>
        </w:rPr>
        <w:t>w</w:t>
      </w:r>
      <w:r>
        <w:rPr>
          <w:sz w:val="18"/>
          <w:szCs w:val="18"/>
        </w:rPr>
        <w:t>ork</w:t>
      </w:r>
      <w:commentRangeEnd w:id="6"/>
      <w:r>
        <w:rPr>
          <w:rStyle w:val="CommentReference"/>
        </w:rPr>
        <w:commentReference w:id="6"/>
      </w:r>
      <w:r>
        <w:rPr>
          <w:sz w:val="18"/>
          <w:szCs w:val="18"/>
        </w:rPr>
        <w:t xml:space="preserve">. </w:t>
      </w:r>
      <w:r>
        <w:rPr>
          <w:spacing w:val="3"/>
          <w:sz w:val="18"/>
          <w:szCs w:val="18"/>
        </w:rPr>
        <w:t xml:space="preserve"> </w:t>
      </w:r>
      <w:r>
        <w:rPr>
          <w:spacing w:val="-15"/>
          <w:sz w:val="18"/>
          <w:szCs w:val="18"/>
        </w:rPr>
        <w:t>T</w:t>
      </w:r>
      <w:r>
        <w:rPr>
          <w:sz w:val="18"/>
          <w:szCs w:val="18"/>
        </w:rPr>
        <w:t xml:space="preserve">o  </w:t>
      </w:r>
      <w:r>
        <w:rPr>
          <w:w w:val="109"/>
          <w:sz w:val="18"/>
          <w:szCs w:val="18"/>
        </w:rPr>
        <w:t>summarize,</w:t>
      </w:r>
      <w:r>
        <w:rPr>
          <w:spacing w:val="17"/>
          <w:w w:val="109"/>
          <w:sz w:val="18"/>
          <w:szCs w:val="18"/>
        </w:rPr>
        <w:t xml:space="preserve"> </w:t>
      </w:r>
      <w:r>
        <w:rPr>
          <w:spacing w:val="-5"/>
          <w:sz w:val="18"/>
          <w:szCs w:val="18"/>
        </w:rPr>
        <w:t>w</w:t>
      </w:r>
      <w:r>
        <w:rPr>
          <w:sz w:val="18"/>
          <w:szCs w:val="18"/>
        </w:rPr>
        <w:t>e</w:t>
      </w:r>
      <w:r>
        <w:rPr>
          <w:spacing w:val="24"/>
          <w:sz w:val="18"/>
          <w:szCs w:val="18"/>
        </w:rPr>
        <w:t xml:space="preserve"> </w:t>
      </w:r>
      <w:r>
        <w:rPr>
          <w:sz w:val="18"/>
          <w:szCs w:val="18"/>
        </w:rPr>
        <w:t xml:space="preserve">address </w:t>
      </w:r>
      <w:r>
        <w:rPr>
          <w:spacing w:val="30"/>
          <w:sz w:val="18"/>
          <w:szCs w:val="18"/>
        </w:rPr>
        <w:t xml:space="preserve"> </w:t>
      </w:r>
      <w:r>
        <w:rPr>
          <w:sz w:val="18"/>
          <w:szCs w:val="18"/>
        </w:rPr>
        <w:t xml:space="preserve">the </w:t>
      </w:r>
      <w:r>
        <w:rPr>
          <w:spacing w:val="10"/>
          <w:sz w:val="18"/>
          <w:szCs w:val="18"/>
        </w:rPr>
        <w:t xml:space="preserve"> </w:t>
      </w:r>
      <w:r>
        <w:rPr>
          <w:sz w:val="18"/>
          <w:szCs w:val="18"/>
        </w:rPr>
        <w:t xml:space="preserve">problem </w:t>
      </w:r>
      <w:r>
        <w:rPr>
          <w:spacing w:val="30"/>
          <w:sz w:val="18"/>
          <w:szCs w:val="18"/>
        </w:rPr>
        <w:t xml:space="preserve"> </w:t>
      </w:r>
      <w:r>
        <w:rPr>
          <w:sz w:val="18"/>
          <w:szCs w:val="18"/>
        </w:rPr>
        <w:t>of</w:t>
      </w:r>
      <w:r>
        <w:rPr>
          <w:spacing w:val="17"/>
          <w:sz w:val="18"/>
          <w:szCs w:val="18"/>
        </w:rPr>
        <w:t xml:space="preserve"> </w:t>
      </w:r>
      <w:r>
        <w:rPr>
          <w:w w:val="119"/>
          <w:sz w:val="18"/>
          <w:szCs w:val="18"/>
        </w:rPr>
        <w:t xml:space="preserve">data </w:t>
      </w:r>
      <w:r>
        <w:rPr>
          <w:w w:val="109"/>
          <w:sz w:val="18"/>
          <w:szCs w:val="18"/>
        </w:rPr>
        <w:t>pr</w:t>
      </w:r>
      <w:r>
        <w:rPr>
          <w:spacing w:val="7"/>
          <w:w w:val="109"/>
          <w:sz w:val="18"/>
          <w:szCs w:val="18"/>
        </w:rPr>
        <w:t>o</w:t>
      </w:r>
      <w:r>
        <w:rPr>
          <w:w w:val="109"/>
          <w:sz w:val="18"/>
          <w:szCs w:val="18"/>
        </w:rPr>
        <w:t>duction</w:t>
      </w:r>
      <w:r>
        <w:rPr>
          <w:spacing w:val="20"/>
          <w:w w:val="109"/>
          <w:sz w:val="18"/>
          <w:szCs w:val="18"/>
        </w:rPr>
        <w:t xml:space="preserve"> </w:t>
      </w:r>
      <w:r>
        <w:rPr>
          <w:w w:val="109"/>
          <w:sz w:val="18"/>
          <w:szCs w:val="18"/>
        </w:rPr>
        <w:t>planning,</w:t>
      </w:r>
      <w:r>
        <w:rPr>
          <w:spacing w:val="15"/>
          <w:w w:val="109"/>
          <w:sz w:val="18"/>
          <w:szCs w:val="18"/>
        </w:rPr>
        <w:t xml:space="preserve"> </w:t>
      </w:r>
      <w:r>
        <w:rPr>
          <w:w w:val="109"/>
          <w:sz w:val="18"/>
          <w:szCs w:val="18"/>
        </w:rPr>
        <w:t>ans</w:t>
      </w:r>
      <w:r>
        <w:rPr>
          <w:spacing w:val="-5"/>
          <w:w w:val="109"/>
          <w:sz w:val="18"/>
          <w:szCs w:val="18"/>
        </w:rPr>
        <w:t>w</w:t>
      </w:r>
      <w:r>
        <w:rPr>
          <w:w w:val="109"/>
          <w:sz w:val="18"/>
          <w:szCs w:val="18"/>
        </w:rPr>
        <w:t xml:space="preserve">ering </w:t>
      </w:r>
      <w:r>
        <w:rPr>
          <w:sz w:val="18"/>
          <w:szCs w:val="18"/>
        </w:rPr>
        <w:t xml:space="preserve">the </w:t>
      </w:r>
      <w:r>
        <w:rPr>
          <w:spacing w:val="1"/>
          <w:sz w:val="18"/>
          <w:szCs w:val="18"/>
        </w:rPr>
        <w:t xml:space="preserve"> </w:t>
      </w:r>
      <w:r>
        <w:rPr>
          <w:w w:val="110"/>
          <w:sz w:val="18"/>
          <w:szCs w:val="18"/>
        </w:rPr>
        <w:t>question</w:t>
      </w:r>
      <w:r>
        <w:rPr>
          <w:spacing w:val="6"/>
          <w:w w:val="110"/>
          <w:sz w:val="18"/>
          <w:szCs w:val="18"/>
        </w:rPr>
        <w:t xml:space="preserve"> </w:t>
      </w:r>
      <w:r>
        <w:rPr>
          <w:sz w:val="18"/>
          <w:szCs w:val="18"/>
        </w:rPr>
        <w:t>h</w:t>
      </w:r>
      <w:r>
        <w:rPr>
          <w:spacing w:val="-5"/>
          <w:sz w:val="18"/>
          <w:szCs w:val="18"/>
        </w:rPr>
        <w:t>o</w:t>
      </w:r>
      <w:r>
        <w:rPr>
          <w:sz w:val="18"/>
          <w:szCs w:val="18"/>
        </w:rPr>
        <w:t>w</w:t>
      </w:r>
      <w:r>
        <w:rPr>
          <w:spacing w:val="26"/>
          <w:sz w:val="18"/>
          <w:szCs w:val="18"/>
        </w:rPr>
        <w:t xml:space="preserve"> </w:t>
      </w:r>
      <w:r>
        <w:rPr>
          <w:sz w:val="18"/>
          <w:szCs w:val="18"/>
        </w:rPr>
        <w:t xml:space="preserve">the </w:t>
      </w:r>
      <w:r>
        <w:rPr>
          <w:spacing w:val="1"/>
          <w:sz w:val="18"/>
          <w:szCs w:val="18"/>
        </w:rPr>
        <w:t xml:space="preserve"> </w:t>
      </w:r>
      <w:r>
        <w:rPr>
          <w:w w:val="119"/>
          <w:sz w:val="18"/>
          <w:szCs w:val="18"/>
        </w:rPr>
        <w:t>data</w:t>
      </w:r>
      <w:r>
        <w:rPr>
          <w:spacing w:val="2"/>
          <w:w w:val="119"/>
          <w:sz w:val="18"/>
          <w:szCs w:val="18"/>
        </w:rPr>
        <w:t xml:space="preserve"> </w:t>
      </w:r>
      <w:r>
        <w:rPr>
          <w:sz w:val="18"/>
          <w:szCs w:val="18"/>
        </w:rPr>
        <w:t xml:space="preserve">should </w:t>
      </w:r>
      <w:r>
        <w:rPr>
          <w:spacing w:val="4"/>
          <w:sz w:val="18"/>
          <w:szCs w:val="18"/>
        </w:rPr>
        <w:t xml:space="preserve"> </w:t>
      </w:r>
      <w:r>
        <w:rPr>
          <w:spacing w:val="5"/>
          <w:sz w:val="18"/>
          <w:szCs w:val="18"/>
        </w:rPr>
        <w:t>b</w:t>
      </w:r>
      <w:r>
        <w:rPr>
          <w:sz w:val="18"/>
          <w:szCs w:val="18"/>
        </w:rPr>
        <w:t>e</w:t>
      </w:r>
      <w:r>
        <w:rPr>
          <w:spacing w:val="23"/>
          <w:sz w:val="18"/>
          <w:szCs w:val="18"/>
        </w:rPr>
        <w:t xml:space="preserve"> </w:t>
      </w:r>
      <w:r>
        <w:rPr>
          <w:w w:val="112"/>
          <w:sz w:val="18"/>
          <w:szCs w:val="18"/>
        </w:rPr>
        <w:t>transferred</w:t>
      </w:r>
      <w:r>
        <w:rPr>
          <w:spacing w:val="6"/>
          <w:w w:val="112"/>
          <w:sz w:val="18"/>
          <w:szCs w:val="18"/>
        </w:rPr>
        <w:t xml:space="preserve"> </w:t>
      </w:r>
      <w:r>
        <w:rPr>
          <w:w w:val="104"/>
          <w:sz w:val="18"/>
          <w:szCs w:val="18"/>
        </w:rPr>
        <w:t>gi</w:t>
      </w:r>
      <w:r>
        <w:rPr>
          <w:spacing w:val="-5"/>
          <w:w w:val="104"/>
          <w:sz w:val="18"/>
          <w:szCs w:val="18"/>
        </w:rPr>
        <w:t>v</w:t>
      </w:r>
      <w:r>
        <w:rPr>
          <w:w w:val="108"/>
          <w:sz w:val="18"/>
          <w:szCs w:val="18"/>
        </w:rPr>
        <w:t xml:space="preserve">en </w:t>
      </w:r>
      <w:r>
        <w:rPr>
          <w:sz w:val="18"/>
          <w:szCs w:val="18"/>
        </w:rPr>
        <w:t xml:space="preserve">the </w:t>
      </w:r>
      <w:r>
        <w:rPr>
          <w:spacing w:val="26"/>
          <w:sz w:val="18"/>
          <w:szCs w:val="18"/>
        </w:rPr>
        <w:t xml:space="preserve"> </w:t>
      </w:r>
      <w:r>
        <w:rPr>
          <w:w w:val="108"/>
          <w:sz w:val="18"/>
          <w:szCs w:val="18"/>
        </w:rPr>
        <w:t>ne</w:t>
      </w:r>
      <w:r>
        <w:rPr>
          <w:spacing w:val="-5"/>
          <w:w w:val="143"/>
          <w:sz w:val="18"/>
          <w:szCs w:val="18"/>
        </w:rPr>
        <w:t>t</w:t>
      </w:r>
      <w:r>
        <w:rPr>
          <w:spacing w:val="-5"/>
          <w:w w:val="102"/>
          <w:sz w:val="18"/>
          <w:szCs w:val="18"/>
        </w:rPr>
        <w:t>w</w:t>
      </w:r>
      <w:r>
        <w:rPr>
          <w:w w:val="108"/>
          <w:sz w:val="18"/>
          <w:szCs w:val="18"/>
        </w:rPr>
        <w:t>ork</w:t>
      </w:r>
      <w:r>
        <w:rPr>
          <w:sz w:val="18"/>
          <w:szCs w:val="18"/>
        </w:rPr>
        <w:t xml:space="preserve"> </w:t>
      </w:r>
      <w:r>
        <w:rPr>
          <w:spacing w:val="-9"/>
          <w:sz w:val="18"/>
          <w:szCs w:val="18"/>
        </w:rPr>
        <w:t xml:space="preserve"> </w:t>
      </w:r>
      <w:r>
        <w:rPr>
          <w:w w:val="114"/>
          <w:sz w:val="18"/>
          <w:szCs w:val="18"/>
        </w:rPr>
        <w:t>structure,</w:t>
      </w:r>
      <w:r>
        <w:rPr>
          <w:spacing w:val="37"/>
          <w:w w:val="114"/>
          <w:sz w:val="18"/>
          <w:szCs w:val="18"/>
        </w:rPr>
        <w:t xml:space="preserve"> </w:t>
      </w:r>
      <w:r>
        <w:rPr>
          <w:w w:val="114"/>
          <w:sz w:val="18"/>
          <w:szCs w:val="18"/>
        </w:rPr>
        <w:t>bandwidth,</w:t>
      </w:r>
      <w:r>
        <w:rPr>
          <w:spacing w:val="23"/>
          <w:w w:val="114"/>
          <w:sz w:val="18"/>
          <w:szCs w:val="18"/>
        </w:rPr>
        <w:t xml:space="preserve"> </w:t>
      </w:r>
      <w:r>
        <w:rPr>
          <w:sz w:val="18"/>
          <w:szCs w:val="18"/>
        </w:rPr>
        <w:t xml:space="preserve">storage </w:t>
      </w:r>
      <w:r>
        <w:rPr>
          <w:spacing w:val="43"/>
          <w:sz w:val="18"/>
          <w:szCs w:val="18"/>
        </w:rPr>
        <w:t xml:space="preserve"> </w:t>
      </w:r>
      <w:r>
        <w:rPr>
          <w:sz w:val="18"/>
          <w:szCs w:val="18"/>
        </w:rPr>
        <w:t xml:space="preserve">and </w:t>
      </w:r>
      <w:r>
        <w:rPr>
          <w:spacing w:val="27"/>
          <w:sz w:val="18"/>
          <w:szCs w:val="18"/>
        </w:rPr>
        <w:t xml:space="preserve"> </w:t>
      </w:r>
      <w:r>
        <w:rPr>
          <w:sz w:val="18"/>
          <w:szCs w:val="18"/>
        </w:rPr>
        <w:t xml:space="preserve">CPU </w:t>
      </w:r>
      <w:r>
        <w:rPr>
          <w:spacing w:val="37"/>
          <w:sz w:val="18"/>
          <w:szCs w:val="18"/>
        </w:rPr>
        <w:t xml:space="preserve"> </w:t>
      </w:r>
      <w:r>
        <w:rPr>
          <w:sz w:val="18"/>
          <w:szCs w:val="18"/>
        </w:rPr>
        <w:t xml:space="preserve">slots </w:t>
      </w:r>
      <w:r>
        <w:rPr>
          <w:spacing w:val="21"/>
          <w:sz w:val="18"/>
          <w:szCs w:val="18"/>
        </w:rPr>
        <w:t xml:space="preserve"> </w:t>
      </w:r>
      <w:r>
        <w:rPr>
          <w:spacing w:val="-5"/>
          <w:w w:val="109"/>
          <w:sz w:val="18"/>
          <w:szCs w:val="18"/>
        </w:rPr>
        <w:t>a</w:t>
      </w:r>
      <w:r>
        <w:rPr>
          <w:spacing w:val="-11"/>
          <w:w w:val="109"/>
          <w:sz w:val="18"/>
          <w:szCs w:val="18"/>
        </w:rPr>
        <w:t>v</w:t>
      </w:r>
      <w:r>
        <w:rPr>
          <w:w w:val="109"/>
          <w:sz w:val="18"/>
          <w:szCs w:val="18"/>
        </w:rPr>
        <w:t>ailable.</w:t>
      </w:r>
      <w:r>
        <w:rPr>
          <w:spacing w:val="37"/>
          <w:w w:val="109"/>
          <w:sz w:val="18"/>
          <w:szCs w:val="18"/>
        </w:rPr>
        <w:t xml:space="preserve"> </w:t>
      </w:r>
      <w:r>
        <w:rPr>
          <w:sz w:val="18"/>
          <w:szCs w:val="18"/>
        </w:rPr>
        <w:t xml:space="preserve">This </w:t>
      </w:r>
      <w:r>
        <w:rPr>
          <w:spacing w:val="29"/>
          <w:sz w:val="18"/>
          <w:szCs w:val="18"/>
        </w:rPr>
        <w:t xml:space="preserve"> </w:t>
      </w:r>
      <w:r>
        <w:rPr>
          <w:sz w:val="18"/>
          <w:szCs w:val="18"/>
        </w:rPr>
        <w:t>will</w:t>
      </w:r>
      <w:r>
        <w:rPr>
          <w:spacing w:val="42"/>
          <w:sz w:val="18"/>
          <w:szCs w:val="18"/>
        </w:rPr>
        <w:t xml:space="preserve"> </w:t>
      </w:r>
      <w:r>
        <w:rPr>
          <w:w w:val="106"/>
          <w:sz w:val="18"/>
          <w:szCs w:val="18"/>
        </w:rPr>
        <w:t>all</w:t>
      </w:r>
      <w:r>
        <w:rPr>
          <w:spacing w:val="-5"/>
          <w:w w:val="106"/>
          <w:sz w:val="18"/>
          <w:szCs w:val="18"/>
        </w:rPr>
        <w:t>o</w:t>
      </w:r>
      <w:r>
        <w:rPr>
          <w:w w:val="102"/>
          <w:sz w:val="18"/>
          <w:szCs w:val="18"/>
        </w:rPr>
        <w:t xml:space="preserve">w </w:t>
      </w:r>
      <w:r>
        <w:rPr>
          <w:sz w:val="18"/>
          <w:szCs w:val="18"/>
        </w:rPr>
        <w:t>l</w:t>
      </w:r>
      <w:r>
        <w:rPr>
          <w:spacing w:val="5"/>
          <w:sz w:val="18"/>
          <w:szCs w:val="18"/>
        </w:rPr>
        <w:t>o</w:t>
      </w:r>
      <w:r>
        <w:rPr>
          <w:sz w:val="18"/>
          <w:szCs w:val="18"/>
        </w:rPr>
        <w:t>cal</w:t>
      </w:r>
      <w:r>
        <w:rPr>
          <w:spacing w:val="35"/>
          <w:sz w:val="18"/>
          <w:szCs w:val="18"/>
        </w:rPr>
        <w:t xml:space="preserve"> </w:t>
      </w:r>
      <w:r>
        <w:rPr>
          <w:w w:val="107"/>
          <w:sz w:val="18"/>
          <w:szCs w:val="18"/>
        </w:rPr>
        <w:t>s</w:t>
      </w:r>
      <w:r>
        <w:rPr>
          <w:spacing w:val="-5"/>
          <w:w w:val="107"/>
          <w:sz w:val="18"/>
          <w:szCs w:val="18"/>
        </w:rPr>
        <w:t>c</w:t>
      </w:r>
      <w:r>
        <w:rPr>
          <w:w w:val="107"/>
          <w:sz w:val="18"/>
          <w:szCs w:val="18"/>
        </w:rPr>
        <w:t>hedulers</w:t>
      </w:r>
      <w:r>
        <w:rPr>
          <w:spacing w:val="22"/>
          <w:w w:val="107"/>
          <w:sz w:val="18"/>
          <w:szCs w:val="18"/>
        </w:rPr>
        <w:t xml:space="preserve"> </w:t>
      </w:r>
      <w:r>
        <w:rPr>
          <w:sz w:val="18"/>
          <w:szCs w:val="18"/>
        </w:rPr>
        <w:t>to</w:t>
      </w:r>
      <w:r>
        <w:rPr>
          <w:spacing w:val="40"/>
          <w:sz w:val="18"/>
          <w:szCs w:val="18"/>
        </w:rPr>
        <w:t xml:space="preserve"> </w:t>
      </w:r>
      <w:r>
        <w:rPr>
          <w:sz w:val="18"/>
          <w:szCs w:val="18"/>
        </w:rPr>
        <w:t>pr</w:t>
      </w:r>
      <w:r>
        <w:rPr>
          <w:spacing w:val="5"/>
          <w:sz w:val="18"/>
          <w:szCs w:val="18"/>
        </w:rPr>
        <w:t>o</w:t>
      </w:r>
      <w:r>
        <w:rPr>
          <w:sz w:val="18"/>
          <w:szCs w:val="18"/>
        </w:rPr>
        <w:t xml:space="preserve">cess </w:t>
      </w:r>
      <w:r>
        <w:rPr>
          <w:spacing w:val="6"/>
          <w:sz w:val="18"/>
          <w:szCs w:val="18"/>
        </w:rPr>
        <w:t xml:space="preserve"> </w:t>
      </w:r>
      <w:r>
        <w:rPr>
          <w:sz w:val="18"/>
          <w:szCs w:val="18"/>
        </w:rPr>
        <w:t>jobs</w:t>
      </w:r>
      <w:r>
        <w:rPr>
          <w:spacing w:val="39"/>
          <w:sz w:val="18"/>
          <w:szCs w:val="18"/>
        </w:rPr>
        <w:t xml:space="preserve"> </w:t>
      </w:r>
      <w:r>
        <w:rPr>
          <w:sz w:val="18"/>
          <w:szCs w:val="18"/>
        </w:rPr>
        <w:t xml:space="preserve">and </w:t>
      </w:r>
      <w:r>
        <w:rPr>
          <w:spacing w:val="9"/>
          <w:sz w:val="18"/>
          <w:szCs w:val="18"/>
        </w:rPr>
        <w:t xml:space="preserve"> </w:t>
      </w:r>
      <w:r>
        <w:rPr>
          <w:sz w:val="18"/>
          <w:szCs w:val="18"/>
        </w:rPr>
        <w:t>h</w:t>
      </w:r>
      <w:r>
        <w:rPr>
          <w:spacing w:val="-5"/>
          <w:sz w:val="18"/>
          <w:szCs w:val="18"/>
        </w:rPr>
        <w:t>av</w:t>
      </w:r>
      <w:r>
        <w:rPr>
          <w:sz w:val="18"/>
          <w:szCs w:val="18"/>
        </w:rPr>
        <w:t xml:space="preserve">e </w:t>
      </w:r>
      <w:r>
        <w:rPr>
          <w:spacing w:val="5"/>
          <w:sz w:val="18"/>
          <w:szCs w:val="18"/>
        </w:rPr>
        <w:t xml:space="preserve"> </w:t>
      </w:r>
      <w:r>
        <w:rPr>
          <w:sz w:val="18"/>
          <w:szCs w:val="18"/>
        </w:rPr>
        <w:t xml:space="preserve">CPUs </w:t>
      </w:r>
      <w:r>
        <w:rPr>
          <w:spacing w:val="19"/>
          <w:sz w:val="18"/>
          <w:szCs w:val="18"/>
        </w:rPr>
        <w:t xml:space="preserve"> </w:t>
      </w:r>
      <w:r>
        <w:rPr>
          <w:sz w:val="18"/>
          <w:szCs w:val="18"/>
        </w:rPr>
        <w:t xml:space="preserve">busy </w:t>
      </w:r>
      <w:r>
        <w:rPr>
          <w:spacing w:val="7"/>
          <w:sz w:val="18"/>
          <w:szCs w:val="18"/>
        </w:rPr>
        <w:t xml:space="preserve"> </w:t>
      </w:r>
      <w:r>
        <w:rPr>
          <w:sz w:val="18"/>
          <w:szCs w:val="18"/>
        </w:rPr>
        <w:t>all</w:t>
      </w:r>
      <w:r>
        <w:rPr>
          <w:spacing w:val="32"/>
          <w:sz w:val="18"/>
          <w:szCs w:val="18"/>
        </w:rPr>
        <w:t xml:space="preserve"> </w:t>
      </w:r>
      <w:r>
        <w:rPr>
          <w:sz w:val="18"/>
          <w:szCs w:val="18"/>
        </w:rPr>
        <w:t xml:space="preserve">the </w:t>
      </w:r>
      <w:r>
        <w:rPr>
          <w:spacing w:val="8"/>
          <w:sz w:val="18"/>
          <w:szCs w:val="18"/>
        </w:rPr>
        <w:t xml:space="preserve"> </w:t>
      </w:r>
      <w:r>
        <w:rPr>
          <w:sz w:val="18"/>
          <w:szCs w:val="18"/>
        </w:rPr>
        <w:t xml:space="preserve">time </w:t>
      </w:r>
      <w:r>
        <w:rPr>
          <w:spacing w:val="11"/>
          <w:sz w:val="18"/>
          <w:szCs w:val="18"/>
        </w:rPr>
        <w:t xml:space="preserve"> </w:t>
      </w:r>
      <w:r>
        <w:rPr>
          <w:sz w:val="18"/>
          <w:szCs w:val="18"/>
        </w:rPr>
        <w:t>while</w:t>
      </w:r>
      <w:r>
        <w:rPr>
          <w:spacing w:val="39"/>
          <w:sz w:val="18"/>
          <w:szCs w:val="18"/>
        </w:rPr>
        <w:t xml:space="preserve"> </w:t>
      </w:r>
      <w:r>
        <w:rPr>
          <w:sz w:val="18"/>
          <w:szCs w:val="18"/>
        </w:rPr>
        <w:t xml:space="preserve">not </w:t>
      </w:r>
      <w:r>
        <w:rPr>
          <w:spacing w:val="7"/>
          <w:sz w:val="18"/>
          <w:szCs w:val="18"/>
        </w:rPr>
        <w:t xml:space="preserve"> </w:t>
      </w:r>
      <w:r>
        <w:rPr>
          <w:w w:val="105"/>
          <w:sz w:val="18"/>
          <w:szCs w:val="18"/>
        </w:rPr>
        <w:t xml:space="preserve">exceeding </w:t>
      </w:r>
      <w:r>
        <w:rPr>
          <w:sz w:val="18"/>
          <w:szCs w:val="18"/>
        </w:rPr>
        <w:t xml:space="preserve">disk </w:t>
      </w:r>
      <w:r>
        <w:rPr>
          <w:spacing w:val="2"/>
          <w:sz w:val="18"/>
          <w:szCs w:val="18"/>
        </w:rPr>
        <w:t xml:space="preserve"> </w:t>
      </w:r>
      <w:r>
        <w:rPr>
          <w:sz w:val="18"/>
          <w:szCs w:val="18"/>
        </w:rPr>
        <w:t xml:space="preserve">and </w:t>
      </w:r>
      <w:r>
        <w:rPr>
          <w:spacing w:val="17"/>
          <w:sz w:val="18"/>
          <w:szCs w:val="18"/>
        </w:rPr>
        <w:t xml:space="preserve"> </w:t>
      </w:r>
      <w:r>
        <w:rPr>
          <w:w w:val="109"/>
          <w:sz w:val="18"/>
          <w:szCs w:val="18"/>
        </w:rPr>
        <w:t>ne</w:t>
      </w:r>
      <w:r>
        <w:rPr>
          <w:spacing w:val="-5"/>
          <w:w w:val="109"/>
          <w:sz w:val="18"/>
          <w:szCs w:val="18"/>
        </w:rPr>
        <w:t>tw</w:t>
      </w:r>
      <w:r>
        <w:rPr>
          <w:w w:val="109"/>
          <w:sz w:val="18"/>
          <w:szCs w:val="18"/>
        </w:rPr>
        <w:t>ork</w:t>
      </w:r>
      <w:r>
        <w:rPr>
          <w:spacing w:val="26"/>
          <w:w w:val="109"/>
          <w:sz w:val="18"/>
          <w:szCs w:val="18"/>
        </w:rPr>
        <w:t xml:space="preserve"> </w:t>
      </w:r>
      <w:r>
        <w:rPr>
          <w:w w:val="109"/>
          <w:sz w:val="18"/>
          <w:szCs w:val="18"/>
        </w:rPr>
        <w:t>capacities.</w:t>
      </w:r>
      <w:r>
        <w:rPr>
          <w:spacing w:val="30"/>
          <w:w w:val="109"/>
          <w:sz w:val="18"/>
          <w:szCs w:val="18"/>
        </w:rPr>
        <w:t xml:space="preserve"> </w:t>
      </w:r>
      <w:proofErr w:type="gramStart"/>
      <w:r>
        <w:rPr>
          <w:spacing w:val="-15"/>
          <w:sz w:val="18"/>
          <w:szCs w:val="18"/>
        </w:rPr>
        <w:t>W</w:t>
      </w:r>
      <w:r>
        <w:rPr>
          <w:sz w:val="18"/>
          <w:szCs w:val="18"/>
        </w:rPr>
        <w:t>e  h</w:t>
      </w:r>
      <w:r>
        <w:rPr>
          <w:spacing w:val="-5"/>
          <w:sz w:val="18"/>
          <w:szCs w:val="18"/>
        </w:rPr>
        <w:t>av</w:t>
      </w:r>
      <w:r>
        <w:rPr>
          <w:sz w:val="18"/>
          <w:szCs w:val="18"/>
        </w:rPr>
        <w:t>e</w:t>
      </w:r>
      <w:proofErr w:type="gramEnd"/>
      <w:r>
        <w:rPr>
          <w:sz w:val="18"/>
          <w:szCs w:val="18"/>
        </w:rPr>
        <w:t xml:space="preserve"> </w:t>
      </w:r>
      <w:r>
        <w:rPr>
          <w:spacing w:val="11"/>
          <w:sz w:val="18"/>
          <w:szCs w:val="18"/>
        </w:rPr>
        <w:t xml:space="preserve"> </w:t>
      </w:r>
      <w:r>
        <w:rPr>
          <w:w w:val="111"/>
          <w:sz w:val="18"/>
          <w:szCs w:val="18"/>
        </w:rPr>
        <w:t>prese</w:t>
      </w:r>
      <w:r>
        <w:rPr>
          <w:spacing w:val="-6"/>
          <w:w w:val="111"/>
          <w:sz w:val="18"/>
          <w:szCs w:val="18"/>
        </w:rPr>
        <w:t>n</w:t>
      </w:r>
      <w:r>
        <w:rPr>
          <w:w w:val="111"/>
          <w:sz w:val="18"/>
          <w:szCs w:val="18"/>
        </w:rPr>
        <w:t>ted</w:t>
      </w:r>
      <w:r>
        <w:rPr>
          <w:spacing w:val="23"/>
          <w:w w:val="111"/>
          <w:sz w:val="18"/>
          <w:szCs w:val="18"/>
        </w:rPr>
        <w:t xml:space="preserve"> </w:t>
      </w:r>
      <w:r>
        <w:rPr>
          <w:sz w:val="18"/>
          <w:szCs w:val="18"/>
        </w:rPr>
        <w:t xml:space="preserve">the </w:t>
      </w:r>
      <w:r>
        <w:rPr>
          <w:spacing w:val="16"/>
          <w:sz w:val="18"/>
          <w:szCs w:val="18"/>
        </w:rPr>
        <w:t xml:space="preserve"> </w:t>
      </w:r>
      <w:r>
        <w:rPr>
          <w:sz w:val="18"/>
          <w:szCs w:val="18"/>
        </w:rPr>
        <w:t xml:space="preserve">initial </w:t>
      </w:r>
      <w:r>
        <w:rPr>
          <w:spacing w:val="31"/>
          <w:sz w:val="18"/>
          <w:szCs w:val="18"/>
        </w:rPr>
        <w:t xml:space="preserve"> </w:t>
      </w:r>
      <w:r>
        <w:rPr>
          <w:sz w:val="18"/>
          <w:szCs w:val="18"/>
        </w:rPr>
        <w:t xml:space="preserve">ideas </w:t>
      </w:r>
      <w:r>
        <w:rPr>
          <w:spacing w:val="10"/>
          <w:sz w:val="18"/>
          <w:szCs w:val="18"/>
        </w:rPr>
        <w:t xml:space="preserve"> </w:t>
      </w:r>
      <w:r>
        <w:rPr>
          <w:sz w:val="18"/>
          <w:szCs w:val="18"/>
        </w:rPr>
        <w:t>of</w:t>
      </w:r>
      <w:r>
        <w:rPr>
          <w:spacing w:val="23"/>
          <w:sz w:val="18"/>
          <w:szCs w:val="18"/>
        </w:rPr>
        <w:t xml:space="preserve"> </w:t>
      </w:r>
      <w:r>
        <w:rPr>
          <w:sz w:val="18"/>
          <w:szCs w:val="18"/>
        </w:rPr>
        <w:t xml:space="preserve">the </w:t>
      </w:r>
      <w:r>
        <w:rPr>
          <w:spacing w:val="16"/>
          <w:sz w:val="18"/>
          <w:szCs w:val="18"/>
        </w:rPr>
        <w:t xml:space="preserve"> </w:t>
      </w:r>
      <w:r>
        <w:rPr>
          <w:sz w:val="18"/>
          <w:szCs w:val="18"/>
        </w:rPr>
        <w:t>m</w:t>
      </w:r>
      <w:r>
        <w:rPr>
          <w:spacing w:val="5"/>
          <w:sz w:val="18"/>
          <w:szCs w:val="18"/>
        </w:rPr>
        <w:t>o</w:t>
      </w:r>
      <w:r>
        <w:rPr>
          <w:sz w:val="18"/>
          <w:szCs w:val="18"/>
        </w:rPr>
        <w:t xml:space="preserve">del </w:t>
      </w:r>
      <w:r>
        <w:rPr>
          <w:spacing w:val="10"/>
          <w:sz w:val="18"/>
          <w:szCs w:val="18"/>
        </w:rPr>
        <w:t xml:space="preserve"> </w:t>
      </w:r>
      <w:r>
        <w:rPr>
          <w:w w:val="121"/>
          <w:sz w:val="18"/>
          <w:szCs w:val="18"/>
        </w:rPr>
        <w:t>at</w:t>
      </w:r>
      <w:r>
        <w:rPr>
          <w:spacing w:val="23"/>
          <w:w w:val="121"/>
          <w:sz w:val="18"/>
          <w:szCs w:val="18"/>
        </w:rPr>
        <w:t xml:space="preserve"> </w:t>
      </w:r>
      <w:r>
        <w:rPr>
          <w:w w:val="121"/>
          <w:sz w:val="18"/>
          <w:szCs w:val="18"/>
        </w:rPr>
        <w:t xml:space="preserve">the </w:t>
      </w:r>
      <w:r>
        <w:rPr>
          <w:sz w:val="18"/>
          <w:szCs w:val="18"/>
        </w:rPr>
        <w:t>MIS</w:t>
      </w:r>
      <w:r>
        <w:rPr>
          <w:spacing w:val="-15"/>
          <w:sz w:val="18"/>
          <w:szCs w:val="18"/>
        </w:rPr>
        <w:t>T</w:t>
      </w:r>
      <w:r>
        <w:rPr>
          <w:sz w:val="18"/>
          <w:szCs w:val="18"/>
        </w:rPr>
        <w:t xml:space="preserve">A </w:t>
      </w:r>
      <w:r>
        <w:rPr>
          <w:spacing w:val="33"/>
          <w:sz w:val="18"/>
          <w:szCs w:val="18"/>
        </w:rPr>
        <w:t xml:space="preserve"> </w:t>
      </w:r>
      <w:r>
        <w:rPr>
          <w:sz w:val="18"/>
          <w:szCs w:val="18"/>
        </w:rPr>
        <w:t>2015</w:t>
      </w:r>
      <w:r>
        <w:rPr>
          <w:spacing w:val="39"/>
          <w:sz w:val="18"/>
          <w:szCs w:val="18"/>
        </w:rPr>
        <w:t xml:space="preserve"> </w:t>
      </w:r>
      <w:r>
        <w:rPr>
          <w:sz w:val="18"/>
          <w:szCs w:val="18"/>
        </w:rPr>
        <w:t xml:space="preserve">conference </w:t>
      </w:r>
      <w:r>
        <w:rPr>
          <w:spacing w:val="27"/>
          <w:sz w:val="18"/>
          <w:szCs w:val="18"/>
        </w:rPr>
        <w:t xml:space="preserve"> </w:t>
      </w:r>
      <w:r>
        <w:rPr>
          <w:sz w:val="18"/>
          <w:szCs w:val="18"/>
        </w:rPr>
        <w:t>[14].</w:t>
      </w:r>
      <w:r>
        <w:rPr>
          <w:spacing w:val="22"/>
          <w:sz w:val="18"/>
          <w:szCs w:val="18"/>
        </w:rPr>
        <w:t xml:space="preserve"> </w:t>
      </w:r>
      <w:r>
        <w:rPr>
          <w:sz w:val="18"/>
          <w:szCs w:val="18"/>
        </w:rPr>
        <w:t xml:space="preserve">Since </w:t>
      </w:r>
      <w:r>
        <w:rPr>
          <w:spacing w:val="3"/>
          <w:sz w:val="18"/>
          <w:szCs w:val="18"/>
        </w:rPr>
        <w:t xml:space="preserve"> </w:t>
      </w:r>
      <w:r>
        <w:rPr>
          <w:w w:val="125"/>
          <w:sz w:val="18"/>
          <w:szCs w:val="18"/>
        </w:rPr>
        <w:t>that</w:t>
      </w:r>
      <w:r>
        <w:rPr>
          <w:spacing w:val="21"/>
          <w:w w:val="125"/>
          <w:sz w:val="18"/>
          <w:szCs w:val="18"/>
        </w:rPr>
        <w:t xml:space="preserve"> </w:t>
      </w:r>
      <w:r>
        <w:rPr>
          <w:sz w:val="18"/>
          <w:szCs w:val="18"/>
        </w:rPr>
        <w:t>time</w:t>
      </w:r>
      <w:ins w:id="7" w:author="jlauret" w:date="2015-11-15T14:18:00Z">
        <w:r w:rsidR="00031A18">
          <w:rPr>
            <w:sz w:val="18"/>
            <w:szCs w:val="18"/>
          </w:rPr>
          <w:t>,</w:t>
        </w:r>
      </w:ins>
      <w:r>
        <w:rPr>
          <w:sz w:val="18"/>
          <w:szCs w:val="18"/>
        </w:rPr>
        <w:t xml:space="preserve"> </w:t>
      </w:r>
      <w:r>
        <w:rPr>
          <w:spacing w:val="25"/>
          <w:sz w:val="18"/>
          <w:szCs w:val="18"/>
        </w:rPr>
        <w:t xml:space="preserve"> </w:t>
      </w:r>
      <w:r>
        <w:rPr>
          <w:sz w:val="18"/>
          <w:szCs w:val="18"/>
        </w:rPr>
        <w:t xml:space="preserve">the </w:t>
      </w:r>
      <w:r>
        <w:rPr>
          <w:spacing w:val="22"/>
          <w:sz w:val="18"/>
          <w:szCs w:val="18"/>
        </w:rPr>
        <w:t xml:space="preserve"> </w:t>
      </w:r>
      <w:r>
        <w:rPr>
          <w:sz w:val="18"/>
          <w:szCs w:val="18"/>
        </w:rPr>
        <w:t>m</w:t>
      </w:r>
      <w:r>
        <w:rPr>
          <w:spacing w:val="5"/>
          <w:sz w:val="18"/>
          <w:szCs w:val="18"/>
        </w:rPr>
        <w:t>o</w:t>
      </w:r>
      <w:r>
        <w:rPr>
          <w:sz w:val="18"/>
          <w:szCs w:val="18"/>
        </w:rPr>
        <w:t xml:space="preserve">del </w:t>
      </w:r>
      <w:r>
        <w:rPr>
          <w:spacing w:val="16"/>
          <w:sz w:val="18"/>
          <w:szCs w:val="18"/>
        </w:rPr>
        <w:t xml:space="preserve"> </w:t>
      </w:r>
      <w:r>
        <w:rPr>
          <w:sz w:val="18"/>
          <w:szCs w:val="18"/>
        </w:rPr>
        <w:t xml:space="preserve">has </w:t>
      </w:r>
      <w:r>
        <w:rPr>
          <w:spacing w:val="13"/>
          <w:sz w:val="18"/>
          <w:szCs w:val="18"/>
        </w:rPr>
        <w:t xml:space="preserve"> </w:t>
      </w:r>
      <w:r>
        <w:rPr>
          <w:w w:val="107"/>
          <w:sz w:val="18"/>
          <w:szCs w:val="18"/>
        </w:rPr>
        <w:t>significa</w:t>
      </w:r>
      <w:r>
        <w:rPr>
          <w:spacing w:val="-4"/>
          <w:w w:val="107"/>
          <w:sz w:val="18"/>
          <w:szCs w:val="18"/>
        </w:rPr>
        <w:t>n</w:t>
      </w:r>
      <w:r>
        <w:rPr>
          <w:w w:val="107"/>
          <w:sz w:val="18"/>
          <w:szCs w:val="18"/>
        </w:rPr>
        <w:t>tly</w:t>
      </w:r>
      <w:r>
        <w:rPr>
          <w:spacing w:val="30"/>
          <w:w w:val="107"/>
          <w:sz w:val="18"/>
          <w:szCs w:val="18"/>
        </w:rPr>
        <w:t xml:space="preserve"> </w:t>
      </w:r>
      <w:r>
        <w:rPr>
          <w:sz w:val="18"/>
          <w:szCs w:val="18"/>
        </w:rPr>
        <w:t>e</w:t>
      </w:r>
      <w:r>
        <w:rPr>
          <w:spacing w:val="-5"/>
          <w:sz w:val="18"/>
          <w:szCs w:val="18"/>
        </w:rPr>
        <w:t>v</w:t>
      </w:r>
      <w:r>
        <w:rPr>
          <w:sz w:val="18"/>
          <w:szCs w:val="18"/>
        </w:rPr>
        <w:t>ol</w:t>
      </w:r>
      <w:r>
        <w:rPr>
          <w:spacing w:val="-5"/>
          <w:sz w:val="18"/>
          <w:szCs w:val="18"/>
        </w:rPr>
        <w:t>v</w:t>
      </w:r>
      <w:r>
        <w:rPr>
          <w:sz w:val="18"/>
          <w:szCs w:val="18"/>
        </w:rPr>
        <w:t xml:space="preserve">ed, </w:t>
      </w:r>
      <w:r>
        <w:rPr>
          <w:spacing w:val="24"/>
          <w:sz w:val="18"/>
          <w:szCs w:val="18"/>
        </w:rPr>
        <w:t xml:space="preserve"> </w:t>
      </w:r>
      <w:r>
        <w:rPr>
          <w:w w:val="123"/>
          <w:sz w:val="18"/>
          <w:szCs w:val="18"/>
        </w:rPr>
        <w:t xml:space="preserve">it </w:t>
      </w:r>
      <w:r>
        <w:rPr>
          <w:spacing w:val="-5"/>
          <w:sz w:val="18"/>
          <w:szCs w:val="18"/>
        </w:rPr>
        <w:t>w</w:t>
      </w:r>
      <w:r>
        <w:rPr>
          <w:sz w:val="18"/>
          <w:szCs w:val="18"/>
        </w:rPr>
        <w:t>as</w:t>
      </w:r>
      <w:r>
        <w:rPr>
          <w:spacing w:val="33"/>
          <w:sz w:val="18"/>
          <w:szCs w:val="18"/>
        </w:rPr>
        <w:t xml:space="preserve"> </w:t>
      </w:r>
      <w:r>
        <w:rPr>
          <w:w w:val="109"/>
          <w:sz w:val="18"/>
          <w:szCs w:val="18"/>
        </w:rPr>
        <w:t>impleme</w:t>
      </w:r>
      <w:r>
        <w:rPr>
          <w:spacing w:val="-4"/>
          <w:w w:val="109"/>
          <w:sz w:val="18"/>
          <w:szCs w:val="18"/>
        </w:rPr>
        <w:t>n</w:t>
      </w:r>
      <w:r>
        <w:rPr>
          <w:w w:val="109"/>
          <w:sz w:val="18"/>
          <w:szCs w:val="18"/>
        </w:rPr>
        <w:t>ted</w:t>
      </w:r>
      <w:r>
        <w:rPr>
          <w:spacing w:val="21"/>
          <w:w w:val="109"/>
          <w:sz w:val="18"/>
          <w:szCs w:val="18"/>
        </w:rPr>
        <w:t xml:space="preserve"> </w:t>
      </w:r>
      <w:r>
        <w:rPr>
          <w:sz w:val="18"/>
          <w:szCs w:val="18"/>
        </w:rPr>
        <w:t>in</w:t>
      </w:r>
      <w:r>
        <w:rPr>
          <w:spacing w:val="30"/>
          <w:sz w:val="18"/>
          <w:szCs w:val="18"/>
        </w:rPr>
        <w:t xml:space="preserve"> </w:t>
      </w:r>
      <w:r>
        <w:rPr>
          <w:sz w:val="18"/>
          <w:szCs w:val="18"/>
        </w:rPr>
        <w:t>c</w:t>
      </w:r>
      <w:r>
        <w:rPr>
          <w:spacing w:val="6"/>
          <w:sz w:val="18"/>
          <w:szCs w:val="18"/>
        </w:rPr>
        <w:t>o</w:t>
      </w:r>
      <w:r>
        <w:rPr>
          <w:sz w:val="18"/>
          <w:szCs w:val="18"/>
        </w:rPr>
        <w:t>de</w:t>
      </w:r>
      <w:r>
        <w:rPr>
          <w:spacing w:val="34"/>
          <w:sz w:val="18"/>
          <w:szCs w:val="18"/>
        </w:rPr>
        <w:t xml:space="preserve"> </w:t>
      </w:r>
      <w:r>
        <w:rPr>
          <w:sz w:val="18"/>
          <w:szCs w:val="18"/>
        </w:rPr>
        <w:t xml:space="preserve">and </w:t>
      </w:r>
      <w:r>
        <w:rPr>
          <w:spacing w:val="8"/>
          <w:sz w:val="18"/>
          <w:szCs w:val="18"/>
        </w:rPr>
        <w:t xml:space="preserve"> </w:t>
      </w:r>
      <w:r>
        <w:rPr>
          <w:w w:val="114"/>
          <w:sz w:val="18"/>
          <w:szCs w:val="18"/>
        </w:rPr>
        <w:t>tested</w:t>
      </w:r>
      <w:r>
        <w:rPr>
          <w:spacing w:val="11"/>
          <w:w w:val="114"/>
          <w:sz w:val="18"/>
          <w:szCs w:val="18"/>
        </w:rPr>
        <w:t xml:space="preserve"> </w:t>
      </w:r>
      <w:r>
        <w:rPr>
          <w:sz w:val="18"/>
          <w:szCs w:val="18"/>
        </w:rPr>
        <w:t>using</w:t>
      </w:r>
      <w:r>
        <w:rPr>
          <w:spacing w:val="44"/>
          <w:sz w:val="18"/>
          <w:szCs w:val="18"/>
        </w:rPr>
        <w:t xml:space="preserve"> </w:t>
      </w:r>
      <w:r>
        <w:rPr>
          <w:w w:val="109"/>
          <w:sz w:val="18"/>
          <w:szCs w:val="18"/>
        </w:rPr>
        <w:t>si</w:t>
      </w:r>
      <w:r>
        <w:rPr>
          <w:spacing w:val="-5"/>
          <w:w w:val="109"/>
          <w:sz w:val="18"/>
          <w:szCs w:val="18"/>
        </w:rPr>
        <w:t>m</w:t>
      </w:r>
      <w:r>
        <w:rPr>
          <w:w w:val="109"/>
          <w:sz w:val="18"/>
          <w:szCs w:val="18"/>
        </w:rPr>
        <w:t>ulations</w:t>
      </w:r>
      <w:r>
        <w:rPr>
          <w:spacing w:val="18"/>
          <w:w w:val="109"/>
          <w:sz w:val="18"/>
          <w:szCs w:val="18"/>
        </w:rPr>
        <w:t xml:space="preserve"> </w:t>
      </w:r>
      <w:r>
        <w:rPr>
          <w:sz w:val="18"/>
          <w:szCs w:val="18"/>
        </w:rPr>
        <w:t xml:space="preserve">with </w:t>
      </w:r>
      <w:r>
        <w:rPr>
          <w:spacing w:val="7"/>
          <w:sz w:val="18"/>
          <w:szCs w:val="18"/>
        </w:rPr>
        <w:t xml:space="preserve"> </w:t>
      </w:r>
      <w:r>
        <w:rPr>
          <w:sz w:val="18"/>
          <w:szCs w:val="18"/>
        </w:rPr>
        <w:t>real</w:t>
      </w:r>
      <w:r>
        <w:rPr>
          <w:spacing w:val="44"/>
          <w:sz w:val="18"/>
          <w:szCs w:val="18"/>
        </w:rPr>
        <w:t xml:space="preserve"> </w:t>
      </w:r>
      <w:r>
        <w:rPr>
          <w:w w:val="118"/>
          <w:sz w:val="18"/>
          <w:szCs w:val="18"/>
        </w:rPr>
        <w:t>data.</w:t>
      </w:r>
    </w:p>
    <w:p w:rsidR="00C45AA3" w:rsidRDefault="00C45AA3">
      <w:pPr>
        <w:spacing w:line="200" w:lineRule="exact"/>
      </w:pPr>
    </w:p>
    <w:p w:rsidR="00C45AA3" w:rsidRDefault="00C45AA3">
      <w:pPr>
        <w:spacing w:before="2" w:line="280" w:lineRule="exact"/>
        <w:rPr>
          <w:sz w:val="28"/>
          <w:szCs w:val="28"/>
        </w:rPr>
      </w:pPr>
    </w:p>
    <w:p w:rsidR="00C45AA3" w:rsidRDefault="00DC4C15">
      <w:pPr>
        <w:ind w:left="100" w:right="7389"/>
        <w:jc w:val="both"/>
        <w:rPr>
          <w:sz w:val="18"/>
          <w:szCs w:val="18"/>
        </w:rPr>
      </w:pPr>
      <w:r>
        <w:rPr>
          <w:sz w:val="18"/>
          <w:szCs w:val="18"/>
        </w:rPr>
        <w:t>1.1</w:t>
      </w:r>
      <w:r>
        <w:rPr>
          <w:spacing w:val="31"/>
          <w:sz w:val="18"/>
          <w:szCs w:val="18"/>
        </w:rPr>
        <w:t xml:space="preserve"> </w:t>
      </w:r>
      <w:r>
        <w:rPr>
          <w:w w:val="112"/>
          <w:sz w:val="18"/>
          <w:szCs w:val="18"/>
        </w:rPr>
        <w:t>Related</w:t>
      </w:r>
      <w:r>
        <w:rPr>
          <w:spacing w:val="12"/>
          <w:w w:val="112"/>
          <w:sz w:val="18"/>
          <w:szCs w:val="18"/>
        </w:rPr>
        <w:t xml:space="preserve"> </w:t>
      </w:r>
      <w:r>
        <w:rPr>
          <w:spacing w:val="-5"/>
          <w:w w:val="102"/>
          <w:sz w:val="18"/>
          <w:szCs w:val="18"/>
        </w:rPr>
        <w:t>w</w:t>
      </w:r>
      <w:r>
        <w:rPr>
          <w:w w:val="108"/>
          <w:sz w:val="18"/>
          <w:szCs w:val="18"/>
        </w:rPr>
        <w:t>ork</w:t>
      </w:r>
    </w:p>
    <w:p w:rsidR="00C45AA3" w:rsidRDefault="00C45AA3">
      <w:pPr>
        <w:spacing w:before="10" w:line="240" w:lineRule="exact"/>
        <w:rPr>
          <w:sz w:val="24"/>
          <w:szCs w:val="24"/>
        </w:rPr>
      </w:pPr>
    </w:p>
    <w:p w:rsidR="00C45AA3" w:rsidRDefault="00DC4C15">
      <w:pPr>
        <w:spacing w:line="265" w:lineRule="auto"/>
        <w:ind w:left="100" w:right="1841"/>
        <w:jc w:val="both"/>
        <w:rPr>
          <w:sz w:val="18"/>
          <w:szCs w:val="18"/>
        </w:rPr>
        <w:sectPr w:rsidR="00C45AA3">
          <w:pgSz w:w="11920" w:h="16840"/>
          <w:pgMar w:top="1560" w:right="1680" w:bottom="280" w:left="1340" w:header="720" w:footer="720" w:gutter="0"/>
          <w:cols w:space="720"/>
        </w:sectPr>
      </w:pPr>
      <w:proofErr w:type="gramStart"/>
      <w:r>
        <w:rPr>
          <w:sz w:val="18"/>
          <w:szCs w:val="18"/>
        </w:rPr>
        <w:t xml:space="preserve">The </w:t>
      </w:r>
      <w:r>
        <w:rPr>
          <w:spacing w:val="14"/>
          <w:sz w:val="18"/>
          <w:szCs w:val="18"/>
        </w:rPr>
        <w:t xml:space="preserve"> </w:t>
      </w:r>
      <w:r>
        <w:rPr>
          <w:sz w:val="18"/>
          <w:szCs w:val="18"/>
        </w:rPr>
        <w:t>general</w:t>
      </w:r>
      <w:proofErr w:type="gramEnd"/>
      <w:r>
        <w:rPr>
          <w:sz w:val="18"/>
          <w:szCs w:val="18"/>
        </w:rPr>
        <w:t xml:space="preserve"> </w:t>
      </w:r>
      <w:r>
        <w:rPr>
          <w:spacing w:val="21"/>
          <w:sz w:val="18"/>
          <w:szCs w:val="18"/>
        </w:rPr>
        <w:t xml:space="preserve"> </w:t>
      </w:r>
      <w:r>
        <w:rPr>
          <w:w w:val="110"/>
          <w:sz w:val="18"/>
          <w:szCs w:val="18"/>
        </w:rPr>
        <w:t>meth</w:t>
      </w:r>
      <w:r>
        <w:rPr>
          <w:spacing w:val="7"/>
          <w:w w:val="110"/>
          <w:sz w:val="18"/>
          <w:szCs w:val="18"/>
        </w:rPr>
        <w:t>o</w:t>
      </w:r>
      <w:r>
        <w:rPr>
          <w:w w:val="110"/>
          <w:sz w:val="18"/>
          <w:szCs w:val="18"/>
        </w:rPr>
        <w:t>ds</w:t>
      </w:r>
      <w:r>
        <w:rPr>
          <w:spacing w:val="21"/>
          <w:w w:val="110"/>
          <w:sz w:val="18"/>
          <w:szCs w:val="18"/>
        </w:rPr>
        <w:t xml:space="preserve"> </w:t>
      </w:r>
      <w:r>
        <w:rPr>
          <w:sz w:val="18"/>
          <w:szCs w:val="18"/>
        </w:rPr>
        <w:t>for</w:t>
      </w:r>
      <w:r>
        <w:rPr>
          <w:spacing w:val="33"/>
          <w:sz w:val="18"/>
          <w:szCs w:val="18"/>
        </w:rPr>
        <w:t xml:space="preserve"> </w:t>
      </w:r>
      <w:r>
        <w:rPr>
          <w:w w:val="107"/>
          <w:sz w:val="18"/>
          <w:szCs w:val="18"/>
        </w:rPr>
        <w:t>s</w:t>
      </w:r>
      <w:r>
        <w:rPr>
          <w:spacing w:val="-5"/>
          <w:w w:val="107"/>
          <w:sz w:val="18"/>
          <w:szCs w:val="18"/>
        </w:rPr>
        <w:t>c</w:t>
      </w:r>
      <w:r>
        <w:rPr>
          <w:w w:val="107"/>
          <w:sz w:val="18"/>
          <w:szCs w:val="18"/>
        </w:rPr>
        <w:t>heduling</w:t>
      </w:r>
      <w:r>
        <w:rPr>
          <w:spacing w:val="22"/>
          <w:w w:val="107"/>
          <w:sz w:val="18"/>
          <w:szCs w:val="18"/>
        </w:rPr>
        <w:t xml:space="preserve"> </w:t>
      </w:r>
      <w:r>
        <w:rPr>
          <w:sz w:val="18"/>
          <w:szCs w:val="18"/>
        </w:rPr>
        <w:t xml:space="preserve">parallel </w:t>
      </w:r>
      <w:r>
        <w:rPr>
          <w:spacing w:val="33"/>
          <w:sz w:val="18"/>
          <w:szCs w:val="18"/>
        </w:rPr>
        <w:t xml:space="preserve"> </w:t>
      </w:r>
      <w:r>
        <w:rPr>
          <w:sz w:val="18"/>
          <w:szCs w:val="18"/>
        </w:rPr>
        <w:t xml:space="preserve">jobs  with </w:t>
      </w:r>
      <w:r>
        <w:rPr>
          <w:spacing w:val="14"/>
          <w:sz w:val="18"/>
          <w:szCs w:val="18"/>
        </w:rPr>
        <w:t xml:space="preserve"> </w:t>
      </w:r>
      <w:r>
        <w:rPr>
          <w:w w:val="109"/>
          <w:sz w:val="18"/>
          <w:szCs w:val="18"/>
        </w:rPr>
        <w:t>com</w:t>
      </w:r>
      <w:r>
        <w:rPr>
          <w:spacing w:val="-5"/>
          <w:w w:val="109"/>
          <w:sz w:val="18"/>
          <w:szCs w:val="18"/>
        </w:rPr>
        <w:t>m</w:t>
      </w:r>
      <w:r>
        <w:rPr>
          <w:w w:val="109"/>
          <w:sz w:val="18"/>
          <w:szCs w:val="18"/>
        </w:rPr>
        <w:t>unication</w:t>
      </w:r>
      <w:r>
        <w:rPr>
          <w:spacing w:val="20"/>
          <w:w w:val="109"/>
          <w:sz w:val="18"/>
          <w:szCs w:val="18"/>
        </w:rPr>
        <w:t xml:space="preserve"> </w:t>
      </w:r>
      <w:r>
        <w:rPr>
          <w:sz w:val="18"/>
          <w:szCs w:val="18"/>
        </w:rPr>
        <w:t>del</w:t>
      </w:r>
      <w:r>
        <w:rPr>
          <w:spacing w:val="-5"/>
          <w:sz w:val="18"/>
          <w:szCs w:val="18"/>
        </w:rPr>
        <w:t>a</w:t>
      </w:r>
      <w:r>
        <w:rPr>
          <w:sz w:val="18"/>
          <w:szCs w:val="18"/>
        </w:rPr>
        <w:t xml:space="preserve">ys </w:t>
      </w:r>
      <w:r>
        <w:rPr>
          <w:spacing w:val="15"/>
          <w:sz w:val="18"/>
          <w:szCs w:val="18"/>
        </w:rPr>
        <w:t xml:space="preserve"> </w:t>
      </w:r>
      <w:r>
        <w:rPr>
          <w:sz w:val="18"/>
          <w:szCs w:val="18"/>
        </w:rPr>
        <w:t xml:space="preserve">are </w:t>
      </w:r>
      <w:r>
        <w:rPr>
          <w:spacing w:val="4"/>
          <w:sz w:val="18"/>
          <w:szCs w:val="18"/>
        </w:rPr>
        <w:t xml:space="preserve"> </w:t>
      </w:r>
      <w:r>
        <w:rPr>
          <w:w w:val="104"/>
          <w:sz w:val="18"/>
          <w:szCs w:val="18"/>
        </w:rPr>
        <w:t xml:space="preserve">ex- </w:t>
      </w:r>
      <w:proofErr w:type="spellStart"/>
      <w:r>
        <w:rPr>
          <w:sz w:val="18"/>
          <w:szCs w:val="18"/>
        </w:rPr>
        <w:t>tensi</w:t>
      </w:r>
      <w:r>
        <w:rPr>
          <w:spacing w:val="-5"/>
          <w:sz w:val="18"/>
          <w:szCs w:val="18"/>
        </w:rPr>
        <w:t>v</w:t>
      </w:r>
      <w:r>
        <w:rPr>
          <w:sz w:val="18"/>
          <w:szCs w:val="18"/>
        </w:rPr>
        <w:t>ely</w:t>
      </w:r>
      <w:proofErr w:type="spellEnd"/>
      <w:r>
        <w:rPr>
          <w:sz w:val="18"/>
          <w:szCs w:val="18"/>
        </w:rPr>
        <w:t xml:space="preserve"> </w:t>
      </w:r>
      <w:r>
        <w:rPr>
          <w:spacing w:val="28"/>
          <w:sz w:val="18"/>
          <w:szCs w:val="18"/>
        </w:rPr>
        <w:t xml:space="preserve"> </w:t>
      </w:r>
      <w:r>
        <w:rPr>
          <w:w w:val="107"/>
          <w:sz w:val="18"/>
          <w:szCs w:val="18"/>
        </w:rPr>
        <w:t>descri</w:t>
      </w:r>
      <w:r>
        <w:rPr>
          <w:spacing w:val="6"/>
          <w:w w:val="107"/>
          <w:sz w:val="18"/>
          <w:szCs w:val="18"/>
        </w:rPr>
        <w:t>b</w:t>
      </w:r>
      <w:r>
        <w:rPr>
          <w:w w:val="107"/>
          <w:sz w:val="18"/>
          <w:szCs w:val="18"/>
        </w:rPr>
        <w:t>ed</w:t>
      </w:r>
      <w:r>
        <w:rPr>
          <w:spacing w:val="24"/>
          <w:w w:val="107"/>
          <w:sz w:val="18"/>
          <w:szCs w:val="18"/>
        </w:rPr>
        <w:t xml:space="preserve"> </w:t>
      </w:r>
      <w:r>
        <w:rPr>
          <w:sz w:val="18"/>
          <w:szCs w:val="18"/>
        </w:rPr>
        <w:t>in</w:t>
      </w:r>
      <w:r>
        <w:rPr>
          <w:spacing w:val="34"/>
          <w:sz w:val="18"/>
          <w:szCs w:val="18"/>
        </w:rPr>
        <w:t xml:space="preserve"> </w:t>
      </w:r>
      <w:r>
        <w:rPr>
          <w:sz w:val="18"/>
          <w:szCs w:val="18"/>
        </w:rPr>
        <w:t>[7]</w:t>
      </w:r>
      <w:r>
        <w:rPr>
          <w:spacing w:val="4"/>
          <w:sz w:val="18"/>
          <w:szCs w:val="18"/>
        </w:rPr>
        <w:t xml:space="preserve"> </w:t>
      </w:r>
      <w:r>
        <w:rPr>
          <w:sz w:val="18"/>
          <w:szCs w:val="18"/>
        </w:rPr>
        <w:t xml:space="preserve">and </w:t>
      </w:r>
      <w:r>
        <w:rPr>
          <w:spacing w:val="12"/>
          <w:sz w:val="18"/>
          <w:szCs w:val="18"/>
        </w:rPr>
        <w:t xml:space="preserve"> </w:t>
      </w:r>
      <w:r>
        <w:rPr>
          <w:sz w:val="18"/>
          <w:szCs w:val="18"/>
        </w:rPr>
        <w:t>[18].</w:t>
      </w:r>
      <w:r>
        <w:rPr>
          <w:spacing w:val="11"/>
          <w:sz w:val="18"/>
          <w:szCs w:val="18"/>
        </w:rPr>
        <w:t xml:space="preserve"> </w:t>
      </w:r>
      <w:r>
        <w:rPr>
          <w:sz w:val="18"/>
          <w:szCs w:val="18"/>
        </w:rPr>
        <w:t>A</w:t>
      </w:r>
      <w:r>
        <w:rPr>
          <w:spacing w:val="29"/>
          <w:sz w:val="18"/>
          <w:szCs w:val="18"/>
        </w:rPr>
        <w:t xml:space="preserve"> </w:t>
      </w:r>
      <w:r>
        <w:rPr>
          <w:w w:val="110"/>
          <w:sz w:val="18"/>
          <w:szCs w:val="18"/>
        </w:rPr>
        <w:t>compact</w:t>
      </w:r>
      <w:r>
        <w:rPr>
          <w:spacing w:val="16"/>
          <w:w w:val="110"/>
          <w:sz w:val="18"/>
          <w:szCs w:val="18"/>
        </w:rPr>
        <w:t xml:space="preserve"> </w:t>
      </w:r>
      <w:r>
        <w:rPr>
          <w:w w:val="110"/>
          <w:sz w:val="18"/>
          <w:szCs w:val="18"/>
        </w:rPr>
        <w:t>description</w:t>
      </w:r>
      <w:r>
        <w:rPr>
          <w:spacing w:val="17"/>
          <w:w w:val="110"/>
          <w:sz w:val="18"/>
          <w:szCs w:val="18"/>
        </w:rPr>
        <w:t xml:space="preserve"> </w:t>
      </w:r>
      <w:r>
        <w:rPr>
          <w:sz w:val="18"/>
          <w:szCs w:val="18"/>
        </w:rPr>
        <w:t>of</w:t>
      </w:r>
      <w:r>
        <w:rPr>
          <w:spacing w:val="18"/>
          <w:sz w:val="18"/>
          <w:szCs w:val="18"/>
        </w:rPr>
        <w:t xml:space="preserve"> </w:t>
      </w:r>
      <w:proofErr w:type="gramStart"/>
      <w:r>
        <w:rPr>
          <w:sz w:val="18"/>
          <w:szCs w:val="18"/>
        </w:rPr>
        <w:t>widely  used</w:t>
      </w:r>
      <w:proofErr w:type="gramEnd"/>
      <w:r>
        <w:rPr>
          <w:sz w:val="18"/>
          <w:szCs w:val="18"/>
        </w:rPr>
        <w:t xml:space="preserve"> </w:t>
      </w:r>
      <w:r>
        <w:rPr>
          <w:spacing w:val="2"/>
          <w:sz w:val="18"/>
          <w:szCs w:val="18"/>
        </w:rPr>
        <w:t xml:space="preserve"> </w:t>
      </w:r>
      <w:r>
        <w:rPr>
          <w:sz w:val="18"/>
          <w:szCs w:val="18"/>
        </w:rPr>
        <w:t>job</w:t>
      </w:r>
      <w:r>
        <w:rPr>
          <w:spacing w:val="39"/>
          <w:sz w:val="18"/>
          <w:szCs w:val="18"/>
        </w:rPr>
        <w:t xml:space="preserve"> </w:t>
      </w:r>
      <w:proofErr w:type="spellStart"/>
      <w:r>
        <w:rPr>
          <w:w w:val="103"/>
          <w:sz w:val="18"/>
          <w:szCs w:val="18"/>
        </w:rPr>
        <w:t>s</w:t>
      </w:r>
      <w:r>
        <w:rPr>
          <w:spacing w:val="-5"/>
          <w:w w:val="103"/>
          <w:sz w:val="18"/>
          <w:szCs w:val="18"/>
        </w:rPr>
        <w:t>c</w:t>
      </w:r>
      <w:r>
        <w:rPr>
          <w:w w:val="109"/>
          <w:sz w:val="18"/>
          <w:szCs w:val="18"/>
        </w:rPr>
        <w:t>hedul</w:t>
      </w:r>
      <w:proofErr w:type="spellEnd"/>
      <w:r>
        <w:rPr>
          <w:w w:val="109"/>
          <w:sz w:val="18"/>
          <w:szCs w:val="18"/>
        </w:rPr>
        <w:t xml:space="preserve">- </w:t>
      </w:r>
      <w:proofErr w:type="spellStart"/>
      <w:r>
        <w:rPr>
          <w:sz w:val="18"/>
          <w:szCs w:val="18"/>
        </w:rPr>
        <w:t>ing</w:t>
      </w:r>
      <w:proofErr w:type="spellEnd"/>
      <w:r>
        <w:rPr>
          <w:sz w:val="18"/>
          <w:szCs w:val="18"/>
        </w:rPr>
        <w:t xml:space="preserve"> </w:t>
      </w:r>
      <w:r>
        <w:rPr>
          <w:spacing w:val="2"/>
          <w:sz w:val="18"/>
          <w:szCs w:val="18"/>
        </w:rPr>
        <w:t xml:space="preserve"> </w:t>
      </w:r>
      <w:r>
        <w:rPr>
          <w:spacing w:val="5"/>
          <w:sz w:val="18"/>
          <w:szCs w:val="18"/>
        </w:rPr>
        <w:t>p</w:t>
      </w:r>
      <w:r>
        <w:rPr>
          <w:sz w:val="18"/>
          <w:szCs w:val="18"/>
        </w:rPr>
        <w:t xml:space="preserve">olicies </w:t>
      </w:r>
      <w:r>
        <w:rPr>
          <w:spacing w:val="9"/>
          <w:sz w:val="18"/>
          <w:szCs w:val="18"/>
        </w:rPr>
        <w:t xml:space="preserve"> </w:t>
      </w:r>
      <w:r>
        <w:rPr>
          <w:sz w:val="18"/>
          <w:szCs w:val="18"/>
        </w:rPr>
        <w:t xml:space="preserve">can </w:t>
      </w:r>
      <w:r>
        <w:rPr>
          <w:spacing w:val="13"/>
          <w:sz w:val="18"/>
          <w:szCs w:val="18"/>
        </w:rPr>
        <w:t xml:space="preserve"> </w:t>
      </w:r>
      <w:r>
        <w:rPr>
          <w:spacing w:val="5"/>
          <w:sz w:val="18"/>
          <w:szCs w:val="18"/>
        </w:rPr>
        <w:t>b</w:t>
      </w:r>
      <w:r>
        <w:rPr>
          <w:sz w:val="18"/>
          <w:szCs w:val="18"/>
        </w:rPr>
        <w:t xml:space="preserve">e </w:t>
      </w:r>
      <w:r>
        <w:rPr>
          <w:spacing w:val="1"/>
          <w:sz w:val="18"/>
          <w:szCs w:val="18"/>
        </w:rPr>
        <w:t xml:space="preserve"> </w:t>
      </w:r>
      <w:r>
        <w:rPr>
          <w:sz w:val="18"/>
          <w:szCs w:val="18"/>
        </w:rPr>
        <w:t xml:space="preserve">found </w:t>
      </w:r>
      <w:r>
        <w:rPr>
          <w:spacing w:val="22"/>
          <w:sz w:val="18"/>
          <w:szCs w:val="18"/>
        </w:rPr>
        <w:t xml:space="preserve"> </w:t>
      </w:r>
      <w:r>
        <w:rPr>
          <w:sz w:val="18"/>
          <w:szCs w:val="18"/>
        </w:rPr>
        <w:t>in  [12]</w:t>
      </w:r>
      <w:r>
        <w:rPr>
          <w:spacing w:val="18"/>
          <w:sz w:val="18"/>
          <w:szCs w:val="18"/>
        </w:rPr>
        <w:t xml:space="preserve"> </w:t>
      </w:r>
      <w:r>
        <w:rPr>
          <w:sz w:val="18"/>
          <w:szCs w:val="18"/>
        </w:rPr>
        <w:t xml:space="preserve">and </w:t>
      </w:r>
      <w:r>
        <w:rPr>
          <w:spacing w:val="25"/>
          <w:sz w:val="18"/>
          <w:szCs w:val="18"/>
        </w:rPr>
        <w:t xml:space="preserve"> </w:t>
      </w:r>
      <w:r>
        <w:rPr>
          <w:sz w:val="18"/>
          <w:szCs w:val="18"/>
        </w:rPr>
        <w:t>[19].</w:t>
      </w:r>
      <w:r>
        <w:rPr>
          <w:spacing w:val="23"/>
          <w:sz w:val="18"/>
          <w:szCs w:val="18"/>
        </w:rPr>
        <w:t xml:space="preserve"> </w:t>
      </w:r>
      <w:r>
        <w:rPr>
          <w:sz w:val="18"/>
          <w:szCs w:val="18"/>
        </w:rPr>
        <w:t xml:space="preserve">Those </w:t>
      </w:r>
      <w:r>
        <w:rPr>
          <w:spacing w:val="28"/>
          <w:sz w:val="18"/>
          <w:szCs w:val="18"/>
        </w:rPr>
        <w:t xml:space="preserve"> </w:t>
      </w:r>
      <w:r>
        <w:rPr>
          <w:spacing w:val="5"/>
          <w:sz w:val="18"/>
          <w:szCs w:val="18"/>
        </w:rPr>
        <w:t>p</w:t>
      </w:r>
      <w:r>
        <w:rPr>
          <w:sz w:val="18"/>
          <w:szCs w:val="18"/>
        </w:rPr>
        <w:t xml:space="preserve">olicies, </w:t>
      </w:r>
      <w:r>
        <w:rPr>
          <w:spacing w:val="16"/>
          <w:sz w:val="18"/>
          <w:szCs w:val="18"/>
        </w:rPr>
        <w:t xml:space="preserve"> </w:t>
      </w:r>
      <w:r>
        <w:rPr>
          <w:sz w:val="18"/>
          <w:szCs w:val="18"/>
        </w:rPr>
        <w:t>su</w:t>
      </w:r>
      <w:r>
        <w:rPr>
          <w:spacing w:val="-5"/>
          <w:sz w:val="18"/>
          <w:szCs w:val="18"/>
        </w:rPr>
        <w:t>c</w:t>
      </w:r>
      <w:r>
        <w:rPr>
          <w:sz w:val="18"/>
          <w:szCs w:val="18"/>
        </w:rPr>
        <w:t xml:space="preserve">h </w:t>
      </w:r>
      <w:r>
        <w:rPr>
          <w:spacing w:val="16"/>
          <w:sz w:val="18"/>
          <w:szCs w:val="18"/>
        </w:rPr>
        <w:t xml:space="preserve"> </w:t>
      </w:r>
      <w:r>
        <w:rPr>
          <w:sz w:val="18"/>
          <w:szCs w:val="18"/>
        </w:rPr>
        <w:t xml:space="preserve">as </w:t>
      </w:r>
      <w:r>
        <w:rPr>
          <w:spacing w:val="1"/>
          <w:sz w:val="18"/>
          <w:szCs w:val="18"/>
        </w:rPr>
        <w:t xml:space="preserve"> </w:t>
      </w:r>
      <w:r>
        <w:rPr>
          <w:w w:val="117"/>
          <w:sz w:val="18"/>
          <w:szCs w:val="18"/>
        </w:rPr>
        <w:t>First</w:t>
      </w:r>
      <w:r>
        <w:rPr>
          <w:spacing w:val="26"/>
          <w:w w:val="117"/>
          <w:sz w:val="18"/>
          <w:szCs w:val="18"/>
        </w:rPr>
        <w:t xml:space="preserve"> </w:t>
      </w:r>
      <w:r>
        <w:rPr>
          <w:sz w:val="18"/>
          <w:szCs w:val="18"/>
        </w:rPr>
        <w:t xml:space="preserve">Come </w:t>
      </w:r>
      <w:r>
        <w:rPr>
          <w:spacing w:val="18"/>
          <w:sz w:val="18"/>
          <w:szCs w:val="18"/>
        </w:rPr>
        <w:t xml:space="preserve"> </w:t>
      </w:r>
      <w:r>
        <w:rPr>
          <w:w w:val="117"/>
          <w:sz w:val="18"/>
          <w:szCs w:val="18"/>
        </w:rPr>
        <w:t xml:space="preserve">First </w:t>
      </w:r>
      <w:r>
        <w:rPr>
          <w:sz w:val="18"/>
          <w:szCs w:val="18"/>
        </w:rPr>
        <w:t>Ser</w:t>
      </w:r>
      <w:r>
        <w:rPr>
          <w:spacing w:val="-5"/>
          <w:sz w:val="18"/>
          <w:szCs w:val="18"/>
        </w:rPr>
        <w:t>v</w:t>
      </w:r>
      <w:r>
        <w:rPr>
          <w:sz w:val="18"/>
          <w:szCs w:val="18"/>
        </w:rPr>
        <w:t xml:space="preserve">ed </w:t>
      </w:r>
      <w:r>
        <w:rPr>
          <w:spacing w:val="4"/>
          <w:sz w:val="18"/>
          <w:szCs w:val="18"/>
        </w:rPr>
        <w:t xml:space="preserve"> </w:t>
      </w:r>
      <w:r>
        <w:rPr>
          <w:w w:val="111"/>
          <w:sz w:val="18"/>
          <w:szCs w:val="18"/>
        </w:rPr>
        <w:t>(</w:t>
      </w:r>
      <w:r>
        <w:rPr>
          <w:spacing w:val="-6"/>
          <w:w w:val="111"/>
          <w:sz w:val="18"/>
          <w:szCs w:val="18"/>
        </w:rPr>
        <w:t>F</w:t>
      </w:r>
      <w:r>
        <w:rPr>
          <w:w w:val="111"/>
          <w:sz w:val="18"/>
          <w:szCs w:val="18"/>
        </w:rPr>
        <w:t>CFS),</w:t>
      </w:r>
      <w:r>
        <w:rPr>
          <w:spacing w:val="25"/>
          <w:w w:val="111"/>
          <w:sz w:val="18"/>
          <w:szCs w:val="18"/>
        </w:rPr>
        <w:t xml:space="preserve"> </w:t>
      </w:r>
      <w:r>
        <w:rPr>
          <w:w w:val="111"/>
          <w:sz w:val="18"/>
          <w:szCs w:val="18"/>
        </w:rPr>
        <w:t>conser</w:t>
      </w:r>
      <w:r>
        <w:rPr>
          <w:spacing w:val="-11"/>
          <w:w w:val="111"/>
          <w:sz w:val="18"/>
          <w:szCs w:val="18"/>
        </w:rPr>
        <w:t>v</w:t>
      </w:r>
      <w:r>
        <w:rPr>
          <w:w w:val="111"/>
          <w:sz w:val="18"/>
          <w:szCs w:val="18"/>
        </w:rPr>
        <w:t>ati</w:t>
      </w:r>
      <w:r>
        <w:rPr>
          <w:spacing w:val="-6"/>
          <w:w w:val="111"/>
          <w:sz w:val="18"/>
          <w:szCs w:val="18"/>
        </w:rPr>
        <w:t>v</w:t>
      </w:r>
      <w:r>
        <w:rPr>
          <w:w w:val="111"/>
          <w:sz w:val="18"/>
          <w:szCs w:val="18"/>
        </w:rPr>
        <w:t>e</w:t>
      </w:r>
      <w:r>
        <w:rPr>
          <w:spacing w:val="-10"/>
          <w:w w:val="111"/>
          <w:sz w:val="18"/>
          <w:szCs w:val="18"/>
        </w:rPr>
        <w:t xml:space="preserve"> </w:t>
      </w:r>
      <w:r>
        <w:rPr>
          <w:sz w:val="18"/>
          <w:szCs w:val="18"/>
        </w:rPr>
        <w:t>ba</w:t>
      </w:r>
      <w:r>
        <w:rPr>
          <w:spacing w:val="-5"/>
          <w:sz w:val="18"/>
          <w:szCs w:val="18"/>
        </w:rPr>
        <w:t>c</w:t>
      </w:r>
      <w:r>
        <w:rPr>
          <w:sz w:val="18"/>
          <w:szCs w:val="18"/>
        </w:rPr>
        <w:t xml:space="preserve">kfilling </w:t>
      </w:r>
      <w:r>
        <w:rPr>
          <w:spacing w:val="9"/>
          <w:sz w:val="18"/>
          <w:szCs w:val="18"/>
        </w:rPr>
        <w:t xml:space="preserve"> </w:t>
      </w:r>
      <w:r>
        <w:rPr>
          <w:w w:val="110"/>
          <w:sz w:val="18"/>
          <w:szCs w:val="18"/>
        </w:rPr>
        <w:t>(CONS),</w:t>
      </w:r>
      <w:r>
        <w:rPr>
          <w:spacing w:val="8"/>
          <w:w w:val="110"/>
          <w:sz w:val="18"/>
          <w:szCs w:val="18"/>
        </w:rPr>
        <w:t xml:space="preserve"> </w:t>
      </w:r>
      <w:r>
        <w:rPr>
          <w:sz w:val="18"/>
          <w:szCs w:val="18"/>
        </w:rPr>
        <w:t>aggressi</w:t>
      </w:r>
      <w:r>
        <w:rPr>
          <w:spacing w:val="-4"/>
          <w:sz w:val="18"/>
          <w:szCs w:val="18"/>
        </w:rPr>
        <w:t>v</w:t>
      </w:r>
      <w:r>
        <w:rPr>
          <w:sz w:val="18"/>
          <w:szCs w:val="18"/>
        </w:rPr>
        <w:t xml:space="preserve">e </w:t>
      </w:r>
      <w:r>
        <w:rPr>
          <w:spacing w:val="9"/>
          <w:sz w:val="18"/>
          <w:szCs w:val="18"/>
        </w:rPr>
        <w:t xml:space="preserve"> </w:t>
      </w:r>
      <w:r>
        <w:rPr>
          <w:sz w:val="18"/>
          <w:szCs w:val="18"/>
        </w:rPr>
        <w:t>ba</w:t>
      </w:r>
      <w:r>
        <w:rPr>
          <w:spacing w:val="-5"/>
          <w:sz w:val="18"/>
          <w:szCs w:val="18"/>
        </w:rPr>
        <w:t>c</w:t>
      </w:r>
      <w:r>
        <w:rPr>
          <w:sz w:val="18"/>
          <w:szCs w:val="18"/>
        </w:rPr>
        <w:t xml:space="preserve">kfilling </w:t>
      </w:r>
      <w:r>
        <w:rPr>
          <w:spacing w:val="9"/>
          <w:sz w:val="18"/>
          <w:szCs w:val="18"/>
        </w:rPr>
        <w:t xml:space="preserve"> </w:t>
      </w:r>
      <w:r>
        <w:rPr>
          <w:w w:val="105"/>
          <w:sz w:val="18"/>
          <w:szCs w:val="18"/>
        </w:rPr>
        <w:t>(</w:t>
      </w:r>
      <w:commentRangeStart w:id="8"/>
      <w:r>
        <w:rPr>
          <w:w w:val="105"/>
          <w:sz w:val="18"/>
          <w:szCs w:val="18"/>
        </w:rPr>
        <w:t>EASY</w:t>
      </w:r>
      <w:commentRangeEnd w:id="8"/>
      <w:r w:rsidR="00031A18">
        <w:rPr>
          <w:rStyle w:val="CommentReference"/>
        </w:rPr>
        <w:commentReference w:id="8"/>
      </w:r>
      <w:r>
        <w:rPr>
          <w:w w:val="105"/>
          <w:sz w:val="18"/>
          <w:szCs w:val="18"/>
        </w:rPr>
        <w:t>),</w:t>
      </w:r>
      <w:r>
        <w:rPr>
          <w:spacing w:val="36"/>
          <w:w w:val="105"/>
          <w:sz w:val="18"/>
          <w:szCs w:val="18"/>
        </w:rPr>
        <w:t xml:space="preserve"> </w:t>
      </w:r>
      <w:proofErr w:type="spellStart"/>
      <w:r>
        <w:rPr>
          <w:w w:val="105"/>
          <w:sz w:val="18"/>
          <w:szCs w:val="18"/>
        </w:rPr>
        <w:t>selec</w:t>
      </w:r>
      <w:proofErr w:type="spellEnd"/>
      <w:r>
        <w:rPr>
          <w:w w:val="105"/>
          <w:sz w:val="18"/>
          <w:szCs w:val="18"/>
        </w:rPr>
        <w:t xml:space="preserve">- </w:t>
      </w:r>
      <w:proofErr w:type="spellStart"/>
      <w:r>
        <w:rPr>
          <w:sz w:val="18"/>
          <w:szCs w:val="18"/>
        </w:rPr>
        <w:t>ti</w:t>
      </w:r>
      <w:r>
        <w:rPr>
          <w:spacing w:val="-5"/>
          <w:sz w:val="18"/>
          <w:szCs w:val="18"/>
        </w:rPr>
        <w:t>v</w:t>
      </w:r>
      <w:r>
        <w:rPr>
          <w:sz w:val="18"/>
          <w:szCs w:val="18"/>
        </w:rPr>
        <w:t>e</w:t>
      </w:r>
      <w:proofErr w:type="spellEnd"/>
      <w:r>
        <w:rPr>
          <w:spacing w:val="35"/>
          <w:sz w:val="18"/>
          <w:szCs w:val="18"/>
        </w:rPr>
        <w:t xml:space="preserve"> </w:t>
      </w:r>
      <w:r>
        <w:rPr>
          <w:sz w:val="18"/>
          <w:szCs w:val="18"/>
        </w:rPr>
        <w:t>ba</w:t>
      </w:r>
      <w:r>
        <w:rPr>
          <w:spacing w:val="-5"/>
          <w:sz w:val="18"/>
          <w:szCs w:val="18"/>
        </w:rPr>
        <w:t>c</w:t>
      </w:r>
      <w:r>
        <w:rPr>
          <w:sz w:val="18"/>
          <w:szCs w:val="18"/>
        </w:rPr>
        <w:t xml:space="preserve">kfilling, </w:t>
      </w:r>
      <w:r>
        <w:rPr>
          <w:spacing w:val="7"/>
          <w:sz w:val="18"/>
          <w:szCs w:val="18"/>
        </w:rPr>
        <w:t xml:space="preserve"> </w:t>
      </w:r>
      <w:r>
        <w:rPr>
          <w:sz w:val="18"/>
          <w:szCs w:val="18"/>
        </w:rPr>
        <w:t>etc.,</w:t>
      </w:r>
      <w:r>
        <w:rPr>
          <w:spacing w:val="38"/>
          <w:sz w:val="18"/>
          <w:szCs w:val="18"/>
        </w:rPr>
        <w:t xml:space="preserve"> </w:t>
      </w:r>
      <w:r>
        <w:rPr>
          <w:sz w:val="18"/>
          <w:szCs w:val="18"/>
        </w:rPr>
        <w:t>are</w:t>
      </w:r>
      <w:r>
        <w:rPr>
          <w:spacing w:val="31"/>
          <w:sz w:val="18"/>
          <w:szCs w:val="18"/>
        </w:rPr>
        <w:t xml:space="preserve"> </w:t>
      </w:r>
      <w:r>
        <w:rPr>
          <w:sz w:val="18"/>
          <w:szCs w:val="18"/>
        </w:rPr>
        <w:t>f</w:t>
      </w:r>
      <w:r>
        <w:rPr>
          <w:spacing w:val="5"/>
          <w:sz w:val="18"/>
          <w:szCs w:val="18"/>
        </w:rPr>
        <w:t>o</w:t>
      </w:r>
      <w:r>
        <w:rPr>
          <w:sz w:val="18"/>
          <w:szCs w:val="18"/>
        </w:rPr>
        <w:t>cused</w:t>
      </w:r>
      <w:r>
        <w:rPr>
          <w:spacing w:val="32"/>
          <w:sz w:val="18"/>
          <w:szCs w:val="18"/>
        </w:rPr>
        <w:t xml:space="preserve"> </w:t>
      </w:r>
      <w:r>
        <w:rPr>
          <w:sz w:val="18"/>
          <w:szCs w:val="18"/>
        </w:rPr>
        <w:t>on</w:t>
      </w:r>
      <w:r>
        <w:rPr>
          <w:spacing w:val="18"/>
          <w:sz w:val="18"/>
          <w:szCs w:val="18"/>
        </w:rPr>
        <w:t xml:space="preserve"> </w:t>
      </w:r>
      <w:r>
        <w:rPr>
          <w:w w:val="107"/>
          <w:sz w:val="18"/>
          <w:szCs w:val="18"/>
        </w:rPr>
        <w:t>maximizing</w:t>
      </w:r>
      <w:r>
        <w:rPr>
          <w:spacing w:val="4"/>
          <w:w w:val="107"/>
          <w:sz w:val="18"/>
          <w:szCs w:val="18"/>
        </w:rPr>
        <w:t xml:space="preserve"> </w:t>
      </w:r>
      <w:r>
        <w:rPr>
          <w:sz w:val="18"/>
          <w:szCs w:val="18"/>
        </w:rPr>
        <w:t xml:space="preserve">CPU </w:t>
      </w:r>
      <w:r>
        <w:rPr>
          <w:spacing w:val="5"/>
          <w:sz w:val="18"/>
          <w:szCs w:val="18"/>
        </w:rPr>
        <w:t xml:space="preserve"> </w:t>
      </w:r>
      <w:r>
        <w:rPr>
          <w:w w:val="115"/>
          <w:sz w:val="18"/>
          <w:szCs w:val="18"/>
        </w:rPr>
        <w:t xml:space="preserve">throughput </w:t>
      </w:r>
      <w:r>
        <w:rPr>
          <w:sz w:val="18"/>
          <w:szCs w:val="18"/>
        </w:rPr>
        <w:t>and</w:t>
      </w:r>
      <w:r>
        <w:rPr>
          <w:spacing w:val="42"/>
          <w:sz w:val="18"/>
          <w:szCs w:val="18"/>
        </w:rPr>
        <w:t xml:space="preserve"> </w:t>
      </w:r>
      <w:r>
        <w:rPr>
          <w:sz w:val="18"/>
          <w:szCs w:val="18"/>
        </w:rPr>
        <w:t>fairness  to</w:t>
      </w:r>
      <w:r>
        <w:rPr>
          <w:spacing w:val="27"/>
          <w:sz w:val="18"/>
          <w:szCs w:val="18"/>
        </w:rPr>
        <w:t xml:space="preserve"> </w:t>
      </w:r>
      <w:r>
        <w:rPr>
          <w:w w:val="109"/>
          <w:sz w:val="18"/>
          <w:szCs w:val="18"/>
        </w:rPr>
        <w:t xml:space="preserve">users. </w:t>
      </w:r>
      <w:r>
        <w:rPr>
          <w:sz w:val="18"/>
          <w:szCs w:val="18"/>
        </w:rPr>
        <w:t>H</w:t>
      </w:r>
      <w:r>
        <w:rPr>
          <w:spacing w:val="-5"/>
          <w:sz w:val="18"/>
          <w:szCs w:val="18"/>
        </w:rPr>
        <w:t>ow</w:t>
      </w:r>
      <w:r>
        <w:rPr>
          <w:sz w:val="18"/>
          <w:szCs w:val="18"/>
        </w:rPr>
        <w:t>e</w:t>
      </w:r>
      <w:r>
        <w:rPr>
          <w:spacing w:val="-5"/>
          <w:sz w:val="18"/>
          <w:szCs w:val="18"/>
        </w:rPr>
        <w:t>v</w:t>
      </w:r>
      <w:r>
        <w:rPr>
          <w:sz w:val="18"/>
          <w:szCs w:val="18"/>
        </w:rPr>
        <w:t>er</w:t>
      </w:r>
      <w:proofErr w:type="gramStart"/>
      <w:r>
        <w:rPr>
          <w:sz w:val="18"/>
          <w:szCs w:val="18"/>
        </w:rPr>
        <w:t xml:space="preserve">, </w:t>
      </w:r>
      <w:r>
        <w:rPr>
          <w:spacing w:val="7"/>
          <w:sz w:val="18"/>
          <w:szCs w:val="18"/>
        </w:rPr>
        <w:t xml:space="preserve"> </w:t>
      </w:r>
      <w:r>
        <w:rPr>
          <w:sz w:val="18"/>
          <w:szCs w:val="18"/>
        </w:rPr>
        <w:t>the</w:t>
      </w:r>
      <w:proofErr w:type="gramEnd"/>
      <w:r>
        <w:rPr>
          <w:sz w:val="18"/>
          <w:szCs w:val="18"/>
        </w:rPr>
        <w:t xml:space="preserve"> </w:t>
      </w:r>
      <w:r>
        <w:rPr>
          <w:spacing w:val="2"/>
          <w:sz w:val="18"/>
          <w:szCs w:val="18"/>
        </w:rPr>
        <w:t xml:space="preserve"> </w:t>
      </w:r>
      <w:r>
        <w:rPr>
          <w:sz w:val="18"/>
          <w:szCs w:val="18"/>
        </w:rPr>
        <w:t>a</w:t>
      </w:r>
      <w:r>
        <w:rPr>
          <w:spacing w:val="6"/>
          <w:sz w:val="18"/>
          <w:szCs w:val="18"/>
        </w:rPr>
        <w:t>b</w:t>
      </w:r>
      <w:r>
        <w:rPr>
          <w:spacing w:val="-5"/>
          <w:sz w:val="18"/>
          <w:szCs w:val="18"/>
        </w:rPr>
        <w:t>ov</w:t>
      </w:r>
      <w:r>
        <w:rPr>
          <w:sz w:val="18"/>
          <w:szCs w:val="18"/>
        </w:rPr>
        <w:t xml:space="preserve">e  </w:t>
      </w:r>
      <w:r>
        <w:rPr>
          <w:w w:val="111"/>
          <w:sz w:val="18"/>
          <w:szCs w:val="18"/>
        </w:rPr>
        <w:t>strategies</w:t>
      </w:r>
      <w:r>
        <w:rPr>
          <w:spacing w:val="7"/>
          <w:w w:val="111"/>
          <w:sz w:val="18"/>
          <w:szCs w:val="18"/>
        </w:rPr>
        <w:t xml:space="preserve"> </w:t>
      </w:r>
      <w:r>
        <w:rPr>
          <w:sz w:val="18"/>
          <w:szCs w:val="18"/>
        </w:rPr>
        <w:t>are</w:t>
      </w:r>
      <w:r>
        <w:rPr>
          <w:spacing w:val="38"/>
          <w:sz w:val="18"/>
          <w:szCs w:val="18"/>
        </w:rPr>
        <w:t xml:space="preserve"> </w:t>
      </w:r>
      <w:r>
        <w:rPr>
          <w:w w:val="111"/>
          <w:sz w:val="18"/>
          <w:szCs w:val="18"/>
        </w:rPr>
        <w:t>dedicated</w:t>
      </w:r>
      <w:r>
        <w:rPr>
          <w:spacing w:val="8"/>
          <w:w w:val="111"/>
          <w:sz w:val="18"/>
          <w:szCs w:val="18"/>
        </w:rPr>
        <w:t xml:space="preserve"> </w:t>
      </w:r>
      <w:r>
        <w:rPr>
          <w:sz w:val="18"/>
          <w:szCs w:val="18"/>
        </w:rPr>
        <w:t>to</w:t>
      </w:r>
      <w:r>
        <w:rPr>
          <w:spacing w:val="34"/>
          <w:sz w:val="18"/>
          <w:szCs w:val="18"/>
        </w:rPr>
        <w:t xml:space="preserve"> </w:t>
      </w:r>
      <w:r>
        <w:rPr>
          <w:sz w:val="18"/>
          <w:szCs w:val="18"/>
        </w:rPr>
        <w:t xml:space="preserve">manage </w:t>
      </w:r>
      <w:r>
        <w:rPr>
          <w:spacing w:val="17"/>
          <w:sz w:val="18"/>
          <w:szCs w:val="18"/>
        </w:rPr>
        <w:t xml:space="preserve"> </w:t>
      </w:r>
      <w:r>
        <w:rPr>
          <w:sz w:val="18"/>
          <w:szCs w:val="18"/>
        </w:rPr>
        <w:t>a</w:t>
      </w:r>
      <w:r>
        <w:rPr>
          <w:spacing w:val="23"/>
          <w:sz w:val="18"/>
          <w:szCs w:val="18"/>
        </w:rPr>
        <w:t xml:space="preserve"> </w:t>
      </w:r>
      <w:r>
        <w:rPr>
          <w:sz w:val="18"/>
          <w:szCs w:val="18"/>
        </w:rPr>
        <w:t>single</w:t>
      </w:r>
      <w:r>
        <w:rPr>
          <w:spacing w:val="33"/>
          <w:sz w:val="18"/>
          <w:szCs w:val="18"/>
        </w:rPr>
        <w:t xml:space="preserve"> </w:t>
      </w:r>
      <w:r>
        <w:rPr>
          <w:w w:val="111"/>
          <w:sz w:val="18"/>
          <w:szCs w:val="18"/>
        </w:rPr>
        <w:t>computational</w:t>
      </w:r>
      <w:r>
        <w:rPr>
          <w:spacing w:val="18"/>
          <w:w w:val="111"/>
          <w:sz w:val="18"/>
          <w:szCs w:val="18"/>
        </w:rPr>
        <w:t xml:space="preserve"> </w:t>
      </w:r>
      <w:r>
        <w:rPr>
          <w:w w:val="111"/>
          <w:sz w:val="18"/>
          <w:szCs w:val="18"/>
        </w:rPr>
        <w:t xml:space="preserve">cluster </w:t>
      </w:r>
      <w:r>
        <w:rPr>
          <w:sz w:val="18"/>
          <w:szCs w:val="18"/>
        </w:rPr>
        <w:t xml:space="preserve">where </w:t>
      </w:r>
      <w:r>
        <w:rPr>
          <w:spacing w:val="4"/>
          <w:sz w:val="18"/>
          <w:szCs w:val="18"/>
        </w:rPr>
        <w:t xml:space="preserve"> </w:t>
      </w:r>
      <w:r>
        <w:rPr>
          <w:w w:val="113"/>
          <w:sz w:val="18"/>
          <w:szCs w:val="18"/>
        </w:rPr>
        <w:t>data</w:t>
      </w:r>
      <w:r>
        <w:rPr>
          <w:spacing w:val="31"/>
          <w:w w:val="113"/>
          <w:sz w:val="18"/>
          <w:szCs w:val="18"/>
        </w:rPr>
        <w:t xml:space="preserve"> </w:t>
      </w:r>
      <w:r>
        <w:rPr>
          <w:w w:val="113"/>
          <w:sz w:val="18"/>
          <w:szCs w:val="18"/>
        </w:rPr>
        <w:t>transfer</w:t>
      </w:r>
      <w:r>
        <w:rPr>
          <w:spacing w:val="13"/>
          <w:w w:val="113"/>
          <w:sz w:val="18"/>
          <w:szCs w:val="18"/>
        </w:rPr>
        <w:t xml:space="preserve"> </w:t>
      </w:r>
      <w:r>
        <w:rPr>
          <w:spacing w:val="-6"/>
          <w:w w:val="113"/>
          <w:sz w:val="18"/>
          <w:szCs w:val="18"/>
        </w:rPr>
        <w:t>ov</w:t>
      </w:r>
      <w:r>
        <w:rPr>
          <w:w w:val="113"/>
          <w:sz w:val="18"/>
          <w:szCs w:val="18"/>
        </w:rPr>
        <w:t>erhead</w:t>
      </w:r>
      <w:r>
        <w:rPr>
          <w:spacing w:val="-10"/>
          <w:w w:val="113"/>
          <w:sz w:val="18"/>
          <w:szCs w:val="18"/>
        </w:rPr>
        <w:t xml:space="preserve"> </w:t>
      </w:r>
      <w:r>
        <w:rPr>
          <w:sz w:val="18"/>
          <w:szCs w:val="18"/>
        </w:rPr>
        <w:t>is</w:t>
      </w:r>
      <w:r>
        <w:rPr>
          <w:spacing w:val="22"/>
          <w:sz w:val="18"/>
          <w:szCs w:val="18"/>
        </w:rPr>
        <w:t xml:space="preserve"> </w:t>
      </w:r>
      <w:r>
        <w:rPr>
          <w:sz w:val="18"/>
          <w:szCs w:val="18"/>
        </w:rPr>
        <w:t xml:space="preserve">not </w:t>
      </w:r>
      <w:r>
        <w:rPr>
          <w:spacing w:val="8"/>
          <w:sz w:val="18"/>
          <w:szCs w:val="18"/>
        </w:rPr>
        <w:t xml:space="preserve"> </w:t>
      </w:r>
      <w:r>
        <w:rPr>
          <w:sz w:val="18"/>
          <w:szCs w:val="18"/>
        </w:rPr>
        <w:t>a</w:t>
      </w:r>
      <w:r>
        <w:rPr>
          <w:spacing w:val="30"/>
          <w:sz w:val="18"/>
          <w:szCs w:val="18"/>
        </w:rPr>
        <w:t xml:space="preserve"> </w:t>
      </w:r>
      <w:r>
        <w:rPr>
          <w:w w:val="105"/>
          <w:sz w:val="18"/>
          <w:szCs w:val="18"/>
        </w:rPr>
        <w:t>significa</w:t>
      </w:r>
      <w:r>
        <w:rPr>
          <w:spacing w:val="-4"/>
          <w:w w:val="105"/>
          <w:sz w:val="18"/>
          <w:szCs w:val="18"/>
        </w:rPr>
        <w:t>n</w:t>
      </w:r>
      <w:r>
        <w:rPr>
          <w:w w:val="143"/>
          <w:sz w:val="18"/>
          <w:szCs w:val="18"/>
        </w:rPr>
        <w:t>t</w:t>
      </w:r>
      <w:r>
        <w:rPr>
          <w:spacing w:val="18"/>
          <w:sz w:val="18"/>
          <w:szCs w:val="18"/>
        </w:rPr>
        <w:t xml:space="preserve"> </w:t>
      </w:r>
      <w:r>
        <w:rPr>
          <w:sz w:val="18"/>
          <w:szCs w:val="18"/>
        </w:rPr>
        <w:t xml:space="preserve">factor. </w:t>
      </w:r>
      <w:r>
        <w:rPr>
          <w:spacing w:val="25"/>
          <w:sz w:val="18"/>
          <w:szCs w:val="18"/>
        </w:rPr>
        <w:t xml:space="preserve"> </w:t>
      </w:r>
      <w:r>
        <w:rPr>
          <w:sz w:val="18"/>
          <w:szCs w:val="18"/>
        </w:rPr>
        <w:t>Also,</w:t>
      </w:r>
      <w:r>
        <w:rPr>
          <w:spacing w:val="38"/>
          <w:sz w:val="18"/>
          <w:szCs w:val="18"/>
        </w:rPr>
        <w:t xml:space="preserve"> </w:t>
      </w:r>
      <w:r>
        <w:rPr>
          <w:sz w:val="18"/>
          <w:szCs w:val="18"/>
        </w:rPr>
        <w:t>for</w:t>
      </w:r>
      <w:r>
        <w:rPr>
          <w:spacing w:val="28"/>
          <w:sz w:val="18"/>
          <w:szCs w:val="18"/>
        </w:rPr>
        <w:t xml:space="preserve"> </w:t>
      </w:r>
      <w:proofErr w:type="gramStart"/>
      <w:r>
        <w:rPr>
          <w:sz w:val="18"/>
          <w:szCs w:val="18"/>
        </w:rPr>
        <w:t xml:space="preserve">the </w:t>
      </w:r>
      <w:r>
        <w:rPr>
          <w:spacing w:val="8"/>
          <w:sz w:val="18"/>
          <w:szCs w:val="18"/>
        </w:rPr>
        <w:t xml:space="preserve"> </w:t>
      </w:r>
      <w:r>
        <w:rPr>
          <w:w w:val="119"/>
          <w:sz w:val="18"/>
          <w:szCs w:val="18"/>
        </w:rPr>
        <w:t>data</w:t>
      </w:r>
      <w:proofErr w:type="gramEnd"/>
      <w:r>
        <w:rPr>
          <w:spacing w:val="10"/>
          <w:w w:val="119"/>
          <w:sz w:val="18"/>
          <w:szCs w:val="18"/>
        </w:rPr>
        <w:t xml:space="preserve"> </w:t>
      </w:r>
      <w:r>
        <w:rPr>
          <w:w w:val="110"/>
          <w:sz w:val="18"/>
          <w:szCs w:val="18"/>
        </w:rPr>
        <w:t>pr</w:t>
      </w:r>
      <w:r>
        <w:rPr>
          <w:spacing w:val="6"/>
          <w:w w:val="110"/>
          <w:sz w:val="18"/>
          <w:szCs w:val="18"/>
        </w:rPr>
        <w:t>o</w:t>
      </w:r>
      <w:r>
        <w:rPr>
          <w:w w:val="111"/>
          <w:sz w:val="18"/>
          <w:szCs w:val="18"/>
        </w:rPr>
        <w:t>duction</w:t>
      </w:r>
    </w:p>
    <w:p w:rsidR="00C45AA3" w:rsidRDefault="00C45AA3">
      <w:pPr>
        <w:spacing w:before="16" w:line="200" w:lineRule="exact"/>
      </w:pPr>
    </w:p>
    <w:p w:rsidR="00C45AA3" w:rsidRDefault="00DC4C15">
      <w:pPr>
        <w:spacing w:before="26" w:line="265" w:lineRule="auto"/>
        <w:ind w:left="100" w:right="1841"/>
        <w:rPr>
          <w:sz w:val="18"/>
          <w:szCs w:val="18"/>
        </w:rPr>
      </w:pPr>
      <w:proofErr w:type="gramStart"/>
      <w:r>
        <w:rPr>
          <w:spacing w:val="-5"/>
          <w:sz w:val="18"/>
          <w:szCs w:val="18"/>
        </w:rPr>
        <w:t>w</w:t>
      </w:r>
      <w:r>
        <w:rPr>
          <w:sz w:val="18"/>
          <w:szCs w:val="18"/>
        </w:rPr>
        <w:t>orkfl</w:t>
      </w:r>
      <w:r>
        <w:rPr>
          <w:spacing w:val="-4"/>
          <w:sz w:val="18"/>
          <w:szCs w:val="18"/>
        </w:rPr>
        <w:t>o</w:t>
      </w:r>
      <w:r>
        <w:rPr>
          <w:sz w:val="18"/>
          <w:szCs w:val="18"/>
        </w:rPr>
        <w:t>w</w:t>
      </w:r>
      <w:proofErr w:type="gramEnd"/>
      <w:r>
        <w:rPr>
          <w:spacing w:val="37"/>
          <w:sz w:val="18"/>
          <w:szCs w:val="18"/>
        </w:rPr>
        <w:t xml:space="preserve"> </w:t>
      </w:r>
      <w:r>
        <w:rPr>
          <w:sz w:val="18"/>
          <w:szCs w:val="18"/>
        </w:rPr>
        <w:t>su</w:t>
      </w:r>
      <w:r>
        <w:rPr>
          <w:spacing w:val="-5"/>
          <w:sz w:val="18"/>
          <w:szCs w:val="18"/>
        </w:rPr>
        <w:t>c</w:t>
      </w:r>
      <w:r>
        <w:rPr>
          <w:sz w:val="18"/>
          <w:szCs w:val="18"/>
        </w:rPr>
        <w:t xml:space="preserve">h </w:t>
      </w:r>
      <w:r>
        <w:rPr>
          <w:spacing w:val="2"/>
          <w:sz w:val="18"/>
          <w:szCs w:val="18"/>
        </w:rPr>
        <w:t xml:space="preserve"> </w:t>
      </w:r>
      <w:r>
        <w:rPr>
          <w:sz w:val="18"/>
          <w:szCs w:val="18"/>
        </w:rPr>
        <w:t xml:space="preserve">metrics </w:t>
      </w:r>
      <w:r>
        <w:rPr>
          <w:spacing w:val="28"/>
          <w:sz w:val="18"/>
          <w:szCs w:val="18"/>
        </w:rPr>
        <w:t xml:space="preserve"> </w:t>
      </w:r>
      <w:r>
        <w:rPr>
          <w:sz w:val="18"/>
          <w:szCs w:val="18"/>
        </w:rPr>
        <w:t>as</w:t>
      </w:r>
      <w:r>
        <w:rPr>
          <w:spacing w:val="32"/>
          <w:sz w:val="18"/>
          <w:szCs w:val="18"/>
        </w:rPr>
        <w:t xml:space="preserve"> </w:t>
      </w:r>
      <w:r>
        <w:rPr>
          <w:sz w:val="18"/>
          <w:szCs w:val="18"/>
        </w:rPr>
        <w:t xml:space="preserve">fairness </w:t>
      </w:r>
      <w:r>
        <w:rPr>
          <w:spacing w:val="14"/>
          <w:sz w:val="18"/>
          <w:szCs w:val="18"/>
        </w:rPr>
        <w:t xml:space="preserve"> </w:t>
      </w:r>
      <w:r>
        <w:rPr>
          <w:sz w:val="18"/>
          <w:szCs w:val="18"/>
        </w:rPr>
        <w:t>to</w:t>
      </w:r>
      <w:r>
        <w:rPr>
          <w:spacing w:val="41"/>
          <w:sz w:val="18"/>
          <w:szCs w:val="18"/>
        </w:rPr>
        <w:t xml:space="preserve"> </w:t>
      </w:r>
      <w:r>
        <w:rPr>
          <w:sz w:val="18"/>
          <w:szCs w:val="18"/>
        </w:rPr>
        <w:t xml:space="preserve">users </w:t>
      </w:r>
      <w:r>
        <w:rPr>
          <w:spacing w:val="4"/>
          <w:sz w:val="18"/>
          <w:szCs w:val="18"/>
        </w:rPr>
        <w:t xml:space="preserve"> </w:t>
      </w:r>
      <w:r>
        <w:rPr>
          <w:sz w:val="18"/>
          <w:szCs w:val="18"/>
        </w:rPr>
        <w:t>is</w:t>
      </w:r>
      <w:r>
        <w:rPr>
          <w:spacing w:val="23"/>
          <w:sz w:val="18"/>
          <w:szCs w:val="18"/>
        </w:rPr>
        <w:t xml:space="preserve"> </w:t>
      </w:r>
      <w:r>
        <w:rPr>
          <w:w w:val="112"/>
          <w:sz w:val="18"/>
          <w:szCs w:val="18"/>
        </w:rPr>
        <w:t>irrele</w:t>
      </w:r>
      <w:r>
        <w:rPr>
          <w:spacing w:val="-11"/>
          <w:w w:val="112"/>
          <w:sz w:val="18"/>
          <w:szCs w:val="18"/>
        </w:rPr>
        <w:t>v</w:t>
      </w:r>
      <w:r>
        <w:rPr>
          <w:w w:val="112"/>
          <w:sz w:val="18"/>
          <w:szCs w:val="18"/>
        </w:rPr>
        <w:t>a</w:t>
      </w:r>
      <w:r>
        <w:rPr>
          <w:spacing w:val="-6"/>
          <w:w w:val="112"/>
          <w:sz w:val="18"/>
          <w:szCs w:val="18"/>
        </w:rPr>
        <w:t>n</w:t>
      </w:r>
      <w:r>
        <w:rPr>
          <w:w w:val="112"/>
          <w:sz w:val="18"/>
          <w:szCs w:val="18"/>
        </w:rPr>
        <w:t>t,</w:t>
      </w:r>
      <w:r>
        <w:rPr>
          <w:spacing w:val="16"/>
          <w:w w:val="112"/>
          <w:sz w:val="18"/>
          <w:szCs w:val="18"/>
        </w:rPr>
        <w:t xml:space="preserve"> </w:t>
      </w:r>
      <w:r>
        <w:rPr>
          <w:sz w:val="18"/>
          <w:szCs w:val="18"/>
        </w:rPr>
        <w:t>since</w:t>
      </w:r>
      <w:r>
        <w:rPr>
          <w:spacing w:val="37"/>
          <w:sz w:val="18"/>
          <w:szCs w:val="18"/>
        </w:rPr>
        <w:t xml:space="preserve"> </w:t>
      </w:r>
      <w:r>
        <w:rPr>
          <w:sz w:val="18"/>
          <w:szCs w:val="18"/>
        </w:rPr>
        <w:t>all</w:t>
      </w:r>
      <w:r>
        <w:rPr>
          <w:spacing w:val="33"/>
          <w:sz w:val="18"/>
          <w:szCs w:val="18"/>
        </w:rPr>
        <w:t xml:space="preserve"> </w:t>
      </w:r>
      <w:r>
        <w:rPr>
          <w:sz w:val="18"/>
          <w:szCs w:val="18"/>
        </w:rPr>
        <w:t xml:space="preserve">the </w:t>
      </w:r>
      <w:r>
        <w:rPr>
          <w:spacing w:val="9"/>
          <w:sz w:val="18"/>
          <w:szCs w:val="18"/>
        </w:rPr>
        <w:t xml:space="preserve"> </w:t>
      </w:r>
      <w:r>
        <w:rPr>
          <w:sz w:val="18"/>
          <w:szCs w:val="18"/>
        </w:rPr>
        <w:t>jobs</w:t>
      </w:r>
      <w:r>
        <w:rPr>
          <w:spacing w:val="40"/>
          <w:sz w:val="18"/>
          <w:szCs w:val="18"/>
        </w:rPr>
        <w:t xml:space="preserve"> </w:t>
      </w:r>
      <w:r>
        <w:rPr>
          <w:sz w:val="18"/>
          <w:szCs w:val="18"/>
        </w:rPr>
        <w:t xml:space="preserve">are  </w:t>
      </w:r>
      <w:r>
        <w:rPr>
          <w:spacing w:val="-5"/>
          <w:w w:val="143"/>
          <w:sz w:val="18"/>
          <w:szCs w:val="18"/>
        </w:rPr>
        <w:t>t</w:t>
      </w:r>
      <w:r>
        <w:rPr>
          <w:w w:val="107"/>
          <w:sz w:val="18"/>
          <w:szCs w:val="18"/>
        </w:rPr>
        <w:t>ypic</w:t>
      </w:r>
      <w:r>
        <w:rPr>
          <w:w w:val="108"/>
          <w:sz w:val="18"/>
          <w:szCs w:val="18"/>
        </w:rPr>
        <w:t xml:space="preserve">ally </w:t>
      </w:r>
      <w:r>
        <w:rPr>
          <w:w w:val="114"/>
          <w:sz w:val="18"/>
          <w:szCs w:val="18"/>
        </w:rPr>
        <w:t>submitted</w:t>
      </w:r>
      <w:r>
        <w:rPr>
          <w:spacing w:val="11"/>
          <w:w w:val="114"/>
          <w:sz w:val="18"/>
          <w:szCs w:val="18"/>
        </w:rPr>
        <w:t xml:space="preserve"> </w:t>
      </w:r>
      <w:r>
        <w:rPr>
          <w:spacing w:val="-5"/>
          <w:sz w:val="18"/>
          <w:szCs w:val="18"/>
        </w:rPr>
        <w:t>b</w:t>
      </w:r>
      <w:r>
        <w:rPr>
          <w:sz w:val="18"/>
          <w:szCs w:val="18"/>
        </w:rPr>
        <w:t>y</w:t>
      </w:r>
      <w:r>
        <w:rPr>
          <w:spacing w:val="35"/>
          <w:sz w:val="18"/>
          <w:szCs w:val="18"/>
        </w:rPr>
        <w:t xml:space="preserve"> </w:t>
      </w:r>
      <w:r>
        <w:rPr>
          <w:w w:val="115"/>
          <w:sz w:val="18"/>
          <w:szCs w:val="18"/>
        </w:rPr>
        <w:t>the</w:t>
      </w:r>
      <w:r>
        <w:rPr>
          <w:spacing w:val="12"/>
          <w:w w:val="115"/>
          <w:sz w:val="18"/>
          <w:szCs w:val="18"/>
        </w:rPr>
        <w:t xml:space="preserve"> </w:t>
      </w:r>
      <w:r>
        <w:rPr>
          <w:sz w:val="18"/>
          <w:szCs w:val="18"/>
        </w:rPr>
        <w:t xml:space="preserve">same </w:t>
      </w:r>
      <w:r>
        <w:rPr>
          <w:spacing w:val="2"/>
          <w:sz w:val="18"/>
          <w:szCs w:val="18"/>
        </w:rPr>
        <w:t xml:space="preserve"> </w:t>
      </w:r>
      <w:r>
        <w:rPr>
          <w:w w:val="110"/>
          <w:sz w:val="18"/>
          <w:szCs w:val="18"/>
        </w:rPr>
        <w:t>user.</w:t>
      </w:r>
    </w:p>
    <w:p w:rsidR="00C45AA3" w:rsidRDefault="00DC4C15">
      <w:pPr>
        <w:spacing w:before="5" w:line="265" w:lineRule="auto"/>
        <w:ind w:left="100" w:right="1840" w:firstLine="299"/>
        <w:jc w:val="both"/>
        <w:rPr>
          <w:sz w:val="18"/>
          <w:szCs w:val="18"/>
        </w:rPr>
      </w:pPr>
      <w:r>
        <w:rPr>
          <w:sz w:val="18"/>
          <w:szCs w:val="18"/>
        </w:rPr>
        <w:t>A</w:t>
      </w:r>
      <w:r>
        <w:rPr>
          <w:spacing w:val="40"/>
          <w:sz w:val="18"/>
          <w:szCs w:val="18"/>
        </w:rPr>
        <w:t xml:space="preserve"> </w:t>
      </w:r>
      <w:proofErr w:type="gramStart"/>
      <w:r>
        <w:rPr>
          <w:sz w:val="18"/>
          <w:szCs w:val="18"/>
        </w:rPr>
        <w:t xml:space="preserve">wide </w:t>
      </w:r>
      <w:r>
        <w:rPr>
          <w:spacing w:val="5"/>
          <w:sz w:val="18"/>
          <w:szCs w:val="18"/>
        </w:rPr>
        <w:t xml:space="preserve"> </w:t>
      </w:r>
      <w:r>
        <w:rPr>
          <w:spacing w:val="5"/>
          <w:w w:val="108"/>
          <w:sz w:val="18"/>
          <w:szCs w:val="18"/>
        </w:rPr>
        <w:t>p</w:t>
      </w:r>
      <w:r>
        <w:rPr>
          <w:w w:val="108"/>
          <w:sz w:val="18"/>
          <w:szCs w:val="18"/>
        </w:rPr>
        <w:t>ers</w:t>
      </w:r>
      <w:r>
        <w:rPr>
          <w:spacing w:val="5"/>
          <w:w w:val="108"/>
          <w:sz w:val="18"/>
          <w:szCs w:val="18"/>
        </w:rPr>
        <w:t>p</w:t>
      </w:r>
      <w:r>
        <w:rPr>
          <w:w w:val="108"/>
          <w:sz w:val="18"/>
          <w:szCs w:val="18"/>
        </w:rPr>
        <w:t>ecti</w:t>
      </w:r>
      <w:r>
        <w:rPr>
          <w:spacing w:val="-5"/>
          <w:w w:val="108"/>
          <w:sz w:val="18"/>
          <w:szCs w:val="18"/>
        </w:rPr>
        <w:t>v</w:t>
      </w:r>
      <w:r>
        <w:rPr>
          <w:w w:val="108"/>
          <w:sz w:val="18"/>
          <w:szCs w:val="18"/>
        </w:rPr>
        <w:t>e</w:t>
      </w:r>
      <w:proofErr w:type="gramEnd"/>
      <w:r>
        <w:rPr>
          <w:spacing w:val="34"/>
          <w:w w:val="108"/>
          <w:sz w:val="18"/>
          <w:szCs w:val="18"/>
        </w:rPr>
        <w:t xml:space="preserve"> </w:t>
      </w:r>
      <w:r>
        <w:rPr>
          <w:sz w:val="18"/>
          <w:szCs w:val="18"/>
        </w:rPr>
        <w:t>of</w:t>
      </w:r>
      <w:r>
        <w:rPr>
          <w:spacing w:val="29"/>
          <w:sz w:val="18"/>
          <w:szCs w:val="18"/>
        </w:rPr>
        <w:t xml:space="preserve"> </w:t>
      </w:r>
      <w:r>
        <w:rPr>
          <w:sz w:val="18"/>
          <w:szCs w:val="18"/>
        </w:rPr>
        <w:t>m</w:t>
      </w:r>
      <w:r>
        <w:rPr>
          <w:spacing w:val="5"/>
          <w:sz w:val="18"/>
          <w:szCs w:val="18"/>
        </w:rPr>
        <w:t>o</w:t>
      </w:r>
      <w:r>
        <w:rPr>
          <w:sz w:val="18"/>
          <w:szCs w:val="18"/>
        </w:rPr>
        <w:t xml:space="preserve">dern </w:t>
      </w:r>
      <w:r>
        <w:rPr>
          <w:spacing w:val="40"/>
          <w:sz w:val="18"/>
          <w:szCs w:val="18"/>
        </w:rPr>
        <w:t xml:space="preserve"> </w:t>
      </w:r>
      <w:r>
        <w:rPr>
          <w:sz w:val="18"/>
          <w:szCs w:val="18"/>
        </w:rPr>
        <w:t>concep</w:t>
      </w:r>
      <w:r>
        <w:rPr>
          <w:spacing w:val="1"/>
          <w:sz w:val="18"/>
          <w:szCs w:val="18"/>
        </w:rPr>
        <w:t>t</w:t>
      </w:r>
      <w:r>
        <w:rPr>
          <w:sz w:val="18"/>
          <w:szCs w:val="18"/>
        </w:rPr>
        <w:t xml:space="preserve">s </w:t>
      </w:r>
      <w:r>
        <w:rPr>
          <w:spacing w:val="39"/>
          <w:sz w:val="18"/>
          <w:szCs w:val="18"/>
        </w:rPr>
        <w:t xml:space="preserve"> </w:t>
      </w:r>
      <w:r>
        <w:rPr>
          <w:sz w:val="18"/>
          <w:szCs w:val="18"/>
        </w:rPr>
        <w:t xml:space="preserve">and </w:t>
      </w:r>
      <w:r>
        <w:rPr>
          <w:spacing w:val="24"/>
          <w:sz w:val="18"/>
          <w:szCs w:val="18"/>
        </w:rPr>
        <w:t xml:space="preserve"> </w:t>
      </w:r>
      <w:r>
        <w:rPr>
          <w:spacing w:val="-5"/>
          <w:sz w:val="18"/>
          <w:szCs w:val="18"/>
        </w:rPr>
        <w:t>c</w:t>
      </w:r>
      <w:r>
        <w:rPr>
          <w:sz w:val="18"/>
          <w:szCs w:val="18"/>
        </w:rPr>
        <w:t xml:space="preserve">hallenges </w:t>
      </w:r>
      <w:r>
        <w:rPr>
          <w:spacing w:val="37"/>
          <w:sz w:val="18"/>
          <w:szCs w:val="18"/>
        </w:rPr>
        <w:t xml:space="preserve"> </w:t>
      </w:r>
      <w:r>
        <w:rPr>
          <w:sz w:val="18"/>
          <w:szCs w:val="18"/>
        </w:rPr>
        <w:t xml:space="preserve">in </w:t>
      </w:r>
      <w:r>
        <w:rPr>
          <w:spacing w:val="1"/>
          <w:sz w:val="18"/>
          <w:szCs w:val="18"/>
        </w:rPr>
        <w:t xml:space="preserve"> </w:t>
      </w:r>
      <w:r>
        <w:rPr>
          <w:w w:val="112"/>
          <w:sz w:val="18"/>
          <w:szCs w:val="18"/>
        </w:rPr>
        <w:t>distributed</w:t>
      </w:r>
      <w:r>
        <w:rPr>
          <w:spacing w:val="43"/>
          <w:w w:val="112"/>
          <w:sz w:val="18"/>
          <w:szCs w:val="18"/>
        </w:rPr>
        <w:t xml:space="preserve"> </w:t>
      </w:r>
      <w:r>
        <w:rPr>
          <w:w w:val="112"/>
          <w:sz w:val="18"/>
          <w:szCs w:val="18"/>
        </w:rPr>
        <w:t xml:space="preserve">computing </w:t>
      </w:r>
      <w:r>
        <w:rPr>
          <w:sz w:val="18"/>
          <w:szCs w:val="18"/>
        </w:rPr>
        <w:t xml:space="preserve">can </w:t>
      </w:r>
      <w:r>
        <w:rPr>
          <w:spacing w:val="5"/>
          <w:sz w:val="18"/>
          <w:szCs w:val="18"/>
        </w:rPr>
        <w:t xml:space="preserve"> b</w:t>
      </w:r>
      <w:r>
        <w:rPr>
          <w:sz w:val="18"/>
          <w:szCs w:val="18"/>
        </w:rPr>
        <w:t>e</w:t>
      </w:r>
      <w:r>
        <w:rPr>
          <w:spacing w:val="38"/>
          <w:sz w:val="18"/>
          <w:szCs w:val="18"/>
        </w:rPr>
        <w:t xml:space="preserve"> </w:t>
      </w:r>
      <w:r>
        <w:rPr>
          <w:sz w:val="18"/>
          <w:szCs w:val="18"/>
        </w:rPr>
        <w:t xml:space="preserve">found </w:t>
      </w:r>
      <w:r>
        <w:rPr>
          <w:spacing w:val="14"/>
          <w:sz w:val="18"/>
          <w:szCs w:val="18"/>
        </w:rPr>
        <w:t xml:space="preserve"> </w:t>
      </w:r>
      <w:r>
        <w:rPr>
          <w:sz w:val="18"/>
          <w:szCs w:val="18"/>
        </w:rPr>
        <w:t>in</w:t>
      </w:r>
      <w:r>
        <w:rPr>
          <w:spacing w:val="38"/>
          <w:sz w:val="18"/>
          <w:szCs w:val="18"/>
        </w:rPr>
        <w:t xml:space="preserve"> </w:t>
      </w:r>
      <w:r>
        <w:rPr>
          <w:sz w:val="18"/>
          <w:szCs w:val="18"/>
        </w:rPr>
        <w:t>[10].</w:t>
      </w:r>
      <w:r>
        <w:rPr>
          <w:spacing w:val="15"/>
          <w:sz w:val="18"/>
          <w:szCs w:val="18"/>
        </w:rPr>
        <w:t xml:space="preserve"> </w:t>
      </w:r>
      <w:proofErr w:type="gramStart"/>
      <w:r>
        <w:rPr>
          <w:sz w:val="18"/>
          <w:szCs w:val="18"/>
        </w:rPr>
        <w:t xml:space="preserve">An  </w:t>
      </w:r>
      <w:r>
        <w:rPr>
          <w:spacing w:val="-5"/>
          <w:sz w:val="18"/>
          <w:szCs w:val="18"/>
        </w:rPr>
        <w:t>ov</w:t>
      </w:r>
      <w:r>
        <w:rPr>
          <w:sz w:val="18"/>
          <w:szCs w:val="18"/>
        </w:rPr>
        <w:t>erview</w:t>
      </w:r>
      <w:proofErr w:type="gramEnd"/>
      <w:r>
        <w:rPr>
          <w:sz w:val="18"/>
          <w:szCs w:val="18"/>
        </w:rPr>
        <w:t xml:space="preserve"> </w:t>
      </w:r>
      <w:r>
        <w:rPr>
          <w:spacing w:val="13"/>
          <w:sz w:val="18"/>
          <w:szCs w:val="18"/>
        </w:rPr>
        <w:t xml:space="preserve"> </w:t>
      </w:r>
      <w:r>
        <w:rPr>
          <w:sz w:val="18"/>
          <w:szCs w:val="18"/>
        </w:rPr>
        <w:t>of</w:t>
      </w:r>
      <w:r>
        <w:rPr>
          <w:spacing w:val="22"/>
          <w:sz w:val="18"/>
          <w:szCs w:val="18"/>
        </w:rPr>
        <w:t xml:space="preserve"> </w:t>
      </w:r>
      <w:r>
        <w:rPr>
          <w:sz w:val="18"/>
          <w:szCs w:val="18"/>
        </w:rPr>
        <w:t xml:space="preserve">the </w:t>
      </w:r>
      <w:r>
        <w:rPr>
          <w:spacing w:val="15"/>
          <w:sz w:val="18"/>
          <w:szCs w:val="18"/>
        </w:rPr>
        <w:t xml:space="preserve"> </w:t>
      </w:r>
      <w:r>
        <w:rPr>
          <w:w w:val="110"/>
          <w:sz w:val="18"/>
          <w:szCs w:val="18"/>
        </w:rPr>
        <w:t>algorithms</w:t>
      </w:r>
      <w:r>
        <w:rPr>
          <w:spacing w:val="22"/>
          <w:w w:val="110"/>
          <w:sz w:val="18"/>
          <w:szCs w:val="18"/>
        </w:rPr>
        <w:t xml:space="preserve"> </w:t>
      </w:r>
      <w:r>
        <w:rPr>
          <w:sz w:val="18"/>
          <w:szCs w:val="18"/>
        </w:rPr>
        <w:t>for</w:t>
      </w:r>
      <w:r>
        <w:rPr>
          <w:spacing w:val="36"/>
          <w:sz w:val="18"/>
          <w:szCs w:val="18"/>
        </w:rPr>
        <w:t xml:space="preserve"> </w:t>
      </w:r>
      <w:r>
        <w:rPr>
          <w:w w:val="107"/>
          <w:sz w:val="18"/>
          <w:szCs w:val="18"/>
        </w:rPr>
        <w:t>s</w:t>
      </w:r>
      <w:r>
        <w:rPr>
          <w:spacing w:val="-5"/>
          <w:w w:val="107"/>
          <w:sz w:val="18"/>
          <w:szCs w:val="18"/>
        </w:rPr>
        <w:t>c</w:t>
      </w:r>
      <w:r>
        <w:rPr>
          <w:w w:val="107"/>
          <w:sz w:val="18"/>
          <w:szCs w:val="18"/>
        </w:rPr>
        <w:t>heduling</w:t>
      </w:r>
      <w:r>
        <w:rPr>
          <w:spacing w:val="24"/>
          <w:w w:val="107"/>
          <w:sz w:val="18"/>
          <w:szCs w:val="18"/>
        </w:rPr>
        <w:t xml:space="preserve"> </w:t>
      </w:r>
      <w:r>
        <w:rPr>
          <w:sz w:val="18"/>
          <w:szCs w:val="18"/>
        </w:rPr>
        <w:t>of</w:t>
      </w:r>
      <w:r>
        <w:rPr>
          <w:spacing w:val="22"/>
          <w:sz w:val="18"/>
          <w:szCs w:val="18"/>
        </w:rPr>
        <w:t xml:space="preserve"> </w:t>
      </w:r>
      <w:r>
        <w:rPr>
          <w:w w:val="119"/>
          <w:sz w:val="18"/>
          <w:szCs w:val="18"/>
        </w:rPr>
        <w:t>data</w:t>
      </w:r>
      <w:r>
        <w:rPr>
          <w:spacing w:val="17"/>
          <w:w w:val="119"/>
          <w:sz w:val="18"/>
          <w:szCs w:val="18"/>
        </w:rPr>
        <w:t xml:space="preserve"> </w:t>
      </w:r>
      <w:r>
        <w:rPr>
          <w:w w:val="109"/>
          <w:sz w:val="18"/>
          <w:szCs w:val="18"/>
        </w:rPr>
        <w:t>i</w:t>
      </w:r>
      <w:r>
        <w:rPr>
          <w:spacing w:val="-5"/>
          <w:w w:val="109"/>
          <w:sz w:val="18"/>
          <w:szCs w:val="18"/>
        </w:rPr>
        <w:t>n</w:t>
      </w:r>
      <w:r>
        <w:rPr>
          <w:w w:val="110"/>
          <w:sz w:val="18"/>
          <w:szCs w:val="18"/>
        </w:rPr>
        <w:t>tensi</w:t>
      </w:r>
      <w:r>
        <w:rPr>
          <w:spacing w:val="-4"/>
          <w:w w:val="110"/>
          <w:sz w:val="18"/>
          <w:szCs w:val="18"/>
        </w:rPr>
        <w:t>v</w:t>
      </w:r>
      <w:r>
        <w:rPr>
          <w:w w:val="102"/>
          <w:sz w:val="18"/>
          <w:szCs w:val="18"/>
        </w:rPr>
        <w:t xml:space="preserve">e </w:t>
      </w:r>
      <w:r>
        <w:rPr>
          <w:w w:val="111"/>
          <w:sz w:val="18"/>
          <w:szCs w:val="18"/>
        </w:rPr>
        <w:t>application</w:t>
      </w:r>
      <w:r>
        <w:rPr>
          <w:spacing w:val="29"/>
          <w:w w:val="111"/>
          <w:sz w:val="18"/>
          <w:szCs w:val="18"/>
        </w:rPr>
        <w:t xml:space="preserve"> </w:t>
      </w:r>
      <w:r>
        <w:rPr>
          <w:sz w:val="18"/>
          <w:szCs w:val="18"/>
        </w:rPr>
        <w:t xml:space="preserve">in </w:t>
      </w:r>
      <w:r>
        <w:rPr>
          <w:spacing w:val="1"/>
          <w:sz w:val="18"/>
          <w:szCs w:val="18"/>
        </w:rPr>
        <w:t xml:space="preserve"> </w:t>
      </w:r>
      <w:r>
        <w:rPr>
          <w:sz w:val="18"/>
          <w:szCs w:val="18"/>
        </w:rPr>
        <w:t xml:space="preserve">a  </w:t>
      </w:r>
      <w:r>
        <w:rPr>
          <w:w w:val="112"/>
          <w:sz w:val="18"/>
          <w:szCs w:val="18"/>
        </w:rPr>
        <w:t>computational</w:t>
      </w:r>
      <w:r>
        <w:rPr>
          <w:spacing w:val="29"/>
          <w:w w:val="112"/>
          <w:sz w:val="18"/>
          <w:szCs w:val="18"/>
        </w:rPr>
        <w:t xml:space="preserve"> </w:t>
      </w:r>
      <w:r>
        <w:rPr>
          <w:sz w:val="18"/>
          <w:szCs w:val="18"/>
        </w:rPr>
        <w:t xml:space="preserve">Grid </w:t>
      </w:r>
      <w:r>
        <w:rPr>
          <w:spacing w:val="28"/>
          <w:sz w:val="18"/>
          <w:szCs w:val="18"/>
        </w:rPr>
        <w:t xml:space="preserve"> </w:t>
      </w:r>
      <w:r>
        <w:rPr>
          <w:sz w:val="18"/>
          <w:szCs w:val="18"/>
        </w:rPr>
        <w:t>is</w:t>
      </w:r>
      <w:r>
        <w:rPr>
          <w:spacing w:val="37"/>
          <w:sz w:val="18"/>
          <w:szCs w:val="18"/>
        </w:rPr>
        <w:t xml:space="preserve"> </w:t>
      </w:r>
      <w:r>
        <w:rPr>
          <w:w w:val="108"/>
          <w:sz w:val="18"/>
          <w:szCs w:val="18"/>
        </w:rPr>
        <w:t>pr</w:t>
      </w:r>
      <w:r>
        <w:rPr>
          <w:spacing w:val="-5"/>
          <w:w w:val="108"/>
          <w:sz w:val="18"/>
          <w:szCs w:val="18"/>
        </w:rPr>
        <w:t>o</w:t>
      </w:r>
      <w:r>
        <w:rPr>
          <w:w w:val="108"/>
          <w:sz w:val="18"/>
          <w:szCs w:val="18"/>
        </w:rPr>
        <w:t>vided</w:t>
      </w:r>
      <w:r>
        <w:rPr>
          <w:spacing w:val="35"/>
          <w:w w:val="108"/>
          <w:sz w:val="18"/>
          <w:szCs w:val="18"/>
        </w:rPr>
        <w:t xml:space="preserve"> </w:t>
      </w:r>
      <w:r>
        <w:rPr>
          <w:sz w:val="18"/>
          <w:szCs w:val="18"/>
        </w:rPr>
        <w:t xml:space="preserve">in </w:t>
      </w:r>
      <w:r>
        <w:rPr>
          <w:spacing w:val="1"/>
          <w:sz w:val="18"/>
          <w:szCs w:val="18"/>
        </w:rPr>
        <w:t xml:space="preserve"> </w:t>
      </w:r>
      <w:r>
        <w:rPr>
          <w:sz w:val="18"/>
          <w:szCs w:val="18"/>
        </w:rPr>
        <w:t>[13].</w:t>
      </w:r>
      <w:r>
        <w:rPr>
          <w:spacing w:val="23"/>
          <w:sz w:val="18"/>
          <w:szCs w:val="18"/>
        </w:rPr>
        <w:t xml:space="preserve"> </w:t>
      </w:r>
      <w:proofErr w:type="gramStart"/>
      <w:r>
        <w:rPr>
          <w:sz w:val="18"/>
          <w:szCs w:val="18"/>
        </w:rPr>
        <w:t xml:space="preserve">Let </w:t>
      </w:r>
      <w:r>
        <w:rPr>
          <w:spacing w:val="17"/>
          <w:sz w:val="18"/>
          <w:szCs w:val="18"/>
        </w:rPr>
        <w:t xml:space="preserve"> </w:t>
      </w:r>
      <w:r>
        <w:rPr>
          <w:sz w:val="18"/>
          <w:szCs w:val="18"/>
        </w:rPr>
        <w:t>us</w:t>
      </w:r>
      <w:proofErr w:type="gramEnd"/>
      <w:r>
        <w:rPr>
          <w:sz w:val="18"/>
          <w:szCs w:val="18"/>
        </w:rPr>
        <w:t xml:space="preserve"> </w:t>
      </w:r>
      <w:r>
        <w:rPr>
          <w:spacing w:val="2"/>
          <w:sz w:val="18"/>
          <w:szCs w:val="18"/>
        </w:rPr>
        <w:t xml:space="preserve"> </w:t>
      </w:r>
      <w:r>
        <w:rPr>
          <w:sz w:val="18"/>
          <w:szCs w:val="18"/>
        </w:rPr>
        <w:t xml:space="preserve">discuss </w:t>
      </w:r>
      <w:r>
        <w:rPr>
          <w:spacing w:val="20"/>
          <w:sz w:val="18"/>
          <w:szCs w:val="18"/>
        </w:rPr>
        <w:t xml:space="preserve"> </w:t>
      </w:r>
      <w:r>
        <w:rPr>
          <w:sz w:val="18"/>
          <w:szCs w:val="18"/>
        </w:rPr>
        <w:t xml:space="preserve">the </w:t>
      </w:r>
      <w:r>
        <w:rPr>
          <w:spacing w:val="23"/>
          <w:sz w:val="18"/>
          <w:szCs w:val="18"/>
        </w:rPr>
        <w:t xml:space="preserve"> </w:t>
      </w:r>
      <w:r>
        <w:rPr>
          <w:w w:val="108"/>
          <w:sz w:val="18"/>
          <w:szCs w:val="18"/>
        </w:rPr>
        <w:t xml:space="preserve">existing </w:t>
      </w:r>
      <w:r>
        <w:rPr>
          <w:w w:val="110"/>
          <w:sz w:val="18"/>
          <w:szCs w:val="18"/>
        </w:rPr>
        <w:t>algorithms</w:t>
      </w:r>
      <w:r>
        <w:rPr>
          <w:spacing w:val="12"/>
          <w:w w:val="110"/>
          <w:sz w:val="18"/>
          <w:szCs w:val="18"/>
        </w:rPr>
        <w:t xml:space="preserve"> </w:t>
      </w:r>
      <w:r>
        <w:rPr>
          <w:sz w:val="18"/>
          <w:szCs w:val="18"/>
        </w:rPr>
        <w:t xml:space="preserve">with </w:t>
      </w:r>
      <w:r>
        <w:rPr>
          <w:spacing w:val="7"/>
          <w:sz w:val="18"/>
          <w:szCs w:val="18"/>
        </w:rPr>
        <w:t xml:space="preserve"> </w:t>
      </w:r>
      <w:r>
        <w:rPr>
          <w:sz w:val="18"/>
          <w:szCs w:val="18"/>
        </w:rPr>
        <w:t>res</w:t>
      </w:r>
      <w:r>
        <w:rPr>
          <w:spacing w:val="5"/>
          <w:sz w:val="18"/>
          <w:szCs w:val="18"/>
        </w:rPr>
        <w:t>p</w:t>
      </w:r>
      <w:r>
        <w:rPr>
          <w:sz w:val="18"/>
          <w:szCs w:val="18"/>
        </w:rPr>
        <w:t xml:space="preserve">ect </w:t>
      </w:r>
      <w:r>
        <w:rPr>
          <w:spacing w:val="24"/>
          <w:sz w:val="18"/>
          <w:szCs w:val="18"/>
        </w:rPr>
        <w:t xml:space="preserve"> </w:t>
      </w:r>
      <w:r>
        <w:rPr>
          <w:sz w:val="18"/>
          <w:szCs w:val="18"/>
        </w:rPr>
        <w:t>to</w:t>
      </w:r>
      <w:r>
        <w:rPr>
          <w:spacing w:val="39"/>
          <w:sz w:val="18"/>
          <w:szCs w:val="18"/>
        </w:rPr>
        <w:t xml:space="preserve"> </w:t>
      </w:r>
      <w:r>
        <w:rPr>
          <w:sz w:val="18"/>
          <w:szCs w:val="18"/>
        </w:rPr>
        <w:t xml:space="preserve">the </w:t>
      </w:r>
      <w:r>
        <w:rPr>
          <w:spacing w:val="7"/>
          <w:sz w:val="18"/>
          <w:szCs w:val="18"/>
        </w:rPr>
        <w:t xml:space="preserve"> </w:t>
      </w:r>
      <w:r>
        <w:rPr>
          <w:w w:val="107"/>
          <w:sz w:val="18"/>
          <w:szCs w:val="18"/>
        </w:rPr>
        <w:t>considered</w:t>
      </w:r>
      <w:r>
        <w:rPr>
          <w:spacing w:val="15"/>
          <w:w w:val="107"/>
          <w:sz w:val="18"/>
          <w:szCs w:val="18"/>
        </w:rPr>
        <w:t xml:space="preserve"> </w:t>
      </w:r>
      <w:r>
        <w:rPr>
          <w:sz w:val="18"/>
          <w:szCs w:val="18"/>
        </w:rPr>
        <w:t>use</w:t>
      </w:r>
      <w:r>
        <w:rPr>
          <w:spacing w:val="34"/>
          <w:sz w:val="18"/>
          <w:szCs w:val="18"/>
        </w:rPr>
        <w:t xml:space="preserve"> </w:t>
      </w:r>
      <w:r>
        <w:rPr>
          <w:w w:val="107"/>
          <w:sz w:val="18"/>
          <w:szCs w:val="18"/>
        </w:rPr>
        <w:t>case.</w:t>
      </w:r>
    </w:p>
    <w:p w:rsidR="00C45AA3" w:rsidRDefault="00DC4C15">
      <w:pPr>
        <w:spacing w:before="5" w:line="265" w:lineRule="auto"/>
        <w:ind w:left="100" w:right="1840" w:firstLine="299"/>
        <w:jc w:val="both"/>
        <w:rPr>
          <w:sz w:val="18"/>
          <w:szCs w:val="18"/>
        </w:rPr>
      </w:pPr>
      <w:proofErr w:type="gramStart"/>
      <w:r>
        <w:rPr>
          <w:sz w:val="18"/>
          <w:szCs w:val="18"/>
        </w:rPr>
        <w:t xml:space="preserve">The </w:t>
      </w:r>
      <w:r>
        <w:rPr>
          <w:spacing w:val="8"/>
          <w:sz w:val="18"/>
          <w:szCs w:val="18"/>
        </w:rPr>
        <w:t xml:space="preserve"> </w:t>
      </w:r>
      <w:r>
        <w:rPr>
          <w:w w:val="110"/>
          <w:sz w:val="18"/>
          <w:szCs w:val="18"/>
        </w:rPr>
        <w:t>Adapti</w:t>
      </w:r>
      <w:r>
        <w:rPr>
          <w:spacing w:val="-4"/>
          <w:w w:val="110"/>
          <w:sz w:val="18"/>
          <w:szCs w:val="18"/>
        </w:rPr>
        <w:t>v</w:t>
      </w:r>
      <w:r>
        <w:rPr>
          <w:w w:val="110"/>
          <w:sz w:val="18"/>
          <w:szCs w:val="18"/>
        </w:rPr>
        <w:t>e</w:t>
      </w:r>
      <w:proofErr w:type="gramEnd"/>
      <w:r>
        <w:rPr>
          <w:spacing w:val="18"/>
          <w:w w:val="110"/>
          <w:sz w:val="18"/>
          <w:szCs w:val="18"/>
        </w:rPr>
        <w:t xml:space="preserve"> </w:t>
      </w:r>
      <w:r>
        <w:rPr>
          <w:sz w:val="18"/>
          <w:szCs w:val="18"/>
        </w:rPr>
        <w:t xml:space="preserve">Regression </w:t>
      </w:r>
      <w:r>
        <w:rPr>
          <w:spacing w:val="21"/>
          <w:sz w:val="18"/>
          <w:szCs w:val="18"/>
        </w:rPr>
        <w:t xml:space="preserve"> </w:t>
      </w:r>
      <w:r>
        <w:rPr>
          <w:sz w:val="18"/>
          <w:szCs w:val="18"/>
        </w:rPr>
        <w:t>Meth</w:t>
      </w:r>
      <w:r>
        <w:rPr>
          <w:spacing w:val="6"/>
          <w:sz w:val="18"/>
          <w:szCs w:val="18"/>
        </w:rPr>
        <w:t>o</w:t>
      </w:r>
      <w:r>
        <w:rPr>
          <w:sz w:val="18"/>
          <w:szCs w:val="18"/>
        </w:rPr>
        <w:t xml:space="preserve">d </w:t>
      </w:r>
      <w:r>
        <w:rPr>
          <w:spacing w:val="26"/>
          <w:sz w:val="18"/>
          <w:szCs w:val="18"/>
        </w:rPr>
        <w:t xml:space="preserve"> </w:t>
      </w:r>
      <w:r>
        <w:rPr>
          <w:w w:val="110"/>
          <w:sz w:val="18"/>
          <w:szCs w:val="18"/>
        </w:rPr>
        <w:t>(</w:t>
      </w:r>
      <w:proofErr w:type="spellStart"/>
      <w:r>
        <w:rPr>
          <w:w w:val="110"/>
          <w:sz w:val="18"/>
          <w:szCs w:val="18"/>
        </w:rPr>
        <w:t>AdRM</w:t>
      </w:r>
      <w:proofErr w:type="spellEnd"/>
      <w:r>
        <w:rPr>
          <w:w w:val="110"/>
          <w:sz w:val="18"/>
          <w:szCs w:val="18"/>
        </w:rPr>
        <w:t>)</w:t>
      </w:r>
      <w:r>
        <w:rPr>
          <w:spacing w:val="13"/>
          <w:w w:val="110"/>
          <w:sz w:val="18"/>
          <w:szCs w:val="18"/>
        </w:rPr>
        <w:t xml:space="preserve"> </w:t>
      </w:r>
      <w:r>
        <w:rPr>
          <w:sz w:val="18"/>
          <w:szCs w:val="18"/>
        </w:rPr>
        <w:t>[8] is</w:t>
      </w:r>
      <w:r>
        <w:rPr>
          <w:spacing w:val="20"/>
          <w:sz w:val="18"/>
          <w:szCs w:val="18"/>
        </w:rPr>
        <w:t xml:space="preserve"> </w:t>
      </w:r>
      <w:r>
        <w:rPr>
          <w:sz w:val="18"/>
          <w:szCs w:val="18"/>
        </w:rPr>
        <w:t>f</w:t>
      </w:r>
      <w:r>
        <w:rPr>
          <w:spacing w:val="5"/>
          <w:sz w:val="18"/>
          <w:szCs w:val="18"/>
        </w:rPr>
        <w:t>o</w:t>
      </w:r>
      <w:r>
        <w:rPr>
          <w:sz w:val="18"/>
          <w:szCs w:val="18"/>
        </w:rPr>
        <w:t>cused</w:t>
      </w:r>
      <w:r>
        <w:rPr>
          <w:spacing w:val="42"/>
          <w:sz w:val="18"/>
          <w:szCs w:val="18"/>
        </w:rPr>
        <w:t xml:space="preserve"> </w:t>
      </w:r>
      <w:r>
        <w:rPr>
          <w:sz w:val="18"/>
          <w:szCs w:val="18"/>
        </w:rPr>
        <w:t>on</w:t>
      </w:r>
      <w:r>
        <w:rPr>
          <w:spacing w:val="29"/>
          <w:sz w:val="18"/>
          <w:szCs w:val="18"/>
        </w:rPr>
        <w:t xml:space="preserve"> </w:t>
      </w:r>
      <w:r>
        <w:rPr>
          <w:w w:val="110"/>
          <w:sz w:val="18"/>
          <w:szCs w:val="18"/>
        </w:rPr>
        <w:t>predicting</w:t>
      </w:r>
      <w:r>
        <w:rPr>
          <w:spacing w:val="13"/>
          <w:w w:val="110"/>
          <w:sz w:val="18"/>
          <w:szCs w:val="18"/>
        </w:rPr>
        <w:t xml:space="preserve"> </w:t>
      </w:r>
      <w:r>
        <w:rPr>
          <w:sz w:val="18"/>
          <w:szCs w:val="18"/>
        </w:rPr>
        <w:t xml:space="preserve">the </w:t>
      </w:r>
      <w:r>
        <w:rPr>
          <w:spacing w:val="7"/>
          <w:sz w:val="18"/>
          <w:szCs w:val="18"/>
        </w:rPr>
        <w:t xml:space="preserve"> </w:t>
      </w:r>
      <w:proofErr w:type="spellStart"/>
      <w:r>
        <w:rPr>
          <w:spacing w:val="5"/>
          <w:w w:val="113"/>
          <w:sz w:val="18"/>
          <w:szCs w:val="18"/>
        </w:rPr>
        <w:t>p</w:t>
      </w:r>
      <w:r>
        <w:rPr>
          <w:w w:val="106"/>
          <w:sz w:val="18"/>
          <w:szCs w:val="18"/>
        </w:rPr>
        <w:t>erfor</w:t>
      </w:r>
      <w:proofErr w:type="spellEnd"/>
      <w:r>
        <w:rPr>
          <w:w w:val="106"/>
          <w:sz w:val="18"/>
          <w:szCs w:val="18"/>
        </w:rPr>
        <w:t xml:space="preserve">- </w:t>
      </w:r>
      <w:proofErr w:type="spellStart"/>
      <w:r>
        <w:rPr>
          <w:sz w:val="18"/>
          <w:szCs w:val="18"/>
        </w:rPr>
        <w:t>mance</w:t>
      </w:r>
      <w:proofErr w:type="spellEnd"/>
      <w:r>
        <w:rPr>
          <w:sz w:val="18"/>
          <w:szCs w:val="18"/>
        </w:rPr>
        <w:t xml:space="preserve"> </w:t>
      </w:r>
      <w:r>
        <w:rPr>
          <w:spacing w:val="20"/>
          <w:sz w:val="18"/>
          <w:szCs w:val="18"/>
        </w:rPr>
        <w:t xml:space="preserve"> </w:t>
      </w:r>
      <w:r>
        <w:rPr>
          <w:sz w:val="18"/>
          <w:szCs w:val="18"/>
        </w:rPr>
        <w:t>of</w:t>
      </w:r>
      <w:r>
        <w:rPr>
          <w:spacing w:val="19"/>
          <w:sz w:val="18"/>
          <w:szCs w:val="18"/>
        </w:rPr>
        <w:t xml:space="preserve"> </w:t>
      </w:r>
      <w:r>
        <w:rPr>
          <w:w w:val="113"/>
          <w:sz w:val="18"/>
          <w:szCs w:val="18"/>
        </w:rPr>
        <w:t>data</w:t>
      </w:r>
      <w:r>
        <w:rPr>
          <w:spacing w:val="35"/>
          <w:w w:val="113"/>
          <w:sz w:val="18"/>
          <w:szCs w:val="18"/>
        </w:rPr>
        <w:t xml:space="preserve"> </w:t>
      </w:r>
      <w:r>
        <w:rPr>
          <w:w w:val="113"/>
          <w:sz w:val="18"/>
          <w:szCs w:val="18"/>
        </w:rPr>
        <w:t>transfer</w:t>
      </w:r>
      <w:r>
        <w:rPr>
          <w:spacing w:val="15"/>
          <w:w w:val="113"/>
          <w:sz w:val="18"/>
          <w:szCs w:val="18"/>
        </w:rPr>
        <w:t xml:space="preserve"> </w:t>
      </w:r>
      <w:r>
        <w:rPr>
          <w:w w:val="113"/>
          <w:sz w:val="18"/>
          <w:szCs w:val="18"/>
        </w:rPr>
        <w:t>o</w:t>
      </w:r>
      <w:r>
        <w:rPr>
          <w:spacing w:val="7"/>
          <w:w w:val="113"/>
          <w:sz w:val="18"/>
          <w:szCs w:val="18"/>
        </w:rPr>
        <w:t>p</w:t>
      </w:r>
      <w:r>
        <w:rPr>
          <w:w w:val="113"/>
          <w:sz w:val="18"/>
          <w:szCs w:val="18"/>
        </w:rPr>
        <w:t>erations</w:t>
      </w:r>
      <w:r>
        <w:rPr>
          <w:spacing w:val="-6"/>
          <w:w w:val="113"/>
          <w:sz w:val="18"/>
          <w:szCs w:val="18"/>
        </w:rPr>
        <w:t xml:space="preserve"> </w:t>
      </w:r>
      <w:r>
        <w:rPr>
          <w:sz w:val="18"/>
          <w:szCs w:val="18"/>
        </w:rPr>
        <w:t>in</w:t>
      </w:r>
      <w:r>
        <w:rPr>
          <w:spacing w:val="36"/>
          <w:sz w:val="18"/>
          <w:szCs w:val="18"/>
        </w:rPr>
        <w:t xml:space="preserve"> </w:t>
      </w:r>
      <w:r>
        <w:rPr>
          <w:w w:val="108"/>
          <w:sz w:val="18"/>
          <w:szCs w:val="18"/>
        </w:rPr>
        <w:t>ne</w:t>
      </w:r>
      <w:r>
        <w:rPr>
          <w:spacing w:val="-5"/>
          <w:w w:val="143"/>
          <w:sz w:val="18"/>
          <w:szCs w:val="18"/>
        </w:rPr>
        <w:t>t</w:t>
      </w:r>
      <w:r>
        <w:rPr>
          <w:spacing w:val="-5"/>
          <w:w w:val="102"/>
          <w:sz w:val="18"/>
          <w:szCs w:val="18"/>
        </w:rPr>
        <w:t>w</w:t>
      </w:r>
      <w:r>
        <w:rPr>
          <w:w w:val="108"/>
          <w:sz w:val="18"/>
          <w:szCs w:val="18"/>
        </w:rPr>
        <w:t>ork-</w:t>
      </w:r>
      <w:r>
        <w:rPr>
          <w:spacing w:val="6"/>
          <w:w w:val="108"/>
          <w:sz w:val="18"/>
          <w:szCs w:val="18"/>
        </w:rPr>
        <w:t>b</w:t>
      </w:r>
      <w:r>
        <w:rPr>
          <w:w w:val="110"/>
          <w:sz w:val="18"/>
          <w:szCs w:val="18"/>
        </w:rPr>
        <w:t>ound</w:t>
      </w:r>
      <w:r>
        <w:rPr>
          <w:sz w:val="18"/>
          <w:szCs w:val="18"/>
        </w:rPr>
        <w:t xml:space="preserve"> </w:t>
      </w:r>
      <w:r>
        <w:rPr>
          <w:spacing w:val="-22"/>
          <w:sz w:val="18"/>
          <w:szCs w:val="18"/>
        </w:rPr>
        <w:t xml:space="preserve"> </w:t>
      </w:r>
      <w:r>
        <w:rPr>
          <w:w w:val="112"/>
          <w:sz w:val="18"/>
          <w:szCs w:val="18"/>
        </w:rPr>
        <w:t>distributed</w:t>
      </w:r>
      <w:r>
        <w:rPr>
          <w:spacing w:val="34"/>
          <w:w w:val="112"/>
          <w:sz w:val="18"/>
          <w:szCs w:val="18"/>
        </w:rPr>
        <w:t xml:space="preserve"> </w:t>
      </w:r>
      <w:r>
        <w:rPr>
          <w:w w:val="112"/>
          <w:sz w:val="18"/>
          <w:szCs w:val="18"/>
        </w:rPr>
        <w:t>data</w:t>
      </w:r>
      <w:r>
        <w:rPr>
          <w:spacing w:val="39"/>
          <w:w w:val="112"/>
          <w:sz w:val="18"/>
          <w:szCs w:val="18"/>
        </w:rPr>
        <w:t xml:space="preserve"> </w:t>
      </w:r>
      <w:r>
        <w:rPr>
          <w:w w:val="112"/>
          <w:sz w:val="18"/>
          <w:szCs w:val="18"/>
        </w:rPr>
        <w:t>i</w:t>
      </w:r>
      <w:r>
        <w:rPr>
          <w:spacing w:val="-6"/>
          <w:w w:val="112"/>
          <w:sz w:val="18"/>
          <w:szCs w:val="18"/>
        </w:rPr>
        <w:t>n</w:t>
      </w:r>
      <w:r>
        <w:rPr>
          <w:w w:val="112"/>
          <w:sz w:val="18"/>
          <w:szCs w:val="18"/>
        </w:rPr>
        <w:t>tensi</w:t>
      </w:r>
      <w:r>
        <w:rPr>
          <w:spacing w:val="-6"/>
          <w:w w:val="112"/>
          <w:sz w:val="18"/>
          <w:szCs w:val="18"/>
        </w:rPr>
        <w:t>v</w:t>
      </w:r>
      <w:r>
        <w:rPr>
          <w:w w:val="112"/>
          <w:sz w:val="18"/>
          <w:szCs w:val="18"/>
        </w:rPr>
        <w:t>e</w:t>
      </w:r>
      <w:r>
        <w:rPr>
          <w:spacing w:val="-3"/>
          <w:w w:val="112"/>
          <w:sz w:val="18"/>
          <w:szCs w:val="18"/>
        </w:rPr>
        <w:t xml:space="preserve"> </w:t>
      </w:r>
      <w:proofErr w:type="spellStart"/>
      <w:r>
        <w:rPr>
          <w:w w:val="112"/>
          <w:sz w:val="18"/>
          <w:szCs w:val="18"/>
        </w:rPr>
        <w:t>appli</w:t>
      </w:r>
      <w:proofErr w:type="spellEnd"/>
      <w:r>
        <w:rPr>
          <w:w w:val="112"/>
          <w:sz w:val="18"/>
          <w:szCs w:val="18"/>
        </w:rPr>
        <w:t xml:space="preserve">- </w:t>
      </w:r>
      <w:r>
        <w:rPr>
          <w:sz w:val="18"/>
          <w:szCs w:val="18"/>
        </w:rPr>
        <w:t xml:space="preserve">cations </w:t>
      </w:r>
      <w:r>
        <w:rPr>
          <w:spacing w:val="30"/>
          <w:sz w:val="18"/>
          <w:szCs w:val="18"/>
        </w:rPr>
        <w:t xml:space="preserve"> </w:t>
      </w:r>
      <w:r>
        <w:rPr>
          <w:sz w:val="18"/>
          <w:szCs w:val="18"/>
        </w:rPr>
        <w:t>in</w:t>
      </w:r>
      <w:r>
        <w:rPr>
          <w:spacing w:val="36"/>
          <w:sz w:val="18"/>
          <w:szCs w:val="18"/>
        </w:rPr>
        <w:t xml:space="preserve"> </w:t>
      </w:r>
      <w:r>
        <w:rPr>
          <w:sz w:val="18"/>
          <w:szCs w:val="18"/>
        </w:rPr>
        <w:t>a</w:t>
      </w:r>
      <w:r>
        <w:rPr>
          <w:spacing w:val="35"/>
          <w:sz w:val="18"/>
          <w:szCs w:val="18"/>
        </w:rPr>
        <w:t xml:space="preserve"> </w:t>
      </w:r>
      <w:r>
        <w:rPr>
          <w:spacing w:val="-6"/>
          <w:w w:val="111"/>
          <w:sz w:val="18"/>
          <w:szCs w:val="18"/>
        </w:rPr>
        <w:t>m</w:t>
      </w:r>
      <w:r>
        <w:rPr>
          <w:w w:val="111"/>
          <w:sz w:val="18"/>
          <w:szCs w:val="18"/>
        </w:rPr>
        <w:t>ultiuser</w:t>
      </w:r>
      <w:r>
        <w:rPr>
          <w:spacing w:val="22"/>
          <w:w w:val="111"/>
          <w:sz w:val="18"/>
          <w:szCs w:val="18"/>
        </w:rPr>
        <w:t xml:space="preserve"> </w:t>
      </w:r>
      <w:r>
        <w:rPr>
          <w:sz w:val="18"/>
          <w:szCs w:val="18"/>
        </w:rPr>
        <w:t xml:space="preserve">Grid </w:t>
      </w:r>
      <w:r>
        <w:rPr>
          <w:spacing w:val="18"/>
          <w:sz w:val="18"/>
          <w:szCs w:val="18"/>
        </w:rPr>
        <w:t xml:space="preserve"> </w:t>
      </w:r>
      <w:r>
        <w:rPr>
          <w:w w:val="110"/>
          <w:sz w:val="18"/>
          <w:szCs w:val="18"/>
        </w:rPr>
        <w:t>e</w:t>
      </w:r>
      <w:r>
        <w:rPr>
          <w:spacing w:val="-5"/>
          <w:w w:val="110"/>
          <w:sz w:val="18"/>
          <w:szCs w:val="18"/>
        </w:rPr>
        <w:t>n</w:t>
      </w:r>
      <w:r>
        <w:rPr>
          <w:w w:val="110"/>
          <w:sz w:val="18"/>
          <w:szCs w:val="18"/>
        </w:rPr>
        <w:t>vironme</w:t>
      </w:r>
      <w:r>
        <w:rPr>
          <w:spacing w:val="-4"/>
          <w:w w:val="110"/>
          <w:sz w:val="18"/>
          <w:szCs w:val="18"/>
        </w:rPr>
        <w:t>n</w:t>
      </w:r>
      <w:r>
        <w:rPr>
          <w:w w:val="110"/>
          <w:sz w:val="18"/>
          <w:szCs w:val="18"/>
        </w:rPr>
        <w:t>t.</w:t>
      </w:r>
      <w:r>
        <w:rPr>
          <w:spacing w:val="27"/>
          <w:w w:val="110"/>
          <w:sz w:val="18"/>
          <w:szCs w:val="18"/>
        </w:rPr>
        <w:t xml:space="preserve"> </w:t>
      </w:r>
      <w:r>
        <w:rPr>
          <w:sz w:val="18"/>
          <w:szCs w:val="18"/>
        </w:rPr>
        <w:t>As</w:t>
      </w:r>
      <w:r>
        <w:rPr>
          <w:spacing w:val="33"/>
          <w:sz w:val="18"/>
          <w:szCs w:val="18"/>
        </w:rPr>
        <w:t xml:space="preserve"> </w:t>
      </w:r>
      <w:r>
        <w:rPr>
          <w:w w:val="117"/>
          <w:sz w:val="18"/>
          <w:szCs w:val="18"/>
        </w:rPr>
        <w:t>stated</w:t>
      </w:r>
      <w:r>
        <w:rPr>
          <w:spacing w:val="16"/>
          <w:w w:val="117"/>
          <w:sz w:val="18"/>
          <w:szCs w:val="18"/>
        </w:rPr>
        <w:t xml:space="preserve"> </w:t>
      </w:r>
      <w:r>
        <w:rPr>
          <w:spacing w:val="-5"/>
          <w:sz w:val="18"/>
          <w:szCs w:val="18"/>
        </w:rPr>
        <w:t>b</w:t>
      </w:r>
      <w:r>
        <w:rPr>
          <w:sz w:val="18"/>
          <w:szCs w:val="18"/>
        </w:rPr>
        <w:t>y</w:t>
      </w:r>
      <w:r>
        <w:rPr>
          <w:spacing w:val="41"/>
          <w:sz w:val="18"/>
          <w:szCs w:val="18"/>
        </w:rPr>
        <w:t xml:space="preserve"> </w:t>
      </w:r>
      <w:proofErr w:type="gramStart"/>
      <w:r>
        <w:rPr>
          <w:sz w:val="18"/>
          <w:szCs w:val="18"/>
        </w:rPr>
        <w:t xml:space="preserve">the </w:t>
      </w:r>
      <w:r>
        <w:rPr>
          <w:spacing w:val="13"/>
          <w:sz w:val="18"/>
          <w:szCs w:val="18"/>
        </w:rPr>
        <w:t xml:space="preserve"> </w:t>
      </w:r>
      <w:r>
        <w:rPr>
          <w:w w:val="114"/>
          <w:sz w:val="18"/>
          <w:szCs w:val="18"/>
        </w:rPr>
        <w:t>authors</w:t>
      </w:r>
      <w:proofErr w:type="gramEnd"/>
      <w:r>
        <w:rPr>
          <w:w w:val="114"/>
          <w:sz w:val="18"/>
          <w:szCs w:val="18"/>
        </w:rPr>
        <w:t>,</w:t>
      </w:r>
      <w:r>
        <w:rPr>
          <w:spacing w:val="18"/>
          <w:w w:val="114"/>
          <w:sz w:val="18"/>
          <w:szCs w:val="18"/>
        </w:rPr>
        <w:t xml:space="preserve"> </w:t>
      </w:r>
      <w:r>
        <w:rPr>
          <w:sz w:val="18"/>
          <w:szCs w:val="18"/>
        </w:rPr>
        <w:t xml:space="preserve">those </w:t>
      </w:r>
      <w:r>
        <w:rPr>
          <w:spacing w:val="17"/>
          <w:sz w:val="18"/>
          <w:szCs w:val="18"/>
        </w:rPr>
        <w:t xml:space="preserve"> </w:t>
      </w:r>
      <w:r>
        <w:rPr>
          <w:w w:val="110"/>
          <w:sz w:val="18"/>
          <w:szCs w:val="18"/>
        </w:rPr>
        <w:t xml:space="preserve">predictions </w:t>
      </w:r>
      <w:r>
        <w:rPr>
          <w:sz w:val="18"/>
          <w:szCs w:val="18"/>
        </w:rPr>
        <w:t>can</w:t>
      </w:r>
      <w:r>
        <w:rPr>
          <w:spacing w:val="29"/>
          <w:sz w:val="18"/>
          <w:szCs w:val="18"/>
        </w:rPr>
        <w:t xml:space="preserve"> </w:t>
      </w:r>
      <w:r>
        <w:rPr>
          <w:spacing w:val="5"/>
          <w:sz w:val="18"/>
          <w:szCs w:val="18"/>
        </w:rPr>
        <w:t>b</w:t>
      </w:r>
      <w:r>
        <w:rPr>
          <w:sz w:val="18"/>
          <w:szCs w:val="18"/>
        </w:rPr>
        <w:t>e</w:t>
      </w:r>
      <w:r>
        <w:rPr>
          <w:spacing w:val="17"/>
          <w:sz w:val="18"/>
          <w:szCs w:val="18"/>
        </w:rPr>
        <w:t xml:space="preserve"> </w:t>
      </w:r>
      <w:r>
        <w:rPr>
          <w:sz w:val="18"/>
          <w:szCs w:val="18"/>
        </w:rPr>
        <w:t>used</w:t>
      </w:r>
      <w:r>
        <w:rPr>
          <w:spacing w:val="31"/>
          <w:sz w:val="18"/>
          <w:szCs w:val="18"/>
        </w:rPr>
        <w:t xml:space="preserve"> </w:t>
      </w:r>
      <w:r>
        <w:rPr>
          <w:sz w:val="18"/>
          <w:szCs w:val="18"/>
        </w:rPr>
        <w:t>for</w:t>
      </w:r>
      <w:r>
        <w:rPr>
          <w:spacing w:val="15"/>
          <w:sz w:val="18"/>
          <w:szCs w:val="18"/>
        </w:rPr>
        <w:t xml:space="preserve"> </w:t>
      </w:r>
      <w:r>
        <w:rPr>
          <w:w w:val="108"/>
          <w:sz w:val="18"/>
          <w:szCs w:val="18"/>
        </w:rPr>
        <w:t>comparison</w:t>
      </w:r>
      <w:r>
        <w:rPr>
          <w:spacing w:val="2"/>
          <w:w w:val="108"/>
          <w:sz w:val="18"/>
          <w:szCs w:val="18"/>
        </w:rPr>
        <w:t xml:space="preserve"> </w:t>
      </w:r>
      <w:r>
        <w:rPr>
          <w:sz w:val="18"/>
          <w:szCs w:val="18"/>
        </w:rPr>
        <w:t>of</w:t>
      </w:r>
      <w:r>
        <w:rPr>
          <w:spacing w:val="1"/>
          <w:sz w:val="18"/>
          <w:szCs w:val="18"/>
        </w:rPr>
        <w:t xml:space="preserve"> </w:t>
      </w:r>
      <w:r>
        <w:rPr>
          <w:w w:val="112"/>
          <w:sz w:val="18"/>
          <w:szCs w:val="18"/>
        </w:rPr>
        <w:t xml:space="preserve">candidate </w:t>
      </w:r>
      <w:r>
        <w:rPr>
          <w:sz w:val="18"/>
          <w:szCs w:val="18"/>
        </w:rPr>
        <w:t>s</w:t>
      </w:r>
      <w:r>
        <w:rPr>
          <w:spacing w:val="-5"/>
          <w:sz w:val="18"/>
          <w:szCs w:val="18"/>
        </w:rPr>
        <w:t>c</w:t>
      </w:r>
      <w:r>
        <w:rPr>
          <w:sz w:val="18"/>
          <w:szCs w:val="18"/>
        </w:rPr>
        <w:t xml:space="preserve">hedules </w:t>
      </w:r>
      <w:r>
        <w:rPr>
          <w:spacing w:val="8"/>
          <w:sz w:val="18"/>
          <w:szCs w:val="18"/>
        </w:rPr>
        <w:t xml:space="preserve"> </w:t>
      </w:r>
      <w:r>
        <w:rPr>
          <w:sz w:val="18"/>
          <w:szCs w:val="18"/>
        </w:rPr>
        <w:t>of</w:t>
      </w:r>
      <w:r>
        <w:rPr>
          <w:spacing w:val="1"/>
          <w:sz w:val="18"/>
          <w:szCs w:val="18"/>
        </w:rPr>
        <w:t xml:space="preserve"> </w:t>
      </w:r>
      <w:r>
        <w:rPr>
          <w:w w:val="112"/>
          <w:sz w:val="18"/>
          <w:szCs w:val="18"/>
        </w:rPr>
        <w:t xml:space="preserve">computational </w:t>
      </w:r>
      <w:r>
        <w:rPr>
          <w:sz w:val="18"/>
          <w:szCs w:val="18"/>
        </w:rPr>
        <w:t>jobs,</w:t>
      </w:r>
      <w:r>
        <w:rPr>
          <w:spacing w:val="32"/>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 xml:space="preserve">er, </w:t>
      </w:r>
      <w:r>
        <w:rPr>
          <w:spacing w:val="2"/>
          <w:sz w:val="18"/>
          <w:szCs w:val="18"/>
        </w:rPr>
        <w:t xml:space="preserve"> </w:t>
      </w:r>
      <w:r>
        <w:rPr>
          <w:w w:val="114"/>
          <w:sz w:val="18"/>
          <w:szCs w:val="18"/>
        </w:rPr>
        <w:t xml:space="preserve">an </w:t>
      </w:r>
      <w:r>
        <w:rPr>
          <w:sz w:val="18"/>
          <w:szCs w:val="18"/>
        </w:rPr>
        <w:t xml:space="preserve">exact </w:t>
      </w:r>
      <w:r>
        <w:rPr>
          <w:spacing w:val="9"/>
          <w:sz w:val="18"/>
          <w:szCs w:val="18"/>
        </w:rPr>
        <w:t xml:space="preserve"> </w:t>
      </w:r>
      <w:r>
        <w:rPr>
          <w:w w:val="109"/>
          <w:sz w:val="18"/>
          <w:szCs w:val="18"/>
        </w:rPr>
        <w:t>s</w:t>
      </w:r>
      <w:r>
        <w:rPr>
          <w:spacing w:val="-5"/>
          <w:w w:val="109"/>
          <w:sz w:val="18"/>
          <w:szCs w:val="18"/>
        </w:rPr>
        <w:t>c</w:t>
      </w:r>
      <w:r>
        <w:rPr>
          <w:w w:val="109"/>
          <w:sz w:val="18"/>
          <w:szCs w:val="18"/>
        </w:rPr>
        <w:t>heduling</w:t>
      </w:r>
      <w:r>
        <w:rPr>
          <w:spacing w:val="-7"/>
          <w:w w:val="109"/>
          <w:sz w:val="18"/>
          <w:szCs w:val="18"/>
        </w:rPr>
        <w:t xml:space="preserve"> </w:t>
      </w:r>
      <w:r>
        <w:rPr>
          <w:w w:val="109"/>
          <w:sz w:val="18"/>
          <w:szCs w:val="18"/>
        </w:rPr>
        <w:t>algorithm</w:t>
      </w:r>
      <w:r>
        <w:rPr>
          <w:spacing w:val="23"/>
          <w:w w:val="109"/>
          <w:sz w:val="18"/>
          <w:szCs w:val="18"/>
        </w:rPr>
        <w:t xml:space="preserve"> </w:t>
      </w:r>
      <w:r>
        <w:rPr>
          <w:sz w:val="18"/>
          <w:szCs w:val="18"/>
        </w:rPr>
        <w:t>is</w:t>
      </w:r>
      <w:r>
        <w:rPr>
          <w:spacing w:val="15"/>
          <w:sz w:val="18"/>
          <w:szCs w:val="18"/>
        </w:rPr>
        <w:t xml:space="preserve"> </w:t>
      </w:r>
      <w:r>
        <w:rPr>
          <w:sz w:val="18"/>
          <w:szCs w:val="18"/>
        </w:rPr>
        <w:t xml:space="preserve">not </w:t>
      </w:r>
      <w:r>
        <w:rPr>
          <w:spacing w:val="1"/>
          <w:sz w:val="18"/>
          <w:szCs w:val="18"/>
        </w:rPr>
        <w:t xml:space="preserve"> </w:t>
      </w:r>
      <w:r>
        <w:rPr>
          <w:w w:val="111"/>
          <w:sz w:val="18"/>
          <w:szCs w:val="18"/>
        </w:rPr>
        <w:t>prese</w:t>
      </w:r>
      <w:r>
        <w:rPr>
          <w:spacing w:val="-6"/>
          <w:w w:val="111"/>
          <w:sz w:val="18"/>
          <w:szCs w:val="18"/>
        </w:rPr>
        <w:t>n</w:t>
      </w:r>
      <w:r>
        <w:rPr>
          <w:w w:val="111"/>
          <w:sz w:val="18"/>
          <w:szCs w:val="18"/>
        </w:rPr>
        <w:t>ted</w:t>
      </w:r>
      <w:r>
        <w:rPr>
          <w:spacing w:val="9"/>
          <w:w w:val="111"/>
          <w:sz w:val="18"/>
          <w:szCs w:val="18"/>
        </w:rPr>
        <w:t xml:space="preserve"> </w:t>
      </w:r>
      <w:r>
        <w:rPr>
          <w:sz w:val="18"/>
          <w:szCs w:val="18"/>
        </w:rPr>
        <w:t>in</w:t>
      </w:r>
      <w:r>
        <w:rPr>
          <w:spacing w:val="25"/>
          <w:sz w:val="18"/>
          <w:szCs w:val="18"/>
        </w:rPr>
        <w:t xml:space="preserve"> </w:t>
      </w:r>
      <w:r>
        <w:rPr>
          <w:sz w:val="18"/>
          <w:szCs w:val="18"/>
        </w:rPr>
        <w:t xml:space="preserve">the </w:t>
      </w:r>
      <w:r>
        <w:rPr>
          <w:spacing w:val="2"/>
          <w:sz w:val="18"/>
          <w:szCs w:val="18"/>
        </w:rPr>
        <w:t xml:space="preserve"> </w:t>
      </w:r>
      <w:r>
        <w:rPr>
          <w:spacing w:val="-5"/>
          <w:sz w:val="18"/>
          <w:szCs w:val="18"/>
        </w:rPr>
        <w:t>w</w:t>
      </w:r>
      <w:r>
        <w:rPr>
          <w:sz w:val="18"/>
          <w:szCs w:val="18"/>
        </w:rPr>
        <w:t>ork.</w:t>
      </w:r>
      <w:r>
        <w:rPr>
          <w:spacing w:val="40"/>
          <w:sz w:val="18"/>
          <w:szCs w:val="18"/>
        </w:rPr>
        <w:t xml:space="preserve"> </w:t>
      </w:r>
      <w:proofErr w:type="gramStart"/>
      <w:r>
        <w:rPr>
          <w:sz w:val="18"/>
          <w:szCs w:val="18"/>
        </w:rPr>
        <w:t xml:space="preserve">The </w:t>
      </w:r>
      <w:r>
        <w:rPr>
          <w:spacing w:val="3"/>
          <w:sz w:val="18"/>
          <w:szCs w:val="18"/>
        </w:rPr>
        <w:t xml:space="preserve"> </w:t>
      </w:r>
      <w:r>
        <w:rPr>
          <w:w w:val="109"/>
          <w:sz w:val="18"/>
          <w:szCs w:val="18"/>
        </w:rPr>
        <w:t>ex</w:t>
      </w:r>
      <w:r>
        <w:rPr>
          <w:spacing w:val="5"/>
          <w:w w:val="109"/>
          <w:sz w:val="18"/>
          <w:szCs w:val="18"/>
        </w:rPr>
        <w:t>p</w:t>
      </w:r>
      <w:r>
        <w:rPr>
          <w:w w:val="109"/>
          <w:sz w:val="18"/>
          <w:szCs w:val="18"/>
        </w:rPr>
        <w:t>ected</w:t>
      </w:r>
      <w:proofErr w:type="gramEnd"/>
      <w:r>
        <w:rPr>
          <w:spacing w:val="9"/>
          <w:w w:val="109"/>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2"/>
          <w:sz w:val="18"/>
          <w:szCs w:val="18"/>
        </w:rPr>
        <w:t xml:space="preserve"> </w:t>
      </w:r>
      <w:r>
        <w:rPr>
          <w:w w:val="103"/>
          <w:sz w:val="18"/>
          <w:szCs w:val="18"/>
        </w:rPr>
        <w:t xml:space="preserve">is </w:t>
      </w:r>
      <w:r>
        <w:rPr>
          <w:sz w:val="18"/>
          <w:szCs w:val="18"/>
        </w:rPr>
        <w:t xml:space="preserve">based </w:t>
      </w:r>
      <w:r>
        <w:rPr>
          <w:spacing w:val="6"/>
          <w:sz w:val="18"/>
          <w:szCs w:val="18"/>
        </w:rPr>
        <w:t xml:space="preserve"> </w:t>
      </w:r>
      <w:r>
        <w:rPr>
          <w:sz w:val="18"/>
          <w:szCs w:val="18"/>
        </w:rPr>
        <w:t>on</w:t>
      </w:r>
      <w:r>
        <w:rPr>
          <w:spacing w:val="22"/>
          <w:sz w:val="18"/>
          <w:szCs w:val="18"/>
        </w:rPr>
        <w:t xml:space="preserve"> </w:t>
      </w:r>
      <w:r>
        <w:rPr>
          <w:w w:val="111"/>
          <w:sz w:val="18"/>
          <w:szCs w:val="18"/>
        </w:rPr>
        <w:t>optimal</w:t>
      </w:r>
      <w:r>
        <w:rPr>
          <w:spacing w:val="8"/>
          <w:w w:val="111"/>
          <w:sz w:val="18"/>
          <w:szCs w:val="18"/>
        </w:rPr>
        <w:t xml:space="preserve"> </w:t>
      </w:r>
      <w:r>
        <w:rPr>
          <w:sz w:val="18"/>
          <w:szCs w:val="18"/>
        </w:rPr>
        <w:t xml:space="preserve">selection </w:t>
      </w:r>
      <w:r>
        <w:rPr>
          <w:spacing w:val="11"/>
          <w:sz w:val="18"/>
          <w:szCs w:val="18"/>
        </w:rPr>
        <w:t xml:space="preserve"> </w:t>
      </w:r>
      <w:r>
        <w:rPr>
          <w:sz w:val="18"/>
          <w:szCs w:val="18"/>
        </w:rPr>
        <w:t>of</w:t>
      </w:r>
      <w:r>
        <w:rPr>
          <w:spacing w:val="7"/>
          <w:sz w:val="18"/>
          <w:szCs w:val="18"/>
        </w:rPr>
        <w:t xml:space="preserve"> </w:t>
      </w:r>
      <w:r>
        <w:rPr>
          <w:sz w:val="18"/>
          <w:szCs w:val="18"/>
        </w:rPr>
        <w:t xml:space="preserve">resources </w:t>
      </w:r>
      <w:r>
        <w:rPr>
          <w:spacing w:val="13"/>
          <w:sz w:val="18"/>
          <w:szCs w:val="18"/>
        </w:rPr>
        <w:t xml:space="preserve"> </w:t>
      </w:r>
      <w:r>
        <w:rPr>
          <w:sz w:val="18"/>
          <w:szCs w:val="18"/>
        </w:rPr>
        <w:t>for</w:t>
      </w:r>
      <w:r>
        <w:rPr>
          <w:spacing w:val="20"/>
          <w:sz w:val="18"/>
          <w:szCs w:val="18"/>
        </w:rPr>
        <w:t xml:space="preserve"> </w:t>
      </w:r>
      <w:r>
        <w:rPr>
          <w:w w:val="107"/>
          <w:sz w:val="18"/>
          <w:szCs w:val="18"/>
        </w:rPr>
        <w:t>s</w:t>
      </w:r>
      <w:r>
        <w:rPr>
          <w:spacing w:val="-5"/>
          <w:w w:val="107"/>
          <w:sz w:val="18"/>
          <w:szCs w:val="18"/>
        </w:rPr>
        <w:t>c</w:t>
      </w:r>
      <w:r>
        <w:rPr>
          <w:w w:val="107"/>
          <w:sz w:val="18"/>
          <w:szCs w:val="18"/>
        </w:rPr>
        <w:t>heduled</w:t>
      </w:r>
      <w:r>
        <w:rPr>
          <w:spacing w:val="13"/>
          <w:w w:val="107"/>
          <w:sz w:val="18"/>
          <w:szCs w:val="18"/>
        </w:rPr>
        <w:t xml:space="preserve"> </w:t>
      </w:r>
      <w:r>
        <w:rPr>
          <w:sz w:val="18"/>
          <w:szCs w:val="18"/>
        </w:rPr>
        <w:t xml:space="preserve">tasks </w:t>
      </w:r>
      <w:r>
        <w:rPr>
          <w:spacing w:val="8"/>
          <w:sz w:val="18"/>
          <w:szCs w:val="18"/>
        </w:rPr>
        <w:t xml:space="preserve"> </w:t>
      </w:r>
      <w:r>
        <w:rPr>
          <w:sz w:val="18"/>
          <w:szCs w:val="18"/>
        </w:rPr>
        <w:t xml:space="preserve">and </w:t>
      </w:r>
      <w:r>
        <w:rPr>
          <w:spacing w:val="1"/>
          <w:sz w:val="18"/>
          <w:szCs w:val="18"/>
        </w:rPr>
        <w:t xml:space="preserve"> </w:t>
      </w:r>
      <w:r>
        <w:rPr>
          <w:sz w:val="18"/>
          <w:szCs w:val="18"/>
        </w:rPr>
        <w:t xml:space="preserve">their </w:t>
      </w:r>
      <w:r>
        <w:rPr>
          <w:spacing w:val="14"/>
          <w:sz w:val="18"/>
          <w:szCs w:val="18"/>
        </w:rPr>
        <w:t xml:space="preserve"> </w:t>
      </w:r>
      <w:r>
        <w:rPr>
          <w:sz w:val="18"/>
          <w:szCs w:val="18"/>
        </w:rPr>
        <w:t xml:space="preserve">order. </w:t>
      </w:r>
      <w:r>
        <w:rPr>
          <w:spacing w:val="12"/>
          <w:sz w:val="18"/>
          <w:szCs w:val="18"/>
        </w:rPr>
        <w:t xml:space="preserve"> </w:t>
      </w:r>
      <w:r>
        <w:rPr>
          <w:sz w:val="18"/>
          <w:szCs w:val="18"/>
        </w:rPr>
        <w:t xml:space="preserve">While  </w:t>
      </w:r>
      <w:r>
        <w:rPr>
          <w:w w:val="114"/>
          <w:sz w:val="18"/>
          <w:szCs w:val="18"/>
        </w:rPr>
        <w:t xml:space="preserve">this </w:t>
      </w:r>
      <w:r>
        <w:rPr>
          <w:sz w:val="18"/>
          <w:szCs w:val="18"/>
        </w:rPr>
        <w:t xml:space="preserve">can  </w:t>
      </w:r>
      <w:r>
        <w:rPr>
          <w:spacing w:val="5"/>
          <w:sz w:val="18"/>
          <w:szCs w:val="18"/>
        </w:rPr>
        <w:t>b</w:t>
      </w:r>
      <w:r>
        <w:rPr>
          <w:sz w:val="18"/>
          <w:szCs w:val="18"/>
        </w:rPr>
        <w:t>e</w:t>
      </w:r>
      <w:r>
        <w:rPr>
          <w:spacing w:val="33"/>
          <w:sz w:val="18"/>
          <w:szCs w:val="18"/>
        </w:rPr>
        <w:t xml:space="preserve"> </w:t>
      </w:r>
      <w:r>
        <w:rPr>
          <w:spacing w:val="5"/>
          <w:sz w:val="18"/>
          <w:szCs w:val="18"/>
        </w:rPr>
        <w:t>b</w:t>
      </w:r>
      <w:r>
        <w:rPr>
          <w:sz w:val="18"/>
          <w:szCs w:val="18"/>
        </w:rPr>
        <w:t xml:space="preserve">eneficial </w:t>
      </w:r>
      <w:r>
        <w:rPr>
          <w:spacing w:val="11"/>
          <w:sz w:val="18"/>
          <w:szCs w:val="18"/>
        </w:rPr>
        <w:t xml:space="preserve"> </w:t>
      </w:r>
      <w:r>
        <w:rPr>
          <w:sz w:val="18"/>
          <w:szCs w:val="18"/>
        </w:rPr>
        <w:t>in</w:t>
      </w:r>
      <w:r>
        <w:rPr>
          <w:spacing w:val="33"/>
          <w:sz w:val="18"/>
          <w:szCs w:val="18"/>
        </w:rPr>
        <w:t xml:space="preserve"> </w:t>
      </w:r>
      <w:r>
        <w:rPr>
          <w:sz w:val="18"/>
          <w:szCs w:val="18"/>
        </w:rPr>
        <w:t xml:space="preserve">the </w:t>
      </w:r>
      <w:r>
        <w:rPr>
          <w:spacing w:val="10"/>
          <w:sz w:val="18"/>
          <w:szCs w:val="18"/>
        </w:rPr>
        <w:t xml:space="preserve"> </w:t>
      </w:r>
      <w:r>
        <w:rPr>
          <w:spacing w:val="-5"/>
          <w:w w:val="110"/>
          <w:sz w:val="18"/>
          <w:szCs w:val="18"/>
        </w:rPr>
        <w:t>m</w:t>
      </w:r>
      <w:r>
        <w:rPr>
          <w:w w:val="110"/>
          <w:sz w:val="18"/>
          <w:szCs w:val="18"/>
        </w:rPr>
        <w:t>ultiuser</w:t>
      </w:r>
      <w:r>
        <w:rPr>
          <w:spacing w:val="25"/>
          <w:w w:val="110"/>
          <w:sz w:val="18"/>
          <w:szCs w:val="18"/>
        </w:rPr>
        <w:t xml:space="preserve"> </w:t>
      </w:r>
      <w:r>
        <w:rPr>
          <w:w w:val="110"/>
          <w:sz w:val="18"/>
          <w:szCs w:val="18"/>
        </w:rPr>
        <w:t>e</w:t>
      </w:r>
      <w:r>
        <w:rPr>
          <w:spacing w:val="-5"/>
          <w:w w:val="110"/>
          <w:sz w:val="18"/>
          <w:szCs w:val="18"/>
        </w:rPr>
        <w:t>n</w:t>
      </w:r>
      <w:r>
        <w:rPr>
          <w:w w:val="110"/>
          <w:sz w:val="18"/>
          <w:szCs w:val="18"/>
        </w:rPr>
        <w:t>vironme</w:t>
      </w:r>
      <w:r>
        <w:rPr>
          <w:spacing w:val="-4"/>
          <w:w w:val="110"/>
          <w:sz w:val="18"/>
          <w:szCs w:val="18"/>
        </w:rPr>
        <w:t>n</w:t>
      </w:r>
      <w:r>
        <w:rPr>
          <w:w w:val="110"/>
          <w:sz w:val="18"/>
          <w:szCs w:val="18"/>
        </w:rPr>
        <w:t>t,</w:t>
      </w:r>
      <w:r>
        <w:rPr>
          <w:spacing w:val="24"/>
          <w:w w:val="110"/>
          <w:sz w:val="18"/>
          <w:szCs w:val="18"/>
        </w:rPr>
        <w:t xml:space="preserve"> </w:t>
      </w:r>
      <w:r>
        <w:rPr>
          <w:sz w:val="18"/>
          <w:szCs w:val="18"/>
        </w:rPr>
        <w:t xml:space="preserve">where </w:t>
      </w:r>
      <w:r>
        <w:rPr>
          <w:spacing w:val="6"/>
          <w:sz w:val="18"/>
          <w:szCs w:val="18"/>
        </w:rPr>
        <w:t xml:space="preserve"> </w:t>
      </w:r>
      <w:r>
        <w:rPr>
          <w:sz w:val="18"/>
          <w:szCs w:val="18"/>
        </w:rPr>
        <w:t xml:space="preserve">the </w:t>
      </w:r>
      <w:r>
        <w:rPr>
          <w:spacing w:val="10"/>
          <w:sz w:val="18"/>
          <w:szCs w:val="18"/>
        </w:rPr>
        <w:t xml:space="preserve"> </w:t>
      </w:r>
      <w:r>
        <w:rPr>
          <w:sz w:val="18"/>
          <w:szCs w:val="18"/>
        </w:rPr>
        <w:t>files</w:t>
      </w:r>
      <w:r>
        <w:rPr>
          <w:spacing w:val="17"/>
          <w:sz w:val="18"/>
          <w:szCs w:val="18"/>
        </w:rPr>
        <w:t xml:space="preserve"> </w:t>
      </w:r>
      <w:r>
        <w:rPr>
          <w:spacing w:val="5"/>
          <w:sz w:val="18"/>
          <w:szCs w:val="18"/>
        </w:rPr>
        <w:t>b</w:t>
      </w:r>
      <w:r>
        <w:rPr>
          <w:sz w:val="18"/>
          <w:szCs w:val="18"/>
        </w:rPr>
        <w:t xml:space="preserve">eing </w:t>
      </w:r>
      <w:r>
        <w:rPr>
          <w:spacing w:val="2"/>
          <w:sz w:val="18"/>
          <w:szCs w:val="18"/>
        </w:rPr>
        <w:t xml:space="preserve"> </w:t>
      </w:r>
      <w:r>
        <w:rPr>
          <w:sz w:val="18"/>
          <w:szCs w:val="18"/>
        </w:rPr>
        <w:t>pr</w:t>
      </w:r>
      <w:r>
        <w:rPr>
          <w:spacing w:val="5"/>
          <w:sz w:val="18"/>
          <w:szCs w:val="18"/>
        </w:rPr>
        <w:t>o</w:t>
      </w:r>
      <w:r>
        <w:rPr>
          <w:sz w:val="18"/>
          <w:szCs w:val="18"/>
        </w:rPr>
        <w:t xml:space="preserve">cessed </w:t>
      </w:r>
      <w:r>
        <w:rPr>
          <w:spacing w:val="23"/>
          <w:sz w:val="18"/>
          <w:szCs w:val="18"/>
        </w:rPr>
        <w:t xml:space="preserve"> </w:t>
      </w:r>
      <w:r>
        <w:rPr>
          <w:w w:val="114"/>
          <w:sz w:val="18"/>
          <w:szCs w:val="18"/>
        </w:rPr>
        <w:t>h</w:t>
      </w:r>
      <w:r>
        <w:rPr>
          <w:spacing w:val="-5"/>
          <w:w w:val="114"/>
          <w:sz w:val="18"/>
          <w:szCs w:val="18"/>
        </w:rPr>
        <w:t>a</w:t>
      </w:r>
      <w:r>
        <w:rPr>
          <w:spacing w:val="-5"/>
          <w:w w:val="107"/>
          <w:sz w:val="18"/>
          <w:szCs w:val="18"/>
        </w:rPr>
        <w:t>v</w:t>
      </w:r>
      <w:r>
        <w:rPr>
          <w:w w:val="102"/>
          <w:sz w:val="18"/>
          <w:szCs w:val="18"/>
        </w:rPr>
        <w:t xml:space="preserve">e </w:t>
      </w:r>
      <w:r>
        <w:rPr>
          <w:spacing w:val="-10"/>
          <w:sz w:val="18"/>
          <w:szCs w:val="18"/>
        </w:rPr>
        <w:t>v</w:t>
      </w:r>
      <w:r>
        <w:rPr>
          <w:sz w:val="18"/>
          <w:szCs w:val="18"/>
        </w:rPr>
        <w:t xml:space="preserve">arious </w:t>
      </w:r>
      <w:r>
        <w:rPr>
          <w:spacing w:val="9"/>
          <w:sz w:val="18"/>
          <w:szCs w:val="18"/>
        </w:rPr>
        <w:t xml:space="preserve"> </w:t>
      </w:r>
      <w:r>
        <w:rPr>
          <w:spacing w:val="5"/>
          <w:sz w:val="18"/>
          <w:szCs w:val="18"/>
        </w:rPr>
        <w:t>p</w:t>
      </w:r>
      <w:r>
        <w:rPr>
          <w:sz w:val="18"/>
          <w:szCs w:val="18"/>
        </w:rPr>
        <w:t>ossible</w:t>
      </w:r>
      <w:r>
        <w:rPr>
          <w:spacing w:val="40"/>
          <w:sz w:val="18"/>
          <w:szCs w:val="18"/>
        </w:rPr>
        <w:t xml:space="preserve"> </w:t>
      </w:r>
      <w:r>
        <w:rPr>
          <w:sz w:val="18"/>
          <w:szCs w:val="18"/>
        </w:rPr>
        <w:t>sources</w:t>
      </w:r>
      <w:r>
        <w:rPr>
          <w:spacing w:val="40"/>
          <w:sz w:val="18"/>
          <w:szCs w:val="18"/>
        </w:rPr>
        <w:t xml:space="preserve"> </w:t>
      </w:r>
      <w:r>
        <w:rPr>
          <w:sz w:val="18"/>
          <w:szCs w:val="18"/>
        </w:rPr>
        <w:t>and</w:t>
      </w:r>
      <w:r>
        <w:rPr>
          <w:spacing w:val="44"/>
          <w:sz w:val="18"/>
          <w:szCs w:val="18"/>
        </w:rPr>
        <w:t xml:space="preserve"> </w:t>
      </w:r>
      <w:r>
        <w:rPr>
          <w:w w:val="112"/>
          <w:sz w:val="18"/>
          <w:szCs w:val="18"/>
        </w:rPr>
        <w:t>destinations,</w:t>
      </w:r>
      <w:r>
        <w:rPr>
          <w:spacing w:val="4"/>
          <w:w w:val="112"/>
          <w:sz w:val="18"/>
          <w:szCs w:val="18"/>
        </w:rPr>
        <w:t xml:space="preserve"> </w:t>
      </w:r>
      <w:r>
        <w:rPr>
          <w:sz w:val="18"/>
          <w:szCs w:val="18"/>
        </w:rPr>
        <w:t>in</w:t>
      </w:r>
      <w:r>
        <w:rPr>
          <w:spacing w:val="20"/>
          <w:sz w:val="18"/>
          <w:szCs w:val="18"/>
        </w:rPr>
        <w:t xml:space="preserve"> </w:t>
      </w:r>
      <w:r>
        <w:rPr>
          <w:sz w:val="18"/>
          <w:szCs w:val="18"/>
        </w:rPr>
        <w:t>the</w:t>
      </w:r>
      <w:r>
        <w:rPr>
          <w:spacing w:val="42"/>
          <w:sz w:val="18"/>
          <w:szCs w:val="18"/>
        </w:rPr>
        <w:t xml:space="preserve"> </w:t>
      </w:r>
      <w:r>
        <w:rPr>
          <w:w w:val="113"/>
          <w:sz w:val="18"/>
          <w:szCs w:val="18"/>
        </w:rPr>
        <w:t>data</w:t>
      </w:r>
      <w:r>
        <w:rPr>
          <w:spacing w:val="20"/>
          <w:w w:val="113"/>
          <w:sz w:val="18"/>
          <w:szCs w:val="18"/>
        </w:rPr>
        <w:t xml:space="preserve"> </w:t>
      </w:r>
      <w:r>
        <w:rPr>
          <w:w w:val="113"/>
          <w:sz w:val="18"/>
          <w:szCs w:val="18"/>
        </w:rPr>
        <w:t>pr</w:t>
      </w:r>
      <w:r>
        <w:rPr>
          <w:spacing w:val="6"/>
          <w:w w:val="113"/>
          <w:sz w:val="18"/>
          <w:szCs w:val="18"/>
        </w:rPr>
        <w:t>o</w:t>
      </w:r>
      <w:r>
        <w:rPr>
          <w:w w:val="113"/>
          <w:sz w:val="18"/>
          <w:szCs w:val="18"/>
        </w:rPr>
        <w:t>duction</w:t>
      </w:r>
      <w:r>
        <w:rPr>
          <w:spacing w:val="-16"/>
          <w:w w:val="113"/>
          <w:sz w:val="18"/>
          <w:szCs w:val="18"/>
        </w:rPr>
        <w:t xml:space="preserve"> </w:t>
      </w:r>
      <w:r>
        <w:rPr>
          <w:sz w:val="18"/>
          <w:szCs w:val="18"/>
        </w:rPr>
        <w:t>all</w:t>
      </w:r>
      <w:r>
        <w:rPr>
          <w:spacing w:val="22"/>
          <w:sz w:val="18"/>
          <w:szCs w:val="18"/>
        </w:rPr>
        <w:t xml:space="preserve"> </w:t>
      </w:r>
      <w:r>
        <w:rPr>
          <w:sz w:val="18"/>
          <w:szCs w:val="18"/>
        </w:rPr>
        <w:t>the</w:t>
      </w:r>
      <w:r>
        <w:rPr>
          <w:spacing w:val="42"/>
          <w:sz w:val="18"/>
          <w:szCs w:val="18"/>
        </w:rPr>
        <w:t xml:space="preserve"> </w:t>
      </w:r>
      <w:r>
        <w:rPr>
          <w:w w:val="111"/>
          <w:sz w:val="18"/>
          <w:szCs w:val="18"/>
        </w:rPr>
        <w:t>compu</w:t>
      </w:r>
      <w:r>
        <w:rPr>
          <w:spacing w:val="1"/>
          <w:w w:val="111"/>
          <w:sz w:val="18"/>
          <w:szCs w:val="18"/>
        </w:rPr>
        <w:t>t</w:t>
      </w:r>
      <w:r>
        <w:rPr>
          <w:w w:val="112"/>
          <w:sz w:val="18"/>
          <w:szCs w:val="18"/>
        </w:rPr>
        <w:t xml:space="preserve">ational </w:t>
      </w:r>
      <w:r>
        <w:rPr>
          <w:sz w:val="18"/>
          <w:szCs w:val="18"/>
        </w:rPr>
        <w:t xml:space="preserve">tasks </w:t>
      </w:r>
      <w:r>
        <w:rPr>
          <w:spacing w:val="29"/>
          <w:sz w:val="18"/>
          <w:szCs w:val="18"/>
        </w:rPr>
        <w:t xml:space="preserve"> </w:t>
      </w:r>
      <w:r>
        <w:rPr>
          <w:sz w:val="18"/>
          <w:szCs w:val="18"/>
        </w:rPr>
        <w:t xml:space="preserve">are </w:t>
      </w:r>
      <w:r>
        <w:rPr>
          <w:spacing w:val="11"/>
          <w:sz w:val="18"/>
          <w:szCs w:val="18"/>
        </w:rPr>
        <w:t xml:space="preserve"> </w:t>
      </w:r>
      <w:r>
        <w:rPr>
          <w:w w:val="107"/>
          <w:sz w:val="18"/>
          <w:szCs w:val="18"/>
        </w:rPr>
        <w:t>equi</w:t>
      </w:r>
      <w:r>
        <w:rPr>
          <w:spacing w:val="-10"/>
          <w:w w:val="107"/>
          <w:sz w:val="18"/>
          <w:szCs w:val="18"/>
        </w:rPr>
        <w:t>v</w:t>
      </w:r>
      <w:r>
        <w:rPr>
          <w:w w:val="109"/>
          <w:sz w:val="18"/>
          <w:szCs w:val="18"/>
        </w:rPr>
        <w:t>ale</w:t>
      </w:r>
      <w:r>
        <w:rPr>
          <w:spacing w:val="-5"/>
          <w:w w:val="109"/>
          <w:sz w:val="18"/>
          <w:szCs w:val="18"/>
        </w:rPr>
        <w:t>n</w:t>
      </w:r>
      <w:r>
        <w:rPr>
          <w:w w:val="143"/>
          <w:sz w:val="18"/>
          <w:szCs w:val="18"/>
        </w:rPr>
        <w:t>t</w:t>
      </w:r>
      <w:r>
        <w:rPr>
          <w:sz w:val="18"/>
          <w:szCs w:val="18"/>
        </w:rPr>
        <w:t xml:space="preserve"> </w:t>
      </w:r>
      <w:r>
        <w:rPr>
          <w:spacing w:val="-15"/>
          <w:sz w:val="18"/>
          <w:szCs w:val="18"/>
        </w:rPr>
        <w:t xml:space="preserve"> </w:t>
      </w:r>
      <w:r>
        <w:rPr>
          <w:sz w:val="18"/>
          <w:szCs w:val="18"/>
        </w:rPr>
        <w:t xml:space="preserve">and </w:t>
      </w:r>
      <w:r>
        <w:rPr>
          <w:spacing w:val="21"/>
          <w:sz w:val="18"/>
          <w:szCs w:val="18"/>
        </w:rPr>
        <w:t xml:space="preserve"> </w:t>
      </w:r>
      <w:r>
        <w:rPr>
          <w:spacing w:val="-5"/>
          <w:w w:val="108"/>
          <w:sz w:val="18"/>
          <w:szCs w:val="18"/>
        </w:rPr>
        <w:t>a</w:t>
      </w:r>
      <w:r>
        <w:rPr>
          <w:spacing w:val="-11"/>
          <w:w w:val="108"/>
          <w:sz w:val="18"/>
          <w:szCs w:val="18"/>
        </w:rPr>
        <w:t>v</w:t>
      </w:r>
      <w:r>
        <w:rPr>
          <w:w w:val="108"/>
          <w:sz w:val="18"/>
          <w:szCs w:val="18"/>
        </w:rPr>
        <w:t>ailable</w:t>
      </w:r>
      <w:r>
        <w:rPr>
          <w:spacing w:val="33"/>
          <w:w w:val="108"/>
          <w:sz w:val="18"/>
          <w:szCs w:val="18"/>
        </w:rPr>
        <w:t xml:space="preserve"> </w:t>
      </w:r>
      <w:r>
        <w:rPr>
          <w:sz w:val="18"/>
          <w:szCs w:val="18"/>
        </w:rPr>
        <w:t xml:space="preserve">resources </w:t>
      </w:r>
      <w:r>
        <w:rPr>
          <w:spacing w:val="32"/>
          <w:sz w:val="18"/>
          <w:szCs w:val="18"/>
        </w:rPr>
        <w:t xml:space="preserve"> </w:t>
      </w:r>
      <w:r>
        <w:rPr>
          <w:sz w:val="18"/>
          <w:szCs w:val="18"/>
        </w:rPr>
        <w:t xml:space="preserve">are </w:t>
      </w:r>
      <w:r>
        <w:rPr>
          <w:spacing w:val="11"/>
          <w:sz w:val="18"/>
          <w:szCs w:val="18"/>
        </w:rPr>
        <w:t xml:space="preserve"> </w:t>
      </w:r>
      <w:r>
        <w:rPr>
          <w:spacing w:val="-5"/>
          <w:w w:val="143"/>
          <w:sz w:val="18"/>
          <w:szCs w:val="18"/>
        </w:rPr>
        <w:t>t</w:t>
      </w:r>
      <w:r>
        <w:rPr>
          <w:w w:val="107"/>
          <w:sz w:val="18"/>
          <w:szCs w:val="18"/>
        </w:rPr>
        <w:t>ypically</w:t>
      </w:r>
      <w:r>
        <w:rPr>
          <w:sz w:val="18"/>
          <w:szCs w:val="18"/>
        </w:rPr>
        <w:t xml:space="preserve"> </w:t>
      </w:r>
      <w:r>
        <w:rPr>
          <w:spacing w:val="-14"/>
          <w:sz w:val="18"/>
          <w:szCs w:val="18"/>
        </w:rPr>
        <w:t xml:space="preserve"> </w:t>
      </w:r>
      <w:r>
        <w:rPr>
          <w:sz w:val="18"/>
          <w:szCs w:val="18"/>
        </w:rPr>
        <w:t>he</w:t>
      </w:r>
      <w:r>
        <w:rPr>
          <w:spacing w:val="-5"/>
          <w:sz w:val="18"/>
          <w:szCs w:val="18"/>
        </w:rPr>
        <w:t>a</w:t>
      </w:r>
      <w:r>
        <w:rPr>
          <w:sz w:val="18"/>
          <w:szCs w:val="18"/>
        </w:rPr>
        <w:t xml:space="preserve">vily </w:t>
      </w:r>
      <w:r>
        <w:rPr>
          <w:spacing w:val="27"/>
          <w:sz w:val="18"/>
          <w:szCs w:val="18"/>
        </w:rPr>
        <w:t xml:space="preserve"> </w:t>
      </w:r>
      <w:r>
        <w:rPr>
          <w:sz w:val="18"/>
          <w:szCs w:val="18"/>
        </w:rPr>
        <w:t xml:space="preserve">loaded </w:t>
      </w:r>
      <w:r>
        <w:rPr>
          <w:spacing w:val="24"/>
          <w:sz w:val="18"/>
          <w:szCs w:val="18"/>
        </w:rPr>
        <w:t xml:space="preserve"> </w:t>
      </w:r>
      <w:r>
        <w:rPr>
          <w:sz w:val="18"/>
          <w:szCs w:val="18"/>
        </w:rPr>
        <w:t xml:space="preserve">most </w:t>
      </w:r>
      <w:r>
        <w:rPr>
          <w:spacing w:val="24"/>
          <w:sz w:val="18"/>
          <w:szCs w:val="18"/>
        </w:rPr>
        <w:t xml:space="preserve"> </w:t>
      </w:r>
      <w:r>
        <w:rPr>
          <w:sz w:val="18"/>
          <w:szCs w:val="18"/>
        </w:rPr>
        <w:t>of</w:t>
      </w:r>
      <w:r>
        <w:rPr>
          <w:spacing w:val="27"/>
          <w:sz w:val="18"/>
          <w:szCs w:val="18"/>
        </w:rPr>
        <w:t xml:space="preserve"> </w:t>
      </w:r>
      <w:r>
        <w:rPr>
          <w:w w:val="116"/>
          <w:sz w:val="18"/>
          <w:szCs w:val="18"/>
        </w:rPr>
        <w:t xml:space="preserve">the </w:t>
      </w:r>
      <w:r>
        <w:rPr>
          <w:sz w:val="18"/>
          <w:szCs w:val="18"/>
        </w:rPr>
        <w:t xml:space="preserve">time. </w:t>
      </w:r>
      <w:r>
        <w:rPr>
          <w:spacing w:val="22"/>
          <w:sz w:val="18"/>
          <w:szCs w:val="18"/>
        </w:rPr>
        <w:t xml:space="preserve"> </w:t>
      </w:r>
      <w:r>
        <w:rPr>
          <w:spacing w:val="-15"/>
          <w:sz w:val="18"/>
          <w:szCs w:val="18"/>
        </w:rPr>
        <w:t>F</w:t>
      </w:r>
      <w:r>
        <w:rPr>
          <w:sz w:val="18"/>
          <w:szCs w:val="18"/>
        </w:rPr>
        <w:t xml:space="preserve">or </w:t>
      </w:r>
      <w:r>
        <w:rPr>
          <w:spacing w:val="10"/>
          <w:sz w:val="18"/>
          <w:szCs w:val="18"/>
        </w:rPr>
        <w:t xml:space="preserve"> </w:t>
      </w:r>
      <w:r>
        <w:rPr>
          <w:sz w:val="18"/>
          <w:szCs w:val="18"/>
        </w:rPr>
        <w:t xml:space="preserve">this </w:t>
      </w:r>
      <w:r>
        <w:rPr>
          <w:spacing w:val="14"/>
          <w:sz w:val="18"/>
          <w:szCs w:val="18"/>
        </w:rPr>
        <w:t xml:space="preserve"> </w:t>
      </w:r>
      <w:r>
        <w:rPr>
          <w:sz w:val="18"/>
          <w:szCs w:val="18"/>
        </w:rPr>
        <w:t xml:space="preserve">reason, </w:t>
      </w:r>
      <w:r>
        <w:rPr>
          <w:spacing w:val="24"/>
          <w:sz w:val="18"/>
          <w:szCs w:val="18"/>
        </w:rPr>
        <w:t xml:space="preserve"> </w:t>
      </w:r>
      <w:r>
        <w:rPr>
          <w:sz w:val="18"/>
          <w:szCs w:val="18"/>
        </w:rPr>
        <w:t>s</w:t>
      </w:r>
      <w:r>
        <w:rPr>
          <w:spacing w:val="-5"/>
          <w:sz w:val="18"/>
          <w:szCs w:val="18"/>
        </w:rPr>
        <w:t>w</w:t>
      </w:r>
      <w:r>
        <w:rPr>
          <w:sz w:val="18"/>
          <w:szCs w:val="18"/>
        </w:rPr>
        <w:t xml:space="preserve">apping </w:t>
      </w:r>
      <w:r>
        <w:rPr>
          <w:spacing w:val="31"/>
          <w:sz w:val="18"/>
          <w:szCs w:val="18"/>
        </w:rPr>
        <w:t xml:space="preserve"> </w:t>
      </w:r>
      <w:r>
        <w:rPr>
          <w:w w:val="113"/>
          <w:sz w:val="18"/>
          <w:szCs w:val="18"/>
        </w:rPr>
        <w:t>particular</w:t>
      </w:r>
      <w:r>
        <w:rPr>
          <w:spacing w:val="24"/>
          <w:w w:val="113"/>
          <w:sz w:val="18"/>
          <w:szCs w:val="18"/>
        </w:rPr>
        <w:t xml:space="preserve"> </w:t>
      </w:r>
      <w:r>
        <w:rPr>
          <w:w w:val="113"/>
          <w:sz w:val="18"/>
          <w:szCs w:val="18"/>
        </w:rPr>
        <w:t>computational</w:t>
      </w:r>
      <w:r>
        <w:rPr>
          <w:spacing w:val="8"/>
          <w:w w:val="113"/>
          <w:sz w:val="18"/>
          <w:szCs w:val="18"/>
        </w:rPr>
        <w:t xml:space="preserve"> </w:t>
      </w:r>
      <w:r>
        <w:rPr>
          <w:sz w:val="18"/>
          <w:szCs w:val="18"/>
        </w:rPr>
        <w:t xml:space="preserve">jobs  </w:t>
      </w:r>
      <w:r>
        <w:rPr>
          <w:spacing w:val="5"/>
          <w:sz w:val="18"/>
          <w:szCs w:val="18"/>
        </w:rPr>
        <w:t>b</w:t>
      </w:r>
      <w:r>
        <w:rPr>
          <w:sz w:val="18"/>
          <w:szCs w:val="18"/>
        </w:rPr>
        <w:t>e</w:t>
      </w:r>
      <w:r>
        <w:rPr>
          <w:spacing w:val="-5"/>
          <w:sz w:val="18"/>
          <w:szCs w:val="18"/>
        </w:rPr>
        <w:t>tw</w:t>
      </w:r>
      <w:r>
        <w:rPr>
          <w:sz w:val="18"/>
          <w:szCs w:val="18"/>
        </w:rPr>
        <w:t xml:space="preserve">een </w:t>
      </w:r>
      <w:r>
        <w:rPr>
          <w:spacing w:val="29"/>
          <w:sz w:val="18"/>
          <w:szCs w:val="18"/>
        </w:rPr>
        <w:t xml:space="preserve"> </w:t>
      </w:r>
      <w:r>
        <w:rPr>
          <w:sz w:val="18"/>
          <w:szCs w:val="18"/>
        </w:rPr>
        <w:t xml:space="preserve">resources </w:t>
      </w:r>
      <w:r>
        <w:rPr>
          <w:spacing w:val="25"/>
          <w:sz w:val="18"/>
          <w:szCs w:val="18"/>
        </w:rPr>
        <w:t xml:space="preserve"> </w:t>
      </w:r>
      <w:r>
        <w:rPr>
          <w:w w:val="114"/>
          <w:sz w:val="18"/>
          <w:szCs w:val="18"/>
        </w:rPr>
        <w:t xml:space="preserve">and </w:t>
      </w:r>
      <w:r>
        <w:rPr>
          <w:spacing w:val="-5"/>
          <w:sz w:val="18"/>
          <w:szCs w:val="18"/>
        </w:rPr>
        <w:t>c</w:t>
      </w:r>
      <w:r>
        <w:rPr>
          <w:sz w:val="18"/>
          <w:szCs w:val="18"/>
        </w:rPr>
        <w:t xml:space="preserve">hanging </w:t>
      </w:r>
      <w:r>
        <w:rPr>
          <w:spacing w:val="27"/>
          <w:sz w:val="18"/>
          <w:szCs w:val="18"/>
        </w:rPr>
        <w:t xml:space="preserve"> </w:t>
      </w:r>
      <w:r>
        <w:rPr>
          <w:sz w:val="18"/>
          <w:szCs w:val="18"/>
        </w:rPr>
        <w:t xml:space="preserve">their </w:t>
      </w:r>
      <w:r>
        <w:rPr>
          <w:spacing w:val="21"/>
          <w:sz w:val="18"/>
          <w:szCs w:val="18"/>
        </w:rPr>
        <w:t xml:space="preserve"> </w:t>
      </w:r>
      <w:r>
        <w:rPr>
          <w:sz w:val="18"/>
          <w:szCs w:val="18"/>
        </w:rPr>
        <w:t xml:space="preserve">order </w:t>
      </w:r>
      <w:r>
        <w:rPr>
          <w:spacing w:val="10"/>
          <w:sz w:val="18"/>
          <w:szCs w:val="18"/>
        </w:rPr>
        <w:t xml:space="preserve"> </w:t>
      </w:r>
      <w:r>
        <w:rPr>
          <w:w w:val="113"/>
          <w:sz w:val="18"/>
          <w:szCs w:val="18"/>
        </w:rPr>
        <w:t>cannot</w:t>
      </w:r>
      <w:r>
        <w:rPr>
          <w:spacing w:val="11"/>
          <w:w w:val="113"/>
          <w:sz w:val="18"/>
          <w:szCs w:val="18"/>
        </w:rPr>
        <w:t xml:space="preserve"> </w:t>
      </w:r>
      <w:r>
        <w:rPr>
          <w:sz w:val="18"/>
          <w:szCs w:val="18"/>
        </w:rPr>
        <w:t>impr</w:t>
      </w:r>
      <w:r>
        <w:rPr>
          <w:spacing w:val="-5"/>
          <w:sz w:val="18"/>
          <w:szCs w:val="18"/>
        </w:rPr>
        <w:t>ov</w:t>
      </w:r>
      <w:r>
        <w:rPr>
          <w:sz w:val="18"/>
          <w:szCs w:val="18"/>
        </w:rPr>
        <w:t xml:space="preserve">e </w:t>
      </w:r>
      <w:r>
        <w:rPr>
          <w:spacing w:val="19"/>
          <w:sz w:val="18"/>
          <w:szCs w:val="18"/>
        </w:rPr>
        <w:t xml:space="preserve"> </w:t>
      </w:r>
      <w:r>
        <w:rPr>
          <w:sz w:val="18"/>
          <w:szCs w:val="18"/>
        </w:rPr>
        <w:t>an</w:t>
      </w:r>
      <w:r>
        <w:rPr>
          <w:spacing w:val="41"/>
          <w:sz w:val="18"/>
          <w:szCs w:val="18"/>
        </w:rPr>
        <w:t xml:space="preserve"> </w:t>
      </w:r>
      <w:r>
        <w:rPr>
          <w:spacing w:val="-5"/>
          <w:sz w:val="18"/>
          <w:szCs w:val="18"/>
        </w:rPr>
        <w:t>ov</w:t>
      </w:r>
      <w:r>
        <w:rPr>
          <w:sz w:val="18"/>
          <w:szCs w:val="18"/>
        </w:rPr>
        <w:t xml:space="preserve">erall </w:t>
      </w:r>
      <w:r>
        <w:rPr>
          <w:spacing w:val="9"/>
          <w:sz w:val="18"/>
          <w:szCs w:val="18"/>
        </w:rPr>
        <w:t xml:space="preserve"> </w:t>
      </w:r>
      <w:r>
        <w:rPr>
          <w:spacing w:val="5"/>
          <w:w w:val="113"/>
          <w:sz w:val="18"/>
          <w:szCs w:val="18"/>
        </w:rPr>
        <w:t>p</w:t>
      </w:r>
      <w:r>
        <w:rPr>
          <w:w w:val="108"/>
          <w:sz w:val="18"/>
          <w:szCs w:val="18"/>
        </w:rPr>
        <w:t>erformance.</w:t>
      </w:r>
    </w:p>
    <w:p w:rsidR="00C45AA3" w:rsidRDefault="00DC4C15">
      <w:pPr>
        <w:spacing w:before="5" w:line="265" w:lineRule="auto"/>
        <w:ind w:left="100" w:right="1841" w:firstLine="299"/>
        <w:jc w:val="both"/>
        <w:rPr>
          <w:sz w:val="18"/>
          <w:szCs w:val="18"/>
        </w:rPr>
      </w:pPr>
      <w:r>
        <w:rPr>
          <w:w w:val="112"/>
          <w:sz w:val="18"/>
          <w:szCs w:val="18"/>
        </w:rPr>
        <w:t xml:space="preserve">Optimization </w:t>
      </w:r>
      <w:r>
        <w:rPr>
          <w:sz w:val="18"/>
          <w:szCs w:val="18"/>
        </w:rPr>
        <w:t>of</w:t>
      </w:r>
      <w:r>
        <w:rPr>
          <w:spacing w:val="1"/>
          <w:sz w:val="18"/>
          <w:szCs w:val="18"/>
        </w:rPr>
        <w:t xml:space="preserve"> </w:t>
      </w:r>
      <w:r>
        <w:rPr>
          <w:w w:val="112"/>
          <w:sz w:val="18"/>
          <w:szCs w:val="18"/>
        </w:rPr>
        <w:t>data</w:t>
      </w:r>
      <w:r>
        <w:rPr>
          <w:spacing w:val="20"/>
          <w:w w:val="112"/>
          <w:sz w:val="18"/>
          <w:szCs w:val="18"/>
        </w:rPr>
        <w:t xml:space="preserve"> </w:t>
      </w:r>
      <w:r>
        <w:rPr>
          <w:w w:val="112"/>
          <w:sz w:val="18"/>
          <w:szCs w:val="18"/>
        </w:rPr>
        <w:t>i</w:t>
      </w:r>
      <w:r>
        <w:rPr>
          <w:spacing w:val="-6"/>
          <w:w w:val="112"/>
          <w:sz w:val="18"/>
          <w:szCs w:val="18"/>
        </w:rPr>
        <w:t>n</w:t>
      </w:r>
      <w:r>
        <w:rPr>
          <w:w w:val="112"/>
          <w:sz w:val="18"/>
          <w:szCs w:val="18"/>
        </w:rPr>
        <w:t>tensi</w:t>
      </w:r>
      <w:r>
        <w:rPr>
          <w:spacing w:val="-4"/>
          <w:w w:val="112"/>
          <w:sz w:val="18"/>
          <w:szCs w:val="18"/>
        </w:rPr>
        <w:t>v</w:t>
      </w:r>
      <w:r>
        <w:rPr>
          <w:w w:val="112"/>
          <w:sz w:val="18"/>
          <w:szCs w:val="18"/>
        </w:rPr>
        <w:t>e</w:t>
      </w:r>
      <w:r>
        <w:rPr>
          <w:spacing w:val="-22"/>
          <w:w w:val="112"/>
          <w:sz w:val="18"/>
          <w:szCs w:val="18"/>
        </w:rPr>
        <w:t xml:space="preserve"> </w:t>
      </w:r>
      <w:r>
        <w:rPr>
          <w:w w:val="112"/>
          <w:sz w:val="18"/>
          <w:szCs w:val="18"/>
        </w:rPr>
        <w:t>applications</w:t>
      </w:r>
      <w:r>
        <w:rPr>
          <w:spacing w:val="-18"/>
          <w:w w:val="112"/>
          <w:sz w:val="18"/>
          <w:szCs w:val="18"/>
        </w:rPr>
        <w:t xml:space="preserve"> </w:t>
      </w:r>
      <w:r>
        <w:rPr>
          <w:sz w:val="18"/>
          <w:szCs w:val="18"/>
        </w:rPr>
        <w:t>in</w:t>
      </w:r>
      <w:r>
        <w:rPr>
          <w:spacing w:val="17"/>
          <w:sz w:val="18"/>
          <w:szCs w:val="18"/>
        </w:rPr>
        <w:t xml:space="preserve"> </w:t>
      </w:r>
      <w:r>
        <w:rPr>
          <w:sz w:val="18"/>
          <w:szCs w:val="18"/>
        </w:rPr>
        <w:t>Grid</w:t>
      </w:r>
      <w:r>
        <w:rPr>
          <w:spacing w:val="44"/>
          <w:sz w:val="18"/>
          <w:szCs w:val="18"/>
        </w:rPr>
        <w:t xml:space="preserve"> </w:t>
      </w:r>
      <w:r>
        <w:rPr>
          <w:spacing w:val="-5"/>
          <w:sz w:val="18"/>
          <w:szCs w:val="18"/>
        </w:rPr>
        <w:t>w</w:t>
      </w:r>
      <w:r>
        <w:rPr>
          <w:sz w:val="18"/>
          <w:szCs w:val="18"/>
        </w:rPr>
        <w:t>as</w:t>
      </w:r>
      <w:r>
        <w:rPr>
          <w:spacing w:val="19"/>
          <w:sz w:val="18"/>
          <w:szCs w:val="18"/>
        </w:rPr>
        <w:t xml:space="preserve"> </w:t>
      </w:r>
      <w:r>
        <w:rPr>
          <w:w w:val="112"/>
          <w:sz w:val="18"/>
          <w:szCs w:val="18"/>
        </w:rPr>
        <w:t>studied</w:t>
      </w:r>
      <w:r>
        <w:rPr>
          <w:spacing w:val="-1"/>
          <w:w w:val="112"/>
          <w:sz w:val="18"/>
          <w:szCs w:val="18"/>
        </w:rPr>
        <w:t xml:space="preserve"> </w:t>
      </w:r>
      <w:r>
        <w:rPr>
          <w:sz w:val="18"/>
          <w:szCs w:val="18"/>
        </w:rPr>
        <w:t>in</w:t>
      </w:r>
      <w:r>
        <w:rPr>
          <w:spacing w:val="17"/>
          <w:sz w:val="18"/>
          <w:szCs w:val="18"/>
        </w:rPr>
        <w:t xml:space="preserve"> </w:t>
      </w:r>
      <w:r>
        <w:rPr>
          <w:sz w:val="18"/>
          <w:szCs w:val="18"/>
        </w:rPr>
        <w:t>[16].</w:t>
      </w:r>
      <w:r>
        <w:rPr>
          <w:spacing w:val="-6"/>
          <w:sz w:val="18"/>
          <w:szCs w:val="18"/>
        </w:rPr>
        <w:t xml:space="preserve"> </w:t>
      </w:r>
      <w:r>
        <w:rPr>
          <w:sz w:val="18"/>
          <w:szCs w:val="18"/>
        </w:rPr>
        <w:t>In</w:t>
      </w:r>
      <w:r>
        <w:rPr>
          <w:spacing w:val="22"/>
          <w:sz w:val="18"/>
          <w:szCs w:val="18"/>
        </w:rPr>
        <w:t xml:space="preserve"> </w:t>
      </w:r>
      <w:r>
        <w:rPr>
          <w:sz w:val="18"/>
          <w:szCs w:val="18"/>
        </w:rPr>
        <w:t>this</w:t>
      </w:r>
      <w:r>
        <w:rPr>
          <w:spacing w:val="40"/>
          <w:sz w:val="18"/>
          <w:szCs w:val="18"/>
        </w:rPr>
        <w:t xml:space="preserve"> </w:t>
      </w:r>
      <w:r>
        <w:rPr>
          <w:spacing w:val="-5"/>
          <w:w w:val="102"/>
          <w:sz w:val="18"/>
          <w:szCs w:val="18"/>
        </w:rPr>
        <w:t>w</w:t>
      </w:r>
      <w:r>
        <w:rPr>
          <w:w w:val="108"/>
          <w:sz w:val="18"/>
          <w:szCs w:val="18"/>
        </w:rPr>
        <w:t xml:space="preserve">ork </w:t>
      </w:r>
      <w:proofErr w:type="spellStart"/>
      <w:r>
        <w:rPr>
          <w:sz w:val="18"/>
          <w:szCs w:val="18"/>
        </w:rPr>
        <w:t>an</w:t>
      </w:r>
      <w:proofErr w:type="spellEnd"/>
      <w:r>
        <w:rPr>
          <w:spacing w:val="35"/>
          <w:sz w:val="18"/>
          <w:szCs w:val="18"/>
        </w:rPr>
        <w:t xml:space="preserve"> </w:t>
      </w:r>
      <w:r>
        <w:rPr>
          <w:w w:val="111"/>
          <w:sz w:val="18"/>
          <w:szCs w:val="18"/>
        </w:rPr>
        <w:t>optimization</w:t>
      </w:r>
      <w:r>
        <w:rPr>
          <w:spacing w:val="8"/>
          <w:w w:val="111"/>
          <w:sz w:val="18"/>
          <w:szCs w:val="18"/>
        </w:rPr>
        <w:t xml:space="preserve"> </w:t>
      </w:r>
      <w:r>
        <w:rPr>
          <w:spacing w:val="-5"/>
          <w:sz w:val="18"/>
          <w:szCs w:val="18"/>
        </w:rPr>
        <w:t>w</w:t>
      </w:r>
      <w:r>
        <w:rPr>
          <w:sz w:val="18"/>
          <w:szCs w:val="18"/>
        </w:rPr>
        <w:t>as</w:t>
      </w:r>
      <w:r>
        <w:rPr>
          <w:spacing w:val="27"/>
          <w:sz w:val="18"/>
          <w:szCs w:val="18"/>
        </w:rPr>
        <w:t xml:space="preserve"> </w:t>
      </w:r>
      <w:proofErr w:type="gramStart"/>
      <w:r>
        <w:rPr>
          <w:sz w:val="18"/>
          <w:szCs w:val="18"/>
        </w:rPr>
        <w:t>a</w:t>
      </w:r>
      <w:r>
        <w:rPr>
          <w:spacing w:val="-5"/>
          <w:sz w:val="18"/>
          <w:szCs w:val="18"/>
        </w:rPr>
        <w:t>c</w:t>
      </w:r>
      <w:r>
        <w:rPr>
          <w:sz w:val="18"/>
          <w:szCs w:val="18"/>
        </w:rPr>
        <w:t>hie</w:t>
      </w:r>
      <w:r>
        <w:rPr>
          <w:spacing w:val="-5"/>
          <w:sz w:val="18"/>
          <w:szCs w:val="18"/>
        </w:rPr>
        <w:t>v</w:t>
      </w:r>
      <w:r>
        <w:rPr>
          <w:sz w:val="18"/>
          <w:szCs w:val="18"/>
        </w:rPr>
        <w:t xml:space="preserve">ed </w:t>
      </w:r>
      <w:r>
        <w:rPr>
          <w:spacing w:val="15"/>
          <w:sz w:val="18"/>
          <w:szCs w:val="18"/>
        </w:rPr>
        <w:t xml:space="preserve"> </w:t>
      </w:r>
      <w:r>
        <w:rPr>
          <w:spacing w:val="-5"/>
          <w:sz w:val="18"/>
          <w:szCs w:val="18"/>
        </w:rPr>
        <w:t>b</w:t>
      </w:r>
      <w:r>
        <w:rPr>
          <w:sz w:val="18"/>
          <w:szCs w:val="18"/>
        </w:rPr>
        <w:t>y</w:t>
      </w:r>
      <w:proofErr w:type="gramEnd"/>
      <w:r>
        <w:rPr>
          <w:spacing w:val="29"/>
          <w:sz w:val="18"/>
          <w:szCs w:val="18"/>
        </w:rPr>
        <w:t xml:space="preserve"> </w:t>
      </w:r>
      <w:r>
        <w:rPr>
          <w:w w:val="110"/>
          <w:sz w:val="18"/>
          <w:szCs w:val="18"/>
        </w:rPr>
        <w:t>replication</w:t>
      </w:r>
      <w:r>
        <w:rPr>
          <w:spacing w:val="7"/>
          <w:w w:val="110"/>
          <w:sz w:val="18"/>
          <w:szCs w:val="18"/>
        </w:rPr>
        <w:t xml:space="preserve"> </w:t>
      </w:r>
      <w:r>
        <w:rPr>
          <w:sz w:val="18"/>
          <w:szCs w:val="18"/>
        </w:rPr>
        <w:t>of</w:t>
      </w:r>
      <w:r>
        <w:rPr>
          <w:spacing w:val="8"/>
          <w:sz w:val="18"/>
          <w:szCs w:val="18"/>
        </w:rPr>
        <w:t xml:space="preserve"> </w:t>
      </w:r>
      <w:r>
        <w:rPr>
          <w:sz w:val="18"/>
          <w:szCs w:val="18"/>
        </w:rPr>
        <w:t>highly</w:t>
      </w:r>
      <w:r>
        <w:rPr>
          <w:spacing w:val="44"/>
          <w:sz w:val="18"/>
          <w:szCs w:val="18"/>
        </w:rPr>
        <w:t xml:space="preserve"> </w:t>
      </w:r>
      <w:r>
        <w:rPr>
          <w:sz w:val="18"/>
          <w:szCs w:val="18"/>
        </w:rPr>
        <w:t>used</w:t>
      </w:r>
      <w:r>
        <w:rPr>
          <w:spacing w:val="37"/>
          <w:sz w:val="18"/>
          <w:szCs w:val="18"/>
        </w:rPr>
        <w:t xml:space="preserve"> </w:t>
      </w:r>
      <w:r>
        <w:rPr>
          <w:sz w:val="18"/>
          <w:szCs w:val="18"/>
        </w:rPr>
        <w:t>files</w:t>
      </w:r>
      <w:r>
        <w:rPr>
          <w:spacing w:val="9"/>
          <w:sz w:val="18"/>
          <w:szCs w:val="18"/>
        </w:rPr>
        <w:t xml:space="preserve"> </w:t>
      </w:r>
      <w:r>
        <w:rPr>
          <w:sz w:val="18"/>
          <w:szCs w:val="18"/>
        </w:rPr>
        <w:t>to</w:t>
      </w:r>
      <w:r>
        <w:rPr>
          <w:spacing w:val="33"/>
          <w:sz w:val="18"/>
          <w:szCs w:val="18"/>
        </w:rPr>
        <w:t xml:space="preserve"> </w:t>
      </w:r>
      <w:r>
        <w:rPr>
          <w:sz w:val="18"/>
          <w:szCs w:val="18"/>
        </w:rPr>
        <w:t>more</w:t>
      </w:r>
      <w:r>
        <w:rPr>
          <w:spacing w:val="41"/>
          <w:sz w:val="18"/>
          <w:szCs w:val="18"/>
        </w:rPr>
        <w:t xml:space="preserve"> </w:t>
      </w:r>
      <w:r>
        <w:rPr>
          <w:sz w:val="18"/>
          <w:szCs w:val="18"/>
        </w:rPr>
        <w:t>sites</w:t>
      </w:r>
      <w:r>
        <w:rPr>
          <w:spacing w:val="41"/>
          <w:sz w:val="18"/>
          <w:szCs w:val="18"/>
        </w:rPr>
        <w:t xml:space="preserve"> </w:t>
      </w:r>
      <w:r>
        <w:rPr>
          <w:sz w:val="18"/>
          <w:szCs w:val="18"/>
        </w:rPr>
        <w:t>while</w:t>
      </w:r>
      <w:r>
        <w:rPr>
          <w:spacing w:val="31"/>
          <w:sz w:val="18"/>
          <w:szCs w:val="18"/>
        </w:rPr>
        <w:t xml:space="preserve"> </w:t>
      </w:r>
      <w:r>
        <w:rPr>
          <w:w w:val="116"/>
          <w:sz w:val="18"/>
          <w:szCs w:val="18"/>
        </w:rPr>
        <w:t xml:space="preserve">the </w:t>
      </w:r>
      <w:r>
        <w:rPr>
          <w:sz w:val="18"/>
          <w:szCs w:val="18"/>
        </w:rPr>
        <w:t xml:space="preserve">jobs </w:t>
      </w:r>
      <w:r>
        <w:rPr>
          <w:spacing w:val="12"/>
          <w:sz w:val="18"/>
          <w:szCs w:val="18"/>
        </w:rPr>
        <w:t xml:space="preserve"> </w:t>
      </w:r>
      <w:r>
        <w:rPr>
          <w:spacing w:val="-5"/>
          <w:sz w:val="18"/>
          <w:szCs w:val="18"/>
        </w:rPr>
        <w:t>w</w:t>
      </w:r>
      <w:r>
        <w:rPr>
          <w:sz w:val="18"/>
          <w:szCs w:val="18"/>
        </w:rPr>
        <w:t xml:space="preserve">ere </w:t>
      </w:r>
      <w:r>
        <w:rPr>
          <w:spacing w:val="9"/>
          <w:sz w:val="18"/>
          <w:szCs w:val="18"/>
        </w:rPr>
        <w:t xml:space="preserve"> </w:t>
      </w:r>
      <w:r>
        <w:rPr>
          <w:w w:val="109"/>
          <w:sz w:val="18"/>
          <w:szCs w:val="18"/>
        </w:rPr>
        <w:t>executed</w:t>
      </w:r>
      <w:r>
        <w:rPr>
          <w:spacing w:val="32"/>
          <w:w w:val="109"/>
          <w:sz w:val="18"/>
          <w:szCs w:val="18"/>
        </w:rPr>
        <w:t xml:space="preserve"> </w:t>
      </w:r>
      <w:r>
        <w:rPr>
          <w:sz w:val="18"/>
          <w:szCs w:val="18"/>
        </w:rPr>
        <w:t xml:space="preserve">where </w:t>
      </w:r>
      <w:r>
        <w:rPr>
          <w:spacing w:val="22"/>
          <w:sz w:val="18"/>
          <w:szCs w:val="18"/>
        </w:rPr>
        <w:t xml:space="preserve"> </w:t>
      </w:r>
      <w:r>
        <w:rPr>
          <w:sz w:val="18"/>
          <w:szCs w:val="18"/>
        </w:rPr>
        <w:t xml:space="preserve">their </w:t>
      </w:r>
      <w:r>
        <w:rPr>
          <w:spacing w:val="40"/>
          <w:sz w:val="18"/>
          <w:szCs w:val="18"/>
        </w:rPr>
        <w:t xml:space="preserve"> </w:t>
      </w:r>
      <w:r>
        <w:rPr>
          <w:w w:val="117"/>
          <w:sz w:val="18"/>
          <w:szCs w:val="18"/>
        </w:rPr>
        <w:t>input</w:t>
      </w:r>
      <w:r>
        <w:rPr>
          <w:spacing w:val="25"/>
          <w:w w:val="117"/>
          <w:sz w:val="18"/>
          <w:szCs w:val="18"/>
        </w:rPr>
        <w:t xml:space="preserve"> </w:t>
      </w:r>
      <w:r>
        <w:rPr>
          <w:w w:val="117"/>
          <w:sz w:val="18"/>
          <w:szCs w:val="18"/>
        </w:rPr>
        <w:t>data</w:t>
      </w:r>
      <w:r>
        <w:rPr>
          <w:spacing w:val="34"/>
          <w:w w:val="117"/>
          <w:sz w:val="18"/>
          <w:szCs w:val="18"/>
        </w:rPr>
        <w:t xml:space="preserve"> </w:t>
      </w:r>
      <w:r>
        <w:rPr>
          <w:sz w:val="18"/>
          <w:szCs w:val="18"/>
        </w:rPr>
        <w:t>is</w:t>
      </w:r>
      <w:r>
        <w:rPr>
          <w:spacing w:val="40"/>
          <w:sz w:val="18"/>
          <w:szCs w:val="18"/>
        </w:rPr>
        <w:t xml:space="preserve"> </w:t>
      </w:r>
      <w:r>
        <w:rPr>
          <w:w w:val="110"/>
          <w:sz w:val="18"/>
          <w:szCs w:val="18"/>
        </w:rPr>
        <w:t>l</w:t>
      </w:r>
      <w:r>
        <w:rPr>
          <w:spacing w:val="5"/>
          <w:w w:val="110"/>
          <w:sz w:val="18"/>
          <w:szCs w:val="18"/>
        </w:rPr>
        <w:t>o</w:t>
      </w:r>
      <w:r>
        <w:rPr>
          <w:w w:val="110"/>
          <w:sz w:val="18"/>
          <w:szCs w:val="18"/>
        </w:rPr>
        <w:t>cated.</w:t>
      </w:r>
      <w:r>
        <w:rPr>
          <w:spacing w:val="33"/>
          <w:w w:val="110"/>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er</w:t>
      </w:r>
      <w:proofErr w:type="gramStart"/>
      <w:r>
        <w:rPr>
          <w:sz w:val="18"/>
          <w:szCs w:val="18"/>
        </w:rPr>
        <w:t xml:space="preserve">, </w:t>
      </w:r>
      <w:r>
        <w:rPr>
          <w:spacing w:val="31"/>
          <w:sz w:val="18"/>
          <w:szCs w:val="18"/>
        </w:rPr>
        <w:t xml:space="preserve"> </w:t>
      </w:r>
      <w:r>
        <w:rPr>
          <w:sz w:val="18"/>
          <w:szCs w:val="18"/>
        </w:rPr>
        <w:t>this</w:t>
      </w:r>
      <w:proofErr w:type="gramEnd"/>
      <w:r>
        <w:rPr>
          <w:sz w:val="18"/>
          <w:szCs w:val="18"/>
        </w:rPr>
        <w:t xml:space="preserve"> </w:t>
      </w:r>
      <w:r>
        <w:rPr>
          <w:spacing w:val="27"/>
          <w:sz w:val="18"/>
          <w:szCs w:val="18"/>
        </w:rPr>
        <w:t xml:space="preserve"> </w:t>
      </w:r>
      <w:r>
        <w:rPr>
          <w:sz w:val="18"/>
          <w:szCs w:val="18"/>
        </w:rPr>
        <w:t>is</w:t>
      </w:r>
      <w:r>
        <w:rPr>
          <w:spacing w:val="40"/>
          <w:sz w:val="18"/>
          <w:szCs w:val="18"/>
        </w:rPr>
        <w:t xml:space="preserve"> </w:t>
      </w:r>
      <w:r>
        <w:rPr>
          <w:sz w:val="18"/>
          <w:szCs w:val="18"/>
        </w:rPr>
        <w:t xml:space="preserve">not </w:t>
      </w:r>
      <w:r>
        <w:rPr>
          <w:spacing w:val="25"/>
          <w:sz w:val="18"/>
          <w:szCs w:val="18"/>
        </w:rPr>
        <w:t xml:space="preserve"> </w:t>
      </w:r>
      <w:r>
        <w:rPr>
          <w:sz w:val="18"/>
          <w:szCs w:val="18"/>
        </w:rPr>
        <w:t xml:space="preserve">the </w:t>
      </w:r>
      <w:r>
        <w:rPr>
          <w:spacing w:val="26"/>
          <w:sz w:val="18"/>
          <w:szCs w:val="18"/>
        </w:rPr>
        <w:t xml:space="preserve"> </w:t>
      </w:r>
      <w:r>
        <w:rPr>
          <w:w w:val="106"/>
          <w:sz w:val="18"/>
          <w:szCs w:val="18"/>
        </w:rPr>
        <w:t xml:space="preserve">case </w:t>
      </w:r>
      <w:r>
        <w:rPr>
          <w:sz w:val="18"/>
          <w:szCs w:val="18"/>
        </w:rPr>
        <w:t>for</w:t>
      </w:r>
      <w:r>
        <w:rPr>
          <w:spacing w:val="42"/>
          <w:sz w:val="18"/>
          <w:szCs w:val="18"/>
        </w:rPr>
        <w:t xml:space="preserve"> </w:t>
      </w:r>
      <w:r>
        <w:rPr>
          <w:w w:val="114"/>
          <w:sz w:val="18"/>
          <w:szCs w:val="18"/>
        </w:rPr>
        <w:t>data</w:t>
      </w:r>
      <w:r>
        <w:rPr>
          <w:spacing w:val="40"/>
          <w:w w:val="114"/>
          <w:sz w:val="18"/>
          <w:szCs w:val="18"/>
        </w:rPr>
        <w:t xml:space="preserve"> </w:t>
      </w:r>
      <w:r>
        <w:rPr>
          <w:w w:val="114"/>
          <w:sz w:val="18"/>
          <w:szCs w:val="18"/>
        </w:rPr>
        <w:t>pr</w:t>
      </w:r>
      <w:r>
        <w:rPr>
          <w:spacing w:val="6"/>
          <w:w w:val="114"/>
          <w:sz w:val="18"/>
          <w:szCs w:val="18"/>
        </w:rPr>
        <w:t>o</w:t>
      </w:r>
      <w:r>
        <w:rPr>
          <w:w w:val="114"/>
          <w:sz w:val="18"/>
          <w:szCs w:val="18"/>
        </w:rPr>
        <w:t>duction,</w:t>
      </w:r>
      <w:r>
        <w:rPr>
          <w:spacing w:val="-2"/>
          <w:w w:val="114"/>
          <w:sz w:val="18"/>
          <w:szCs w:val="18"/>
        </w:rPr>
        <w:t xml:space="preserve"> </w:t>
      </w:r>
      <w:r>
        <w:rPr>
          <w:sz w:val="18"/>
          <w:szCs w:val="18"/>
        </w:rPr>
        <w:t xml:space="preserve">when </w:t>
      </w:r>
      <w:r>
        <w:rPr>
          <w:spacing w:val="13"/>
          <w:sz w:val="18"/>
          <w:szCs w:val="18"/>
        </w:rPr>
        <w:t xml:space="preserve"> </w:t>
      </w:r>
      <w:r>
        <w:rPr>
          <w:sz w:val="18"/>
          <w:szCs w:val="18"/>
        </w:rPr>
        <w:t>ea</w:t>
      </w:r>
      <w:r>
        <w:rPr>
          <w:spacing w:val="-5"/>
          <w:sz w:val="18"/>
          <w:szCs w:val="18"/>
        </w:rPr>
        <w:t>c</w:t>
      </w:r>
      <w:r>
        <w:rPr>
          <w:sz w:val="18"/>
          <w:szCs w:val="18"/>
        </w:rPr>
        <w:t xml:space="preserve">h </w:t>
      </w:r>
      <w:r>
        <w:rPr>
          <w:spacing w:val="12"/>
          <w:sz w:val="18"/>
          <w:szCs w:val="18"/>
        </w:rPr>
        <w:t xml:space="preserve"> </w:t>
      </w:r>
      <w:r>
        <w:rPr>
          <w:sz w:val="18"/>
          <w:szCs w:val="18"/>
        </w:rPr>
        <w:t>file</w:t>
      </w:r>
      <w:r>
        <w:rPr>
          <w:spacing w:val="26"/>
          <w:sz w:val="18"/>
          <w:szCs w:val="18"/>
        </w:rPr>
        <w:t xml:space="preserve"> </w:t>
      </w:r>
      <w:r>
        <w:rPr>
          <w:sz w:val="18"/>
          <w:szCs w:val="18"/>
        </w:rPr>
        <w:t xml:space="preserve">has </w:t>
      </w:r>
      <w:r>
        <w:rPr>
          <w:spacing w:val="12"/>
          <w:sz w:val="18"/>
          <w:szCs w:val="18"/>
        </w:rPr>
        <w:t xml:space="preserve"> </w:t>
      </w:r>
      <w:r>
        <w:rPr>
          <w:sz w:val="18"/>
          <w:szCs w:val="18"/>
        </w:rPr>
        <w:t xml:space="preserve">to </w:t>
      </w:r>
      <w:r>
        <w:rPr>
          <w:spacing w:val="8"/>
          <w:sz w:val="18"/>
          <w:szCs w:val="18"/>
        </w:rPr>
        <w:t xml:space="preserve"> </w:t>
      </w:r>
      <w:r>
        <w:rPr>
          <w:spacing w:val="5"/>
          <w:sz w:val="18"/>
          <w:szCs w:val="18"/>
        </w:rPr>
        <w:t>b</w:t>
      </w:r>
      <w:r>
        <w:rPr>
          <w:sz w:val="18"/>
          <w:szCs w:val="18"/>
        </w:rPr>
        <w:t>e</w:t>
      </w:r>
      <w:r>
        <w:rPr>
          <w:spacing w:val="44"/>
          <w:sz w:val="18"/>
          <w:szCs w:val="18"/>
        </w:rPr>
        <w:t xml:space="preserve"> </w:t>
      </w:r>
      <w:r>
        <w:rPr>
          <w:sz w:val="18"/>
          <w:szCs w:val="18"/>
        </w:rPr>
        <w:t>pr</w:t>
      </w:r>
      <w:r>
        <w:rPr>
          <w:spacing w:val="6"/>
          <w:sz w:val="18"/>
          <w:szCs w:val="18"/>
        </w:rPr>
        <w:t>o</w:t>
      </w:r>
      <w:r>
        <w:rPr>
          <w:sz w:val="18"/>
          <w:szCs w:val="18"/>
        </w:rPr>
        <w:t xml:space="preserve">cessed </w:t>
      </w:r>
      <w:r>
        <w:rPr>
          <w:spacing w:val="33"/>
          <w:sz w:val="18"/>
          <w:szCs w:val="18"/>
        </w:rPr>
        <w:t xml:space="preserve"> </w:t>
      </w:r>
      <w:r>
        <w:rPr>
          <w:sz w:val="18"/>
          <w:szCs w:val="18"/>
        </w:rPr>
        <w:t xml:space="preserve">once. </w:t>
      </w:r>
      <w:r>
        <w:rPr>
          <w:spacing w:val="9"/>
          <w:sz w:val="18"/>
          <w:szCs w:val="18"/>
        </w:rPr>
        <w:t xml:space="preserve"> </w:t>
      </w:r>
      <w:r>
        <w:rPr>
          <w:sz w:val="18"/>
          <w:szCs w:val="18"/>
        </w:rPr>
        <w:t>Similarl</w:t>
      </w:r>
      <w:r>
        <w:rPr>
          <w:spacing w:val="-14"/>
          <w:sz w:val="18"/>
          <w:szCs w:val="18"/>
        </w:rPr>
        <w:t>y</w:t>
      </w:r>
      <w:proofErr w:type="gramStart"/>
      <w:r>
        <w:rPr>
          <w:sz w:val="18"/>
          <w:szCs w:val="18"/>
        </w:rPr>
        <w:t xml:space="preserve">, </w:t>
      </w:r>
      <w:r>
        <w:rPr>
          <w:spacing w:val="39"/>
          <w:sz w:val="18"/>
          <w:szCs w:val="18"/>
        </w:rPr>
        <w:t xml:space="preserve"> </w:t>
      </w:r>
      <w:r>
        <w:rPr>
          <w:sz w:val="18"/>
          <w:szCs w:val="18"/>
        </w:rPr>
        <w:t>the</w:t>
      </w:r>
      <w:proofErr w:type="gramEnd"/>
      <w:r>
        <w:rPr>
          <w:sz w:val="18"/>
          <w:szCs w:val="18"/>
        </w:rPr>
        <w:t xml:space="preserve"> </w:t>
      </w:r>
      <w:r>
        <w:rPr>
          <w:spacing w:val="21"/>
          <w:sz w:val="18"/>
          <w:szCs w:val="18"/>
        </w:rPr>
        <w:t xml:space="preserve"> </w:t>
      </w:r>
      <w:r>
        <w:rPr>
          <w:w w:val="109"/>
          <w:sz w:val="18"/>
          <w:szCs w:val="18"/>
        </w:rPr>
        <w:t xml:space="preserve">Storage </w:t>
      </w:r>
      <w:r>
        <w:rPr>
          <w:sz w:val="18"/>
          <w:szCs w:val="18"/>
        </w:rPr>
        <w:t>Affini</w:t>
      </w:r>
      <w:r>
        <w:rPr>
          <w:spacing w:val="-5"/>
          <w:sz w:val="18"/>
          <w:szCs w:val="18"/>
        </w:rPr>
        <w:t>t</w:t>
      </w:r>
      <w:r>
        <w:rPr>
          <w:sz w:val="18"/>
          <w:szCs w:val="18"/>
        </w:rPr>
        <w:t xml:space="preserve">y </w:t>
      </w:r>
      <w:r>
        <w:rPr>
          <w:spacing w:val="21"/>
          <w:sz w:val="18"/>
          <w:szCs w:val="18"/>
        </w:rPr>
        <w:t xml:space="preserve"> </w:t>
      </w:r>
      <w:r>
        <w:rPr>
          <w:sz w:val="18"/>
          <w:szCs w:val="18"/>
        </w:rPr>
        <w:t>[17]</w:t>
      </w:r>
      <w:r>
        <w:rPr>
          <w:spacing w:val="20"/>
          <w:sz w:val="18"/>
          <w:szCs w:val="18"/>
        </w:rPr>
        <w:t xml:space="preserve"> </w:t>
      </w:r>
      <w:r>
        <w:rPr>
          <w:w w:val="111"/>
          <w:sz w:val="18"/>
          <w:szCs w:val="18"/>
        </w:rPr>
        <w:t>approa</w:t>
      </w:r>
      <w:r>
        <w:rPr>
          <w:spacing w:val="-4"/>
          <w:w w:val="111"/>
          <w:sz w:val="18"/>
          <w:szCs w:val="18"/>
        </w:rPr>
        <w:t>c</w:t>
      </w:r>
      <w:r>
        <w:rPr>
          <w:w w:val="111"/>
          <w:sz w:val="18"/>
          <w:szCs w:val="18"/>
        </w:rPr>
        <w:t>h</w:t>
      </w:r>
      <w:r>
        <w:rPr>
          <w:spacing w:val="32"/>
          <w:w w:val="111"/>
          <w:sz w:val="18"/>
          <w:szCs w:val="18"/>
        </w:rPr>
        <w:t xml:space="preserve"> </w:t>
      </w:r>
      <w:r>
        <w:rPr>
          <w:sz w:val="18"/>
          <w:szCs w:val="18"/>
        </w:rPr>
        <w:t xml:space="preserve">exploits </w:t>
      </w:r>
      <w:r>
        <w:rPr>
          <w:spacing w:val="36"/>
          <w:sz w:val="18"/>
          <w:szCs w:val="18"/>
        </w:rPr>
        <w:t xml:space="preserve"> </w:t>
      </w:r>
      <w:r>
        <w:rPr>
          <w:w w:val="115"/>
          <w:sz w:val="18"/>
          <w:szCs w:val="18"/>
        </w:rPr>
        <w:t>data</w:t>
      </w:r>
      <w:r>
        <w:rPr>
          <w:spacing w:val="40"/>
          <w:w w:val="115"/>
          <w:sz w:val="18"/>
          <w:szCs w:val="18"/>
        </w:rPr>
        <w:t xml:space="preserve"> </w:t>
      </w:r>
      <w:r>
        <w:rPr>
          <w:w w:val="115"/>
          <w:sz w:val="18"/>
          <w:szCs w:val="18"/>
        </w:rPr>
        <w:t>reutilization</w:t>
      </w:r>
      <w:r>
        <w:rPr>
          <w:spacing w:val="-5"/>
          <w:w w:val="115"/>
          <w:sz w:val="18"/>
          <w:szCs w:val="18"/>
        </w:rPr>
        <w:t xml:space="preserve"> </w:t>
      </w:r>
      <w:r>
        <w:rPr>
          <w:sz w:val="18"/>
          <w:szCs w:val="18"/>
        </w:rPr>
        <w:t xml:space="preserve">to </w:t>
      </w:r>
      <w:r>
        <w:rPr>
          <w:spacing w:val="12"/>
          <w:sz w:val="18"/>
          <w:szCs w:val="18"/>
        </w:rPr>
        <w:t xml:space="preserve"> </w:t>
      </w:r>
      <w:r>
        <w:rPr>
          <w:sz w:val="18"/>
          <w:szCs w:val="18"/>
        </w:rPr>
        <w:t>impr</w:t>
      </w:r>
      <w:r>
        <w:rPr>
          <w:spacing w:val="-5"/>
          <w:sz w:val="18"/>
          <w:szCs w:val="18"/>
        </w:rPr>
        <w:t>ov</w:t>
      </w:r>
      <w:r>
        <w:rPr>
          <w:sz w:val="18"/>
          <w:szCs w:val="18"/>
        </w:rPr>
        <w:t xml:space="preserve">e </w:t>
      </w:r>
      <w:r>
        <w:rPr>
          <w:spacing w:val="37"/>
          <w:sz w:val="18"/>
          <w:szCs w:val="18"/>
        </w:rPr>
        <w:t xml:space="preserve"> </w:t>
      </w:r>
      <w:r>
        <w:rPr>
          <w:sz w:val="18"/>
          <w:szCs w:val="18"/>
        </w:rPr>
        <w:t xml:space="preserve">the </w:t>
      </w:r>
      <w:r>
        <w:rPr>
          <w:spacing w:val="25"/>
          <w:sz w:val="18"/>
          <w:szCs w:val="18"/>
        </w:rPr>
        <w:t xml:space="preserve"> </w:t>
      </w:r>
      <w:r>
        <w:rPr>
          <w:spacing w:val="5"/>
          <w:w w:val="108"/>
          <w:sz w:val="18"/>
          <w:szCs w:val="18"/>
        </w:rPr>
        <w:t>p</w:t>
      </w:r>
      <w:r>
        <w:rPr>
          <w:w w:val="108"/>
          <w:sz w:val="18"/>
          <w:szCs w:val="18"/>
        </w:rPr>
        <w:t>erformance</w:t>
      </w:r>
      <w:r>
        <w:rPr>
          <w:spacing w:val="35"/>
          <w:w w:val="108"/>
          <w:sz w:val="18"/>
          <w:szCs w:val="18"/>
        </w:rPr>
        <w:t xml:space="preserve"> </w:t>
      </w:r>
      <w:r>
        <w:rPr>
          <w:sz w:val="18"/>
          <w:szCs w:val="18"/>
        </w:rPr>
        <w:t>of</w:t>
      </w:r>
      <w:r>
        <w:rPr>
          <w:spacing w:val="32"/>
          <w:sz w:val="18"/>
          <w:szCs w:val="18"/>
        </w:rPr>
        <w:t xml:space="preserve"> </w:t>
      </w:r>
      <w:r>
        <w:rPr>
          <w:w w:val="116"/>
          <w:sz w:val="18"/>
          <w:szCs w:val="18"/>
        </w:rPr>
        <w:t xml:space="preserve">the </w:t>
      </w:r>
      <w:r>
        <w:rPr>
          <w:w w:val="111"/>
          <w:sz w:val="18"/>
          <w:szCs w:val="18"/>
        </w:rPr>
        <w:t>application</w:t>
      </w:r>
      <w:r>
        <w:rPr>
          <w:spacing w:val="11"/>
          <w:w w:val="111"/>
          <w:sz w:val="18"/>
          <w:szCs w:val="18"/>
        </w:rPr>
        <w:t xml:space="preserve"> </w:t>
      </w:r>
      <w:r>
        <w:rPr>
          <w:sz w:val="18"/>
          <w:szCs w:val="18"/>
        </w:rPr>
        <w:t>in</w:t>
      </w:r>
      <w:r>
        <w:rPr>
          <w:spacing w:val="26"/>
          <w:sz w:val="18"/>
          <w:szCs w:val="18"/>
        </w:rPr>
        <w:t xml:space="preserve"> </w:t>
      </w:r>
      <w:r>
        <w:rPr>
          <w:sz w:val="18"/>
          <w:szCs w:val="18"/>
        </w:rPr>
        <w:t xml:space="preserve">Grid. </w:t>
      </w:r>
      <w:r>
        <w:rPr>
          <w:spacing w:val="15"/>
          <w:sz w:val="18"/>
          <w:szCs w:val="18"/>
        </w:rPr>
        <w:t xml:space="preserve"> </w:t>
      </w:r>
      <w:r>
        <w:rPr>
          <w:sz w:val="18"/>
          <w:szCs w:val="18"/>
        </w:rPr>
        <w:t>Again</w:t>
      </w:r>
      <w:proofErr w:type="gramStart"/>
      <w:r>
        <w:rPr>
          <w:sz w:val="18"/>
          <w:szCs w:val="18"/>
        </w:rPr>
        <w:t xml:space="preserve">, </w:t>
      </w:r>
      <w:r>
        <w:rPr>
          <w:spacing w:val="8"/>
          <w:sz w:val="18"/>
          <w:szCs w:val="18"/>
        </w:rPr>
        <w:t xml:space="preserve"> </w:t>
      </w:r>
      <w:r>
        <w:rPr>
          <w:sz w:val="18"/>
          <w:szCs w:val="18"/>
        </w:rPr>
        <w:t>as</w:t>
      </w:r>
      <w:proofErr w:type="gramEnd"/>
      <w:r>
        <w:rPr>
          <w:spacing w:val="27"/>
          <w:sz w:val="18"/>
          <w:szCs w:val="18"/>
        </w:rPr>
        <w:t xml:space="preserve"> </w:t>
      </w:r>
      <w:r>
        <w:rPr>
          <w:w w:val="117"/>
          <w:sz w:val="18"/>
          <w:szCs w:val="18"/>
        </w:rPr>
        <w:t>stated</w:t>
      </w:r>
      <w:r>
        <w:rPr>
          <w:spacing w:val="7"/>
          <w:w w:val="117"/>
          <w:sz w:val="18"/>
          <w:szCs w:val="18"/>
        </w:rPr>
        <w:t xml:space="preserve"> </w:t>
      </w:r>
      <w:r>
        <w:rPr>
          <w:spacing w:val="5"/>
          <w:sz w:val="18"/>
          <w:szCs w:val="18"/>
        </w:rPr>
        <w:t>b</w:t>
      </w:r>
      <w:r>
        <w:rPr>
          <w:sz w:val="18"/>
          <w:szCs w:val="18"/>
        </w:rPr>
        <w:t xml:space="preserve">efore, </w:t>
      </w:r>
      <w:r>
        <w:rPr>
          <w:spacing w:val="2"/>
          <w:sz w:val="18"/>
          <w:szCs w:val="18"/>
        </w:rPr>
        <w:t xml:space="preserve"> </w:t>
      </w:r>
      <w:r>
        <w:rPr>
          <w:sz w:val="18"/>
          <w:szCs w:val="18"/>
        </w:rPr>
        <w:t xml:space="preserve">the </w:t>
      </w:r>
      <w:r>
        <w:rPr>
          <w:spacing w:val="5"/>
          <w:sz w:val="18"/>
          <w:szCs w:val="18"/>
        </w:rPr>
        <w:t xml:space="preserve"> </w:t>
      </w:r>
      <w:r>
        <w:rPr>
          <w:w w:val="119"/>
          <w:sz w:val="18"/>
          <w:szCs w:val="18"/>
        </w:rPr>
        <w:t>data</w:t>
      </w:r>
      <w:r>
        <w:rPr>
          <w:spacing w:val="6"/>
          <w:w w:val="119"/>
          <w:sz w:val="18"/>
          <w:szCs w:val="18"/>
        </w:rPr>
        <w:t xml:space="preserve"> </w:t>
      </w:r>
      <w:r>
        <w:rPr>
          <w:sz w:val="18"/>
          <w:szCs w:val="18"/>
        </w:rPr>
        <w:t>reuse  is</w:t>
      </w:r>
      <w:r>
        <w:rPr>
          <w:spacing w:val="17"/>
          <w:sz w:val="18"/>
          <w:szCs w:val="18"/>
        </w:rPr>
        <w:t xml:space="preserve"> </w:t>
      </w:r>
      <w:r>
        <w:rPr>
          <w:sz w:val="18"/>
          <w:szCs w:val="18"/>
        </w:rPr>
        <w:t>im</w:t>
      </w:r>
      <w:r>
        <w:rPr>
          <w:spacing w:val="6"/>
          <w:sz w:val="18"/>
          <w:szCs w:val="18"/>
        </w:rPr>
        <w:t>p</w:t>
      </w:r>
      <w:r>
        <w:rPr>
          <w:sz w:val="18"/>
          <w:szCs w:val="18"/>
        </w:rPr>
        <w:t xml:space="preserve">ossible </w:t>
      </w:r>
      <w:r>
        <w:rPr>
          <w:spacing w:val="15"/>
          <w:sz w:val="18"/>
          <w:szCs w:val="18"/>
        </w:rPr>
        <w:t xml:space="preserve"> </w:t>
      </w:r>
      <w:r>
        <w:rPr>
          <w:sz w:val="18"/>
          <w:szCs w:val="18"/>
        </w:rPr>
        <w:t>for</w:t>
      </w:r>
      <w:r>
        <w:rPr>
          <w:spacing w:val="24"/>
          <w:sz w:val="18"/>
          <w:szCs w:val="18"/>
        </w:rPr>
        <w:t xml:space="preserve"> </w:t>
      </w:r>
      <w:r>
        <w:rPr>
          <w:sz w:val="18"/>
          <w:szCs w:val="18"/>
        </w:rPr>
        <w:t xml:space="preserve">the </w:t>
      </w:r>
      <w:r>
        <w:rPr>
          <w:spacing w:val="5"/>
          <w:sz w:val="18"/>
          <w:szCs w:val="18"/>
        </w:rPr>
        <w:t xml:space="preserve"> </w:t>
      </w:r>
      <w:r>
        <w:rPr>
          <w:w w:val="119"/>
          <w:sz w:val="18"/>
          <w:szCs w:val="18"/>
        </w:rPr>
        <w:t xml:space="preserve">data </w:t>
      </w:r>
      <w:r>
        <w:rPr>
          <w:w w:val="109"/>
          <w:sz w:val="18"/>
          <w:szCs w:val="18"/>
        </w:rPr>
        <w:t>pr</w:t>
      </w:r>
      <w:r>
        <w:rPr>
          <w:spacing w:val="7"/>
          <w:w w:val="109"/>
          <w:sz w:val="18"/>
          <w:szCs w:val="18"/>
        </w:rPr>
        <w:t>o</w:t>
      </w:r>
      <w:r>
        <w:rPr>
          <w:w w:val="109"/>
          <w:sz w:val="18"/>
          <w:szCs w:val="18"/>
        </w:rPr>
        <w:t>duction</w:t>
      </w:r>
      <w:r>
        <w:rPr>
          <w:spacing w:val="26"/>
          <w:w w:val="109"/>
          <w:sz w:val="18"/>
          <w:szCs w:val="18"/>
        </w:rPr>
        <w:t xml:space="preserve"> </w:t>
      </w:r>
      <w:r>
        <w:rPr>
          <w:w w:val="109"/>
          <w:sz w:val="18"/>
          <w:szCs w:val="18"/>
        </w:rPr>
        <w:t>problem.</w:t>
      </w:r>
    </w:p>
    <w:p w:rsidR="00C45AA3" w:rsidRDefault="00DC4C15">
      <w:pPr>
        <w:spacing w:before="5" w:line="265" w:lineRule="auto"/>
        <w:ind w:left="100" w:right="1841" w:firstLine="299"/>
        <w:jc w:val="both"/>
        <w:rPr>
          <w:sz w:val="18"/>
          <w:szCs w:val="18"/>
        </w:rPr>
      </w:pPr>
      <w:r>
        <w:rPr>
          <w:sz w:val="18"/>
          <w:szCs w:val="18"/>
        </w:rPr>
        <w:t>In</w:t>
      </w:r>
      <w:r>
        <w:rPr>
          <w:spacing w:val="41"/>
          <w:sz w:val="18"/>
          <w:szCs w:val="18"/>
        </w:rPr>
        <w:t xml:space="preserve"> </w:t>
      </w:r>
      <w:r>
        <w:rPr>
          <w:sz w:val="18"/>
          <w:szCs w:val="18"/>
        </w:rPr>
        <w:t>[6],</w:t>
      </w:r>
      <w:r>
        <w:rPr>
          <w:spacing w:val="12"/>
          <w:sz w:val="18"/>
          <w:szCs w:val="18"/>
        </w:rPr>
        <w:t xml:space="preserve"> </w:t>
      </w:r>
      <w:r>
        <w:rPr>
          <w:sz w:val="18"/>
          <w:szCs w:val="18"/>
        </w:rPr>
        <w:t xml:space="preserve">the </w:t>
      </w:r>
      <w:r>
        <w:rPr>
          <w:spacing w:val="13"/>
          <w:sz w:val="18"/>
          <w:szCs w:val="18"/>
        </w:rPr>
        <w:t xml:space="preserve"> </w:t>
      </w:r>
      <w:r>
        <w:rPr>
          <w:w w:val="114"/>
          <w:sz w:val="18"/>
          <w:szCs w:val="18"/>
        </w:rPr>
        <w:t>authors</w:t>
      </w:r>
      <w:r>
        <w:rPr>
          <w:spacing w:val="17"/>
          <w:w w:val="114"/>
          <w:sz w:val="18"/>
          <w:szCs w:val="18"/>
        </w:rPr>
        <w:t xml:space="preserve"> </w:t>
      </w:r>
      <w:r>
        <w:rPr>
          <w:sz w:val="18"/>
          <w:szCs w:val="18"/>
        </w:rPr>
        <w:t>h</w:t>
      </w:r>
      <w:r>
        <w:rPr>
          <w:spacing w:val="-5"/>
          <w:sz w:val="18"/>
          <w:szCs w:val="18"/>
        </w:rPr>
        <w:t>av</w:t>
      </w:r>
      <w:r>
        <w:rPr>
          <w:sz w:val="18"/>
          <w:szCs w:val="18"/>
        </w:rPr>
        <w:t xml:space="preserve">e </w:t>
      </w:r>
      <w:r>
        <w:rPr>
          <w:spacing w:val="9"/>
          <w:sz w:val="18"/>
          <w:szCs w:val="18"/>
        </w:rPr>
        <w:t xml:space="preserve"> </w:t>
      </w:r>
      <w:r>
        <w:rPr>
          <w:sz w:val="18"/>
          <w:szCs w:val="18"/>
        </w:rPr>
        <w:t>m</w:t>
      </w:r>
      <w:r>
        <w:rPr>
          <w:spacing w:val="5"/>
          <w:sz w:val="18"/>
          <w:szCs w:val="18"/>
        </w:rPr>
        <w:t>o</w:t>
      </w:r>
      <w:r>
        <w:rPr>
          <w:sz w:val="18"/>
          <w:szCs w:val="18"/>
        </w:rPr>
        <w:t xml:space="preserve">dified </w:t>
      </w:r>
      <w:r>
        <w:rPr>
          <w:spacing w:val="9"/>
          <w:sz w:val="18"/>
          <w:szCs w:val="18"/>
        </w:rPr>
        <w:t xml:space="preserve"> </w:t>
      </w:r>
      <w:r>
        <w:rPr>
          <w:sz w:val="18"/>
          <w:szCs w:val="18"/>
        </w:rPr>
        <w:t xml:space="preserve">existing </w:t>
      </w:r>
      <w:r>
        <w:rPr>
          <w:spacing w:val="24"/>
          <w:sz w:val="18"/>
          <w:szCs w:val="18"/>
        </w:rPr>
        <w:t xml:space="preserve"> </w:t>
      </w:r>
      <w:r>
        <w:rPr>
          <w:w w:val="110"/>
          <w:sz w:val="18"/>
          <w:szCs w:val="18"/>
        </w:rPr>
        <w:t>heuristics</w:t>
      </w:r>
      <w:r>
        <w:rPr>
          <w:spacing w:val="19"/>
          <w:w w:val="110"/>
          <w:sz w:val="18"/>
          <w:szCs w:val="18"/>
        </w:rPr>
        <w:t xml:space="preserve"> </w:t>
      </w:r>
      <w:r>
        <w:rPr>
          <w:sz w:val="18"/>
          <w:szCs w:val="18"/>
        </w:rPr>
        <w:t>to  s</w:t>
      </w:r>
      <w:r>
        <w:rPr>
          <w:spacing w:val="-5"/>
          <w:sz w:val="18"/>
          <w:szCs w:val="18"/>
        </w:rPr>
        <w:t>c</w:t>
      </w:r>
      <w:r>
        <w:rPr>
          <w:sz w:val="18"/>
          <w:szCs w:val="18"/>
        </w:rPr>
        <w:t xml:space="preserve">hedule </w:t>
      </w:r>
      <w:r>
        <w:rPr>
          <w:spacing w:val="21"/>
          <w:sz w:val="18"/>
          <w:szCs w:val="18"/>
        </w:rPr>
        <w:t xml:space="preserve"> </w:t>
      </w:r>
      <w:r>
        <w:rPr>
          <w:w w:val="114"/>
          <w:sz w:val="18"/>
          <w:szCs w:val="18"/>
        </w:rPr>
        <w:t>parameter</w:t>
      </w:r>
      <w:r>
        <w:rPr>
          <w:spacing w:val="17"/>
          <w:w w:val="114"/>
          <w:sz w:val="18"/>
          <w:szCs w:val="18"/>
        </w:rPr>
        <w:t xml:space="preserve"> </w:t>
      </w:r>
      <w:r>
        <w:rPr>
          <w:w w:val="102"/>
          <w:sz w:val="18"/>
          <w:szCs w:val="18"/>
        </w:rPr>
        <w:t>s</w:t>
      </w:r>
      <w:r>
        <w:rPr>
          <w:spacing w:val="-5"/>
          <w:w w:val="102"/>
          <w:sz w:val="18"/>
          <w:szCs w:val="18"/>
        </w:rPr>
        <w:t>w</w:t>
      </w:r>
      <w:r>
        <w:rPr>
          <w:w w:val="106"/>
          <w:sz w:val="18"/>
          <w:szCs w:val="18"/>
        </w:rPr>
        <w:t xml:space="preserve">eep </w:t>
      </w:r>
      <w:r>
        <w:rPr>
          <w:w w:val="110"/>
          <w:sz w:val="18"/>
          <w:szCs w:val="18"/>
        </w:rPr>
        <w:t>applications</w:t>
      </w:r>
      <w:r>
        <w:rPr>
          <w:spacing w:val="7"/>
          <w:w w:val="110"/>
          <w:sz w:val="18"/>
          <w:szCs w:val="18"/>
        </w:rPr>
        <w:t xml:space="preserve"> </w:t>
      </w:r>
      <w:r>
        <w:rPr>
          <w:sz w:val="18"/>
          <w:szCs w:val="18"/>
        </w:rPr>
        <w:t xml:space="preserve">with </w:t>
      </w:r>
      <w:r>
        <w:rPr>
          <w:spacing w:val="1"/>
          <w:sz w:val="18"/>
          <w:szCs w:val="18"/>
        </w:rPr>
        <w:t xml:space="preserve"> </w:t>
      </w:r>
      <w:r>
        <w:rPr>
          <w:sz w:val="18"/>
          <w:szCs w:val="18"/>
        </w:rPr>
        <w:t>file</w:t>
      </w:r>
      <w:r>
        <w:rPr>
          <w:spacing w:val="6"/>
          <w:sz w:val="18"/>
          <w:szCs w:val="18"/>
        </w:rPr>
        <w:t xml:space="preserve"> </w:t>
      </w:r>
      <w:r>
        <w:rPr>
          <w:w w:val="113"/>
          <w:sz w:val="18"/>
          <w:szCs w:val="18"/>
        </w:rPr>
        <w:t>I/O</w:t>
      </w:r>
      <w:r>
        <w:rPr>
          <w:spacing w:val="34"/>
          <w:w w:val="113"/>
          <w:sz w:val="18"/>
          <w:szCs w:val="18"/>
        </w:rPr>
        <w:t xml:space="preserve"> </w:t>
      </w:r>
      <w:r>
        <w:rPr>
          <w:w w:val="113"/>
          <w:sz w:val="18"/>
          <w:szCs w:val="18"/>
        </w:rPr>
        <w:t>requireme</w:t>
      </w:r>
      <w:r>
        <w:rPr>
          <w:spacing w:val="-4"/>
          <w:w w:val="113"/>
          <w:sz w:val="18"/>
          <w:szCs w:val="18"/>
        </w:rPr>
        <w:t>n</w:t>
      </w:r>
      <w:r>
        <w:rPr>
          <w:w w:val="113"/>
          <w:sz w:val="18"/>
          <w:szCs w:val="18"/>
        </w:rPr>
        <w:t>ts</w:t>
      </w:r>
      <w:r>
        <w:rPr>
          <w:spacing w:val="-19"/>
          <w:w w:val="113"/>
          <w:sz w:val="18"/>
          <w:szCs w:val="18"/>
        </w:rPr>
        <w:t xml:space="preserve"> </w:t>
      </w:r>
      <w:r>
        <w:rPr>
          <w:sz w:val="18"/>
          <w:szCs w:val="18"/>
        </w:rPr>
        <w:t>(e.g.</w:t>
      </w:r>
      <w:r>
        <w:rPr>
          <w:spacing w:val="37"/>
          <w:sz w:val="18"/>
          <w:szCs w:val="18"/>
        </w:rPr>
        <w:t xml:space="preserve"> </w:t>
      </w:r>
      <w:r>
        <w:rPr>
          <w:sz w:val="18"/>
          <w:szCs w:val="18"/>
        </w:rPr>
        <w:t>Mo</w:t>
      </w:r>
      <w:r>
        <w:rPr>
          <w:spacing w:val="-5"/>
          <w:sz w:val="18"/>
          <w:szCs w:val="18"/>
        </w:rPr>
        <w:t>n</w:t>
      </w:r>
      <w:r>
        <w:rPr>
          <w:sz w:val="18"/>
          <w:szCs w:val="18"/>
        </w:rPr>
        <w:t xml:space="preserve">te </w:t>
      </w:r>
      <w:r>
        <w:rPr>
          <w:spacing w:val="10"/>
          <w:sz w:val="18"/>
          <w:szCs w:val="18"/>
        </w:rPr>
        <w:t xml:space="preserve"> </w:t>
      </w:r>
      <w:r>
        <w:rPr>
          <w:sz w:val="18"/>
          <w:szCs w:val="18"/>
        </w:rPr>
        <w:t xml:space="preserve">Carlo </w:t>
      </w:r>
      <w:r>
        <w:rPr>
          <w:spacing w:val="6"/>
          <w:sz w:val="18"/>
          <w:szCs w:val="18"/>
        </w:rPr>
        <w:t xml:space="preserve"> </w:t>
      </w:r>
      <w:r>
        <w:rPr>
          <w:w w:val="110"/>
          <w:sz w:val="18"/>
          <w:szCs w:val="18"/>
        </w:rPr>
        <w:t>si</w:t>
      </w:r>
      <w:r>
        <w:rPr>
          <w:spacing w:val="-5"/>
          <w:w w:val="110"/>
          <w:sz w:val="18"/>
          <w:szCs w:val="18"/>
        </w:rPr>
        <w:t>m</w:t>
      </w:r>
      <w:r>
        <w:rPr>
          <w:w w:val="110"/>
          <w:sz w:val="18"/>
          <w:szCs w:val="18"/>
        </w:rPr>
        <w:t>ulations),</w:t>
      </w:r>
      <w:r>
        <w:rPr>
          <w:spacing w:val="11"/>
          <w:w w:val="110"/>
          <w:sz w:val="18"/>
          <w:szCs w:val="18"/>
        </w:rPr>
        <w:t xml:space="preserve"> </w:t>
      </w:r>
      <w:r>
        <w:rPr>
          <w:sz w:val="18"/>
          <w:szCs w:val="18"/>
        </w:rPr>
        <w:t xml:space="preserve">and </w:t>
      </w:r>
      <w:r>
        <w:rPr>
          <w:spacing w:val="2"/>
          <w:sz w:val="18"/>
          <w:szCs w:val="18"/>
        </w:rPr>
        <w:t xml:space="preserve"> </w:t>
      </w:r>
      <w:r>
        <w:rPr>
          <w:w w:val="114"/>
          <w:sz w:val="18"/>
          <w:szCs w:val="18"/>
        </w:rPr>
        <w:t>studied</w:t>
      </w:r>
      <w:r>
        <w:rPr>
          <w:spacing w:val="-6"/>
          <w:w w:val="114"/>
          <w:sz w:val="18"/>
          <w:szCs w:val="18"/>
        </w:rPr>
        <w:t xml:space="preserve"> </w:t>
      </w:r>
      <w:r>
        <w:rPr>
          <w:w w:val="114"/>
          <w:sz w:val="18"/>
          <w:szCs w:val="18"/>
        </w:rPr>
        <w:t xml:space="preserve">an </w:t>
      </w:r>
      <w:r>
        <w:rPr>
          <w:w w:val="112"/>
          <w:sz w:val="18"/>
          <w:szCs w:val="18"/>
        </w:rPr>
        <w:t>impact</w:t>
      </w:r>
      <w:r>
        <w:rPr>
          <w:spacing w:val="12"/>
          <w:w w:val="112"/>
          <w:sz w:val="18"/>
          <w:szCs w:val="18"/>
        </w:rPr>
        <w:t xml:space="preserve"> </w:t>
      </w:r>
      <w:r>
        <w:rPr>
          <w:sz w:val="18"/>
          <w:szCs w:val="18"/>
        </w:rPr>
        <w:t>of</w:t>
      </w:r>
      <w:r>
        <w:rPr>
          <w:spacing w:val="15"/>
          <w:sz w:val="18"/>
          <w:szCs w:val="18"/>
        </w:rPr>
        <w:t xml:space="preserve"> </w:t>
      </w:r>
      <w:r>
        <w:rPr>
          <w:w w:val="110"/>
          <w:sz w:val="18"/>
          <w:szCs w:val="18"/>
        </w:rPr>
        <w:t>inaccurate</w:t>
      </w:r>
      <w:r>
        <w:rPr>
          <w:spacing w:val="29"/>
          <w:w w:val="110"/>
          <w:sz w:val="18"/>
          <w:szCs w:val="18"/>
        </w:rPr>
        <w:t xml:space="preserve"> </w:t>
      </w:r>
      <w:r>
        <w:rPr>
          <w:spacing w:val="5"/>
          <w:w w:val="110"/>
          <w:sz w:val="18"/>
          <w:szCs w:val="18"/>
        </w:rPr>
        <w:t>p</w:t>
      </w:r>
      <w:r>
        <w:rPr>
          <w:w w:val="110"/>
          <w:sz w:val="18"/>
          <w:szCs w:val="18"/>
        </w:rPr>
        <w:t>erformance prediction</w:t>
      </w:r>
      <w:r>
        <w:rPr>
          <w:spacing w:val="14"/>
          <w:w w:val="110"/>
          <w:sz w:val="18"/>
          <w:szCs w:val="18"/>
        </w:rPr>
        <w:t xml:space="preserve"> </w:t>
      </w:r>
      <w:r>
        <w:rPr>
          <w:sz w:val="18"/>
          <w:szCs w:val="18"/>
        </w:rPr>
        <w:t>on</w:t>
      </w:r>
      <w:r>
        <w:rPr>
          <w:spacing w:val="30"/>
          <w:sz w:val="18"/>
          <w:szCs w:val="18"/>
        </w:rPr>
        <w:t xml:space="preserve"> </w:t>
      </w:r>
      <w:r>
        <w:rPr>
          <w:w w:val="107"/>
          <w:sz w:val="18"/>
          <w:szCs w:val="18"/>
        </w:rPr>
        <w:t>s</w:t>
      </w:r>
      <w:r>
        <w:rPr>
          <w:spacing w:val="-5"/>
          <w:w w:val="107"/>
          <w:sz w:val="18"/>
          <w:szCs w:val="18"/>
        </w:rPr>
        <w:t>c</w:t>
      </w:r>
      <w:r>
        <w:rPr>
          <w:w w:val="107"/>
          <w:sz w:val="18"/>
          <w:szCs w:val="18"/>
        </w:rPr>
        <w:t>heduling.</w:t>
      </w:r>
      <w:r>
        <w:rPr>
          <w:spacing w:val="23"/>
          <w:w w:val="107"/>
          <w:sz w:val="18"/>
          <w:szCs w:val="18"/>
        </w:rPr>
        <w:t xml:space="preserve"> </w:t>
      </w:r>
      <w:proofErr w:type="gramStart"/>
      <w:r>
        <w:rPr>
          <w:sz w:val="18"/>
          <w:szCs w:val="18"/>
        </w:rPr>
        <w:t xml:space="preserve">The </w:t>
      </w:r>
      <w:r>
        <w:rPr>
          <w:spacing w:val="9"/>
          <w:sz w:val="18"/>
          <w:szCs w:val="18"/>
        </w:rPr>
        <w:t xml:space="preserve"> </w:t>
      </w:r>
      <w:r>
        <w:rPr>
          <w:w w:val="114"/>
          <w:sz w:val="18"/>
          <w:szCs w:val="18"/>
        </w:rPr>
        <w:t>authors</w:t>
      </w:r>
      <w:proofErr w:type="gramEnd"/>
      <w:r>
        <w:rPr>
          <w:spacing w:val="12"/>
          <w:w w:val="114"/>
          <w:sz w:val="18"/>
          <w:szCs w:val="18"/>
        </w:rPr>
        <w:t xml:space="preserve"> </w:t>
      </w:r>
      <w:r>
        <w:rPr>
          <w:sz w:val="18"/>
          <w:szCs w:val="18"/>
        </w:rPr>
        <w:t>consi</w:t>
      </w:r>
      <w:r>
        <w:rPr>
          <w:spacing w:val="1"/>
          <w:sz w:val="18"/>
          <w:szCs w:val="18"/>
        </w:rPr>
        <w:t>d</w:t>
      </w:r>
      <w:r>
        <w:rPr>
          <w:sz w:val="18"/>
          <w:szCs w:val="18"/>
        </w:rPr>
        <w:t xml:space="preserve">er </w:t>
      </w:r>
      <w:r>
        <w:rPr>
          <w:spacing w:val="15"/>
          <w:sz w:val="18"/>
          <w:szCs w:val="18"/>
        </w:rPr>
        <w:t xml:space="preserve"> </w:t>
      </w:r>
      <w:r>
        <w:rPr>
          <w:w w:val="112"/>
          <w:sz w:val="18"/>
          <w:szCs w:val="18"/>
        </w:rPr>
        <w:t>j</w:t>
      </w:r>
      <w:r>
        <w:rPr>
          <w:w w:val="107"/>
          <w:sz w:val="18"/>
          <w:szCs w:val="18"/>
        </w:rPr>
        <w:t>ob s</w:t>
      </w:r>
      <w:r>
        <w:rPr>
          <w:spacing w:val="-5"/>
          <w:w w:val="107"/>
          <w:sz w:val="18"/>
          <w:szCs w:val="18"/>
        </w:rPr>
        <w:t>c</w:t>
      </w:r>
      <w:r>
        <w:rPr>
          <w:w w:val="107"/>
          <w:sz w:val="18"/>
          <w:szCs w:val="18"/>
        </w:rPr>
        <w:t>heduling</w:t>
      </w:r>
      <w:r>
        <w:rPr>
          <w:spacing w:val="28"/>
          <w:w w:val="107"/>
          <w:sz w:val="18"/>
          <w:szCs w:val="18"/>
        </w:rPr>
        <w:t xml:space="preserve"> </w:t>
      </w:r>
      <w:r>
        <w:rPr>
          <w:sz w:val="18"/>
          <w:szCs w:val="18"/>
        </w:rPr>
        <w:t>on</w:t>
      </w:r>
      <w:r>
        <w:rPr>
          <w:spacing w:val="42"/>
          <w:sz w:val="18"/>
          <w:szCs w:val="18"/>
        </w:rPr>
        <w:t xml:space="preserve"> </w:t>
      </w:r>
      <w:r>
        <w:rPr>
          <w:w w:val="108"/>
          <w:sz w:val="18"/>
          <w:szCs w:val="18"/>
        </w:rPr>
        <w:t>heterogeneous</w:t>
      </w:r>
      <w:r>
        <w:rPr>
          <w:spacing w:val="26"/>
          <w:w w:val="108"/>
          <w:sz w:val="18"/>
          <w:szCs w:val="18"/>
        </w:rPr>
        <w:t xml:space="preserve"> </w:t>
      </w:r>
      <w:r>
        <w:rPr>
          <w:sz w:val="18"/>
          <w:szCs w:val="18"/>
        </w:rPr>
        <w:t xml:space="preserve">resources </w:t>
      </w:r>
      <w:r>
        <w:rPr>
          <w:spacing w:val="33"/>
          <w:sz w:val="18"/>
          <w:szCs w:val="18"/>
        </w:rPr>
        <w:t xml:space="preserve"> </w:t>
      </w:r>
      <w:r>
        <w:rPr>
          <w:w w:val="113"/>
          <w:sz w:val="18"/>
          <w:szCs w:val="18"/>
        </w:rPr>
        <w:t>(Grid)</w:t>
      </w:r>
      <w:r>
        <w:rPr>
          <w:spacing w:val="26"/>
          <w:w w:val="113"/>
          <w:sz w:val="18"/>
          <w:szCs w:val="18"/>
        </w:rPr>
        <w:t xml:space="preserve"> </w:t>
      </w:r>
      <w:r>
        <w:rPr>
          <w:sz w:val="18"/>
          <w:szCs w:val="18"/>
        </w:rPr>
        <w:t xml:space="preserve">taking </w:t>
      </w:r>
      <w:r>
        <w:rPr>
          <w:spacing w:val="39"/>
          <w:sz w:val="18"/>
          <w:szCs w:val="18"/>
        </w:rPr>
        <w:t xml:space="preserve"> </w:t>
      </w:r>
      <w:r>
        <w:rPr>
          <w:w w:val="113"/>
          <w:sz w:val="18"/>
          <w:szCs w:val="18"/>
        </w:rPr>
        <w:t>data</w:t>
      </w:r>
      <w:r>
        <w:rPr>
          <w:spacing w:val="42"/>
          <w:w w:val="113"/>
          <w:sz w:val="18"/>
          <w:szCs w:val="18"/>
        </w:rPr>
        <w:t xml:space="preserve"> </w:t>
      </w:r>
      <w:r>
        <w:rPr>
          <w:w w:val="113"/>
          <w:sz w:val="18"/>
          <w:szCs w:val="18"/>
        </w:rPr>
        <w:t>transfer</w:t>
      </w:r>
      <w:r>
        <w:rPr>
          <w:spacing w:val="20"/>
          <w:w w:val="113"/>
          <w:sz w:val="18"/>
          <w:szCs w:val="18"/>
        </w:rPr>
        <w:t xml:space="preserve"> </w:t>
      </w:r>
      <w:r>
        <w:rPr>
          <w:spacing w:val="-6"/>
          <w:w w:val="113"/>
          <w:sz w:val="18"/>
          <w:szCs w:val="18"/>
        </w:rPr>
        <w:t>ov</w:t>
      </w:r>
      <w:r>
        <w:rPr>
          <w:w w:val="113"/>
          <w:sz w:val="18"/>
          <w:szCs w:val="18"/>
        </w:rPr>
        <w:t xml:space="preserve">erhead </w:t>
      </w:r>
      <w:r>
        <w:rPr>
          <w:sz w:val="18"/>
          <w:szCs w:val="18"/>
        </w:rPr>
        <w:t>for</w:t>
      </w:r>
      <w:r>
        <w:rPr>
          <w:spacing w:val="39"/>
          <w:sz w:val="18"/>
          <w:szCs w:val="18"/>
        </w:rPr>
        <w:t xml:space="preserve"> </w:t>
      </w:r>
      <w:r>
        <w:rPr>
          <w:w w:val="109"/>
          <w:sz w:val="18"/>
          <w:szCs w:val="18"/>
        </w:rPr>
        <w:t>ea</w:t>
      </w:r>
      <w:r>
        <w:rPr>
          <w:spacing w:val="-5"/>
          <w:w w:val="102"/>
          <w:sz w:val="18"/>
          <w:szCs w:val="18"/>
        </w:rPr>
        <w:t>c</w:t>
      </w:r>
      <w:r>
        <w:rPr>
          <w:w w:val="113"/>
          <w:sz w:val="18"/>
          <w:szCs w:val="18"/>
        </w:rPr>
        <w:t xml:space="preserve">h </w:t>
      </w:r>
      <w:r>
        <w:rPr>
          <w:sz w:val="18"/>
          <w:szCs w:val="18"/>
        </w:rPr>
        <w:t>job</w:t>
      </w:r>
      <w:r>
        <w:rPr>
          <w:spacing w:val="30"/>
          <w:sz w:val="18"/>
          <w:szCs w:val="18"/>
        </w:rPr>
        <w:t xml:space="preserve"> </w:t>
      </w:r>
      <w:r>
        <w:rPr>
          <w:sz w:val="18"/>
          <w:szCs w:val="18"/>
        </w:rPr>
        <w:t>i</w:t>
      </w:r>
      <w:r>
        <w:rPr>
          <w:spacing w:val="-5"/>
          <w:sz w:val="18"/>
          <w:szCs w:val="18"/>
        </w:rPr>
        <w:t>n</w:t>
      </w:r>
      <w:r>
        <w:rPr>
          <w:sz w:val="18"/>
          <w:szCs w:val="18"/>
        </w:rPr>
        <w:t xml:space="preserve">to </w:t>
      </w:r>
      <w:r>
        <w:rPr>
          <w:spacing w:val="2"/>
          <w:sz w:val="18"/>
          <w:szCs w:val="18"/>
        </w:rPr>
        <w:t xml:space="preserve"> </w:t>
      </w:r>
      <w:r>
        <w:rPr>
          <w:w w:val="111"/>
          <w:sz w:val="18"/>
          <w:szCs w:val="18"/>
        </w:rPr>
        <w:t>accou</w:t>
      </w:r>
      <w:r>
        <w:rPr>
          <w:spacing w:val="-4"/>
          <w:w w:val="111"/>
          <w:sz w:val="18"/>
          <w:szCs w:val="18"/>
        </w:rPr>
        <w:t>n</w:t>
      </w:r>
      <w:r>
        <w:rPr>
          <w:w w:val="111"/>
          <w:sz w:val="18"/>
          <w:szCs w:val="18"/>
        </w:rPr>
        <w:t>t.</w:t>
      </w:r>
      <w:r>
        <w:rPr>
          <w:spacing w:val="9"/>
          <w:w w:val="111"/>
          <w:sz w:val="18"/>
          <w:szCs w:val="18"/>
        </w:rPr>
        <w:t xml:space="preserve"> </w:t>
      </w:r>
      <w:r>
        <w:rPr>
          <w:sz w:val="18"/>
          <w:szCs w:val="18"/>
        </w:rPr>
        <w:t xml:space="preserve">While </w:t>
      </w:r>
      <w:r>
        <w:rPr>
          <w:spacing w:val="2"/>
          <w:sz w:val="18"/>
          <w:szCs w:val="18"/>
        </w:rPr>
        <w:t xml:space="preserve"> </w:t>
      </w:r>
      <w:r>
        <w:rPr>
          <w:sz w:val="18"/>
          <w:szCs w:val="18"/>
        </w:rPr>
        <w:t xml:space="preserve">the </w:t>
      </w:r>
      <w:r>
        <w:rPr>
          <w:spacing w:val="2"/>
          <w:sz w:val="18"/>
          <w:szCs w:val="18"/>
        </w:rPr>
        <w:t xml:space="preserve"> </w:t>
      </w:r>
      <w:r>
        <w:rPr>
          <w:w w:val="112"/>
          <w:sz w:val="18"/>
          <w:szCs w:val="18"/>
        </w:rPr>
        <w:t>input</w:t>
      </w:r>
      <w:r>
        <w:rPr>
          <w:spacing w:val="21"/>
          <w:w w:val="112"/>
          <w:sz w:val="18"/>
          <w:szCs w:val="18"/>
        </w:rPr>
        <w:t xml:space="preserve"> </w:t>
      </w:r>
      <w:r>
        <w:rPr>
          <w:w w:val="112"/>
          <w:sz w:val="18"/>
          <w:szCs w:val="18"/>
        </w:rPr>
        <w:t>transfer</w:t>
      </w:r>
      <w:r>
        <w:rPr>
          <w:spacing w:val="12"/>
          <w:w w:val="112"/>
          <w:sz w:val="18"/>
          <w:szCs w:val="18"/>
        </w:rPr>
        <w:t xml:space="preserve"> </w:t>
      </w:r>
      <w:r>
        <w:rPr>
          <w:spacing w:val="-6"/>
          <w:w w:val="112"/>
          <w:sz w:val="18"/>
          <w:szCs w:val="18"/>
        </w:rPr>
        <w:t>ov</w:t>
      </w:r>
      <w:r>
        <w:rPr>
          <w:w w:val="112"/>
          <w:sz w:val="18"/>
          <w:szCs w:val="18"/>
        </w:rPr>
        <w:t>erhead</w:t>
      </w:r>
      <w:r>
        <w:rPr>
          <w:spacing w:val="-10"/>
          <w:w w:val="112"/>
          <w:sz w:val="18"/>
          <w:szCs w:val="18"/>
        </w:rPr>
        <w:t xml:space="preserve"> </w:t>
      </w:r>
      <w:r>
        <w:rPr>
          <w:spacing w:val="-5"/>
          <w:sz w:val="18"/>
          <w:szCs w:val="18"/>
        </w:rPr>
        <w:t>w</w:t>
      </w:r>
      <w:r>
        <w:rPr>
          <w:sz w:val="18"/>
          <w:szCs w:val="18"/>
        </w:rPr>
        <w:t>as</w:t>
      </w:r>
      <w:r>
        <w:rPr>
          <w:spacing w:val="28"/>
          <w:sz w:val="18"/>
          <w:szCs w:val="18"/>
        </w:rPr>
        <w:t xml:space="preserve"> </w:t>
      </w:r>
      <w:r>
        <w:rPr>
          <w:w w:val="113"/>
          <w:sz w:val="18"/>
          <w:szCs w:val="18"/>
        </w:rPr>
        <w:t>estimated</w:t>
      </w:r>
      <w:r>
        <w:rPr>
          <w:spacing w:val="6"/>
          <w:w w:val="113"/>
          <w:sz w:val="18"/>
          <w:szCs w:val="18"/>
        </w:rPr>
        <w:t xml:space="preserve"> </w:t>
      </w:r>
      <w:r>
        <w:rPr>
          <w:sz w:val="18"/>
          <w:szCs w:val="18"/>
        </w:rPr>
        <w:t>kn</w:t>
      </w:r>
      <w:r>
        <w:rPr>
          <w:spacing w:val="-5"/>
          <w:sz w:val="18"/>
          <w:szCs w:val="18"/>
        </w:rPr>
        <w:t>o</w:t>
      </w:r>
      <w:r>
        <w:rPr>
          <w:sz w:val="18"/>
          <w:szCs w:val="18"/>
        </w:rPr>
        <w:t xml:space="preserve">wing </w:t>
      </w:r>
      <w:r>
        <w:rPr>
          <w:spacing w:val="2"/>
          <w:sz w:val="18"/>
          <w:szCs w:val="18"/>
        </w:rPr>
        <w:t xml:space="preserve"> </w:t>
      </w:r>
      <w:r>
        <w:rPr>
          <w:sz w:val="18"/>
          <w:szCs w:val="18"/>
        </w:rPr>
        <w:t>an</w:t>
      </w:r>
      <w:r>
        <w:rPr>
          <w:spacing w:val="36"/>
          <w:sz w:val="18"/>
          <w:szCs w:val="18"/>
        </w:rPr>
        <w:t xml:space="preserve"> </w:t>
      </w:r>
      <w:r>
        <w:rPr>
          <w:w w:val="110"/>
          <w:sz w:val="18"/>
          <w:szCs w:val="18"/>
        </w:rPr>
        <w:t xml:space="preserve">end-to- </w:t>
      </w:r>
      <w:r>
        <w:rPr>
          <w:sz w:val="18"/>
          <w:szCs w:val="18"/>
        </w:rPr>
        <w:t xml:space="preserve">end </w:t>
      </w:r>
      <w:r>
        <w:rPr>
          <w:spacing w:val="10"/>
          <w:sz w:val="18"/>
          <w:szCs w:val="18"/>
        </w:rPr>
        <w:t xml:space="preserve"> </w:t>
      </w:r>
      <w:r>
        <w:rPr>
          <w:w w:val="108"/>
          <w:sz w:val="18"/>
          <w:szCs w:val="18"/>
        </w:rPr>
        <w:t>connection</w:t>
      </w:r>
      <w:r>
        <w:rPr>
          <w:spacing w:val="26"/>
          <w:w w:val="108"/>
          <w:sz w:val="18"/>
          <w:szCs w:val="18"/>
        </w:rPr>
        <w:t xml:space="preserve"> </w:t>
      </w:r>
      <w:r>
        <w:rPr>
          <w:sz w:val="18"/>
          <w:szCs w:val="18"/>
        </w:rPr>
        <w:t>s</w:t>
      </w:r>
      <w:r>
        <w:rPr>
          <w:spacing w:val="5"/>
          <w:sz w:val="18"/>
          <w:szCs w:val="18"/>
        </w:rPr>
        <w:t>p</w:t>
      </w:r>
      <w:r>
        <w:rPr>
          <w:sz w:val="18"/>
          <w:szCs w:val="18"/>
        </w:rPr>
        <w:t xml:space="preserve">eed, </w:t>
      </w:r>
      <w:r>
        <w:rPr>
          <w:spacing w:val="19"/>
          <w:sz w:val="18"/>
          <w:szCs w:val="18"/>
        </w:rPr>
        <w:t xml:space="preserve"> </w:t>
      </w:r>
      <w:r>
        <w:rPr>
          <w:w w:val="112"/>
          <w:sz w:val="18"/>
          <w:szCs w:val="18"/>
        </w:rPr>
        <w:t>neither</w:t>
      </w:r>
      <w:r>
        <w:rPr>
          <w:spacing w:val="24"/>
          <w:w w:val="112"/>
          <w:sz w:val="18"/>
          <w:szCs w:val="18"/>
        </w:rPr>
        <w:t xml:space="preserve"> </w:t>
      </w:r>
      <w:r>
        <w:rPr>
          <w:sz w:val="18"/>
          <w:szCs w:val="18"/>
        </w:rPr>
        <w:t xml:space="preserve">the </w:t>
      </w:r>
      <w:r>
        <w:rPr>
          <w:spacing w:val="19"/>
          <w:sz w:val="18"/>
          <w:szCs w:val="18"/>
        </w:rPr>
        <w:t xml:space="preserve"> </w:t>
      </w:r>
      <w:r>
        <w:rPr>
          <w:sz w:val="18"/>
          <w:szCs w:val="18"/>
        </w:rPr>
        <w:t>file</w:t>
      </w:r>
      <w:r>
        <w:rPr>
          <w:spacing w:val="24"/>
          <w:sz w:val="18"/>
          <w:szCs w:val="18"/>
        </w:rPr>
        <w:t xml:space="preserve"> </w:t>
      </w:r>
      <w:r>
        <w:rPr>
          <w:w w:val="111"/>
          <w:sz w:val="18"/>
          <w:szCs w:val="18"/>
        </w:rPr>
        <w:t>transfers</w:t>
      </w:r>
      <w:r>
        <w:rPr>
          <w:spacing w:val="24"/>
          <w:w w:val="111"/>
          <w:sz w:val="18"/>
          <w:szCs w:val="18"/>
        </w:rPr>
        <w:t xml:space="preserve"> </w:t>
      </w:r>
      <w:r>
        <w:rPr>
          <w:spacing w:val="-5"/>
          <w:sz w:val="18"/>
          <w:szCs w:val="18"/>
        </w:rPr>
        <w:t>w</w:t>
      </w:r>
      <w:r>
        <w:rPr>
          <w:sz w:val="18"/>
          <w:szCs w:val="18"/>
        </w:rPr>
        <w:t xml:space="preserve">ere </w:t>
      </w:r>
      <w:r>
        <w:rPr>
          <w:spacing w:val="2"/>
          <w:sz w:val="18"/>
          <w:szCs w:val="18"/>
        </w:rPr>
        <w:t xml:space="preserve"> </w:t>
      </w:r>
      <w:r>
        <w:rPr>
          <w:w w:val="114"/>
          <w:sz w:val="18"/>
          <w:szCs w:val="18"/>
        </w:rPr>
        <w:t>s</w:t>
      </w:r>
      <w:r>
        <w:rPr>
          <w:spacing w:val="-6"/>
          <w:w w:val="114"/>
          <w:sz w:val="18"/>
          <w:szCs w:val="18"/>
        </w:rPr>
        <w:t>c</w:t>
      </w:r>
      <w:r>
        <w:rPr>
          <w:w w:val="114"/>
          <w:sz w:val="18"/>
          <w:szCs w:val="18"/>
        </w:rPr>
        <w:t>heduled</w:t>
      </w:r>
      <w:r>
        <w:rPr>
          <w:spacing w:val="-21"/>
          <w:w w:val="114"/>
          <w:sz w:val="18"/>
          <w:szCs w:val="18"/>
        </w:rPr>
        <w:t xml:space="preserve"> </w:t>
      </w:r>
      <w:r>
        <w:rPr>
          <w:w w:val="114"/>
          <w:sz w:val="18"/>
          <w:szCs w:val="18"/>
        </w:rPr>
        <w:t>at</w:t>
      </w:r>
      <w:r>
        <w:rPr>
          <w:spacing w:val="38"/>
          <w:w w:val="114"/>
          <w:sz w:val="18"/>
          <w:szCs w:val="18"/>
        </w:rPr>
        <w:t xml:space="preserve"> </w:t>
      </w:r>
      <w:r>
        <w:rPr>
          <w:w w:val="114"/>
          <w:sz w:val="18"/>
          <w:szCs w:val="18"/>
        </w:rPr>
        <w:t>ne</w:t>
      </w:r>
      <w:r>
        <w:rPr>
          <w:spacing w:val="-6"/>
          <w:w w:val="114"/>
          <w:sz w:val="18"/>
          <w:szCs w:val="18"/>
        </w:rPr>
        <w:t>tw</w:t>
      </w:r>
      <w:r>
        <w:rPr>
          <w:w w:val="114"/>
          <w:sz w:val="18"/>
          <w:szCs w:val="18"/>
        </w:rPr>
        <w:t>ork</w:t>
      </w:r>
      <w:r>
        <w:rPr>
          <w:spacing w:val="-1"/>
          <w:w w:val="114"/>
          <w:sz w:val="18"/>
          <w:szCs w:val="18"/>
        </w:rPr>
        <w:t xml:space="preserve"> </w:t>
      </w:r>
      <w:r>
        <w:rPr>
          <w:sz w:val="18"/>
          <w:szCs w:val="18"/>
        </w:rPr>
        <w:t xml:space="preserve">links, </w:t>
      </w:r>
      <w:r>
        <w:rPr>
          <w:spacing w:val="12"/>
          <w:sz w:val="18"/>
          <w:szCs w:val="18"/>
        </w:rPr>
        <w:t xml:space="preserve"> </w:t>
      </w:r>
      <w:r>
        <w:rPr>
          <w:w w:val="110"/>
          <w:sz w:val="18"/>
          <w:szCs w:val="18"/>
        </w:rPr>
        <w:t xml:space="preserve">nor </w:t>
      </w:r>
      <w:r>
        <w:rPr>
          <w:w w:val="111"/>
          <w:sz w:val="18"/>
          <w:szCs w:val="18"/>
        </w:rPr>
        <w:t>actual</w:t>
      </w:r>
      <w:r>
        <w:rPr>
          <w:spacing w:val="39"/>
          <w:w w:val="111"/>
          <w:sz w:val="18"/>
          <w:szCs w:val="18"/>
        </w:rPr>
        <w:t xml:space="preserve"> </w:t>
      </w:r>
      <w:r>
        <w:rPr>
          <w:w w:val="111"/>
          <w:sz w:val="18"/>
          <w:szCs w:val="18"/>
        </w:rPr>
        <w:t>ne</w:t>
      </w:r>
      <w:r>
        <w:rPr>
          <w:spacing w:val="-6"/>
          <w:w w:val="111"/>
          <w:sz w:val="18"/>
          <w:szCs w:val="18"/>
        </w:rPr>
        <w:t>tw</w:t>
      </w:r>
      <w:r>
        <w:rPr>
          <w:w w:val="111"/>
          <w:sz w:val="18"/>
          <w:szCs w:val="18"/>
        </w:rPr>
        <w:t>ork</w:t>
      </w:r>
      <w:r>
        <w:rPr>
          <w:spacing w:val="18"/>
          <w:w w:val="111"/>
          <w:sz w:val="18"/>
          <w:szCs w:val="18"/>
        </w:rPr>
        <w:t xml:space="preserve"> </w:t>
      </w:r>
      <w:r>
        <w:rPr>
          <w:sz w:val="18"/>
          <w:szCs w:val="18"/>
        </w:rPr>
        <w:t>to</w:t>
      </w:r>
      <w:r>
        <w:rPr>
          <w:spacing w:val="6"/>
          <w:sz w:val="18"/>
          <w:szCs w:val="18"/>
        </w:rPr>
        <w:t>p</w:t>
      </w:r>
      <w:r>
        <w:rPr>
          <w:sz w:val="18"/>
          <w:szCs w:val="18"/>
        </w:rPr>
        <w:t xml:space="preserve">ology </w:t>
      </w:r>
      <w:r>
        <w:rPr>
          <w:spacing w:val="33"/>
          <w:sz w:val="18"/>
          <w:szCs w:val="18"/>
        </w:rPr>
        <w:t xml:space="preserve"> </w:t>
      </w:r>
      <w:r>
        <w:rPr>
          <w:spacing w:val="-5"/>
          <w:sz w:val="18"/>
          <w:szCs w:val="18"/>
        </w:rPr>
        <w:t>w</w:t>
      </w:r>
      <w:r>
        <w:rPr>
          <w:sz w:val="18"/>
          <w:szCs w:val="18"/>
        </w:rPr>
        <w:t xml:space="preserve">as </w:t>
      </w:r>
      <w:r>
        <w:rPr>
          <w:spacing w:val="1"/>
          <w:sz w:val="18"/>
          <w:szCs w:val="18"/>
        </w:rPr>
        <w:t xml:space="preserve"> </w:t>
      </w:r>
      <w:r>
        <w:rPr>
          <w:sz w:val="18"/>
          <w:szCs w:val="18"/>
        </w:rPr>
        <w:t>ta</w:t>
      </w:r>
      <w:r>
        <w:rPr>
          <w:spacing w:val="-5"/>
          <w:sz w:val="18"/>
          <w:szCs w:val="18"/>
        </w:rPr>
        <w:t>k</w:t>
      </w:r>
      <w:r>
        <w:rPr>
          <w:sz w:val="18"/>
          <w:szCs w:val="18"/>
        </w:rPr>
        <w:t xml:space="preserve">en </w:t>
      </w:r>
      <w:r>
        <w:rPr>
          <w:spacing w:val="38"/>
          <w:sz w:val="18"/>
          <w:szCs w:val="18"/>
        </w:rPr>
        <w:t xml:space="preserve"> </w:t>
      </w:r>
      <w:r>
        <w:rPr>
          <w:sz w:val="18"/>
          <w:szCs w:val="18"/>
        </w:rPr>
        <w:t>i</w:t>
      </w:r>
      <w:r>
        <w:rPr>
          <w:spacing w:val="-5"/>
          <w:sz w:val="18"/>
          <w:szCs w:val="18"/>
        </w:rPr>
        <w:t>n</w:t>
      </w:r>
      <w:r>
        <w:rPr>
          <w:sz w:val="18"/>
          <w:szCs w:val="18"/>
        </w:rPr>
        <w:t xml:space="preserve">to </w:t>
      </w:r>
      <w:r>
        <w:rPr>
          <w:spacing w:val="20"/>
          <w:sz w:val="18"/>
          <w:szCs w:val="18"/>
        </w:rPr>
        <w:t xml:space="preserve"> </w:t>
      </w:r>
      <w:r>
        <w:rPr>
          <w:w w:val="111"/>
          <w:sz w:val="18"/>
          <w:szCs w:val="18"/>
        </w:rPr>
        <w:t>accou</w:t>
      </w:r>
      <w:r>
        <w:rPr>
          <w:spacing w:val="-4"/>
          <w:w w:val="111"/>
          <w:sz w:val="18"/>
          <w:szCs w:val="18"/>
        </w:rPr>
        <w:t>n</w:t>
      </w:r>
      <w:r>
        <w:rPr>
          <w:w w:val="111"/>
          <w:sz w:val="18"/>
          <w:szCs w:val="18"/>
        </w:rPr>
        <w:t>t.</w:t>
      </w:r>
      <w:r>
        <w:rPr>
          <w:spacing w:val="27"/>
          <w:w w:val="111"/>
          <w:sz w:val="18"/>
          <w:szCs w:val="18"/>
        </w:rPr>
        <w:t xml:space="preserve"> </w:t>
      </w:r>
      <w:proofErr w:type="gramStart"/>
      <w:r>
        <w:rPr>
          <w:sz w:val="18"/>
          <w:szCs w:val="18"/>
        </w:rPr>
        <w:t xml:space="preserve">In </w:t>
      </w:r>
      <w:r>
        <w:rPr>
          <w:spacing w:val="3"/>
          <w:sz w:val="18"/>
          <w:szCs w:val="18"/>
        </w:rPr>
        <w:t xml:space="preserve"> </w:t>
      </w:r>
      <w:r>
        <w:rPr>
          <w:sz w:val="18"/>
          <w:szCs w:val="18"/>
        </w:rPr>
        <w:t>the</w:t>
      </w:r>
      <w:proofErr w:type="gramEnd"/>
      <w:r>
        <w:rPr>
          <w:sz w:val="18"/>
          <w:szCs w:val="18"/>
        </w:rPr>
        <w:t xml:space="preserve"> </w:t>
      </w:r>
      <w:r>
        <w:rPr>
          <w:spacing w:val="20"/>
          <w:sz w:val="18"/>
          <w:szCs w:val="18"/>
        </w:rPr>
        <w:t xml:space="preserve"> </w:t>
      </w:r>
      <w:r>
        <w:rPr>
          <w:sz w:val="18"/>
          <w:szCs w:val="18"/>
        </w:rPr>
        <w:t xml:space="preserve">case </w:t>
      </w:r>
      <w:r>
        <w:rPr>
          <w:spacing w:val="5"/>
          <w:sz w:val="18"/>
          <w:szCs w:val="18"/>
        </w:rPr>
        <w:t xml:space="preserve"> </w:t>
      </w:r>
      <w:r>
        <w:rPr>
          <w:sz w:val="18"/>
          <w:szCs w:val="18"/>
        </w:rPr>
        <w:t>of</w:t>
      </w:r>
      <w:r>
        <w:rPr>
          <w:spacing w:val="27"/>
          <w:sz w:val="18"/>
          <w:szCs w:val="18"/>
        </w:rPr>
        <w:t xml:space="preserve"> </w:t>
      </w:r>
      <w:r>
        <w:rPr>
          <w:sz w:val="18"/>
          <w:szCs w:val="18"/>
        </w:rPr>
        <w:t xml:space="preserve">the </w:t>
      </w:r>
      <w:r>
        <w:rPr>
          <w:spacing w:val="20"/>
          <w:sz w:val="18"/>
          <w:szCs w:val="18"/>
        </w:rPr>
        <w:t xml:space="preserve"> </w:t>
      </w:r>
      <w:r>
        <w:rPr>
          <w:w w:val="119"/>
          <w:sz w:val="18"/>
          <w:szCs w:val="18"/>
        </w:rPr>
        <w:t>data</w:t>
      </w:r>
      <w:r>
        <w:rPr>
          <w:spacing w:val="22"/>
          <w:w w:val="119"/>
          <w:sz w:val="18"/>
          <w:szCs w:val="18"/>
        </w:rPr>
        <w:t xml:space="preserve"> </w:t>
      </w:r>
      <w:r>
        <w:rPr>
          <w:w w:val="110"/>
          <w:sz w:val="18"/>
          <w:szCs w:val="18"/>
        </w:rPr>
        <w:t>pr</w:t>
      </w:r>
      <w:r>
        <w:rPr>
          <w:spacing w:val="5"/>
          <w:w w:val="110"/>
          <w:sz w:val="18"/>
          <w:szCs w:val="18"/>
        </w:rPr>
        <w:t>o</w:t>
      </w:r>
      <w:r>
        <w:rPr>
          <w:w w:val="111"/>
          <w:sz w:val="18"/>
          <w:szCs w:val="18"/>
        </w:rPr>
        <w:t xml:space="preserve">duction </w:t>
      </w:r>
      <w:r>
        <w:rPr>
          <w:sz w:val="18"/>
          <w:szCs w:val="18"/>
        </w:rPr>
        <w:t>in</w:t>
      </w:r>
      <w:r>
        <w:rPr>
          <w:spacing w:val="32"/>
          <w:sz w:val="18"/>
          <w:szCs w:val="18"/>
        </w:rPr>
        <w:t xml:space="preserve"> </w:t>
      </w:r>
      <w:r>
        <w:rPr>
          <w:w w:val="113"/>
          <w:sz w:val="18"/>
          <w:szCs w:val="18"/>
        </w:rPr>
        <w:t>HEN</w:t>
      </w:r>
      <w:r>
        <w:rPr>
          <w:spacing w:val="-17"/>
          <w:w w:val="113"/>
          <w:sz w:val="18"/>
          <w:szCs w:val="18"/>
        </w:rPr>
        <w:t>P</w:t>
      </w:r>
      <w:r>
        <w:rPr>
          <w:w w:val="113"/>
          <w:sz w:val="18"/>
          <w:szCs w:val="18"/>
        </w:rPr>
        <w:t>,</w:t>
      </w:r>
      <w:r>
        <w:rPr>
          <w:spacing w:val="10"/>
          <w:w w:val="113"/>
          <w:sz w:val="18"/>
          <w:szCs w:val="18"/>
        </w:rPr>
        <w:t xml:space="preserve"> </w:t>
      </w:r>
      <w:r>
        <w:rPr>
          <w:w w:val="113"/>
          <w:sz w:val="18"/>
          <w:szCs w:val="18"/>
        </w:rPr>
        <w:t>unc</w:t>
      </w:r>
      <w:r>
        <w:rPr>
          <w:spacing w:val="7"/>
          <w:w w:val="113"/>
          <w:sz w:val="18"/>
          <w:szCs w:val="18"/>
        </w:rPr>
        <w:t>o</w:t>
      </w:r>
      <w:r>
        <w:rPr>
          <w:w w:val="113"/>
          <w:sz w:val="18"/>
          <w:szCs w:val="18"/>
        </w:rPr>
        <w:t>ordinated</w:t>
      </w:r>
      <w:r>
        <w:rPr>
          <w:spacing w:val="-11"/>
          <w:w w:val="113"/>
          <w:sz w:val="18"/>
          <w:szCs w:val="18"/>
        </w:rPr>
        <w:t xml:space="preserve"> </w:t>
      </w:r>
      <w:r>
        <w:rPr>
          <w:w w:val="113"/>
          <w:sz w:val="18"/>
          <w:szCs w:val="18"/>
        </w:rPr>
        <w:t>data</w:t>
      </w:r>
      <w:r>
        <w:rPr>
          <w:spacing w:val="31"/>
          <w:w w:val="113"/>
          <w:sz w:val="18"/>
          <w:szCs w:val="18"/>
        </w:rPr>
        <w:t xml:space="preserve"> </w:t>
      </w:r>
      <w:r>
        <w:rPr>
          <w:w w:val="113"/>
          <w:sz w:val="18"/>
          <w:szCs w:val="18"/>
        </w:rPr>
        <w:t>transfers</w:t>
      </w:r>
      <w:r>
        <w:rPr>
          <w:spacing w:val="1"/>
          <w:w w:val="113"/>
          <w:sz w:val="18"/>
          <w:szCs w:val="18"/>
        </w:rPr>
        <w:t xml:space="preserve"> </w:t>
      </w:r>
      <w:r>
        <w:rPr>
          <w:sz w:val="18"/>
          <w:szCs w:val="18"/>
        </w:rPr>
        <w:t>m</w:t>
      </w:r>
      <w:r>
        <w:rPr>
          <w:spacing w:val="-5"/>
          <w:sz w:val="18"/>
          <w:szCs w:val="18"/>
        </w:rPr>
        <w:t>a</w:t>
      </w:r>
      <w:r>
        <w:rPr>
          <w:sz w:val="18"/>
          <w:szCs w:val="18"/>
        </w:rPr>
        <w:t xml:space="preserve">y </w:t>
      </w:r>
      <w:r>
        <w:rPr>
          <w:spacing w:val="4"/>
          <w:sz w:val="18"/>
          <w:szCs w:val="18"/>
        </w:rPr>
        <w:t xml:space="preserve"> </w:t>
      </w:r>
      <w:r>
        <w:rPr>
          <w:spacing w:val="-6"/>
          <w:w w:val="113"/>
          <w:sz w:val="18"/>
          <w:szCs w:val="18"/>
        </w:rPr>
        <w:t>ov</w:t>
      </w:r>
      <w:r>
        <w:rPr>
          <w:w w:val="113"/>
          <w:sz w:val="18"/>
          <w:szCs w:val="18"/>
        </w:rPr>
        <w:t>ersaturate</w:t>
      </w:r>
      <w:r>
        <w:rPr>
          <w:spacing w:val="14"/>
          <w:w w:val="113"/>
          <w:sz w:val="18"/>
          <w:szCs w:val="18"/>
        </w:rPr>
        <w:t xml:space="preserve"> </w:t>
      </w:r>
      <w:r>
        <w:rPr>
          <w:sz w:val="18"/>
          <w:szCs w:val="18"/>
        </w:rPr>
        <w:t xml:space="preserve">the </w:t>
      </w:r>
      <w:r>
        <w:rPr>
          <w:spacing w:val="9"/>
          <w:sz w:val="18"/>
          <w:szCs w:val="18"/>
        </w:rPr>
        <w:t xml:space="preserve"> </w:t>
      </w:r>
      <w:r>
        <w:rPr>
          <w:w w:val="110"/>
          <w:sz w:val="18"/>
          <w:szCs w:val="18"/>
        </w:rPr>
        <w:t>ne</w:t>
      </w:r>
      <w:r>
        <w:rPr>
          <w:spacing w:val="-5"/>
          <w:w w:val="110"/>
          <w:sz w:val="18"/>
          <w:szCs w:val="18"/>
        </w:rPr>
        <w:t>tw</w:t>
      </w:r>
      <w:r>
        <w:rPr>
          <w:w w:val="110"/>
          <w:sz w:val="18"/>
          <w:szCs w:val="18"/>
        </w:rPr>
        <w:t>ork</w:t>
      </w:r>
      <w:r>
        <w:rPr>
          <w:spacing w:val="13"/>
          <w:w w:val="110"/>
          <w:sz w:val="18"/>
          <w:szCs w:val="18"/>
        </w:rPr>
        <w:t xml:space="preserve"> </w:t>
      </w:r>
      <w:r>
        <w:rPr>
          <w:w w:val="110"/>
          <w:sz w:val="18"/>
          <w:szCs w:val="18"/>
        </w:rPr>
        <w:t>capaci</w:t>
      </w:r>
      <w:r>
        <w:rPr>
          <w:spacing w:val="-4"/>
          <w:w w:val="110"/>
          <w:sz w:val="18"/>
          <w:szCs w:val="18"/>
        </w:rPr>
        <w:t>t</w:t>
      </w:r>
      <w:r>
        <w:rPr>
          <w:w w:val="110"/>
          <w:sz w:val="18"/>
          <w:szCs w:val="18"/>
        </w:rPr>
        <w:t>y</w:t>
      </w:r>
      <w:r>
        <w:rPr>
          <w:spacing w:val="22"/>
          <w:w w:val="110"/>
          <w:sz w:val="18"/>
          <w:szCs w:val="18"/>
        </w:rPr>
        <w:t xml:space="preserve"> </w:t>
      </w:r>
      <w:r>
        <w:rPr>
          <w:w w:val="105"/>
          <w:sz w:val="18"/>
          <w:szCs w:val="18"/>
        </w:rPr>
        <w:t>whi</w:t>
      </w:r>
      <w:r>
        <w:rPr>
          <w:spacing w:val="-5"/>
          <w:w w:val="105"/>
          <w:sz w:val="18"/>
          <w:szCs w:val="18"/>
        </w:rPr>
        <w:t>c</w:t>
      </w:r>
      <w:r>
        <w:rPr>
          <w:w w:val="113"/>
          <w:sz w:val="18"/>
          <w:szCs w:val="18"/>
        </w:rPr>
        <w:t xml:space="preserve">h </w:t>
      </w:r>
      <w:r>
        <w:rPr>
          <w:sz w:val="18"/>
          <w:szCs w:val="18"/>
        </w:rPr>
        <w:t xml:space="preserve">leads </w:t>
      </w:r>
      <w:r>
        <w:rPr>
          <w:spacing w:val="5"/>
          <w:sz w:val="18"/>
          <w:szCs w:val="18"/>
        </w:rPr>
        <w:t xml:space="preserve"> </w:t>
      </w:r>
      <w:r>
        <w:rPr>
          <w:sz w:val="18"/>
          <w:szCs w:val="18"/>
        </w:rPr>
        <w:t>to</w:t>
      </w:r>
      <w:r>
        <w:rPr>
          <w:spacing w:val="41"/>
          <w:sz w:val="18"/>
          <w:szCs w:val="18"/>
        </w:rPr>
        <w:t xml:space="preserve"> </w:t>
      </w:r>
      <w:r>
        <w:rPr>
          <w:sz w:val="18"/>
          <w:szCs w:val="18"/>
        </w:rPr>
        <w:t>an</w:t>
      </w:r>
      <w:r>
        <w:rPr>
          <w:spacing w:val="44"/>
          <w:sz w:val="18"/>
          <w:szCs w:val="18"/>
        </w:rPr>
        <w:t xml:space="preserve"> </w:t>
      </w:r>
      <w:r>
        <w:rPr>
          <w:spacing w:val="-5"/>
          <w:sz w:val="18"/>
          <w:szCs w:val="18"/>
        </w:rPr>
        <w:t>ov</w:t>
      </w:r>
      <w:r>
        <w:rPr>
          <w:sz w:val="18"/>
          <w:szCs w:val="18"/>
        </w:rPr>
        <w:t xml:space="preserve">erall </w:t>
      </w:r>
      <w:r>
        <w:rPr>
          <w:spacing w:val="12"/>
          <w:sz w:val="18"/>
          <w:szCs w:val="18"/>
        </w:rPr>
        <w:t xml:space="preserve"> </w:t>
      </w:r>
      <w:r>
        <w:rPr>
          <w:w w:val="109"/>
          <w:sz w:val="18"/>
          <w:szCs w:val="18"/>
        </w:rPr>
        <w:t>degraded</w:t>
      </w:r>
      <w:r>
        <w:rPr>
          <w:spacing w:val="23"/>
          <w:w w:val="109"/>
          <w:sz w:val="18"/>
          <w:szCs w:val="18"/>
        </w:rPr>
        <w:t xml:space="preserve"> </w:t>
      </w:r>
      <w:r>
        <w:rPr>
          <w:spacing w:val="5"/>
          <w:w w:val="109"/>
          <w:sz w:val="18"/>
          <w:szCs w:val="18"/>
        </w:rPr>
        <w:t>p</w:t>
      </w:r>
      <w:r>
        <w:rPr>
          <w:w w:val="109"/>
          <w:sz w:val="18"/>
          <w:szCs w:val="18"/>
        </w:rPr>
        <w:t>erformance.</w:t>
      </w:r>
      <w:r>
        <w:rPr>
          <w:spacing w:val="10"/>
          <w:w w:val="109"/>
          <w:sz w:val="18"/>
          <w:szCs w:val="18"/>
        </w:rPr>
        <w:t xml:space="preserve"> </w:t>
      </w:r>
      <w:proofErr w:type="gramStart"/>
      <w:r>
        <w:rPr>
          <w:spacing w:val="-15"/>
          <w:sz w:val="18"/>
          <w:szCs w:val="18"/>
        </w:rPr>
        <w:t>F</w:t>
      </w:r>
      <w:r>
        <w:rPr>
          <w:sz w:val="18"/>
          <w:szCs w:val="18"/>
        </w:rPr>
        <w:t xml:space="preserve">or </w:t>
      </w:r>
      <w:r>
        <w:rPr>
          <w:spacing w:val="7"/>
          <w:sz w:val="18"/>
          <w:szCs w:val="18"/>
        </w:rPr>
        <w:t xml:space="preserve"> </w:t>
      </w:r>
      <w:r>
        <w:rPr>
          <w:sz w:val="18"/>
          <w:szCs w:val="18"/>
        </w:rPr>
        <w:t>this</w:t>
      </w:r>
      <w:proofErr w:type="gramEnd"/>
      <w:r>
        <w:rPr>
          <w:sz w:val="18"/>
          <w:szCs w:val="18"/>
        </w:rPr>
        <w:t xml:space="preserve"> </w:t>
      </w:r>
      <w:r>
        <w:rPr>
          <w:spacing w:val="11"/>
          <w:sz w:val="18"/>
          <w:szCs w:val="18"/>
        </w:rPr>
        <w:t xml:space="preserve"> </w:t>
      </w:r>
      <w:r>
        <w:rPr>
          <w:sz w:val="18"/>
          <w:szCs w:val="18"/>
        </w:rPr>
        <w:t xml:space="preserve">reason </w:t>
      </w:r>
      <w:r>
        <w:rPr>
          <w:spacing w:val="17"/>
          <w:sz w:val="18"/>
          <w:szCs w:val="18"/>
        </w:rPr>
        <w:t xml:space="preserve"> </w:t>
      </w:r>
      <w:r>
        <w:rPr>
          <w:sz w:val="18"/>
          <w:szCs w:val="18"/>
        </w:rPr>
        <w:t>in</w:t>
      </w:r>
      <w:r>
        <w:rPr>
          <w:spacing w:val="32"/>
          <w:sz w:val="18"/>
          <w:szCs w:val="18"/>
        </w:rPr>
        <w:t xml:space="preserve"> </w:t>
      </w:r>
      <w:r>
        <w:rPr>
          <w:sz w:val="18"/>
          <w:szCs w:val="18"/>
        </w:rPr>
        <w:t>our</w:t>
      </w:r>
      <w:r>
        <w:rPr>
          <w:spacing w:val="44"/>
          <w:sz w:val="18"/>
          <w:szCs w:val="18"/>
        </w:rPr>
        <w:t xml:space="preserve"> </w:t>
      </w:r>
      <w:r>
        <w:rPr>
          <w:sz w:val="18"/>
          <w:szCs w:val="18"/>
        </w:rPr>
        <w:t>resear</w:t>
      </w:r>
      <w:r>
        <w:rPr>
          <w:spacing w:val="-5"/>
          <w:sz w:val="18"/>
          <w:szCs w:val="18"/>
        </w:rPr>
        <w:t>c</w:t>
      </w:r>
      <w:r>
        <w:rPr>
          <w:sz w:val="18"/>
          <w:szCs w:val="18"/>
        </w:rPr>
        <w:t xml:space="preserve">h </w:t>
      </w:r>
      <w:r>
        <w:rPr>
          <w:spacing w:val="26"/>
          <w:sz w:val="18"/>
          <w:szCs w:val="18"/>
        </w:rPr>
        <w:t xml:space="preserve"> </w:t>
      </w:r>
      <w:r>
        <w:rPr>
          <w:spacing w:val="-5"/>
          <w:sz w:val="18"/>
          <w:szCs w:val="18"/>
        </w:rPr>
        <w:t>w</w:t>
      </w:r>
      <w:r>
        <w:rPr>
          <w:sz w:val="18"/>
          <w:szCs w:val="18"/>
        </w:rPr>
        <w:t>e</w:t>
      </w:r>
      <w:r>
        <w:rPr>
          <w:spacing w:val="23"/>
          <w:sz w:val="18"/>
          <w:szCs w:val="18"/>
        </w:rPr>
        <w:t xml:space="preserve"> </w:t>
      </w:r>
      <w:r>
        <w:rPr>
          <w:w w:val="107"/>
          <w:sz w:val="18"/>
          <w:szCs w:val="18"/>
        </w:rPr>
        <w:t xml:space="preserve">consider </w:t>
      </w:r>
      <w:r>
        <w:rPr>
          <w:sz w:val="18"/>
          <w:szCs w:val="18"/>
        </w:rPr>
        <w:t>a</w:t>
      </w:r>
      <w:r>
        <w:rPr>
          <w:spacing w:val="29"/>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sz w:val="18"/>
          <w:szCs w:val="18"/>
        </w:rPr>
        <w:t>load</w:t>
      </w:r>
      <w:r>
        <w:rPr>
          <w:spacing w:val="42"/>
          <w:sz w:val="18"/>
          <w:szCs w:val="18"/>
        </w:rPr>
        <w:t xml:space="preserve"> </w:t>
      </w:r>
      <w:r>
        <w:rPr>
          <w:w w:val="112"/>
          <w:sz w:val="18"/>
          <w:szCs w:val="18"/>
        </w:rPr>
        <w:t>plan</w:t>
      </w:r>
      <w:r>
        <w:rPr>
          <w:w w:val="109"/>
          <w:sz w:val="18"/>
          <w:szCs w:val="18"/>
        </w:rPr>
        <w:t>ning.</w:t>
      </w:r>
    </w:p>
    <w:p w:rsidR="00C45AA3" w:rsidRDefault="00DC4C15">
      <w:pPr>
        <w:spacing w:before="5" w:line="265" w:lineRule="auto"/>
        <w:ind w:left="100" w:right="1840" w:firstLine="299"/>
        <w:jc w:val="both"/>
        <w:rPr>
          <w:sz w:val="18"/>
          <w:szCs w:val="18"/>
        </w:rPr>
      </w:pPr>
      <w:r>
        <w:rPr>
          <w:sz w:val="18"/>
          <w:szCs w:val="18"/>
        </w:rPr>
        <w:t>An</w:t>
      </w:r>
      <w:r>
        <w:rPr>
          <w:spacing w:val="36"/>
          <w:sz w:val="18"/>
          <w:szCs w:val="18"/>
        </w:rPr>
        <w:t xml:space="preserve"> </w:t>
      </w:r>
      <w:proofErr w:type="gramStart"/>
      <w:r>
        <w:rPr>
          <w:sz w:val="18"/>
          <w:szCs w:val="18"/>
        </w:rPr>
        <w:t xml:space="preserve">explicit </w:t>
      </w:r>
      <w:r>
        <w:rPr>
          <w:spacing w:val="19"/>
          <w:sz w:val="18"/>
          <w:szCs w:val="18"/>
        </w:rPr>
        <w:t xml:space="preserve"> </w:t>
      </w:r>
      <w:r>
        <w:rPr>
          <w:sz w:val="18"/>
          <w:szCs w:val="18"/>
        </w:rPr>
        <w:t>m</w:t>
      </w:r>
      <w:r>
        <w:rPr>
          <w:spacing w:val="5"/>
          <w:sz w:val="18"/>
          <w:szCs w:val="18"/>
        </w:rPr>
        <w:t>o</w:t>
      </w:r>
      <w:r>
        <w:rPr>
          <w:sz w:val="18"/>
          <w:szCs w:val="18"/>
        </w:rPr>
        <w:t>del</w:t>
      </w:r>
      <w:proofErr w:type="gramEnd"/>
      <w:r>
        <w:rPr>
          <w:sz w:val="18"/>
          <w:szCs w:val="18"/>
        </w:rPr>
        <w:t xml:space="preserve">  </w:t>
      </w:r>
      <w:r>
        <w:rPr>
          <w:w w:val="113"/>
          <w:sz w:val="18"/>
          <w:szCs w:val="18"/>
        </w:rPr>
        <w:t>distributing</w:t>
      </w:r>
      <w:r>
        <w:rPr>
          <w:spacing w:val="11"/>
          <w:w w:val="113"/>
          <w:sz w:val="18"/>
          <w:szCs w:val="18"/>
        </w:rPr>
        <w:t xml:space="preserve"> </w:t>
      </w:r>
      <w:r>
        <w:rPr>
          <w:sz w:val="18"/>
          <w:szCs w:val="18"/>
        </w:rPr>
        <w:t>jobs</w:t>
      </w:r>
      <w:r>
        <w:rPr>
          <w:spacing w:val="37"/>
          <w:sz w:val="18"/>
          <w:szCs w:val="18"/>
        </w:rPr>
        <w:t xml:space="preserve"> </w:t>
      </w:r>
      <w:r>
        <w:rPr>
          <w:spacing w:val="-5"/>
          <w:sz w:val="18"/>
          <w:szCs w:val="18"/>
        </w:rPr>
        <w:t>ov</w:t>
      </w:r>
      <w:r>
        <w:rPr>
          <w:sz w:val="18"/>
          <w:szCs w:val="18"/>
        </w:rPr>
        <w:t>er</w:t>
      </w:r>
      <w:r>
        <w:rPr>
          <w:spacing w:val="37"/>
          <w:sz w:val="18"/>
          <w:szCs w:val="18"/>
        </w:rPr>
        <w:t xml:space="preserve"> </w:t>
      </w:r>
      <w:r>
        <w:rPr>
          <w:sz w:val="18"/>
          <w:szCs w:val="18"/>
        </w:rPr>
        <w:t>a</w:t>
      </w:r>
      <w:r>
        <w:rPr>
          <w:spacing w:val="28"/>
          <w:sz w:val="18"/>
          <w:szCs w:val="18"/>
        </w:rPr>
        <w:t xml:space="preserve"> </w:t>
      </w:r>
      <w:r>
        <w:rPr>
          <w:sz w:val="18"/>
          <w:szCs w:val="18"/>
        </w:rPr>
        <w:t xml:space="preserve">Grid </w:t>
      </w:r>
      <w:r>
        <w:rPr>
          <w:spacing w:val="11"/>
          <w:sz w:val="18"/>
          <w:szCs w:val="18"/>
        </w:rPr>
        <w:t xml:space="preserve"> </w:t>
      </w:r>
      <w:r>
        <w:rPr>
          <w:sz w:val="18"/>
          <w:szCs w:val="18"/>
        </w:rPr>
        <w:t xml:space="preserve">with </w:t>
      </w:r>
      <w:r>
        <w:rPr>
          <w:spacing w:val="6"/>
          <w:sz w:val="18"/>
          <w:szCs w:val="18"/>
        </w:rPr>
        <w:t xml:space="preserve"> </w:t>
      </w:r>
      <w:r>
        <w:rPr>
          <w:sz w:val="18"/>
          <w:szCs w:val="18"/>
        </w:rPr>
        <w:t>res</w:t>
      </w:r>
      <w:r>
        <w:rPr>
          <w:spacing w:val="5"/>
          <w:sz w:val="18"/>
          <w:szCs w:val="18"/>
        </w:rPr>
        <w:t>p</w:t>
      </w:r>
      <w:r>
        <w:rPr>
          <w:sz w:val="18"/>
          <w:szCs w:val="18"/>
        </w:rPr>
        <w:t xml:space="preserve">ect </w:t>
      </w:r>
      <w:r>
        <w:rPr>
          <w:spacing w:val="23"/>
          <w:sz w:val="18"/>
          <w:szCs w:val="18"/>
        </w:rPr>
        <w:t xml:space="preserve"> </w:t>
      </w:r>
      <w:r>
        <w:rPr>
          <w:sz w:val="18"/>
          <w:szCs w:val="18"/>
        </w:rPr>
        <w:t>to</w:t>
      </w:r>
      <w:r>
        <w:rPr>
          <w:spacing w:val="38"/>
          <w:sz w:val="18"/>
          <w:szCs w:val="18"/>
        </w:rPr>
        <w:t xml:space="preserve"> </w:t>
      </w:r>
      <w:r>
        <w:rPr>
          <w:sz w:val="18"/>
          <w:szCs w:val="18"/>
        </w:rPr>
        <w:t xml:space="preserve">the </w:t>
      </w:r>
      <w:r>
        <w:rPr>
          <w:spacing w:val="6"/>
          <w:sz w:val="18"/>
          <w:szCs w:val="18"/>
        </w:rPr>
        <w:t xml:space="preserve"> </w:t>
      </w:r>
      <w:r>
        <w:rPr>
          <w:w w:val="112"/>
          <w:sz w:val="18"/>
          <w:szCs w:val="18"/>
        </w:rPr>
        <w:t>ne</w:t>
      </w:r>
      <w:r>
        <w:rPr>
          <w:spacing w:val="-6"/>
          <w:w w:val="112"/>
          <w:sz w:val="18"/>
          <w:szCs w:val="18"/>
        </w:rPr>
        <w:t>tw</w:t>
      </w:r>
      <w:r>
        <w:rPr>
          <w:w w:val="112"/>
          <w:sz w:val="18"/>
          <w:szCs w:val="18"/>
        </w:rPr>
        <w:t>ork</w:t>
      </w:r>
      <w:r>
        <w:rPr>
          <w:spacing w:val="-2"/>
          <w:w w:val="112"/>
          <w:sz w:val="18"/>
          <w:szCs w:val="18"/>
        </w:rPr>
        <w:t xml:space="preserve"> </w:t>
      </w:r>
      <w:r>
        <w:rPr>
          <w:w w:val="112"/>
          <w:sz w:val="18"/>
          <w:szCs w:val="18"/>
        </w:rPr>
        <w:t xml:space="preserve">band- </w:t>
      </w:r>
      <w:r>
        <w:rPr>
          <w:sz w:val="18"/>
          <w:szCs w:val="18"/>
        </w:rPr>
        <w:t xml:space="preserve">width </w:t>
      </w:r>
      <w:r>
        <w:rPr>
          <w:spacing w:val="29"/>
          <w:sz w:val="18"/>
          <w:szCs w:val="18"/>
        </w:rPr>
        <w:t xml:space="preserve"> </w:t>
      </w:r>
      <w:r>
        <w:rPr>
          <w:spacing w:val="-5"/>
          <w:sz w:val="18"/>
          <w:szCs w:val="18"/>
        </w:rPr>
        <w:t>w</w:t>
      </w:r>
      <w:r>
        <w:rPr>
          <w:sz w:val="18"/>
          <w:szCs w:val="18"/>
        </w:rPr>
        <w:t>as</w:t>
      </w:r>
      <w:r>
        <w:rPr>
          <w:spacing w:val="41"/>
          <w:sz w:val="18"/>
          <w:szCs w:val="18"/>
        </w:rPr>
        <w:t xml:space="preserve"> </w:t>
      </w:r>
      <w:r>
        <w:rPr>
          <w:sz w:val="18"/>
          <w:szCs w:val="18"/>
        </w:rPr>
        <w:t>pro</w:t>
      </w:r>
      <w:r>
        <w:rPr>
          <w:spacing w:val="6"/>
          <w:sz w:val="18"/>
          <w:szCs w:val="18"/>
        </w:rPr>
        <w:t>p</w:t>
      </w:r>
      <w:r>
        <w:rPr>
          <w:sz w:val="18"/>
          <w:szCs w:val="18"/>
        </w:rPr>
        <w:t xml:space="preserve">osed </w:t>
      </w:r>
      <w:r>
        <w:rPr>
          <w:spacing w:val="33"/>
          <w:sz w:val="18"/>
          <w:szCs w:val="18"/>
        </w:rPr>
        <w:t xml:space="preserve"> </w:t>
      </w:r>
      <w:r>
        <w:rPr>
          <w:sz w:val="18"/>
          <w:szCs w:val="18"/>
        </w:rPr>
        <w:t>in</w:t>
      </w:r>
      <w:r>
        <w:rPr>
          <w:spacing w:val="38"/>
          <w:sz w:val="18"/>
          <w:szCs w:val="18"/>
        </w:rPr>
        <w:t xml:space="preserve"> </w:t>
      </w:r>
      <w:r>
        <w:rPr>
          <w:sz w:val="18"/>
          <w:szCs w:val="18"/>
        </w:rPr>
        <w:t>[4].</w:t>
      </w:r>
      <w:r>
        <w:rPr>
          <w:spacing w:val="15"/>
          <w:sz w:val="18"/>
          <w:szCs w:val="18"/>
        </w:rPr>
        <w:t xml:space="preserve"> </w:t>
      </w:r>
      <w:proofErr w:type="gramStart"/>
      <w:r>
        <w:rPr>
          <w:sz w:val="18"/>
          <w:szCs w:val="18"/>
        </w:rPr>
        <w:t xml:space="preserve">The </w:t>
      </w:r>
      <w:r>
        <w:rPr>
          <w:spacing w:val="16"/>
          <w:sz w:val="18"/>
          <w:szCs w:val="18"/>
        </w:rPr>
        <w:t xml:space="preserve"> </w:t>
      </w:r>
      <w:r>
        <w:rPr>
          <w:w w:val="112"/>
          <w:sz w:val="18"/>
          <w:szCs w:val="18"/>
        </w:rPr>
        <w:t>ne</w:t>
      </w:r>
      <w:r>
        <w:rPr>
          <w:spacing w:val="-6"/>
          <w:w w:val="112"/>
          <w:sz w:val="18"/>
          <w:szCs w:val="18"/>
        </w:rPr>
        <w:t>tw</w:t>
      </w:r>
      <w:r>
        <w:rPr>
          <w:w w:val="112"/>
          <w:sz w:val="18"/>
          <w:szCs w:val="18"/>
        </w:rPr>
        <w:t>ork</w:t>
      </w:r>
      <w:proofErr w:type="gramEnd"/>
      <w:r>
        <w:rPr>
          <w:spacing w:val="7"/>
          <w:w w:val="112"/>
          <w:sz w:val="18"/>
          <w:szCs w:val="18"/>
        </w:rPr>
        <w:t xml:space="preserve"> </w:t>
      </w:r>
      <w:r>
        <w:rPr>
          <w:w w:val="112"/>
          <w:sz w:val="18"/>
          <w:szCs w:val="18"/>
        </w:rPr>
        <w:t>structure</w:t>
      </w:r>
      <w:r>
        <w:rPr>
          <w:spacing w:val="39"/>
          <w:w w:val="112"/>
          <w:sz w:val="18"/>
          <w:szCs w:val="18"/>
        </w:rPr>
        <w:t xml:space="preserve"> </w:t>
      </w:r>
      <w:r>
        <w:rPr>
          <w:sz w:val="18"/>
          <w:szCs w:val="18"/>
        </w:rPr>
        <w:t>of</w:t>
      </w:r>
      <w:r>
        <w:rPr>
          <w:spacing w:val="22"/>
          <w:sz w:val="18"/>
          <w:szCs w:val="18"/>
        </w:rPr>
        <w:t xml:space="preserve"> </w:t>
      </w:r>
      <w:r>
        <w:rPr>
          <w:sz w:val="18"/>
          <w:szCs w:val="18"/>
        </w:rPr>
        <w:t xml:space="preserve">the </w:t>
      </w:r>
      <w:r>
        <w:rPr>
          <w:spacing w:val="15"/>
          <w:sz w:val="18"/>
          <w:szCs w:val="18"/>
        </w:rPr>
        <w:t xml:space="preserve"> </w:t>
      </w:r>
      <w:r>
        <w:rPr>
          <w:sz w:val="18"/>
          <w:szCs w:val="18"/>
        </w:rPr>
        <w:t xml:space="preserve">Grid </w:t>
      </w:r>
      <w:r>
        <w:rPr>
          <w:spacing w:val="20"/>
          <w:sz w:val="18"/>
          <w:szCs w:val="18"/>
        </w:rPr>
        <w:t xml:space="preserve"> </w:t>
      </w:r>
      <w:r>
        <w:rPr>
          <w:spacing w:val="-5"/>
          <w:sz w:val="18"/>
          <w:szCs w:val="18"/>
        </w:rPr>
        <w:t>w</w:t>
      </w:r>
      <w:r>
        <w:rPr>
          <w:sz w:val="18"/>
          <w:szCs w:val="18"/>
        </w:rPr>
        <w:t>as</w:t>
      </w:r>
      <w:r>
        <w:rPr>
          <w:spacing w:val="41"/>
          <w:sz w:val="18"/>
          <w:szCs w:val="18"/>
        </w:rPr>
        <w:t xml:space="preserve"> </w:t>
      </w:r>
      <w:r>
        <w:rPr>
          <w:sz w:val="18"/>
          <w:szCs w:val="18"/>
        </w:rPr>
        <w:t>m</w:t>
      </w:r>
      <w:r>
        <w:rPr>
          <w:spacing w:val="5"/>
          <w:sz w:val="18"/>
          <w:szCs w:val="18"/>
        </w:rPr>
        <w:t>o</w:t>
      </w:r>
      <w:r>
        <w:rPr>
          <w:sz w:val="18"/>
          <w:szCs w:val="18"/>
        </w:rPr>
        <w:t xml:space="preserve">deled </w:t>
      </w:r>
      <w:r>
        <w:rPr>
          <w:spacing w:val="21"/>
          <w:sz w:val="18"/>
          <w:szCs w:val="18"/>
        </w:rPr>
        <w:t xml:space="preserve"> </w:t>
      </w:r>
      <w:r>
        <w:rPr>
          <w:sz w:val="18"/>
          <w:szCs w:val="18"/>
        </w:rPr>
        <w:t>as</w:t>
      </w:r>
      <w:r>
        <w:rPr>
          <w:spacing w:val="38"/>
          <w:sz w:val="18"/>
          <w:szCs w:val="18"/>
        </w:rPr>
        <w:t xml:space="preserve"> </w:t>
      </w:r>
      <w:r>
        <w:rPr>
          <w:sz w:val="18"/>
          <w:szCs w:val="18"/>
        </w:rPr>
        <w:t>a</w:t>
      </w:r>
      <w:r>
        <w:rPr>
          <w:spacing w:val="37"/>
          <w:sz w:val="18"/>
          <w:szCs w:val="18"/>
        </w:rPr>
        <w:t xml:space="preserve"> </w:t>
      </w:r>
      <w:r>
        <w:rPr>
          <w:w w:val="114"/>
          <w:sz w:val="18"/>
          <w:szCs w:val="18"/>
        </w:rPr>
        <w:t xml:space="preserve">tree </w:t>
      </w:r>
      <w:r>
        <w:rPr>
          <w:sz w:val="18"/>
          <w:szCs w:val="18"/>
        </w:rPr>
        <w:t xml:space="preserve">and </w:t>
      </w:r>
      <w:r>
        <w:rPr>
          <w:spacing w:val="3"/>
          <w:sz w:val="18"/>
          <w:szCs w:val="18"/>
        </w:rPr>
        <w:t xml:space="preserve"> </w:t>
      </w:r>
      <w:r>
        <w:rPr>
          <w:sz w:val="18"/>
          <w:szCs w:val="18"/>
        </w:rPr>
        <w:t>all</w:t>
      </w:r>
      <w:r>
        <w:rPr>
          <w:spacing w:val="25"/>
          <w:sz w:val="18"/>
          <w:szCs w:val="18"/>
        </w:rPr>
        <w:t xml:space="preserve"> </w:t>
      </w:r>
      <w:r>
        <w:rPr>
          <w:sz w:val="18"/>
          <w:szCs w:val="18"/>
        </w:rPr>
        <w:t xml:space="preserve">the </w:t>
      </w:r>
      <w:r>
        <w:rPr>
          <w:spacing w:val="2"/>
          <w:sz w:val="18"/>
          <w:szCs w:val="18"/>
        </w:rPr>
        <w:t xml:space="preserve"> </w:t>
      </w:r>
      <w:r>
        <w:rPr>
          <w:sz w:val="18"/>
          <w:szCs w:val="18"/>
        </w:rPr>
        <w:t>files</w:t>
      </w:r>
      <w:r>
        <w:rPr>
          <w:spacing w:val="10"/>
          <w:sz w:val="18"/>
          <w:szCs w:val="18"/>
        </w:rPr>
        <w:t xml:space="preserve"> </w:t>
      </w:r>
      <w:r>
        <w:rPr>
          <w:spacing w:val="-5"/>
          <w:sz w:val="18"/>
          <w:szCs w:val="18"/>
        </w:rPr>
        <w:t>w</w:t>
      </w:r>
      <w:r>
        <w:rPr>
          <w:sz w:val="18"/>
          <w:szCs w:val="18"/>
        </w:rPr>
        <w:t>ere</w:t>
      </w:r>
      <w:r>
        <w:rPr>
          <w:spacing w:val="29"/>
          <w:sz w:val="18"/>
          <w:szCs w:val="18"/>
        </w:rPr>
        <w:t xml:space="preserve"> </w:t>
      </w:r>
      <w:r>
        <w:rPr>
          <w:w w:val="109"/>
          <w:sz w:val="18"/>
          <w:szCs w:val="18"/>
        </w:rPr>
        <w:t>assumed</w:t>
      </w:r>
      <w:r>
        <w:rPr>
          <w:spacing w:val="8"/>
          <w:w w:val="109"/>
          <w:sz w:val="18"/>
          <w:szCs w:val="18"/>
        </w:rPr>
        <w:t xml:space="preserve"> </w:t>
      </w:r>
      <w:r>
        <w:rPr>
          <w:sz w:val="18"/>
          <w:szCs w:val="18"/>
        </w:rPr>
        <w:t>to</w:t>
      </w:r>
      <w:r>
        <w:rPr>
          <w:spacing w:val="34"/>
          <w:sz w:val="18"/>
          <w:szCs w:val="18"/>
        </w:rPr>
        <w:t xml:space="preserve"> </w:t>
      </w:r>
      <w:r>
        <w:rPr>
          <w:spacing w:val="5"/>
          <w:sz w:val="18"/>
          <w:szCs w:val="18"/>
        </w:rPr>
        <w:t>b</w:t>
      </w:r>
      <w:r>
        <w:rPr>
          <w:sz w:val="18"/>
          <w:szCs w:val="18"/>
        </w:rPr>
        <w:t>e</w:t>
      </w:r>
      <w:r>
        <w:rPr>
          <w:spacing w:val="24"/>
          <w:sz w:val="18"/>
          <w:szCs w:val="18"/>
        </w:rPr>
        <w:t xml:space="preserve"> </w:t>
      </w:r>
      <w:r>
        <w:rPr>
          <w:sz w:val="18"/>
          <w:szCs w:val="18"/>
        </w:rPr>
        <w:t>of</w:t>
      </w:r>
      <w:r>
        <w:rPr>
          <w:spacing w:val="8"/>
          <w:sz w:val="18"/>
          <w:szCs w:val="18"/>
        </w:rPr>
        <w:t xml:space="preserve"> </w:t>
      </w:r>
      <w:r>
        <w:rPr>
          <w:sz w:val="18"/>
          <w:szCs w:val="18"/>
        </w:rPr>
        <w:t xml:space="preserve">the </w:t>
      </w:r>
      <w:r>
        <w:rPr>
          <w:spacing w:val="1"/>
          <w:sz w:val="18"/>
          <w:szCs w:val="18"/>
        </w:rPr>
        <w:t xml:space="preserve"> </w:t>
      </w:r>
      <w:r>
        <w:rPr>
          <w:sz w:val="18"/>
          <w:szCs w:val="18"/>
        </w:rPr>
        <w:t>same</w:t>
      </w:r>
      <w:r>
        <w:rPr>
          <w:spacing w:val="41"/>
          <w:sz w:val="18"/>
          <w:szCs w:val="18"/>
        </w:rPr>
        <w:t xml:space="preserve"> </w:t>
      </w:r>
      <w:r>
        <w:rPr>
          <w:sz w:val="18"/>
          <w:szCs w:val="18"/>
        </w:rPr>
        <w:t>size</w:t>
      </w:r>
      <w:r>
        <w:rPr>
          <w:spacing w:val="17"/>
          <w:sz w:val="18"/>
          <w:szCs w:val="18"/>
        </w:rPr>
        <w:t xml:space="preserve"> </w:t>
      </w:r>
      <w:r>
        <w:rPr>
          <w:sz w:val="18"/>
          <w:szCs w:val="18"/>
        </w:rPr>
        <w:t xml:space="preserve">and </w:t>
      </w:r>
      <w:r>
        <w:rPr>
          <w:spacing w:val="3"/>
          <w:sz w:val="18"/>
          <w:szCs w:val="18"/>
        </w:rPr>
        <w:t xml:space="preserve"> </w:t>
      </w:r>
      <w:r>
        <w:rPr>
          <w:sz w:val="18"/>
          <w:szCs w:val="18"/>
        </w:rPr>
        <w:t>pr</w:t>
      </w:r>
      <w:r>
        <w:rPr>
          <w:spacing w:val="6"/>
          <w:sz w:val="18"/>
          <w:szCs w:val="18"/>
        </w:rPr>
        <w:t>o</w:t>
      </w:r>
      <w:r>
        <w:rPr>
          <w:sz w:val="18"/>
          <w:szCs w:val="18"/>
        </w:rPr>
        <w:t xml:space="preserve">cessing </w:t>
      </w:r>
      <w:r>
        <w:rPr>
          <w:spacing w:val="12"/>
          <w:sz w:val="18"/>
          <w:szCs w:val="18"/>
        </w:rPr>
        <w:t xml:space="preserve"> </w:t>
      </w:r>
      <w:r>
        <w:rPr>
          <w:sz w:val="18"/>
          <w:szCs w:val="18"/>
        </w:rPr>
        <w:t xml:space="preserve">time. </w:t>
      </w:r>
      <w:r>
        <w:rPr>
          <w:spacing w:val="11"/>
          <w:sz w:val="18"/>
          <w:szCs w:val="18"/>
        </w:rPr>
        <w:t xml:space="preserve"> </w:t>
      </w:r>
      <w:r>
        <w:rPr>
          <w:sz w:val="18"/>
          <w:szCs w:val="18"/>
        </w:rPr>
        <w:t>In</w:t>
      </w:r>
      <w:r>
        <w:rPr>
          <w:spacing w:val="29"/>
          <w:sz w:val="18"/>
          <w:szCs w:val="18"/>
        </w:rPr>
        <w:t xml:space="preserve"> </w:t>
      </w:r>
      <w:r>
        <w:rPr>
          <w:sz w:val="18"/>
          <w:szCs w:val="18"/>
        </w:rPr>
        <w:t>our</w:t>
      </w:r>
      <w:r>
        <w:rPr>
          <w:spacing w:val="35"/>
          <w:sz w:val="18"/>
          <w:szCs w:val="18"/>
        </w:rPr>
        <w:t xml:space="preserve"> </w:t>
      </w:r>
      <w:r>
        <w:rPr>
          <w:w w:val="114"/>
          <w:sz w:val="18"/>
          <w:szCs w:val="18"/>
        </w:rPr>
        <w:t xml:space="preserve">study </w:t>
      </w:r>
      <w:r>
        <w:rPr>
          <w:spacing w:val="-5"/>
          <w:sz w:val="18"/>
          <w:szCs w:val="18"/>
        </w:rPr>
        <w:t>w</w:t>
      </w:r>
      <w:r>
        <w:rPr>
          <w:sz w:val="18"/>
          <w:szCs w:val="18"/>
        </w:rPr>
        <w:t>e</w:t>
      </w:r>
      <w:r>
        <w:rPr>
          <w:spacing w:val="20"/>
          <w:sz w:val="18"/>
          <w:szCs w:val="18"/>
        </w:rPr>
        <w:t xml:space="preserve"> </w:t>
      </w:r>
      <w:r>
        <w:rPr>
          <w:sz w:val="18"/>
          <w:szCs w:val="18"/>
        </w:rPr>
        <w:t>do</w:t>
      </w:r>
      <w:r>
        <w:rPr>
          <w:spacing w:val="29"/>
          <w:sz w:val="18"/>
          <w:szCs w:val="18"/>
        </w:rPr>
        <w:t xml:space="preserve"> </w:t>
      </w:r>
      <w:proofErr w:type="gramStart"/>
      <w:r>
        <w:rPr>
          <w:sz w:val="18"/>
          <w:szCs w:val="18"/>
        </w:rPr>
        <w:t xml:space="preserve">not </w:t>
      </w:r>
      <w:r>
        <w:rPr>
          <w:spacing w:val="6"/>
          <w:sz w:val="18"/>
          <w:szCs w:val="18"/>
        </w:rPr>
        <w:t xml:space="preserve"> </w:t>
      </w:r>
      <w:r>
        <w:rPr>
          <w:sz w:val="18"/>
          <w:szCs w:val="18"/>
        </w:rPr>
        <w:t>limit</w:t>
      </w:r>
      <w:proofErr w:type="gramEnd"/>
      <w:r>
        <w:rPr>
          <w:sz w:val="18"/>
          <w:szCs w:val="18"/>
        </w:rPr>
        <w:t xml:space="preserve"> </w:t>
      </w:r>
      <w:r>
        <w:rPr>
          <w:spacing w:val="9"/>
          <w:sz w:val="18"/>
          <w:szCs w:val="18"/>
        </w:rPr>
        <w:t xml:space="preserve"> </w:t>
      </w:r>
      <w:r>
        <w:rPr>
          <w:sz w:val="18"/>
          <w:szCs w:val="18"/>
        </w:rPr>
        <w:t xml:space="preserve">the </w:t>
      </w:r>
      <w:r>
        <w:rPr>
          <w:spacing w:val="7"/>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sz w:val="18"/>
          <w:szCs w:val="18"/>
        </w:rPr>
        <w:t>to</w:t>
      </w:r>
      <w:r>
        <w:rPr>
          <w:spacing w:val="5"/>
          <w:sz w:val="18"/>
          <w:szCs w:val="18"/>
        </w:rPr>
        <w:t>p</w:t>
      </w:r>
      <w:r>
        <w:rPr>
          <w:sz w:val="18"/>
          <w:szCs w:val="18"/>
        </w:rPr>
        <w:t xml:space="preserve">ology </w:t>
      </w:r>
      <w:r>
        <w:rPr>
          <w:spacing w:val="19"/>
          <w:sz w:val="18"/>
          <w:szCs w:val="18"/>
        </w:rPr>
        <w:t xml:space="preserve"> </w:t>
      </w:r>
      <w:r>
        <w:rPr>
          <w:sz w:val="18"/>
          <w:szCs w:val="18"/>
        </w:rPr>
        <w:t>to</w:t>
      </w:r>
      <w:r>
        <w:rPr>
          <w:spacing w:val="39"/>
          <w:sz w:val="18"/>
          <w:szCs w:val="18"/>
        </w:rPr>
        <w:t xml:space="preserve"> </w:t>
      </w:r>
      <w:r>
        <w:rPr>
          <w:sz w:val="18"/>
          <w:szCs w:val="18"/>
        </w:rPr>
        <w:t xml:space="preserve">trees </w:t>
      </w:r>
      <w:r>
        <w:rPr>
          <w:spacing w:val="12"/>
          <w:sz w:val="18"/>
          <w:szCs w:val="18"/>
        </w:rPr>
        <w:t xml:space="preserve"> </w:t>
      </w:r>
      <w:r>
        <w:rPr>
          <w:sz w:val="18"/>
          <w:szCs w:val="18"/>
        </w:rPr>
        <w:t xml:space="preserve">and </w:t>
      </w:r>
      <w:r>
        <w:rPr>
          <w:spacing w:val="8"/>
          <w:sz w:val="18"/>
          <w:szCs w:val="18"/>
        </w:rPr>
        <w:t xml:space="preserve"> </w:t>
      </w:r>
      <w:r>
        <w:rPr>
          <w:sz w:val="18"/>
          <w:szCs w:val="18"/>
        </w:rPr>
        <w:t xml:space="preserve">assume </w:t>
      </w:r>
      <w:r>
        <w:rPr>
          <w:spacing w:val="14"/>
          <w:sz w:val="18"/>
          <w:szCs w:val="18"/>
        </w:rPr>
        <w:t xml:space="preserve"> </w:t>
      </w:r>
      <w:r>
        <w:rPr>
          <w:w w:val="110"/>
          <w:sz w:val="18"/>
          <w:szCs w:val="18"/>
        </w:rPr>
        <w:t>fluctuations</w:t>
      </w:r>
      <w:r>
        <w:rPr>
          <w:spacing w:val="13"/>
          <w:w w:val="110"/>
          <w:sz w:val="18"/>
          <w:szCs w:val="18"/>
        </w:rPr>
        <w:t xml:space="preserve"> </w:t>
      </w:r>
      <w:r>
        <w:rPr>
          <w:sz w:val="18"/>
          <w:szCs w:val="18"/>
        </w:rPr>
        <w:t>of</w:t>
      </w:r>
      <w:r>
        <w:rPr>
          <w:spacing w:val="14"/>
          <w:sz w:val="18"/>
          <w:szCs w:val="18"/>
        </w:rPr>
        <w:t xml:space="preserve"> </w:t>
      </w:r>
      <w:r>
        <w:rPr>
          <w:sz w:val="18"/>
          <w:szCs w:val="18"/>
        </w:rPr>
        <w:t>job</w:t>
      </w:r>
      <w:r>
        <w:rPr>
          <w:spacing w:val="34"/>
          <w:sz w:val="18"/>
          <w:szCs w:val="18"/>
        </w:rPr>
        <w:t xml:space="preserve"> </w:t>
      </w:r>
      <w:proofErr w:type="spellStart"/>
      <w:r>
        <w:rPr>
          <w:w w:val="111"/>
          <w:sz w:val="18"/>
          <w:szCs w:val="18"/>
        </w:rPr>
        <w:t>parame</w:t>
      </w:r>
      <w:proofErr w:type="spellEnd"/>
      <w:r>
        <w:rPr>
          <w:w w:val="111"/>
          <w:sz w:val="18"/>
          <w:szCs w:val="18"/>
        </w:rPr>
        <w:t xml:space="preserve">- </w:t>
      </w:r>
      <w:proofErr w:type="spellStart"/>
      <w:r>
        <w:rPr>
          <w:sz w:val="18"/>
          <w:szCs w:val="18"/>
        </w:rPr>
        <w:t>ters</w:t>
      </w:r>
      <w:proofErr w:type="spellEnd"/>
      <w:r>
        <w:rPr>
          <w:sz w:val="18"/>
          <w:szCs w:val="18"/>
        </w:rPr>
        <w:t xml:space="preserve">. </w:t>
      </w:r>
      <w:r>
        <w:rPr>
          <w:spacing w:val="22"/>
          <w:sz w:val="18"/>
          <w:szCs w:val="18"/>
        </w:rPr>
        <w:t xml:space="preserve"> </w:t>
      </w:r>
      <w:r>
        <w:rPr>
          <w:sz w:val="18"/>
          <w:szCs w:val="18"/>
        </w:rPr>
        <w:t xml:space="preserve">This </w:t>
      </w:r>
      <w:r>
        <w:rPr>
          <w:spacing w:val="17"/>
          <w:sz w:val="18"/>
          <w:szCs w:val="18"/>
        </w:rPr>
        <w:t xml:space="preserve"> </w:t>
      </w:r>
      <w:r>
        <w:rPr>
          <w:sz w:val="18"/>
          <w:szCs w:val="18"/>
        </w:rPr>
        <w:t xml:space="preserve">factor </w:t>
      </w:r>
      <w:r>
        <w:rPr>
          <w:spacing w:val="25"/>
          <w:sz w:val="18"/>
          <w:szCs w:val="18"/>
        </w:rPr>
        <w:t xml:space="preserve"> </w:t>
      </w:r>
      <w:r>
        <w:rPr>
          <w:sz w:val="18"/>
          <w:szCs w:val="18"/>
        </w:rPr>
        <w:t xml:space="preserve">has </w:t>
      </w:r>
      <w:r>
        <w:rPr>
          <w:spacing w:val="5"/>
          <w:sz w:val="18"/>
          <w:szCs w:val="18"/>
        </w:rPr>
        <w:t xml:space="preserve"> </w:t>
      </w:r>
      <w:r>
        <w:rPr>
          <w:sz w:val="18"/>
          <w:szCs w:val="18"/>
        </w:rPr>
        <w:t xml:space="preserve">an </w:t>
      </w:r>
      <w:r>
        <w:rPr>
          <w:spacing w:val="3"/>
          <w:sz w:val="18"/>
          <w:szCs w:val="18"/>
        </w:rPr>
        <w:t xml:space="preserve"> </w:t>
      </w:r>
      <w:r>
        <w:rPr>
          <w:w w:val="108"/>
          <w:sz w:val="18"/>
          <w:szCs w:val="18"/>
        </w:rPr>
        <w:t>increased</w:t>
      </w:r>
      <w:r>
        <w:rPr>
          <w:spacing w:val="21"/>
          <w:w w:val="108"/>
          <w:sz w:val="18"/>
          <w:szCs w:val="18"/>
        </w:rPr>
        <w:t xml:space="preserve"> </w:t>
      </w:r>
      <w:r>
        <w:rPr>
          <w:spacing w:val="-10"/>
          <w:sz w:val="18"/>
          <w:szCs w:val="18"/>
        </w:rPr>
        <w:t>v</w:t>
      </w:r>
      <w:r>
        <w:rPr>
          <w:sz w:val="18"/>
          <w:szCs w:val="18"/>
        </w:rPr>
        <w:t xml:space="preserve">alue, </w:t>
      </w:r>
      <w:r>
        <w:rPr>
          <w:spacing w:val="16"/>
          <w:sz w:val="18"/>
          <w:szCs w:val="18"/>
        </w:rPr>
        <w:t xml:space="preserve"> </w:t>
      </w:r>
      <w:r>
        <w:rPr>
          <w:sz w:val="18"/>
          <w:szCs w:val="18"/>
        </w:rPr>
        <w:t>since</w:t>
      </w:r>
      <w:r>
        <w:rPr>
          <w:spacing w:val="43"/>
          <w:sz w:val="18"/>
          <w:szCs w:val="18"/>
        </w:rPr>
        <w:t xml:space="preserve"> </w:t>
      </w:r>
      <w:r>
        <w:rPr>
          <w:sz w:val="18"/>
          <w:szCs w:val="18"/>
        </w:rPr>
        <w:t xml:space="preserve">with </w:t>
      </w:r>
      <w:r>
        <w:rPr>
          <w:spacing w:val="14"/>
          <w:sz w:val="18"/>
          <w:szCs w:val="18"/>
        </w:rPr>
        <w:t xml:space="preserve"> </w:t>
      </w:r>
      <w:r>
        <w:rPr>
          <w:sz w:val="18"/>
          <w:szCs w:val="18"/>
        </w:rPr>
        <w:t xml:space="preserve">the </w:t>
      </w:r>
      <w:r>
        <w:rPr>
          <w:spacing w:val="14"/>
          <w:sz w:val="18"/>
          <w:szCs w:val="18"/>
        </w:rPr>
        <w:t xml:space="preserve"> </w:t>
      </w:r>
      <w:r>
        <w:rPr>
          <w:w w:val="110"/>
          <w:sz w:val="18"/>
          <w:szCs w:val="18"/>
        </w:rPr>
        <w:t>const</w:t>
      </w:r>
      <w:r>
        <w:rPr>
          <w:spacing w:val="1"/>
          <w:w w:val="110"/>
          <w:sz w:val="18"/>
          <w:szCs w:val="18"/>
        </w:rPr>
        <w:t>a</w:t>
      </w:r>
      <w:r>
        <w:rPr>
          <w:spacing w:val="-5"/>
          <w:w w:val="110"/>
          <w:sz w:val="18"/>
          <w:szCs w:val="18"/>
        </w:rPr>
        <w:t>n</w:t>
      </w:r>
      <w:r>
        <w:rPr>
          <w:w w:val="110"/>
          <w:sz w:val="18"/>
          <w:szCs w:val="18"/>
        </w:rPr>
        <w:t>tly</w:t>
      </w:r>
      <w:r>
        <w:rPr>
          <w:spacing w:val="37"/>
          <w:w w:val="110"/>
          <w:sz w:val="18"/>
          <w:szCs w:val="18"/>
        </w:rPr>
        <w:t xml:space="preserve"> </w:t>
      </w:r>
      <w:r>
        <w:rPr>
          <w:w w:val="110"/>
          <w:sz w:val="18"/>
          <w:szCs w:val="18"/>
        </w:rPr>
        <w:t>increasing</w:t>
      </w:r>
      <w:r>
        <w:rPr>
          <w:spacing w:val="6"/>
          <w:w w:val="110"/>
          <w:sz w:val="18"/>
          <w:szCs w:val="18"/>
        </w:rPr>
        <w:t xml:space="preserve"> </w:t>
      </w:r>
      <w:r>
        <w:rPr>
          <w:spacing w:val="-5"/>
          <w:w w:val="113"/>
          <w:sz w:val="18"/>
          <w:szCs w:val="18"/>
        </w:rPr>
        <w:t>n</w:t>
      </w:r>
      <w:r>
        <w:rPr>
          <w:w w:val="111"/>
          <w:sz w:val="18"/>
          <w:szCs w:val="18"/>
        </w:rPr>
        <w:t>u</w:t>
      </w:r>
      <w:r>
        <w:rPr>
          <w:spacing w:val="-5"/>
          <w:w w:val="111"/>
          <w:sz w:val="18"/>
          <w:szCs w:val="18"/>
        </w:rPr>
        <w:t>m</w:t>
      </w:r>
      <w:r>
        <w:rPr>
          <w:spacing w:val="5"/>
          <w:w w:val="113"/>
          <w:sz w:val="18"/>
          <w:szCs w:val="18"/>
        </w:rPr>
        <w:t>b</w:t>
      </w:r>
      <w:r>
        <w:rPr>
          <w:w w:val="110"/>
          <w:sz w:val="18"/>
          <w:szCs w:val="18"/>
        </w:rPr>
        <w:t xml:space="preserve">er </w:t>
      </w:r>
      <w:r>
        <w:rPr>
          <w:sz w:val="18"/>
          <w:szCs w:val="18"/>
        </w:rPr>
        <w:t>of</w:t>
      </w:r>
      <w:r>
        <w:rPr>
          <w:spacing w:val="10"/>
          <w:sz w:val="18"/>
          <w:szCs w:val="18"/>
        </w:rPr>
        <w:t xml:space="preserve"> </w:t>
      </w:r>
      <w:r>
        <w:rPr>
          <w:w w:val="113"/>
          <w:sz w:val="18"/>
          <w:szCs w:val="18"/>
        </w:rPr>
        <w:t>participating</w:t>
      </w:r>
      <w:r>
        <w:rPr>
          <w:spacing w:val="9"/>
          <w:w w:val="113"/>
          <w:sz w:val="18"/>
          <w:szCs w:val="18"/>
        </w:rPr>
        <w:t xml:space="preserve"> </w:t>
      </w:r>
      <w:r>
        <w:rPr>
          <w:sz w:val="18"/>
          <w:szCs w:val="18"/>
        </w:rPr>
        <w:t>sites</w:t>
      </w:r>
      <w:r>
        <w:rPr>
          <w:spacing w:val="42"/>
          <w:sz w:val="18"/>
          <w:szCs w:val="18"/>
        </w:rPr>
        <w:t xml:space="preserve"> </w:t>
      </w:r>
      <w:r>
        <w:rPr>
          <w:sz w:val="18"/>
          <w:szCs w:val="18"/>
        </w:rPr>
        <w:t xml:space="preserve">the </w:t>
      </w:r>
      <w:r>
        <w:rPr>
          <w:spacing w:val="3"/>
          <w:sz w:val="18"/>
          <w:szCs w:val="18"/>
        </w:rPr>
        <w:t xml:space="preserve"> </w:t>
      </w:r>
      <w:r>
        <w:rPr>
          <w:w w:val="111"/>
          <w:sz w:val="18"/>
          <w:szCs w:val="18"/>
        </w:rPr>
        <w:t>hierar</w:t>
      </w:r>
      <w:r>
        <w:rPr>
          <w:spacing w:val="-4"/>
          <w:w w:val="111"/>
          <w:sz w:val="18"/>
          <w:szCs w:val="18"/>
        </w:rPr>
        <w:t>c</w:t>
      </w:r>
      <w:r>
        <w:rPr>
          <w:w w:val="111"/>
          <w:sz w:val="18"/>
          <w:szCs w:val="18"/>
        </w:rPr>
        <w:t>hical</w:t>
      </w:r>
      <w:r>
        <w:rPr>
          <w:spacing w:val="-7"/>
          <w:w w:val="111"/>
          <w:sz w:val="18"/>
          <w:szCs w:val="18"/>
        </w:rPr>
        <w:t xml:space="preserve"> </w:t>
      </w:r>
      <w:r>
        <w:rPr>
          <w:w w:val="111"/>
          <w:sz w:val="18"/>
          <w:szCs w:val="18"/>
        </w:rPr>
        <w:t>structure</w:t>
      </w:r>
      <w:r>
        <w:rPr>
          <w:spacing w:val="34"/>
          <w:w w:val="111"/>
          <w:sz w:val="18"/>
          <w:szCs w:val="18"/>
        </w:rPr>
        <w:t xml:space="preserve"> </w:t>
      </w:r>
      <w:r>
        <w:rPr>
          <w:w w:val="111"/>
          <w:sz w:val="18"/>
          <w:szCs w:val="18"/>
        </w:rPr>
        <w:t>(implied</w:t>
      </w:r>
      <w:r>
        <w:rPr>
          <w:spacing w:val="-3"/>
          <w:w w:val="111"/>
          <w:sz w:val="18"/>
          <w:szCs w:val="18"/>
        </w:rPr>
        <w:t xml:space="preserve"> </w:t>
      </w:r>
      <w:r>
        <w:rPr>
          <w:spacing w:val="-5"/>
          <w:sz w:val="18"/>
          <w:szCs w:val="18"/>
        </w:rPr>
        <w:t>b</w:t>
      </w:r>
      <w:r>
        <w:rPr>
          <w:sz w:val="18"/>
          <w:szCs w:val="18"/>
        </w:rPr>
        <w:t>y</w:t>
      </w:r>
      <w:r>
        <w:rPr>
          <w:spacing w:val="31"/>
          <w:sz w:val="18"/>
          <w:szCs w:val="18"/>
        </w:rPr>
        <w:t xml:space="preserve"> </w:t>
      </w:r>
      <w:r>
        <w:rPr>
          <w:sz w:val="18"/>
          <w:szCs w:val="18"/>
        </w:rPr>
        <w:t xml:space="preserve">the </w:t>
      </w:r>
      <w:r>
        <w:rPr>
          <w:spacing w:val="3"/>
          <w:sz w:val="18"/>
          <w:szCs w:val="18"/>
        </w:rPr>
        <w:t xml:space="preserve"> </w:t>
      </w:r>
      <w:r>
        <w:rPr>
          <w:sz w:val="18"/>
          <w:szCs w:val="18"/>
        </w:rPr>
        <w:t xml:space="preserve">tree </w:t>
      </w:r>
      <w:r>
        <w:rPr>
          <w:spacing w:val="6"/>
          <w:sz w:val="18"/>
          <w:szCs w:val="18"/>
        </w:rPr>
        <w:t xml:space="preserve"> </w:t>
      </w:r>
      <w:r>
        <w:rPr>
          <w:w w:val="109"/>
          <w:sz w:val="18"/>
          <w:szCs w:val="18"/>
        </w:rPr>
        <w:t>ne</w:t>
      </w:r>
      <w:r>
        <w:rPr>
          <w:spacing w:val="-5"/>
          <w:w w:val="109"/>
          <w:sz w:val="18"/>
          <w:szCs w:val="18"/>
        </w:rPr>
        <w:t>tw</w:t>
      </w:r>
      <w:r>
        <w:rPr>
          <w:w w:val="109"/>
          <w:sz w:val="18"/>
          <w:szCs w:val="18"/>
        </w:rPr>
        <w:t>ork</w:t>
      </w:r>
      <w:r>
        <w:rPr>
          <w:spacing w:val="14"/>
          <w:w w:val="109"/>
          <w:sz w:val="18"/>
          <w:szCs w:val="18"/>
        </w:rPr>
        <w:t xml:space="preserve"> </w:t>
      </w:r>
      <w:r>
        <w:rPr>
          <w:w w:val="115"/>
          <w:sz w:val="18"/>
          <w:szCs w:val="18"/>
        </w:rPr>
        <w:t>to</w:t>
      </w:r>
      <w:r>
        <w:rPr>
          <w:spacing w:val="6"/>
          <w:w w:val="115"/>
          <w:sz w:val="18"/>
          <w:szCs w:val="18"/>
        </w:rPr>
        <w:t>p</w:t>
      </w:r>
      <w:r>
        <w:rPr>
          <w:w w:val="102"/>
          <w:sz w:val="18"/>
          <w:szCs w:val="18"/>
        </w:rPr>
        <w:t>olo</w:t>
      </w:r>
      <w:r>
        <w:rPr>
          <w:w w:val="105"/>
          <w:sz w:val="18"/>
          <w:szCs w:val="18"/>
        </w:rPr>
        <w:t>gy</w:t>
      </w:r>
      <w:r>
        <w:rPr>
          <w:w w:val="119"/>
          <w:sz w:val="18"/>
          <w:szCs w:val="18"/>
        </w:rPr>
        <w:t xml:space="preserve">) </w:t>
      </w:r>
      <w:r>
        <w:rPr>
          <w:sz w:val="18"/>
          <w:szCs w:val="18"/>
        </w:rPr>
        <w:t>of</w:t>
      </w:r>
      <w:r>
        <w:rPr>
          <w:spacing w:val="25"/>
          <w:sz w:val="18"/>
          <w:szCs w:val="18"/>
        </w:rPr>
        <w:t xml:space="preserve"> </w:t>
      </w:r>
      <w:r>
        <w:rPr>
          <w:sz w:val="18"/>
          <w:szCs w:val="18"/>
        </w:rPr>
        <w:t xml:space="preserve">the </w:t>
      </w:r>
      <w:r>
        <w:rPr>
          <w:spacing w:val="18"/>
          <w:sz w:val="18"/>
          <w:szCs w:val="18"/>
        </w:rPr>
        <w:t xml:space="preserve"> </w:t>
      </w:r>
      <w:r>
        <w:rPr>
          <w:sz w:val="18"/>
          <w:szCs w:val="18"/>
        </w:rPr>
        <w:t xml:space="preserve">Grid </w:t>
      </w:r>
      <w:r>
        <w:rPr>
          <w:spacing w:val="23"/>
          <w:sz w:val="18"/>
          <w:szCs w:val="18"/>
        </w:rPr>
        <w:t xml:space="preserve"> </w:t>
      </w:r>
      <w:r>
        <w:rPr>
          <w:sz w:val="18"/>
          <w:szCs w:val="18"/>
        </w:rPr>
        <w:t>in</w:t>
      </w:r>
      <w:r>
        <w:rPr>
          <w:spacing w:val="41"/>
          <w:sz w:val="18"/>
          <w:szCs w:val="18"/>
        </w:rPr>
        <w:t xml:space="preserve"> </w:t>
      </w:r>
      <w:r>
        <w:rPr>
          <w:w w:val="112"/>
          <w:sz w:val="18"/>
          <w:szCs w:val="18"/>
        </w:rPr>
        <w:t>HENP</w:t>
      </w:r>
      <w:r>
        <w:rPr>
          <w:spacing w:val="23"/>
          <w:w w:val="112"/>
          <w:sz w:val="18"/>
          <w:szCs w:val="18"/>
        </w:rPr>
        <w:t xml:space="preserve"> </w:t>
      </w:r>
      <w:r>
        <w:rPr>
          <w:sz w:val="18"/>
          <w:szCs w:val="18"/>
        </w:rPr>
        <w:t>is</w:t>
      </w:r>
      <w:r>
        <w:rPr>
          <w:spacing w:val="32"/>
          <w:sz w:val="18"/>
          <w:szCs w:val="18"/>
        </w:rPr>
        <w:t xml:space="preserve"> </w:t>
      </w:r>
      <w:r>
        <w:rPr>
          <w:sz w:val="18"/>
          <w:szCs w:val="18"/>
        </w:rPr>
        <w:t xml:space="preserve">not </w:t>
      </w:r>
      <w:r>
        <w:rPr>
          <w:spacing w:val="18"/>
          <w:sz w:val="18"/>
          <w:szCs w:val="18"/>
        </w:rPr>
        <w:t xml:space="preserve"> </w:t>
      </w:r>
      <w:r>
        <w:rPr>
          <w:w w:val="110"/>
          <w:sz w:val="18"/>
          <w:szCs w:val="18"/>
        </w:rPr>
        <w:t>strongly</w:t>
      </w:r>
      <w:r>
        <w:rPr>
          <w:spacing w:val="24"/>
          <w:w w:val="110"/>
          <w:sz w:val="18"/>
          <w:szCs w:val="18"/>
        </w:rPr>
        <w:t xml:space="preserve"> </w:t>
      </w:r>
      <w:r>
        <w:rPr>
          <w:sz w:val="18"/>
          <w:szCs w:val="18"/>
        </w:rPr>
        <w:t xml:space="preserve">held. </w:t>
      </w:r>
      <w:r>
        <w:rPr>
          <w:spacing w:val="15"/>
          <w:sz w:val="18"/>
          <w:szCs w:val="18"/>
        </w:rPr>
        <w:t xml:space="preserve"> </w:t>
      </w:r>
      <w:r>
        <w:rPr>
          <w:sz w:val="18"/>
          <w:szCs w:val="18"/>
        </w:rPr>
        <w:t>More</w:t>
      </w:r>
      <w:r>
        <w:rPr>
          <w:spacing w:val="-5"/>
          <w:sz w:val="18"/>
          <w:szCs w:val="18"/>
        </w:rPr>
        <w:t>ov</w:t>
      </w:r>
      <w:r>
        <w:rPr>
          <w:sz w:val="18"/>
          <w:szCs w:val="18"/>
        </w:rPr>
        <w:t xml:space="preserve">er, </w:t>
      </w:r>
      <w:r>
        <w:rPr>
          <w:spacing w:val="34"/>
          <w:sz w:val="18"/>
          <w:szCs w:val="18"/>
        </w:rPr>
        <w:t xml:space="preserve"> </w:t>
      </w:r>
      <w:r>
        <w:rPr>
          <w:sz w:val="18"/>
          <w:szCs w:val="18"/>
        </w:rPr>
        <w:t xml:space="preserve">making </w:t>
      </w:r>
      <w:r>
        <w:rPr>
          <w:spacing w:val="32"/>
          <w:sz w:val="18"/>
          <w:szCs w:val="18"/>
        </w:rPr>
        <w:t xml:space="preserve"> </w:t>
      </w:r>
      <w:r>
        <w:rPr>
          <w:sz w:val="18"/>
          <w:szCs w:val="18"/>
        </w:rPr>
        <w:t xml:space="preserve">the </w:t>
      </w:r>
      <w:r>
        <w:rPr>
          <w:spacing w:val="18"/>
          <w:sz w:val="18"/>
          <w:szCs w:val="18"/>
        </w:rPr>
        <w:t xml:space="preserve"> </w:t>
      </w:r>
      <w:r>
        <w:rPr>
          <w:sz w:val="18"/>
          <w:szCs w:val="18"/>
        </w:rPr>
        <w:t>use  of</w:t>
      </w:r>
      <w:r>
        <w:rPr>
          <w:spacing w:val="25"/>
          <w:sz w:val="18"/>
          <w:szCs w:val="18"/>
        </w:rPr>
        <w:t xml:space="preserve"> </w:t>
      </w:r>
      <w:r>
        <w:rPr>
          <w:w w:val="108"/>
          <w:sz w:val="18"/>
          <w:szCs w:val="18"/>
        </w:rPr>
        <w:t xml:space="preserve">connections </w:t>
      </w:r>
      <w:r>
        <w:rPr>
          <w:spacing w:val="5"/>
          <w:sz w:val="18"/>
          <w:szCs w:val="18"/>
        </w:rPr>
        <w:t>b</w:t>
      </w:r>
      <w:r>
        <w:rPr>
          <w:sz w:val="18"/>
          <w:szCs w:val="18"/>
        </w:rPr>
        <w:t>e</w:t>
      </w:r>
      <w:r>
        <w:rPr>
          <w:spacing w:val="-5"/>
          <w:sz w:val="18"/>
          <w:szCs w:val="18"/>
        </w:rPr>
        <w:t>tw</w:t>
      </w:r>
      <w:r>
        <w:rPr>
          <w:sz w:val="18"/>
          <w:szCs w:val="18"/>
        </w:rPr>
        <w:t xml:space="preserve">een </w:t>
      </w:r>
      <w:r>
        <w:rPr>
          <w:spacing w:val="34"/>
          <w:sz w:val="18"/>
          <w:szCs w:val="18"/>
        </w:rPr>
        <w:t xml:space="preserve"> </w:t>
      </w:r>
      <w:r>
        <w:rPr>
          <w:w w:val="112"/>
          <w:sz w:val="18"/>
          <w:szCs w:val="18"/>
        </w:rPr>
        <w:t>computational</w:t>
      </w:r>
      <w:r>
        <w:rPr>
          <w:spacing w:val="23"/>
          <w:w w:val="112"/>
          <w:sz w:val="18"/>
          <w:szCs w:val="18"/>
        </w:rPr>
        <w:t xml:space="preserve"> </w:t>
      </w:r>
      <w:r>
        <w:rPr>
          <w:sz w:val="18"/>
          <w:szCs w:val="18"/>
        </w:rPr>
        <w:t>n</w:t>
      </w:r>
      <w:r>
        <w:rPr>
          <w:spacing w:val="6"/>
          <w:sz w:val="18"/>
          <w:szCs w:val="18"/>
        </w:rPr>
        <w:t>o</w:t>
      </w:r>
      <w:r>
        <w:rPr>
          <w:sz w:val="18"/>
          <w:szCs w:val="18"/>
        </w:rPr>
        <w:t xml:space="preserve">des </w:t>
      </w:r>
      <w:r>
        <w:rPr>
          <w:spacing w:val="10"/>
          <w:sz w:val="18"/>
          <w:szCs w:val="18"/>
        </w:rPr>
        <w:t xml:space="preserve"> </w:t>
      </w:r>
      <w:r>
        <w:rPr>
          <w:w w:val="126"/>
          <w:sz w:val="18"/>
          <w:szCs w:val="18"/>
        </w:rPr>
        <w:t>at</w:t>
      </w:r>
      <w:r>
        <w:rPr>
          <w:spacing w:val="14"/>
          <w:w w:val="126"/>
          <w:sz w:val="18"/>
          <w:szCs w:val="18"/>
        </w:rPr>
        <w:t xml:space="preserve"> </w:t>
      </w:r>
      <w:r>
        <w:rPr>
          <w:sz w:val="18"/>
          <w:szCs w:val="18"/>
        </w:rPr>
        <w:t xml:space="preserve">the </w:t>
      </w:r>
      <w:r>
        <w:rPr>
          <w:spacing w:val="16"/>
          <w:sz w:val="18"/>
          <w:szCs w:val="18"/>
        </w:rPr>
        <w:t xml:space="preserve"> </w:t>
      </w:r>
      <w:r>
        <w:rPr>
          <w:sz w:val="18"/>
          <w:szCs w:val="18"/>
        </w:rPr>
        <w:t xml:space="preserve">same </w:t>
      </w:r>
      <w:r>
        <w:rPr>
          <w:spacing w:val="11"/>
          <w:sz w:val="18"/>
          <w:szCs w:val="18"/>
        </w:rPr>
        <w:t xml:space="preserve"> </w:t>
      </w:r>
      <w:r>
        <w:rPr>
          <w:w w:val="110"/>
          <w:sz w:val="18"/>
          <w:szCs w:val="18"/>
        </w:rPr>
        <w:t>ne</w:t>
      </w:r>
      <w:r>
        <w:rPr>
          <w:spacing w:val="-5"/>
          <w:w w:val="110"/>
          <w:sz w:val="18"/>
          <w:szCs w:val="18"/>
        </w:rPr>
        <w:t>tw</w:t>
      </w:r>
      <w:r>
        <w:rPr>
          <w:w w:val="110"/>
          <w:sz w:val="18"/>
          <w:szCs w:val="18"/>
        </w:rPr>
        <w:t>ork</w:t>
      </w:r>
      <w:r>
        <w:rPr>
          <w:spacing w:val="20"/>
          <w:w w:val="110"/>
          <w:sz w:val="18"/>
          <w:szCs w:val="18"/>
        </w:rPr>
        <w:t xml:space="preserve"> </w:t>
      </w:r>
      <w:r>
        <w:rPr>
          <w:w w:val="110"/>
          <w:sz w:val="18"/>
          <w:szCs w:val="18"/>
        </w:rPr>
        <w:t>distance</w:t>
      </w:r>
      <w:r>
        <w:rPr>
          <w:spacing w:val="28"/>
          <w:w w:val="110"/>
          <w:sz w:val="18"/>
          <w:szCs w:val="18"/>
        </w:rPr>
        <w:t xml:space="preserve"> </w:t>
      </w:r>
      <w:r>
        <w:rPr>
          <w:sz w:val="18"/>
          <w:szCs w:val="18"/>
        </w:rPr>
        <w:t xml:space="preserve">from </w:t>
      </w:r>
      <w:r>
        <w:rPr>
          <w:spacing w:val="2"/>
          <w:sz w:val="18"/>
          <w:szCs w:val="18"/>
        </w:rPr>
        <w:t xml:space="preserve"> </w:t>
      </w:r>
      <w:r>
        <w:rPr>
          <w:sz w:val="18"/>
          <w:szCs w:val="18"/>
        </w:rPr>
        <w:t xml:space="preserve">the </w:t>
      </w:r>
      <w:r>
        <w:rPr>
          <w:spacing w:val="16"/>
          <w:sz w:val="18"/>
          <w:szCs w:val="18"/>
        </w:rPr>
        <w:t xml:space="preserve"> </w:t>
      </w:r>
      <w:r>
        <w:rPr>
          <w:w w:val="111"/>
          <w:sz w:val="18"/>
          <w:szCs w:val="18"/>
        </w:rPr>
        <w:t>ce</w:t>
      </w:r>
      <w:r>
        <w:rPr>
          <w:spacing w:val="-6"/>
          <w:w w:val="111"/>
          <w:sz w:val="18"/>
          <w:szCs w:val="18"/>
        </w:rPr>
        <w:t>n</w:t>
      </w:r>
      <w:r>
        <w:rPr>
          <w:w w:val="111"/>
          <w:sz w:val="18"/>
          <w:szCs w:val="18"/>
        </w:rPr>
        <w:t>tral</w:t>
      </w:r>
      <w:r>
        <w:rPr>
          <w:spacing w:val="28"/>
          <w:w w:val="111"/>
          <w:sz w:val="18"/>
          <w:szCs w:val="18"/>
        </w:rPr>
        <w:t xml:space="preserve"> </w:t>
      </w:r>
      <w:r>
        <w:rPr>
          <w:w w:val="111"/>
          <w:sz w:val="18"/>
          <w:szCs w:val="18"/>
        </w:rPr>
        <w:t xml:space="preserve">storage </w:t>
      </w:r>
      <w:r>
        <w:rPr>
          <w:sz w:val="18"/>
          <w:szCs w:val="18"/>
        </w:rPr>
        <w:t>can</w:t>
      </w:r>
      <w:r>
        <w:rPr>
          <w:spacing w:val="42"/>
          <w:sz w:val="18"/>
          <w:szCs w:val="18"/>
        </w:rPr>
        <w:t xml:space="preserve"> </w:t>
      </w:r>
      <w:r>
        <w:rPr>
          <w:sz w:val="18"/>
          <w:szCs w:val="18"/>
        </w:rPr>
        <w:t>impr</w:t>
      </w:r>
      <w:r>
        <w:rPr>
          <w:spacing w:val="-5"/>
          <w:sz w:val="18"/>
          <w:szCs w:val="18"/>
        </w:rPr>
        <w:t>ov</w:t>
      </w:r>
      <w:r>
        <w:rPr>
          <w:sz w:val="18"/>
          <w:szCs w:val="18"/>
        </w:rPr>
        <w:t xml:space="preserve">e </w:t>
      </w:r>
      <w:r>
        <w:rPr>
          <w:spacing w:val="19"/>
          <w:sz w:val="18"/>
          <w:szCs w:val="18"/>
        </w:rPr>
        <w:t xml:space="preserve"> </w:t>
      </w:r>
      <w:r>
        <w:rPr>
          <w:sz w:val="18"/>
          <w:szCs w:val="18"/>
        </w:rPr>
        <w:t xml:space="preserve">the </w:t>
      </w:r>
      <w:r>
        <w:rPr>
          <w:spacing w:val="7"/>
          <w:sz w:val="18"/>
          <w:szCs w:val="18"/>
        </w:rPr>
        <w:t xml:space="preserve"> </w:t>
      </w:r>
      <w:r>
        <w:rPr>
          <w:spacing w:val="-5"/>
          <w:sz w:val="18"/>
          <w:szCs w:val="18"/>
        </w:rPr>
        <w:t>ov</w:t>
      </w:r>
      <w:r>
        <w:rPr>
          <w:sz w:val="18"/>
          <w:szCs w:val="18"/>
        </w:rPr>
        <w:t xml:space="preserve">erall </w:t>
      </w:r>
      <w:r>
        <w:rPr>
          <w:spacing w:val="9"/>
          <w:sz w:val="18"/>
          <w:szCs w:val="18"/>
        </w:rPr>
        <w:t xml:space="preserve"> </w:t>
      </w:r>
      <w:r>
        <w:rPr>
          <w:w w:val="115"/>
          <w:sz w:val="18"/>
          <w:szCs w:val="18"/>
        </w:rPr>
        <w:t>throughput,</w:t>
      </w:r>
      <w:r>
        <w:rPr>
          <w:spacing w:val="11"/>
          <w:w w:val="115"/>
          <w:sz w:val="18"/>
          <w:szCs w:val="18"/>
        </w:rPr>
        <w:t xml:space="preserve"> </w:t>
      </w:r>
      <w:r>
        <w:rPr>
          <w:sz w:val="18"/>
          <w:szCs w:val="18"/>
        </w:rPr>
        <w:t>as</w:t>
      </w:r>
      <w:r>
        <w:rPr>
          <w:spacing w:val="30"/>
          <w:sz w:val="18"/>
          <w:szCs w:val="18"/>
        </w:rPr>
        <w:t xml:space="preserve"> </w:t>
      </w:r>
      <w:r>
        <w:rPr>
          <w:sz w:val="18"/>
          <w:szCs w:val="18"/>
        </w:rPr>
        <w:t>it</w:t>
      </w:r>
      <w:r>
        <w:rPr>
          <w:spacing w:val="40"/>
          <w:sz w:val="18"/>
          <w:szCs w:val="18"/>
        </w:rPr>
        <w:t xml:space="preserve"> </w:t>
      </w:r>
      <w:r>
        <w:rPr>
          <w:sz w:val="18"/>
          <w:szCs w:val="18"/>
        </w:rPr>
        <w:t>will</w:t>
      </w:r>
      <w:r>
        <w:rPr>
          <w:spacing w:val="23"/>
          <w:sz w:val="18"/>
          <w:szCs w:val="18"/>
        </w:rPr>
        <w:t xml:space="preserve"> </w:t>
      </w:r>
      <w:r>
        <w:rPr>
          <w:spacing w:val="5"/>
          <w:sz w:val="18"/>
          <w:szCs w:val="18"/>
        </w:rPr>
        <w:t>b</w:t>
      </w:r>
      <w:r>
        <w:rPr>
          <w:sz w:val="18"/>
          <w:szCs w:val="18"/>
        </w:rPr>
        <w:t>e</w:t>
      </w:r>
      <w:r>
        <w:rPr>
          <w:spacing w:val="29"/>
          <w:sz w:val="18"/>
          <w:szCs w:val="18"/>
        </w:rPr>
        <w:t xml:space="preserve"> </w:t>
      </w:r>
      <w:r>
        <w:rPr>
          <w:sz w:val="18"/>
          <w:szCs w:val="18"/>
        </w:rPr>
        <w:t>sh</w:t>
      </w:r>
      <w:r>
        <w:rPr>
          <w:spacing w:val="-5"/>
          <w:sz w:val="18"/>
          <w:szCs w:val="18"/>
        </w:rPr>
        <w:t>o</w:t>
      </w:r>
      <w:r>
        <w:rPr>
          <w:sz w:val="18"/>
          <w:szCs w:val="18"/>
        </w:rPr>
        <w:t>wn  in</w:t>
      </w:r>
      <w:r>
        <w:rPr>
          <w:spacing w:val="30"/>
          <w:sz w:val="18"/>
          <w:szCs w:val="18"/>
        </w:rPr>
        <w:t xml:space="preserve"> </w:t>
      </w:r>
      <w:r>
        <w:rPr>
          <w:sz w:val="18"/>
          <w:szCs w:val="18"/>
        </w:rPr>
        <w:t xml:space="preserve">Section </w:t>
      </w:r>
      <w:r>
        <w:rPr>
          <w:spacing w:val="15"/>
          <w:sz w:val="18"/>
          <w:szCs w:val="18"/>
        </w:rPr>
        <w:t xml:space="preserve"> </w:t>
      </w:r>
      <w:r>
        <w:rPr>
          <w:sz w:val="18"/>
          <w:szCs w:val="18"/>
        </w:rPr>
        <w:t>6.5</w:t>
      </w:r>
      <w:r>
        <w:rPr>
          <w:spacing w:val="26"/>
          <w:sz w:val="18"/>
          <w:szCs w:val="18"/>
        </w:rPr>
        <w:t xml:space="preserve"> </w:t>
      </w:r>
      <w:r>
        <w:rPr>
          <w:sz w:val="18"/>
          <w:szCs w:val="18"/>
        </w:rPr>
        <w:t>of</w:t>
      </w:r>
      <w:r>
        <w:rPr>
          <w:spacing w:val="13"/>
          <w:sz w:val="18"/>
          <w:szCs w:val="18"/>
        </w:rPr>
        <w:t xml:space="preserve"> </w:t>
      </w:r>
      <w:r>
        <w:rPr>
          <w:sz w:val="18"/>
          <w:szCs w:val="18"/>
        </w:rPr>
        <w:t xml:space="preserve">this </w:t>
      </w:r>
      <w:r>
        <w:rPr>
          <w:spacing w:val="8"/>
          <w:sz w:val="18"/>
          <w:szCs w:val="18"/>
        </w:rPr>
        <w:t xml:space="preserve"> </w:t>
      </w:r>
      <w:r>
        <w:rPr>
          <w:w w:val="114"/>
          <w:sz w:val="18"/>
          <w:szCs w:val="18"/>
        </w:rPr>
        <w:t>pa</w:t>
      </w:r>
      <w:r>
        <w:rPr>
          <w:spacing w:val="6"/>
          <w:w w:val="114"/>
          <w:sz w:val="18"/>
          <w:szCs w:val="18"/>
        </w:rPr>
        <w:t>p</w:t>
      </w:r>
      <w:r>
        <w:rPr>
          <w:w w:val="111"/>
          <w:sz w:val="18"/>
          <w:szCs w:val="18"/>
        </w:rPr>
        <w:t>er.</w:t>
      </w:r>
    </w:p>
    <w:p w:rsidR="00C45AA3" w:rsidRDefault="00DC4C15">
      <w:pPr>
        <w:spacing w:before="5" w:line="265" w:lineRule="auto"/>
        <w:ind w:left="100" w:right="1841" w:firstLine="299"/>
        <w:jc w:val="both"/>
        <w:rPr>
          <w:sz w:val="18"/>
          <w:szCs w:val="18"/>
        </w:rPr>
        <w:sectPr w:rsidR="00C45AA3">
          <w:pgSz w:w="11920" w:h="16840"/>
          <w:pgMar w:top="1560" w:right="1680" w:bottom="280" w:left="1340" w:header="720" w:footer="720" w:gutter="0"/>
          <w:cols w:space="720"/>
        </w:sectPr>
      </w:pPr>
      <w:r>
        <w:rPr>
          <w:spacing w:val="-15"/>
          <w:sz w:val="18"/>
          <w:szCs w:val="18"/>
        </w:rPr>
        <w:t>T</w:t>
      </w:r>
      <w:r>
        <w:rPr>
          <w:sz w:val="18"/>
          <w:szCs w:val="18"/>
        </w:rPr>
        <w:t>o</w:t>
      </w:r>
      <w:r>
        <w:rPr>
          <w:spacing w:val="42"/>
          <w:sz w:val="18"/>
          <w:szCs w:val="18"/>
        </w:rPr>
        <w:t xml:space="preserve"> </w:t>
      </w:r>
      <w:r>
        <w:rPr>
          <w:w w:val="109"/>
          <w:sz w:val="18"/>
          <w:szCs w:val="18"/>
        </w:rPr>
        <w:t>summarize,</w:t>
      </w:r>
      <w:r>
        <w:rPr>
          <w:spacing w:val="13"/>
          <w:w w:val="109"/>
          <w:sz w:val="18"/>
          <w:szCs w:val="18"/>
        </w:rPr>
        <w:t xml:space="preserve"> </w:t>
      </w:r>
      <w:proofErr w:type="gramStart"/>
      <w:r>
        <w:rPr>
          <w:sz w:val="18"/>
          <w:szCs w:val="18"/>
        </w:rPr>
        <w:t xml:space="preserve">the </w:t>
      </w:r>
      <w:r>
        <w:rPr>
          <w:spacing w:val="7"/>
          <w:sz w:val="18"/>
          <w:szCs w:val="18"/>
        </w:rPr>
        <w:t xml:space="preserve"> </w:t>
      </w:r>
      <w:r>
        <w:rPr>
          <w:sz w:val="18"/>
          <w:szCs w:val="18"/>
        </w:rPr>
        <w:t>existing</w:t>
      </w:r>
      <w:proofErr w:type="gramEnd"/>
      <w:r>
        <w:rPr>
          <w:sz w:val="18"/>
          <w:szCs w:val="18"/>
        </w:rPr>
        <w:t xml:space="preserve"> </w:t>
      </w:r>
      <w:r>
        <w:rPr>
          <w:spacing w:val="19"/>
          <w:sz w:val="18"/>
          <w:szCs w:val="18"/>
        </w:rPr>
        <w:t xml:space="preserve"> </w:t>
      </w:r>
      <w:r>
        <w:rPr>
          <w:w w:val="107"/>
          <w:sz w:val="18"/>
          <w:szCs w:val="18"/>
        </w:rPr>
        <w:t>s</w:t>
      </w:r>
      <w:r>
        <w:rPr>
          <w:spacing w:val="-5"/>
          <w:w w:val="107"/>
          <w:sz w:val="18"/>
          <w:szCs w:val="18"/>
        </w:rPr>
        <w:t>c</w:t>
      </w:r>
      <w:r>
        <w:rPr>
          <w:w w:val="107"/>
          <w:sz w:val="18"/>
          <w:szCs w:val="18"/>
        </w:rPr>
        <w:t>heduling</w:t>
      </w:r>
      <w:r>
        <w:rPr>
          <w:spacing w:val="15"/>
          <w:w w:val="107"/>
          <w:sz w:val="18"/>
          <w:szCs w:val="18"/>
        </w:rPr>
        <w:t xml:space="preserve"> </w:t>
      </w:r>
      <w:r>
        <w:rPr>
          <w:spacing w:val="5"/>
          <w:sz w:val="18"/>
          <w:szCs w:val="18"/>
        </w:rPr>
        <w:t>p</w:t>
      </w:r>
      <w:r>
        <w:rPr>
          <w:sz w:val="18"/>
          <w:szCs w:val="18"/>
        </w:rPr>
        <w:t>olicies</w:t>
      </w:r>
      <w:r>
        <w:rPr>
          <w:spacing w:val="38"/>
          <w:sz w:val="18"/>
          <w:szCs w:val="18"/>
        </w:rPr>
        <w:t xml:space="preserve"> </w:t>
      </w:r>
      <w:r>
        <w:rPr>
          <w:sz w:val="18"/>
          <w:szCs w:val="18"/>
        </w:rPr>
        <w:t>for</w:t>
      </w:r>
      <w:r>
        <w:rPr>
          <w:spacing w:val="27"/>
          <w:sz w:val="18"/>
          <w:szCs w:val="18"/>
        </w:rPr>
        <w:t xml:space="preserve"> </w:t>
      </w:r>
      <w:r>
        <w:rPr>
          <w:w w:val="111"/>
          <w:sz w:val="18"/>
          <w:szCs w:val="18"/>
        </w:rPr>
        <w:t>data</w:t>
      </w:r>
      <w:r>
        <w:rPr>
          <w:spacing w:val="37"/>
          <w:w w:val="111"/>
          <w:sz w:val="18"/>
          <w:szCs w:val="18"/>
        </w:rPr>
        <w:t xml:space="preserve"> </w:t>
      </w:r>
      <w:r>
        <w:rPr>
          <w:w w:val="111"/>
          <w:sz w:val="18"/>
          <w:szCs w:val="18"/>
        </w:rPr>
        <w:t>i</w:t>
      </w:r>
      <w:r>
        <w:rPr>
          <w:spacing w:val="-6"/>
          <w:w w:val="111"/>
          <w:sz w:val="18"/>
          <w:szCs w:val="18"/>
        </w:rPr>
        <w:t>n</w:t>
      </w:r>
      <w:r>
        <w:rPr>
          <w:w w:val="111"/>
          <w:sz w:val="18"/>
          <w:szCs w:val="18"/>
        </w:rPr>
        <w:t>tensi</w:t>
      </w:r>
      <w:r>
        <w:rPr>
          <w:spacing w:val="-4"/>
          <w:w w:val="111"/>
          <w:sz w:val="18"/>
          <w:szCs w:val="18"/>
        </w:rPr>
        <w:t>v</w:t>
      </w:r>
      <w:r>
        <w:rPr>
          <w:w w:val="111"/>
          <w:sz w:val="18"/>
          <w:szCs w:val="18"/>
        </w:rPr>
        <w:t>e</w:t>
      </w:r>
      <w:r>
        <w:rPr>
          <w:spacing w:val="-1"/>
          <w:w w:val="111"/>
          <w:sz w:val="18"/>
          <w:szCs w:val="18"/>
        </w:rPr>
        <w:t xml:space="preserve"> </w:t>
      </w:r>
      <w:r>
        <w:rPr>
          <w:w w:val="111"/>
          <w:sz w:val="18"/>
          <w:szCs w:val="18"/>
        </w:rPr>
        <w:t>applications</w:t>
      </w:r>
      <w:r>
        <w:rPr>
          <w:spacing w:val="4"/>
          <w:w w:val="111"/>
          <w:sz w:val="18"/>
          <w:szCs w:val="18"/>
        </w:rPr>
        <w:t xml:space="preserve"> </w:t>
      </w:r>
      <w:r>
        <w:rPr>
          <w:w w:val="111"/>
          <w:sz w:val="18"/>
          <w:szCs w:val="18"/>
        </w:rPr>
        <w:t xml:space="preserve">pro- </w:t>
      </w:r>
      <w:r>
        <w:rPr>
          <w:sz w:val="18"/>
          <w:szCs w:val="18"/>
        </w:rPr>
        <w:t>vide</w:t>
      </w:r>
      <w:r>
        <w:rPr>
          <w:spacing w:val="36"/>
          <w:sz w:val="18"/>
          <w:szCs w:val="18"/>
        </w:rPr>
        <w:t xml:space="preserve"> </w:t>
      </w:r>
      <w:r>
        <w:rPr>
          <w:spacing w:val="5"/>
          <w:w w:val="109"/>
          <w:sz w:val="18"/>
          <w:szCs w:val="18"/>
        </w:rPr>
        <w:t>p</w:t>
      </w:r>
      <w:r>
        <w:rPr>
          <w:w w:val="109"/>
          <w:sz w:val="18"/>
          <w:szCs w:val="18"/>
        </w:rPr>
        <w:t>erformance</w:t>
      </w:r>
      <w:r>
        <w:rPr>
          <w:spacing w:val="6"/>
          <w:w w:val="109"/>
          <w:sz w:val="18"/>
          <w:szCs w:val="18"/>
        </w:rPr>
        <w:t xml:space="preserve"> </w:t>
      </w:r>
      <w:r>
        <w:rPr>
          <w:w w:val="109"/>
          <w:sz w:val="18"/>
          <w:szCs w:val="18"/>
        </w:rPr>
        <w:t>optimization,</w:t>
      </w:r>
      <w:r>
        <w:rPr>
          <w:spacing w:val="31"/>
          <w:w w:val="109"/>
          <w:sz w:val="18"/>
          <w:szCs w:val="18"/>
        </w:rPr>
        <w:t xml:space="preserve"> </w:t>
      </w:r>
      <w:r>
        <w:rPr>
          <w:sz w:val="18"/>
          <w:szCs w:val="18"/>
        </w:rPr>
        <w:t>whi</w:t>
      </w:r>
      <w:r>
        <w:rPr>
          <w:spacing w:val="-5"/>
          <w:sz w:val="18"/>
          <w:szCs w:val="18"/>
        </w:rPr>
        <w:t>c</w:t>
      </w:r>
      <w:r>
        <w:rPr>
          <w:sz w:val="18"/>
          <w:szCs w:val="18"/>
        </w:rPr>
        <w:t>h</w:t>
      </w:r>
      <w:r>
        <w:rPr>
          <w:spacing w:val="43"/>
          <w:sz w:val="18"/>
          <w:szCs w:val="18"/>
        </w:rPr>
        <w:t xml:space="preserve"> </w:t>
      </w:r>
      <w:r>
        <w:rPr>
          <w:sz w:val="18"/>
          <w:szCs w:val="18"/>
        </w:rPr>
        <w:t>is</w:t>
      </w:r>
      <w:r>
        <w:rPr>
          <w:spacing w:val="18"/>
          <w:sz w:val="18"/>
          <w:szCs w:val="18"/>
        </w:rPr>
        <w:t xml:space="preserve"> </w:t>
      </w:r>
      <w:r>
        <w:rPr>
          <w:sz w:val="18"/>
          <w:szCs w:val="18"/>
        </w:rPr>
        <w:t xml:space="preserve">based </w:t>
      </w:r>
      <w:r>
        <w:rPr>
          <w:spacing w:val="10"/>
          <w:sz w:val="18"/>
          <w:szCs w:val="18"/>
        </w:rPr>
        <w:t xml:space="preserve"> </w:t>
      </w:r>
      <w:r>
        <w:rPr>
          <w:sz w:val="18"/>
          <w:szCs w:val="18"/>
        </w:rPr>
        <w:t>on</w:t>
      </w:r>
      <w:r>
        <w:rPr>
          <w:spacing w:val="27"/>
          <w:sz w:val="18"/>
          <w:szCs w:val="18"/>
        </w:rPr>
        <w:t xml:space="preserve"> </w:t>
      </w:r>
      <w:r>
        <w:rPr>
          <w:sz w:val="18"/>
          <w:szCs w:val="18"/>
        </w:rPr>
        <w:t xml:space="preserve">either </w:t>
      </w:r>
      <w:r>
        <w:rPr>
          <w:spacing w:val="18"/>
          <w:sz w:val="18"/>
          <w:szCs w:val="18"/>
        </w:rPr>
        <w:t xml:space="preserve"> </w:t>
      </w:r>
      <w:r>
        <w:rPr>
          <w:w w:val="114"/>
          <w:sz w:val="18"/>
          <w:szCs w:val="18"/>
        </w:rPr>
        <w:t>data</w:t>
      </w:r>
      <w:r>
        <w:rPr>
          <w:spacing w:val="23"/>
          <w:w w:val="114"/>
          <w:sz w:val="18"/>
          <w:szCs w:val="18"/>
        </w:rPr>
        <w:t xml:space="preserve"> </w:t>
      </w:r>
      <w:r>
        <w:rPr>
          <w:w w:val="114"/>
          <w:sz w:val="18"/>
          <w:szCs w:val="18"/>
        </w:rPr>
        <w:t>replication,</w:t>
      </w:r>
      <w:r>
        <w:rPr>
          <w:spacing w:val="-24"/>
          <w:w w:val="114"/>
          <w:sz w:val="18"/>
          <w:szCs w:val="18"/>
        </w:rPr>
        <w:t xml:space="preserve"> </w:t>
      </w:r>
      <w:r>
        <w:rPr>
          <w:sz w:val="18"/>
          <w:szCs w:val="18"/>
        </w:rPr>
        <w:t>difference</w:t>
      </w:r>
      <w:r>
        <w:rPr>
          <w:spacing w:val="44"/>
          <w:sz w:val="18"/>
          <w:szCs w:val="18"/>
        </w:rPr>
        <w:t xml:space="preserve"> </w:t>
      </w:r>
      <w:r>
        <w:rPr>
          <w:w w:val="109"/>
          <w:sz w:val="18"/>
          <w:szCs w:val="18"/>
        </w:rPr>
        <w:t xml:space="preserve">in </w:t>
      </w:r>
      <w:r>
        <w:rPr>
          <w:sz w:val="18"/>
          <w:szCs w:val="18"/>
        </w:rPr>
        <w:t>job</w:t>
      </w:r>
      <w:r>
        <w:rPr>
          <w:spacing w:val="34"/>
          <w:sz w:val="18"/>
          <w:szCs w:val="18"/>
        </w:rPr>
        <w:t xml:space="preserve"> </w:t>
      </w:r>
      <w:r>
        <w:rPr>
          <w:w w:val="110"/>
          <w:sz w:val="18"/>
          <w:szCs w:val="18"/>
        </w:rPr>
        <w:t>requireme</w:t>
      </w:r>
      <w:r>
        <w:rPr>
          <w:spacing w:val="-4"/>
          <w:w w:val="110"/>
          <w:sz w:val="18"/>
          <w:szCs w:val="18"/>
        </w:rPr>
        <w:t>n</w:t>
      </w:r>
      <w:r>
        <w:rPr>
          <w:w w:val="110"/>
          <w:sz w:val="18"/>
          <w:szCs w:val="18"/>
        </w:rPr>
        <w:t>ts</w:t>
      </w:r>
      <w:r>
        <w:rPr>
          <w:spacing w:val="15"/>
          <w:w w:val="110"/>
          <w:sz w:val="18"/>
          <w:szCs w:val="18"/>
        </w:rPr>
        <w:t xml:space="preserve"> </w:t>
      </w:r>
      <w:r>
        <w:rPr>
          <w:sz w:val="18"/>
          <w:szCs w:val="18"/>
        </w:rPr>
        <w:t>to</w:t>
      </w:r>
      <w:r>
        <w:rPr>
          <w:spacing w:val="38"/>
          <w:sz w:val="18"/>
          <w:szCs w:val="18"/>
        </w:rPr>
        <w:t xml:space="preserve"> </w:t>
      </w:r>
      <w:r>
        <w:rPr>
          <w:sz w:val="18"/>
          <w:szCs w:val="18"/>
        </w:rPr>
        <w:t xml:space="preserve">the </w:t>
      </w:r>
      <w:r>
        <w:rPr>
          <w:spacing w:val="6"/>
          <w:sz w:val="18"/>
          <w:szCs w:val="18"/>
        </w:rPr>
        <w:t xml:space="preserve"> </w:t>
      </w:r>
      <w:r>
        <w:rPr>
          <w:sz w:val="18"/>
          <w:szCs w:val="18"/>
        </w:rPr>
        <w:t xml:space="preserve">resources </w:t>
      </w:r>
      <w:r>
        <w:rPr>
          <w:spacing w:val="18"/>
          <w:sz w:val="18"/>
          <w:szCs w:val="18"/>
        </w:rPr>
        <w:t xml:space="preserve"> </w:t>
      </w:r>
      <w:r>
        <w:rPr>
          <w:sz w:val="18"/>
          <w:szCs w:val="18"/>
        </w:rPr>
        <w:t>or</w:t>
      </w:r>
      <w:r>
        <w:rPr>
          <w:spacing w:val="29"/>
          <w:sz w:val="18"/>
          <w:szCs w:val="18"/>
        </w:rPr>
        <w:t xml:space="preserve"> </w:t>
      </w:r>
      <w:r>
        <w:rPr>
          <w:sz w:val="18"/>
          <w:szCs w:val="18"/>
        </w:rPr>
        <w:t xml:space="preserve">presence </w:t>
      </w:r>
      <w:r>
        <w:rPr>
          <w:spacing w:val="14"/>
          <w:sz w:val="18"/>
          <w:szCs w:val="18"/>
        </w:rPr>
        <w:t xml:space="preserve"> </w:t>
      </w:r>
      <w:r>
        <w:rPr>
          <w:sz w:val="18"/>
          <w:szCs w:val="18"/>
        </w:rPr>
        <w:t>of</w:t>
      </w:r>
      <w:r>
        <w:rPr>
          <w:spacing w:val="12"/>
          <w:sz w:val="18"/>
          <w:szCs w:val="18"/>
        </w:rPr>
        <w:t xml:space="preserve"> </w:t>
      </w:r>
      <w:r>
        <w:rPr>
          <w:spacing w:val="-5"/>
          <w:w w:val="110"/>
          <w:sz w:val="18"/>
          <w:szCs w:val="18"/>
        </w:rPr>
        <w:t>m</w:t>
      </w:r>
      <w:r>
        <w:rPr>
          <w:w w:val="110"/>
          <w:sz w:val="18"/>
          <w:szCs w:val="18"/>
        </w:rPr>
        <w:t>ultiple</w:t>
      </w:r>
      <w:r>
        <w:rPr>
          <w:spacing w:val="15"/>
          <w:w w:val="110"/>
          <w:sz w:val="18"/>
          <w:szCs w:val="18"/>
        </w:rPr>
        <w:t xml:space="preserve"> </w:t>
      </w:r>
      <w:r>
        <w:rPr>
          <w:sz w:val="18"/>
          <w:szCs w:val="18"/>
        </w:rPr>
        <w:t xml:space="preserve">users  with </w:t>
      </w:r>
      <w:r>
        <w:rPr>
          <w:spacing w:val="6"/>
          <w:sz w:val="18"/>
          <w:szCs w:val="18"/>
        </w:rPr>
        <w:t xml:space="preserve"> </w:t>
      </w:r>
      <w:r>
        <w:rPr>
          <w:w w:val="105"/>
          <w:sz w:val="18"/>
          <w:szCs w:val="18"/>
        </w:rPr>
        <w:t>differe</w:t>
      </w:r>
      <w:r>
        <w:rPr>
          <w:spacing w:val="-5"/>
          <w:w w:val="105"/>
          <w:sz w:val="18"/>
          <w:szCs w:val="18"/>
        </w:rPr>
        <w:t>n</w:t>
      </w:r>
      <w:r>
        <w:rPr>
          <w:w w:val="143"/>
          <w:sz w:val="18"/>
          <w:szCs w:val="18"/>
        </w:rPr>
        <w:t>t</w:t>
      </w:r>
      <w:r>
        <w:rPr>
          <w:spacing w:val="14"/>
          <w:w w:val="143"/>
          <w:sz w:val="18"/>
          <w:szCs w:val="18"/>
        </w:rPr>
        <w:t xml:space="preserve"> </w:t>
      </w:r>
      <w:proofErr w:type="spellStart"/>
      <w:r>
        <w:rPr>
          <w:w w:val="105"/>
          <w:sz w:val="18"/>
          <w:szCs w:val="18"/>
        </w:rPr>
        <w:t>connec</w:t>
      </w:r>
      <w:proofErr w:type="spellEnd"/>
      <w:r>
        <w:rPr>
          <w:w w:val="105"/>
          <w:sz w:val="18"/>
          <w:szCs w:val="18"/>
        </w:rPr>
        <w:t xml:space="preserve">- </w:t>
      </w:r>
      <w:proofErr w:type="spellStart"/>
      <w:r>
        <w:rPr>
          <w:w w:val="115"/>
          <w:sz w:val="18"/>
          <w:szCs w:val="18"/>
        </w:rPr>
        <w:t>tivi</w:t>
      </w:r>
      <w:r>
        <w:rPr>
          <w:spacing w:val="-6"/>
          <w:w w:val="115"/>
          <w:sz w:val="18"/>
          <w:szCs w:val="18"/>
        </w:rPr>
        <w:t>t</w:t>
      </w:r>
      <w:r>
        <w:rPr>
          <w:w w:val="115"/>
          <w:sz w:val="18"/>
          <w:szCs w:val="18"/>
        </w:rPr>
        <w:t>y</w:t>
      </w:r>
      <w:proofErr w:type="spellEnd"/>
      <w:r>
        <w:rPr>
          <w:spacing w:val="3"/>
          <w:w w:val="115"/>
          <w:sz w:val="18"/>
          <w:szCs w:val="18"/>
        </w:rPr>
        <w:t xml:space="preserve"> </w:t>
      </w:r>
      <w:r>
        <w:rPr>
          <w:sz w:val="18"/>
          <w:szCs w:val="18"/>
        </w:rPr>
        <w:t>to</w:t>
      </w:r>
      <w:r>
        <w:rPr>
          <w:spacing w:val="30"/>
          <w:sz w:val="18"/>
          <w:szCs w:val="18"/>
        </w:rPr>
        <w:t xml:space="preserve"> </w:t>
      </w:r>
      <w:r>
        <w:rPr>
          <w:sz w:val="18"/>
          <w:szCs w:val="18"/>
        </w:rPr>
        <w:t>the</w:t>
      </w:r>
      <w:r>
        <w:rPr>
          <w:spacing w:val="43"/>
          <w:sz w:val="18"/>
          <w:szCs w:val="18"/>
        </w:rPr>
        <w:t xml:space="preserve"> </w:t>
      </w:r>
      <w:r>
        <w:rPr>
          <w:sz w:val="18"/>
          <w:szCs w:val="18"/>
        </w:rPr>
        <w:t xml:space="preserve">Grid. </w:t>
      </w:r>
      <w:r>
        <w:rPr>
          <w:spacing w:val="8"/>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er</w:t>
      </w:r>
      <w:proofErr w:type="gramStart"/>
      <w:r>
        <w:rPr>
          <w:sz w:val="18"/>
          <w:szCs w:val="18"/>
        </w:rPr>
        <w:t xml:space="preserve">, </w:t>
      </w:r>
      <w:r>
        <w:rPr>
          <w:spacing w:val="2"/>
          <w:sz w:val="18"/>
          <w:szCs w:val="18"/>
        </w:rPr>
        <w:t xml:space="preserve"> </w:t>
      </w:r>
      <w:r>
        <w:rPr>
          <w:sz w:val="18"/>
          <w:szCs w:val="18"/>
        </w:rPr>
        <w:t>those</w:t>
      </w:r>
      <w:proofErr w:type="gramEnd"/>
      <w:r>
        <w:rPr>
          <w:sz w:val="18"/>
          <w:szCs w:val="18"/>
        </w:rPr>
        <w:t xml:space="preserve"> </w:t>
      </w:r>
      <w:r>
        <w:rPr>
          <w:spacing w:val="1"/>
          <w:sz w:val="18"/>
          <w:szCs w:val="18"/>
        </w:rPr>
        <w:t xml:space="preserve"> </w:t>
      </w:r>
      <w:r>
        <w:rPr>
          <w:w w:val="110"/>
          <w:sz w:val="18"/>
          <w:szCs w:val="18"/>
        </w:rPr>
        <w:t>assumptions</w:t>
      </w:r>
      <w:r>
        <w:rPr>
          <w:spacing w:val="4"/>
          <w:w w:val="110"/>
          <w:sz w:val="18"/>
          <w:szCs w:val="18"/>
        </w:rPr>
        <w:t xml:space="preserve"> </w:t>
      </w:r>
      <w:r>
        <w:rPr>
          <w:sz w:val="18"/>
          <w:szCs w:val="18"/>
        </w:rPr>
        <w:t>are</w:t>
      </w:r>
      <w:r>
        <w:rPr>
          <w:spacing w:val="34"/>
          <w:sz w:val="18"/>
          <w:szCs w:val="18"/>
        </w:rPr>
        <w:t xml:space="preserve"> </w:t>
      </w:r>
      <w:r>
        <w:rPr>
          <w:w w:val="109"/>
          <w:sz w:val="18"/>
          <w:szCs w:val="18"/>
        </w:rPr>
        <w:t>inapplicable</w:t>
      </w:r>
      <w:r>
        <w:rPr>
          <w:spacing w:val="4"/>
          <w:w w:val="109"/>
          <w:sz w:val="18"/>
          <w:szCs w:val="18"/>
        </w:rPr>
        <w:t xml:space="preserve"> </w:t>
      </w:r>
      <w:r>
        <w:rPr>
          <w:sz w:val="18"/>
          <w:szCs w:val="18"/>
        </w:rPr>
        <w:t>to</w:t>
      </w:r>
      <w:r>
        <w:rPr>
          <w:spacing w:val="30"/>
          <w:sz w:val="18"/>
          <w:szCs w:val="18"/>
        </w:rPr>
        <w:t xml:space="preserve"> </w:t>
      </w:r>
      <w:r>
        <w:rPr>
          <w:sz w:val="18"/>
          <w:szCs w:val="18"/>
        </w:rPr>
        <w:t>the</w:t>
      </w:r>
      <w:r>
        <w:rPr>
          <w:spacing w:val="43"/>
          <w:sz w:val="18"/>
          <w:szCs w:val="18"/>
        </w:rPr>
        <w:t xml:space="preserve"> </w:t>
      </w:r>
      <w:r>
        <w:rPr>
          <w:w w:val="119"/>
          <w:sz w:val="18"/>
          <w:szCs w:val="18"/>
        </w:rPr>
        <w:t xml:space="preserve">data </w:t>
      </w:r>
      <w:r>
        <w:rPr>
          <w:w w:val="110"/>
          <w:sz w:val="18"/>
          <w:szCs w:val="18"/>
        </w:rPr>
        <w:t>pr</w:t>
      </w:r>
      <w:r>
        <w:rPr>
          <w:spacing w:val="6"/>
          <w:w w:val="110"/>
          <w:sz w:val="18"/>
          <w:szCs w:val="18"/>
        </w:rPr>
        <w:t>o</w:t>
      </w:r>
      <w:r>
        <w:rPr>
          <w:w w:val="111"/>
          <w:sz w:val="18"/>
          <w:szCs w:val="18"/>
        </w:rPr>
        <w:t xml:space="preserve">duction </w:t>
      </w:r>
      <w:r>
        <w:rPr>
          <w:sz w:val="18"/>
          <w:szCs w:val="18"/>
        </w:rPr>
        <w:t xml:space="preserve">case. </w:t>
      </w:r>
      <w:r>
        <w:rPr>
          <w:spacing w:val="14"/>
          <w:sz w:val="18"/>
          <w:szCs w:val="18"/>
        </w:rPr>
        <w:t xml:space="preserve"> </w:t>
      </w:r>
      <w:r>
        <w:rPr>
          <w:sz w:val="18"/>
          <w:szCs w:val="18"/>
        </w:rPr>
        <w:t xml:space="preserve">In </w:t>
      </w:r>
      <w:r>
        <w:rPr>
          <w:spacing w:val="6"/>
          <w:sz w:val="18"/>
          <w:szCs w:val="18"/>
        </w:rPr>
        <w:t xml:space="preserve"> </w:t>
      </w:r>
      <w:r>
        <w:rPr>
          <w:w w:val="112"/>
          <w:sz w:val="18"/>
          <w:szCs w:val="18"/>
        </w:rPr>
        <w:t>addition</w:t>
      </w:r>
      <w:r>
        <w:rPr>
          <w:spacing w:val="29"/>
          <w:w w:val="112"/>
          <w:sz w:val="18"/>
          <w:szCs w:val="18"/>
        </w:rPr>
        <w:t xml:space="preserve"> </w:t>
      </w:r>
      <w:r>
        <w:rPr>
          <w:sz w:val="18"/>
          <w:szCs w:val="18"/>
        </w:rPr>
        <w:t xml:space="preserve">to </w:t>
      </w:r>
      <w:r>
        <w:rPr>
          <w:spacing w:val="10"/>
          <w:sz w:val="18"/>
          <w:szCs w:val="18"/>
        </w:rPr>
        <w:t xml:space="preserve"> </w:t>
      </w:r>
      <w:r>
        <w:rPr>
          <w:w w:val="123"/>
          <w:sz w:val="18"/>
          <w:szCs w:val="18"/>
        </w:rPr>
        <w:t>that,</w:t>
      </w:r>
      <w:r>
        <w:rPr>
          <w:spacing w:val="24"/>
          <w:w w:val="123"/>
          <w:sz w:val="18"/>
          <w:szCs w:val="18"/>
        </w:rPr>
        <w:t xml:space="preserve"> </w:t>
      </w:r>
      <w:r>
        <w:rPr>
          <w:sz w:val="18"/>
          <w:szCs w:val="18"/>
        </w:rPr>
        <w:t>ma</w:t>
      </w:r>
      <w:r>
        <w:rPr>
          <w:spacing w:val="-5"/>
          <w:sz w:val="18"/>
          <w:szCs w:val="18"/>
        </w:rPr>
        <w:t>n</w:t>
      </w:r>
      <w:r>
        <w:rPr>
          <w:sz w:val="18"/>
          <w:szCs w:val="18"/>
        </w:rPr>
        <w:t xml:space="preserve">y </w:t>
      </w:r>
      <w:r>
        <w:rPr>
          <w:spacing w:val="31"/>
          <w:sz w:val="18"/>
          <w:szCs w:val="18"/>
        </w:rPr>
        <w:t xml:space="preserve"> </w:t>
      </w:r>
      <w:r>
        <w:rPr>
          <w:sz w:val="18"/>
          <w:szCs w:val="18"/>
        </w:rPr>
        <w:t>of</w:t>
      </w:r>
      <w:r>
        <w:rPr>
          <w:spacing w:val="30"/>
          <w:sz w:val="18"/>
          <w:szCs w:val="18"/>
        </w:rPr>
        <w:t xml:space="preserve"> </w:t>
      </w:r>
      <w:r>
        <w:rPr>
          <w:sz w:val="18"/>
          <w:szCs w:val="18"/>
        </w:rPr>
        <w:t xml:space="preserve">the </w:t>
      </w:r>
      <w:r>
        <w:rPr>
          <w:spacing w:val="23"/>
          <w:sz w:val="18"/>
          <w:szCs w:val="18"/>
        </w:rPr>
        <w:t xml:space="preserve"> </w:t>
      </w:r>
      <w:r>
        <w:rPr>
          <w:w w:val="109"/>
          <w:sz w:val="18"/>
          <w:szCs w:val="18"/>
        </w:rPr>
        <w:t>approa</w:t>
      </w:r>
      <w:r>
        <w:rPr>
          <w:spacing w:val="-4"/>
          <w:w w:val="109"/>
          <w:sz w:val="18"/>
          <w:szCs w:val="18"/>
        </w:rPr>
        <w:t>c</w:t>
      </w:r>
      <w:r>
        <w:rPr>
          <w:w w:val="109"/>
          <w:sz w:val="18"/>
          <w:szCs w:val="18"/>
        </w:rPr>
        <w:t>hes</w:t>
      </w:r>
      <w:r>
        <w:rPr>
          <w:spacing w:val="36"/>
          <w:w w:val="109"/>
          <w:sz w:val="18"/>
          <w:szCs w:val="18"/>
        </w:rPr>
        <w:t xml:space="preserve"> </w:t>
      </w:r>
      <w:r>
        <w:rPr>
          <w:sz w:val="18"/>
          <w:szCs w:val="18"/>
        </w:rPr>
        <w:t xml:space="preserve">use </w:t>
      </w:r>
      <w:r>
        <w:rPr>
          <w:spacing w:val="5"/>
          <w:sz w:val="18"/>
          <w:szCs w:val="18"/>
        </w:rPr>
        <w:t xml:space="preserve"> </w:t>
      </w:r>
      <w:r>
        <w:rPr>
          <w:sz w:val="18"/>
          <w:szCs w:val="18"/>
        </w:rPr>
        <w:t xml:space="preserve">a  simplified </w:t>
      </w:r>
      <w:r>
        <w:rPr>
          <w:spacing w:val="25"/>
          <w:sz w:val="18"/>
          <w:szCs w:val="18"/>
        </w:rPr>
        <w:t xml:space="preserve"> </w:t>
      </w:r>
      <w:r>
        <w:rPr>
          <w:w w:val="108"/>
          <w:sz w:val="18"/>
          <w:szCs w:val="18"/>
        </w:rPr>
        <w:t>ne</w:t>
      </w:r>
      <w:r>
        <w:rPr>
          <w:spacing w:val="-5"/>
          <w:w w:val="108"/>
          <w:sz w:val="18"/>
          <w:szCs w:val="18"/>
        </w:rPr>
        <w:t>tw</w:t>
      </w:r>
      <w:r>
        <w:rPr>
          <w:w w:val="108"/>
          <w:sz w:val="18"/>
          <w:szCs w:val="18"/>
        </w:rPr>
        <w:t>ork</w:t>
      </w:r>
      <w:r>
        <w:rPr>
          <w:spacing w:val="40"/>
          <w:w w:val="108"/>
          <w:sz w:val="18"/>
          <w:szCs w:val="18"/>
        </w:rPr>
        <w:t xml:space="preserve"> </w:t>
      </w:r>
      <w:r>
        <w:rPr>
          <w:w w:val="108"/>
          <w:sz w:val="18"/>
          <w:szCs w:val="18"/>
        </w:rPr>
        <w:t>m</w:t>
      </w:r>
      <w:r>
        <w:rPr>
          <w:spacing w:val="5"/>
          <w:w w:val="108"/>
          <w:sz w:val="18"/>
          <w:szCs w:val="18"/>
        </w:rPr>
        <w:t>o</w:t>
      </w:r>
      <w:r>
        <w:rPr>
          <w:w w:val="108"/>
          <w:sz w:val="18"/>
          <w:szCs w:val="18"/>
        </w:rPr>
        <w:t xml:space="preserve">del, </w:t>
      </w:r>
      <w:r>
        <w:rPr>
          <w:sz w:val="18"/>
          <w:szCs w:val="18"/>
        </w:rPr>
        <w:t>whi</w:t>
      </w:r>
      <w:r>
        <w:rPr>
          <w:spacing w:val="-5"/>
          <w:sz w:val="18"/>
          <w:szCs w:val="18"/>
        </w:rPr>
        <w:t>c</w:t>
      </w:r>
      <w:r>
        <w:rPr>
          <w:sz w:val="18"/>
          <w:szCs w:val="18"/>
        </w:rPr>
        <w:t>h</w:t>
      </w:r>
      <w:r>
        <w:rPr>
          <w:spacing w:val="43"/>
          <w:sz w:val="18"/>
          <w:szCs w:val="18"/>
        </w:rPr>
        <w:t xml:space="preserve"> </w:t>
      </w:r>
      <w:r>
        <w:rPr>
          <w:sz w:val="18"/>
          <w:szCs w:val="18"/>
        </w:rPr>
        <w:t>is</w:t>
      </w:r>
      <w:r>
        <w:rPr>
          <w:spacing w:val="18"/>
          <w:sz w:val="18"/>
          <w:szCs w:val="18"/>
        </w:rPr>
        <w:t xml:space="preserve"> </w:t>
      </w:r>
      <w:r>
        <w:rPr>
          <w:w w:val="109"/>
          <w:sz w:val="18"/>
          <w:szCs w:val="18"/>
        </w:rPr>
        <w:t>extremely</w:t>
      </w:r>
      <w:r>
        <w:rPr>
          <w:spacing w:val="10"/>
          <w:w w:val="109"/>
          <w:sz w:val="18"/>
          <w:szCs w:val="18"/>
        </w:rPr>
        <w:t xml:space="preserve"> </w:t>
      </w:r>
      <w:r>
        <w:rPr>
          <w:sz w:val="18"/>
          <w:szCs w:val="18"/>
        </w:rPr>
        <w:t xml:space="preserve">crucial </w:t>
      </w:r>
      <w:r>
        <w:rPr>
          <w:spacing w:val="8"/>
          <w:sz w:val="18"/>
          <w:szCs w:val="18"/>
        </w:rPr>
        <w:t xml:space="preserve"> </w:t>
      </w:r>
      <w:r>
        <w:rPr>
          <w:sz w:val="18"/>
          <w:szCs w:val="18"/>
        </w:rPr>
        <w:t>in</w:t>
      </w:r>
      <w:r>
        <w:rPr>
          <w:spacing w:val="27"/>
          <w:sz w:val="18"/>
          <w:szCs w:val="18"/>
        </w:rPr>
        <w:t xml:space="preserve"> </w:t>
      </w:r>
      <w:r>
        <w:rPr>
          <w:sz w:val="18"/>
          <w:szCs w:val="18"/>
        </w:rPr>
        <w:t xml:space="preserve">the </w:t>
      </w:r>
      <w:r>
        <w:rPr>
          <w:spacing w:val="4"/>
          <w:sz w:val="18"/>
          <w:szCs w:val="18"/>
        </w:rPr>
        <w:t xml:space="preserve"> </w:t>
      </w:r>
      <w:r>
        <w:rPr>
          <w:sz w:val="18"/>
          <w:szCs w:val="18"/>
        </w:rPr>
        <w:t>case</w:t>
      </w:r>
      <w:r>
        <w:rPr>
          <w:spacing w:val="33"/>
          <w:sz w:val="18"/>
          <w:szCs w:val="18"/>
        </w:rPr>
        <w:t xml:space="preserve"> </w:t>
      </w:r>
      <w:r>
        <w:rPr>
          <w:sz w:val="18"/>
          <w:szCs w:val="18"/>
        </w:rPr>
        <w:t>when</w:t>
      </w:r>
      <w:r>
        <w:rPr>
          <w:spacing w:val="41"/>
          <w:sz w:val="18"/>
          <w:szCs w:val="18"/>
        </w:rPr>
        <w:t xml:space="preserve"> </w:t>
      </w:r>
      <w:r>
        <w:rPr>
          <w:sz w:val="18"/>
          <w:szCs w:val="18"/>
        </w:rPr>
        <w:t xml:space="preserve">the </w:t>
      </w:r>
      <w:r>
        <w:rPr>
          <w:spacing w:val="4"/>
          <w:sz w:val="18"/>
          <w:szCs w:val="18"/>
        </w:rPr>
        <w:t xml:space="preserve"> </w:t>
      </w:r>
      <w:r>
        <w:rPr>
          <w:w w:val="111"/>
          <w:sz w:val="18"/>
          <w:szCs w:val="18"/>
        </w:rPr>
        <w:t>ne</w:t>
      </w:r>
      <w:r>
        <w:rPr>
          <w:spacing w:val="-6"/>
          <w:w w:val="111"/>
          <w:sz w:val="18"/>
          <w:szCs w:val="18"/>
        </w:rPr>
        <w:t>tw</w:t>
      </w:r>
      <w:r>
        <w:rPr>
          <w:w w:val="111"/>
          <w:sz w:val="18"/>
          <w:szCs w:val="18"/>
        </w:rPr>
        <w:t>ork</w:t>
      </w:r>
      <w:r>
        <w:rPr>
          <w:spacing w:val="2"/>
          <w:w w:val="111"/>
          <w:sz w:val="18"/>
          <w:szCs w:val="18"/>
        </w:rPr>
        <w:t xml:space="preserve"> </w:t>
      </w:r>
      <w:r>
        <w:rPr>
          <w:w w:val="111"/>
          <w:sz w:val="18"/>
          <w:szCs w:val="18"/>
        </w:rPr>
        <w:t>bandwidth</w:t>
      </w:r>
      <w:r>
        <w:rPr>
          <w:spacing w:val="25"/>
          <w:w w:val="111"/>
          <w:sz w:val="18"/>
          <w:szCs w:val="18"/>
        </w:rPr>
        <w:t xml:space="preserve"> </w:t>
      </w:r>
      <w:r>
        <w:rPr>
          <w:spacing w:val="5"/>
          <w:sz w:val="18"/>
          <w:szCs w:val="18"/>
        </w:rPr>
        <w:t>b</w:t>
      </w:r>
      <w:r>
        <w:rPr>
          <w:sz w:val="18"/>
          <w:szCs w:val="18"/>
        </w:rPr>
        <w:t xml:space="preserve">ecomes </w:t>
      </w:r>
      <w:r>
        <w:rPr>
          <w:spacing w:val="2"/>
          <w:sz w:val="18"/>
          <w:szCs w:val="18"/>
        </w:rPr>
        <w:t xml:space="preserve"> </w:t>
      </w:r>
      <w:r>
        <w:rPr>
          <w:sz w:val="18"/>
          <w:szCs w:val="18"/>
        </w:rPr>
        <w:t xml:space="preserve">the </w:t>
      </w:r>
      <w:r>
        <w:rPr>
          <w:spacing w:val="4"/>
          <w:sz w:val="18"/>
          <w:szCs w:val="18"/>
        </w:rPr>
        <w:t xml:space="preserve"> </w:t>
      </w:r>
      <w:r>
        <w:rPr>
          <w:w w:val="110"/>
          <w:sz w:val="18"/>
          <w:szCs w:val="18"/>
        </w:rPr>
        <w:t>main</w:t>
      </w:r>
    </w:p>
    <w:p w:rsidR="00C45AA3" w:rsidRDefault="00C45AA3">
      <w:pPr>
        <w:spacing w:before="16" w:line="200" w:lineRule="exact"/>
      </w:pPr>
    </w:p>
    <w:p w:rsidR="00C45AA3" w:rsidRDefault="00DC4C15">
      <w:pPr>
        <w:spacing w:before="26" w:line="265" w:lineRule="auto"/>
        <w:ind w:left="100" w:right="1841"/>
        <w:jc w:val="both"/>
        <w:rPr>
          <w:sz w:val="18"/>
          <w:szCs w:val="18"/>
        </w:rPr>
      </w:pPr>
      <w:proofErr w:type="gramStart"/>
      <w:r>
        <w:rPr>
          <w:spacing w:val="5"/>
          <w:w w:val="110"/>
          <w:sz w:val="18"/>
          <w:szCs w:val="18"/>
        </w:rPr>
        <w:t>b</w:t>
      </w:r>
      <w:r>
        <w:rPr>
          <w:w w:val="110"/>
          <w:sz w:val="18"/>
          <w:szCs w:val="18"/>
        </w:rPr>
        <w:t>ottlene</w:t>
      </w:r>
      <w:r>
        <w:rPr>
          <w:spacing w:val="-5"/>
          <w:w w:val="110"/>
          <w:sz w:val="18"/>
          <w:szCs w:val="18"/>
        </w:rPr>
        <w:t>c</w:t>
      </w:r>
      <w:r>
        <w:rPr>
          <w:w w:val="110"/>
          <w:sz w:val="18"/>
          <w:szCs w:val="18"/>
        </w:rPr>
        <w:t>k</w:t>
      </w:r>
      <w:proofErr w:type="gramEnd"/>
      <w:r>
        <w:rPr>
          <w:w w:val="110"/>
          <w:sz w:val="18"/>
          <w:szCs w:val="18"/>
        </w:rPr>
        <w:t>.</w:t>
      </w:r>
      <w:r>
        <w:rPr>
          <w:spacing w:val="26"/>
          <w:w w:val="110"/>
          <w:sz w:val="18"/>
          <w:szCs w:val="18"/>
        </w:rPr>
        <w:t xml:space="preserve"> </w:t>
      </w:r>
      <w:proofErr w:type="gramStart"/>
      <w:r>
        <w:rPr>
          <w:spacing w:val="-15"/>
          <w:sz w:val="18"/>
          <w:szCs w:val="18"/>
        </w:rPr>
        <w:t>F</w:t>
      </w:r>
      <w:r>
        <w:rPr>
          <w:sz w:val="18"/>
          <w:szCs w:val="18"/>
        </w:rPr>
        <w:t xml:space="preserve">or </w:t>
      </w:r>
      <w:r>
        <w:rPr>
          <w:spacing w:val="12"/>
          <w:sz w:val="18"/>
          <w:szCs w:val="18"/>
        </w:rPr>
        <w:t xml:space="preserve"> </w:t>
      </w:r>
      <w:r>
        <w:rPr>
          <w:w w:val="125"/>
          <w:sz w:val="18"/>
          <w:szCs w:val="18"/>
        </w:rPr>
        <w:t>that</w:t>
      </w:r>
      <w:proofErr w:type="gramEnd"/>
      <w:r>
        <w:rPr>
          <w:spacing w:val="13"/>
          <w:w w:val="125"/>
          <w:sz w:val="18"/>
          <w:szCs w:val="18"/>
        </w:rPr>
        <w:t xml:space="preserve"> </w:t>
      </w:r>
      <w:r>
        <w:rPr>
          <w:sz w:val="18"/>
          <w:szCs w:val="18"/>
        </w:rPr>
        <w:t xml:space="preserve">reason, </w:t>
      </w:r>
      <w:r>
        <w:rPr>
          <w:spacing w:val="25"/>
          <w:sz w:val="18"/>
          <w:szCs w:val="18"/>
        </w:rPr>
        <w:t xml:space="preserve"> </w:t>
      </w:r>
      <w:r>
        <w:rPr>
          <w:sz w:val="18"/>
          <w:szCs w:val="18"/>
        </w:rPr>
        <w:t xml:space="preserve">none </w:t>
      </w:r>
      <w:r>
        <w:rPr>
          <w:spacing w:val="7"/>
          <w:sz w:val="18"/>
          <w:szCs w:val="18"/>
        </w:rPr>
        <w:t xml:space="preserve"> </w:t>
      </w:r>
      <w:r>
        <w:rPr>
          <w:sz w:val="18"/>
          <w:szCs w:val="18"/>
        </w:rPr>
        <w:t>of</w:t>
      </w:r>
      <w:r>
        <w:rPr>
          <w:spacing w:val="20"/>
          <w:sz w:val="18"/>
          <w:szCs w:val="18"/>
        </w:rPr>
        <w:t xml:space="preserve"> </w:t>
      </w:r>
      <w:r>
        <w:rPr>
          <w:sz w:val="18"/>
          <w:szCs w:val="18"/>
        </w:rPr>
        <w:t xml:space="preserve">the </w:t>
      </w:r>
      <w:r>
        <w:rPr>
          <w:spacing w:val="14"/>
          <w:sz w:val="18"/>
          <w:szCs w:val="18"/>
        </w:rPr>
        <w:t xml:space="preserve"> </w:t>
      </w:r>
      <w:r>
        <w:rPr>
          <w:sz w:val="18"/>
          <w:szCs w:val="18"/>
        </w:rPr>
        <w:t xml:space="preserve">existing </w:t>
      </w:r>
      <w:r>
        <w:rPr>
          <w:spacing w:val="25"/>
          <w:sz w:val="18"/>
          <w:szCs w:val="18"/>
        </w:rPr>
        <w:t xml:space="preserve"> </w:t>
      </w:r>
      <w:r>
        <w:rPr>
          <w:w w:val="110"/>
          <w:sz w:val="18"/>
          <w:szCs w:val="18"/>
        </w:rPr>
        <w:t>algorithms</w:t>
      </w:r>
      <w:r>
        <w:rPr>
          <w:spacing w:val="19"/>
          <w:w w:val="110"/>
          <w:sz w:val="18"/>
          <w:szCs w:val="18"/>
        </w:rPr>
        <w:t xml:space="preserve"> </w:t>
      </w:r>
      <w:r>
        <w:rPr>
          <w:sz w:val="18"/>
          <w:szCs w:val="18"/>
        </w:rPr>
        <w:t xml:space="preserve">meets </w:t>
      </w:r>
      <w:r>
        <w:rPr>
          <w:spacing w:val="21"/>
          <w:sz w:val="18"/>
          <w:szCs w:val="18"/>
        </w:rPr>
        <w:t xml:space="preserve"> </w:t>
      </w:r>
      <w:r>
        <w:rPr>
          <w:sz w:val="18"/>
          <w:szCs w:val="18"/>
        </w:rPr>
        <w:t>all</w:t>
      </w:r>
      <w:r>
        <w:rPr>
          <w:spacing w:val="38"/>
          <w:sz w:val="18"/>
          <w:szCs w:val="18"/>
        </w:rPr>
        <w:t xml:space="preserve"> </w:t>
      </w:r>
      <w:r>
        <w:rPr>
          <w:sz w:val="18"/>
          <w:szCs w:val="18"/>
        </w:rPr>
        <w:t xml:space="preserve">the </w:t>
      </w:r>
      <w:r>
        <w:rPr>
          <w:spacing w:val="14"/>
          <w:sz w:val="18"/>
          <w:szCs w:val="18"/>
        </w:rPr>
        <w:t xml:space="preserve"> </w:t>
      </w:r>
      <w:r>
        <w:rPr>
          <w:sz w:val="18"/>
          <w:szCs w:val="18"/>
        </w:rPr>
        <w:t>s</w:t>
      </w:r>
      <w:r>
        <w:rPr>
          <w:spacing w:val="5"/>
          <w:sz w:val="18"/>
          <w:szCs w:val="18"/>
        </w:rPr>
        <w:t>p</w:t>
      </w:r>
      <w:r>
        <w:rPr>
          <w:sz w:val="18"/>
          <w:szCs w:val="18"/>
        </w:rPr>
        <w:t>ecifics</w:t>
      </w:r>
      <w:r>
        <w:rPr>
          <w:spacing w:val="38"/>
          <w:sz w:val="18"/>
          <w:szCs w:val="18"/>
        </w:rPr>
        <w:t xml:space="preserve"> </w:t>
      </w:r>
      <w:r>
        <w:rPr>
          <w:sz w:val="18"/>
          <w:szCs w:val="18"/>
        </w:rPr>
        <w:t xml:space="preserve">of the </w:t>
      </w:r>
      <w:r>
        <w:rPr>
          <w:spacing w:val="7"/>
          <w:sz w:val="18"/>
          <w:szCs w:val="18"/>
        </w:rPr>
        <w:t xml:space="preserve"> </w:t>
      </w:r>
      <w:r>
        <w:rPr>
          <w:sz w:val="18"/>
          <w:szCs w:val="18"/>
        </w:rPr>
        <w:t>m</w:t>
      </w:r>
      <w:r>
        <w:rPr>
          <w:spacing w:val="5"/>
          <w:sz w:val="18"/>
          <w:szCs w:val="18"/>
        </w:rPr>
        <w:t>o</w:t>
      </w:r>
      <w:r>
        <w:rPr>
          <w:sz w:val="18"/>
          <w:szCs w:val="18"/>
        </w:rPr>
        <w:t xml:space="preserve">dern </w:t>
      </w:r>
      <w:r>
        <w:rPr>
          <w:spacing w:val="24"/>
          <w:sz w:val="18"/>
          <w:szCs w:val="18"/>
        </w:rPr>
        <w:t xml:space="preserve"> </w:t>
      </w:r>
      <w:r>
        <w:rPr>
          <w:w w:val="114"/>
          <w:sz w:val="18"/>
          <w:szCs w:val="18"/>
        </w:rPr>
        <w:t>data</w:t>
      </w:r>
      <w:r>
        <w:rPr>
          <w:spacing w:val="26"/>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16"/>
          <w:w w:val="114"/>
          <w:sz w:val="18"/>
          <w:szCs w:val="18"/>
        </w:rPr>
        <w:t xml:space="preserve"> </w:t>
      </w:r>
      <w:r>
        <w:rPr>
          <w:sz w:val="18"/>
          <w:szCs w:val="18"/>
        </w:rPr>
        <w:t>in</w:t>
      </w:r>
      <w:r>
        <w:rPr>
          <w:spacing w:val="30"/>
          <w:sz w:val="18"/>
          <w:szCs w:val="18"/>
        </w:rPr>
        <w:t xml:space="preserve"> </w:t>
      </w:r>
      <w:r>
        <w:rPr>
          <w:w w:val="112"/>
          <w:sz w:val="18"/>
          <w:szCs w:val="18"/>
        </w:rPr>
        <w:t>HEN</w:t>
      </w:r>
      <w:r>
        <w:rPr>
          <w:spacing w:val="-15"/>
          <w:w w:val="112"/>
          <w:sz w:val="18"/>
          <w:szCs w:val="18"/>
        </w:rPr>
        <w:t>P</w:t>
      </w:r>
      <w:r>
        <w:rPr>
          <w:w w:val="113"/>
          <w:sz w:val="18"/>
          <w:szCs w:val="18"/>
        </w:rPr>
        <w:t>.</w:t>
      </w:r>
    </w:p>
    <w:p w:rsidR="00C45AA3" w:rsidRDefault="00C45AA3">
      <w:pPr>
        <w:spacing w:before="1" w:line="160" w:lineRule="exact"/>
        <w:rPr>
          <w:sz w:val="16"/>
          <w:szCs w:val="16"/>
        </w:rPr>
      </w:pPr>
    </w:p>
    <w:p w:rsidR="00C45AA3" w:rsidRDefault="00C45AA3">
      <w:pPr>
        <w:spacing w:line="200" w:lineRule="exact"/>
      </w:pPr>
    </w:p>
    <w:p w:rsidR="00C45AA3" w:rsidRDefault="00C45AA3">
      <w:pPr>
        <w:spacing w:line="200" w:lineRule="exact"/>
      </w:pPr>
    </w:p>
    <w:p w:rsidR="00C45AA3" w:rsidRDefault="00DC4C15">
      <w:pPr>
        <w:ind w:left="100" w:right="5577"/>
        <w:jc w:val="both"/>
        <w:rPr>
          <w:sz w:val="18"/>
          <w:szCs w:val="18"/>
        </w:rPr>
      </w:pPr>
      <w:r>
        <w:rPr>
          <w:sz w:val="18"/>
          <w:szCs w:val="18"/>
        </w:rPr>
        <w:t>1.2</w:t>
      </w:r>
      <w:r>
        <w:rPr>
          <w:spacing w:val="31"/>
          <w:sz w:val="18"/>
          <w:szCs w:val="18"/>
        </w:rPr>
        <w:t xml:space="preserve"> </w:t>
      </w:r>
      <w:r>
        <w:rPr>
          <w:w w:val="110"/>
          <w:sz w:val="18"/>
          <w:szCs w:val="18"/>
        </w:rPr>
        <w:t>Summary</w:t>
      </w:r>
      <w:r>
        <w:rPr>
          <w:spacing w:val="12"/>
          <w:w w:val="110"/>
          <w:sz w:val="18"/>
          <w:szCs w:val="18"/>
        </w:rPr>
        <w:t xml:space="preserve"> </w:t>
      </w:r>
      <w:r>
        <w:rPr>
          <w:sz w:val="18"/>
          <w:szCs w:val="18"/>
        </w:rPr>
        <w:t>of</w:t>
      </w:r>
      <w:r>
        <w:rPr>
          <w:spacing w:val="14"/>
          <w:sz w:val="18"/>
          <w:szCs w:val="18"/>
        </w:rPr>
        <w:t xml:space="preserve"> </w:t>
      </w:r>
      <w:proofErr w:type="gramStart"/>
      <w:r>
        <w:rPr>
          <w:sz w:val="18"/>
          <w:szCs w:val="18"/>
        </w:rPr>
        <w:t xml:space="preserve">the </w:t>
      </w:r>
      <w:r>
        <w:rPr>
          <w:spacing w:val="7"/>
          <w:sz w:val="18"/>
          <w:szCs w:val="18"/>
        </w:rPr>
        <w:t xml:space="preserve"> </w:t>
      </w:r>
      <w:r>
        <w:rPr>
          <w:sz w:val="18"/>
          <w:szCs w:val="18"/>
        </w:rPr>
        <w:t>pro</w:t>
      </w:r>
      <w:r>
        <w:rPr>
          <w:spacing w:val="6"/>
          <w:sz w:val="18"/>
          <w:szCs w:val="18"/>
        </w:rPr>
        <w:t>p</w:t>
      </w:r>
      <w:r>
        <w:rPr>
          <w:sz w:val="18"/>
          <w:szCs w:val="18"/>
        </w:rPr>
        <w:t>osed</w:t>
      </w:r>
      <w:proofErr w:type="gramEnd"/>
      <w:r>
        <w:rPr>
          <w:sz w:val="18"/>
          <w:szCs w:val="18"/>
        </w:rPr>
        <w:t xml:space="preserve"> </w:t>
      </w:r>
      <w:r>
        <w:rPr>
          <w:spacing w:val="25"/>
          <w:sz w:val="18"/>
          <w:szCs w:val="18"/>
        </w:rPr>
        <w:t xml:space="preserve"> </w:t>
      </w:r>
      <w:r>
        <w:rPr>
          <w:w w:val="111"/>
          <w:sz w:val="18"/>
          <w:szCs w:val="18"/>
        </w:rPr>
        <w:t>approa</w:t>
      </w:r>
      <w:r>
        <w:rPr>
          <w:spacing w:val="-4"/>
          <w:w w:val="111"/>
          <w:sz w:val="18"/>
          <w:szCs w:val="18"/>
        </w:rPr>
        <w:t>c</w:t>
      </w:r>
      <w:r>
        <w:rPr>
          <w:w w:val="113"/>
          <w:sz w:val="18"/>
          <w:szCs w:val="18"/>
        </w:rPr>
        <w:t>h</w:t>
      </w:r>
    </w:p>
    <w:p w:rsidR="00C45AA3" w:rsidRDefault="00C45AA3">
      <w:pPr>
        <w:spacing w:before="19" w:line="240" w:lineRule="exact"/>
        <w:rPr>
          <w:sz w:val="24"/>
          <w:szCs w:val="24"/>
        </w:rPr>
      </w:pPr>
    </w:p>
    <w:p w:rsidR="00C45AA3" w:rsidRDefault="00DC4C15">
      <w:pPr>
        <w:spacing w:line="265" w:lineRule="auto"/>
        <w:ind w:left="100" w:right="1840"/>
        <w:jc w:val="both"/>
        <w:rPr>
          <w:sz w:val="18"/>
          <w:szCs w:val="18"/>
        </w:rPr>
      </w:pPr>
      <w:r>
        <w:rPr>
          <w:sz w:val="18"/>
          <w:szCs w:val="18"/>
        </w:rPr>
        <w:t xml:space="preserve">In </w:t>
      </w:r>
      <w:r>
        <w:rPr>
          <w:spacing w:val="2"/>
          <w:sz w:val="18"/>
          <w:szCs w:val="18"/>
        </w:rPr>
        <w:t xml:space="preserve"> </w:t>
      </w:r>
      <w:r>
        <w:rPr>
          <w:sz w:val="18"/>
          <w:szCs w:val="18"/>
        </w:rPr>
        <w:t xml:space="preserve">this </w:t>
      </w:r>
      <w:r>
        <w:rPr>
          <w:spacing w:val="20"/>
          <w:sz w:val="18"/>
          <w:szCs w:val="18"/>
        </w:rPr>
        <w:t xml:space="preserve"> </w:t>
      </w:r>
      <w:r>
        <w:rPr>
          <w:sz w:val="18"/>
          <w:szCs w:val="18"/>
        </w:rPr>
        <w:t>pa</w:t>
      </w:r>
      <w:r>
        <w:rPr>
          <w:spacing w:val="6"/>
          <w:sz w:val="18"/>
          <w:szCs w:val="18"/>
        </w:rPr>
        <w:t>p</w:t>
      </w:r>
      <w:r>
        <w:rPr>
          <w:sz w:val="18"/>
          <w:szCs w:val="18"/>
        </w:rPr>
        <w:t xml:space="preserve">er </w:t>
      </w:r>
      <w:r>
        <w:rPr>
          <w:spacing w:val="34"/>
          <w:sz w:val="18"/>
          <w:szCs w:val="18"/>
        </w:rPr>
        <w:t xml:space="preserve"> </w:t>
      </w:r>
      <w:r>
        <w:rPr>
          <w:spacing w:val="-5"/>
          <w:sz w:val="18"/>
          <w:szCs w:val="18"/>
        </w:rPr>
        <w:t>w</w:t>
      </w:r>
      <w:r>
        <w:rPr>
          <w:sz w:val="18"/>
          <w:szCs w:val="18"/>
        </w:rPr>
        <w:t>e</w:t>
      </w:r>
      <w:r>
        <w:rPr>
          <w:spacing w:val="33"/>
          <w:sz w:val="18"/>
          <w:szCs w:val="18"/>
        </w:rPr>
        <w:t xml:space="preserve"> </w:t>
      </w:r>
      <w:r>
        <w:rPr>
          <w:sz w:val="18"/>
          <w:szCs w:val="18"/>
        </w:rPr>
        <w:t>pro</w:t>
      </w:r>
      <w:r>
        <w:rPr>
          <w:spacing w:val="6"/>
          <w:sz w:val="18"/>
          <w:szCs w:val="18"/>
        </w:rPr>
        <w:t>p</w:t>
      </w:r>
      <w:r>
        <w:rPr>
          <w:sz w:val="18"/>
          <w:szCs w:val="18"/>
        </w:rPr>
        <w:t xml:space="preserve">ose </w:t>
      </w:r>
      <w:r>
        <w:rPr>
          <w:spacing w:val="25"/>
          <w:sz w:val="18"/>
          <w:szCs w:val="18"/>
        </w:rPr>
        <w:t xml:space="preserve"> </w:t>
      </w:r>
      <w:r>
        <w:rPr>
          <w:sz w:val="18"/>
          <w:szCs w:val="18"/>
        </w:rPr>
        <w:t>a</w:t>
      </w:r>
      <w:r>
        <w:rPr>
          <w:spacing w:val="41"/>
          <w:sz w:val="18"/>
          <w:szCs w:val="18"/>
        </w:rPr>
        <w:t xml:space="preserve"> </w:t>
      </w:r>
      <w:r>
        <w:rPr>
          <w:sz w:val="18"/>
          <w:szCs w:val="18"/>
        </w:rPr>
        <w:t>m</w:t>
      </w:r>
      <w:r>
        <w:rPr>
          <w:spacing w:val="5"/>
          <w:sz w:val="18"/>
          <w:szCs w:val="18"/>
        </w:rPr>
        <w:t>o</w:t>
      </w:r>
      <w:r>
        <w:rPr>
          <w:sz w:val="18"/>
          <w:szCs w:val="18"/>
        </w:rPr>
        <w:t xml:space="preserve">del </w:t>
      </w:r>
      <w:r>
        <w:rPr>
          <w:spacing w:val="13"/>
          <w:sz w:val="18"/>
          <w:szCs w:val="18"/>
        </w:rPr>
        <w:t xml:space="preserve"> </w:t>
      </w:r>
      <w:r>
        <w:rPr>
          <w:sz w:val="18"/>
          <w:szCs w:val="18"/>
        </w:rPr>
        <w:t>of</w:t>
      </w:r>
      <w:r>
        <w:rPr>
          <w:spacing w:val="26"/>
          <w:sz w:val="18"/>
          <w:szCs w:val="18"/>
        </w:rPr>
        <w:t xml:space="preserve"> </w:t>
      </w:r>
      <w:r>
        <w:rPr>
          <w:w w:val="114"/>
          <w:sz w:val="18"/>
          <w:szCs w:val="18"/>
        </w:rPr>
        <w:t>distributed</w:t>
      </w:r>
      <w:r>
        <w:rPr>
          <w:spacing w:val="24"/>
          <w:w w:val="114"/>
          <w:sz w:val="18"/>
          <w:szCs w:val="18"/>
        </w:rPr>
        <w:t xml:space="preserve"> </w:t>
      </w:r>
      <w:r>
        <w:rPr>
          <w:w w:val="114"/>
          <w:sz w:val="18"/>
          <w:szCs w:val="18"/>
        </w:rPr>
        <w:t>data</w:t>
      </w:r>
      <w:r>
        <w:rPr>
          <w:spacing w:val="39"/>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4"/>
          <w:w w:val="114"/>
          <w:sz w:val="18"/>
          <w:szCs w:val="18"/>
        </w:rPr>
        <w:t xml:space="preserve"> </w:t>
      </w:r>
      <w:r>
        <w:rPr>
          <w:sz w:val="18"/>
          <w:szCs w:val="18"/>
        </w:rPr>
        <w:t xml:space="preserve">where </w:t>
      </w:r>
      <w:r>
        <w:rPr>
          <w:spacing w:val="15"/>
          <w:sz w:val="18"/>
          <w:szCs w:val="18"/>
        </w:rPr>
        <w:t xml:space="preserve"> </w:t>
      </w:r>
      <w:r>
        <w:rPr>
          <w:sz w:val="18"/>
          <w:szCs w:val="18"/>
        </w:rPr>
        <w:t>all</w:t>
      </w:r>
      <w:r>
        <w:rPr>
          <w:spacing w:val="43"/>
          <w:sz w:val="18"/>
          <w:szCs w:val="18"/>
        </w:rPr>
        <w:t xml:space="preserve"> </w:t>
      </w:r>
      <w:r>
        <w:rPr>
          <w:sz w:val="18"/>
          <w:szCs w:val="18"/>
        </w:rPr>
        <w:t xml:space="preserve">the </w:t>
      </w:r>
      <w:r>
        <w:rPr>
          <w:spacing w:val="19"/>
          <w:sz w:val="18"/>
          <w:szCs w:val="18"/>
        </w:rPr>
        <w:t xml:space="preserve"> </w:t>
      </w:r>
      <w:r>
        <w:rPr>
          <w:sz w:val="18"/>
          <w:szCs w:val="18"/>
        </w:rPr>
        <w:t>files from</w:t>
      </w:r>
      <w:r>
        <w:rPr>
          <w:spacing w:val="30"/>
          <w:sz w:val="18"/>
          <w:szCs w:val="18"/>
        </w:rPr>
        <w:t xml:space="preserve"> </w:t>
      </w:r>
      <w:r>
        <w:rPr>
          <w:sz w:val="18"/>
          <w:szCs w:val="18"/>
        </w:rPr>
        <w:t>a</w:t>
      </w:r>
      <w:r>
        <w:rPr>
          <w:spacing w:val="21"/>
          <w:sz w:val="18"/>
          <w:szCs w:val="18"/>
        </w:rPr>
        <w:t xml:space="preserve"> </w:t>
      </w:r>
      <w:r>
        <w:rPr>
          <w:sz w:val="18"/>
          <w:szCs w:val="18"/>
        </w:rPr>
        <w:t>single</w:t>
      </w:r>
      <w:r>
        <w:rPr>
          <w:spacing w:val="31"/>
          <w:sz w:val="18"/>
          <w:szCs w:val="18"/>
        </w:rPr>
        <w:t xml:space="preserve"> </w:t>
      </w:r>
      <w:r>
        <w:rPr>
          <w:sz w:val="18"/>
          <w:szCs w:val="18"/>
        </w:rPr>
        <w:t>source</w:t>
      </w:r>
      <w:r>
        <w:rPr>
          <w:spacing w:val="38"/>
          <w:sz w:val="18"/>
          <w:szCs w:val="18"/>
        </w:rPr>
        <w:t xml:space="preserve"> </w:t>
      </w:r>
      <w:r>
        <w:rPr>
          <w:sz w:val="18"/>
          <w:szCs w:val="18"/>
        </w:rPr>
        <w:t>has</w:t>
      </w:r>
      <w:r>
        <w:rPr>
          <w:spacing w:val="35"/>
          <w:sz w:val="18"/>
          <w:szCs w:val="18"/>
        </w:rPr>
        <w:t xml:space="preserve"> </w:t>
      </w:r>
      <w:r>
        <w:rPr>
          <w:sz w:val="18"/>
          <w:szCs w:val="18"/>
        </w:rPr>
        <w:t>to</w:t>
      </w:r>
      <w:r>
        <w:rPr>
          <w:spacing w:val="31"/>
          <w:sz w:val="18"/>
          <w:szCs w:val="18"/>
        </w:rPr>
        <w:t xml:space="preserve"> </w:t>
      </w:r>
      <w:r>
        <w:rPr>
          <w:spacing w:val="5"/>
          <w:sz w:val="18"/>
          <w:szCs w:val="18"/>
        </w:rPr>
        <w:t>b</w:t>
      </w:r>
      <w:r>
        <w:rPr>
          <w:sz w:val="18"/>
          <w:szCs w:val="18"/>
        </w:rPr>
        <w:t>e</w:t>
      </w:r>
      <w:r>
        <w:rPr>
          <w:spacing w:val="22"/>
          <w:sz w:val="18"/>
          <w:szCs w:val="18"/>
        </w:rPr>
        <w:t xml:space="preserve"> </w:t>
      </w:r>
      <w:r>
        <w:rPr>
          <w:sz w:val="18"/>
          <w:szCs w:val="18"/>
        </w:rPr>
        <w:t>pr</w:t>
      </w:r>
      <w:r>
        <w:rPr>
          <w:spacing w:val="5"/>
          <w:sz w:val="18"/>
          <w:szCs w:val="18"/>
        </w:rPr>
        <w:t>o</w:t>
      </w:r>
      <w:r>
        <w:rPr>
          <w:sz w:val="18"/>
          <w:szCs w:val="18"/>
        </w:rPr>
        <w:t xml:space="preserve">cessed </w:t>
      </w:r>
      <w:r>
        <w:rPr>
          <w:spacing w:val="12"/>
          <w:sz w:val="18"/>
          <w:szCs w:val="18"/>
        </w:rPr>
        <w:t xml:space="preserve"> </w:t>
      </w:r>
      <w:r>
        <w:rPr>
          <w:sz w:val="18"/>
          <w:szCs w:val="18"/>
        </w:rPr>
        <w:t>once</w:t>
      </w:r>
      <w:r>
        <w:rPr>
          <w:spacing w:val="27"/>
          <w:sz w:val="18"/>
          <w:szCs w:val="18"/>
        </w:rPr>
        <w:t xml:space="preserve"> </w:t>
      </w:r>
      <w:r>
        <w:rPr>
          <w:sz w:val="18"/>
          <w:szCs w:val="18"/>
        </w:rPr>
        <w:t xml:space="preserve">and  </w:t>
      </w:r>
      <w:ins w:id="9" w:author="jlauret" w:date="2015-11-15T14:25:00Z">
        <w:r w:rsidR="00031A18">
          <w:rPr>
            <w:sz w:val="18"/>
            <w:szCs w:val="18"/>
          </w:rPr>
          <w:t xml:space="preserve">the results </w:t>
        </w:r>
      </w:ins>
      <w:r>
        <w:rPr>
          <w:w w:val="112"/>
          <w:sz w:val="18"/>
          <w:szCs w:val="18"/>
        </w:rPr>
        <w:t>transferred</w:t>
      </w:r>
      <w:r>
        <w:rPr>
          <w:spacing w:val="5"/>
          <w:w w:val="112"/>
          <w:sz w:val="18"/>
          <w:szCs w:val="18"/>
        </w:rPr>
        <w:t xml:space="preserve"> </w:t>
      </w:r>
      <w:r>
        <w:rPr>
          <w:sz w:val="18"/>
          <w:szCs w:val="18"/>
        </w:rPr>
        <w:t>ba</w:t>
      </w:r>
      <w:r>
        <w:rPr>
          <w:spacing w:val="-5"/>
          <w:sz w:val="18"/>
          <w:szCs w:val="18"/>
        </w:rPr>
        <w:t>c</w:t>
      </w:r>
      <w:r>
        <w:rPr>
          <w:sz w:val="18"/>
          <w:szCs w:val="18"/>
        </w:rPr>
        <w:t xml:space="preserve">k. </w:t>
      </w:r>
      <w:r>
        <w:rPr>
          <w:spacing w:val="1"/>
          <w:sz w:val="18"/>
          <w:szCs w:val="18"/>
        </w:rPr>
        <w:t xml:space="preserve"> </w:t>
      </w:r>
      <w:r>
        <w:rPr>
          <w:sz w:val="18"/>
          <w:szCs w:val="18"/>
        </w:rPr>
        <w:t>Ea</w:t>
      </w:r>
      <w:r>
        <w:rPr>
          <w:spacing w:val="-5"/>
          <w:sz w:val="18"/>
          <w:szCs w:val="18"/>
        </w:rPr>
        <w:t>c</w:t>
      </w:r>
      <w:r>
        <w:rPr>
          <w:sz w:val="18"/>
          <w:szCs w:val="18"/>
        </w:rPr>
        <w:t xml:space="preserve">h </w:t>
      </w:r>
      <w:r>
        <w:rPr>
          <w:spacing w:val="5"/>
          <w:sz w:val="18"/>
          <w:szCs w:val="18"/>
        </w:rPr>
        <w:t xml:space="preserve"> </w:t>
      </w:r>
      <w:r>
        <w:rPr>
          <w:w w:val="119"/>
          <w:sz w:val="18"/>
          <w:szCs w:val="18"/>
        </w:rPr>
        <w:t>data</w:t>
      </w:r>
      <w:r>
        <w:rPr>
          <w:spacing w:val="1"/>
          <w:w w:val="119"/>
          <w:sz w:val="18"/>
          <w:szCs w:val="18"/>
        </w:rPr>
        <w:t xml:space="preserve"> </w:t>
      </w:r>
      <w:r>
        <w:rPr>
          <w:w w:val="110"/>
          <w:sz w:val="18"/>
          <w:szCs w:val="18"/>
        </w:rPr>
        <w:t>pr</w:t>
      </w:r>
      <w:r>
        <w:rPr>
          <w:spacing w:val="6"/>
          <w:w w:val="110"/>
          <w:sz w:val="18"/>
          <w:szCs w:val="18"/>
        </w:rPr>
        <w:t>o</w:t>
      </w:r>
      <w:r>
        <w:rPr>
          <w:w w:val="103"/>
          <w:sz w:val="18"/>
          <w:szCs w:val="18"/>
        </w:rPr>
        <w:t xml:space="preserve">cess- </w:t>
      </w:r>
      <w:proofErr w:type="spellStart"/>
      <w:r>
        <w:rPr>
          <w:sz w:val="18"/>
          <w:szCs w:val="18"/>
        </w:rPr>
        <w:t>ing</w:t>
      </w:r>
      <w:proofErr w:type="spellEnd"/>
      <w:r>
        <w:rPr>
          <w:spacing w:val="44"/>
          <w:sz w:val="18"/>
          <w:szCs w:val="18"/>
        </w:rPr>
        <w:t xml:space="preserve"> </w:t>
      </w:r>
      <w:r>
        <w:rPr>
          <w:sz w:val="18"/>
          <w:szCs w:val="18"/>
        </w:rPr>
        <w:t xml:space="preserve">job </w:t>
      </w:r>
      <w:r>
        <w:rPr>
          <w:spacing w:val="3"/>
          <w:sz w:val="18"/>
          <w:szCs w:val="18"/>
        </w:rPr>
        <w:t xml:space="preserve"> </w:t>
      </w:r>
      <w:r>
        <w:rPr>
          <w:sz w:val="18"/>
          <w:szCs w:val="18"/>
        </w:rPr>
        <w:t xml:space="preserve">requires </w:t>
      </w:r>
      <w:r>
        <w:rPr>
          <w:spacing w:val="31"/>
          <w:sz w:val="18"/>
          <w:szCs w:val="18"/>
        </w:rPr>
        <w:t xml:space="preserve"> </w:t>
      </w:r>
      <w:r>
        <w:rPr>
          <w:sz w:val="18"/>
          <w:szCs w:val="18"/>
        </w:rPr>
        <w:t xml:space="preserve">exactly </w:t>
      </w:r>
      <w:r>
        <w:rPr>
          <w:spacing w:val="37"/>
          <w:sz w:val="18"/>
          <w:szCs w:val="18"/>
        </w:rPr>
        <w:t xml:space="preserve"> </w:t>
      </w:r>
      <w:r>
        <w:rPr>
          <w:sz w:val="18"/>
          <w:szCs w:val="18"/>
        </w:rPr>
        <w:t xml:space="preserve">one </w:t>
      </w:r>
      <w:r>
        <w:rPr>
          <w:spacing w:val="1"/>
          <w:sz w:val="18"/>
          <w:szCs w:val="18"/>
        </w:rPr>
        <w:t xml:space="preserve"> </w:t>
      </w:r>
      <w:r>
        <w:rPr>
          <w:sz w:val="18"/>
          <w:szCs w:val="18"/>
        </w:rPr>
        <w:t xml:space="preserve">CPU </w:t>
      </w:r>
      <w:r>
        <w:rPr>
          <w:spacing w:val="30"/>
          <w:sz w:val="18"/>
          <w:szCs w:val="18"/>
        </w:rPr>
        <w:t xml:space="preserve"> </w:t>
      </w:r>
      <w:r>
        <w:rPr>
          <w:sz w:val="18"/>
          <w:szCs w:val="18"/>
        </w:rPr>
        <w:t xml:space="preserve">and </w:t>
      </w:r>
      <w:r>
        <w:rPr>
          <w:spacing w:val="21"/>
          <w:sz w:val="18"/>
          <w:szCs w:val="18"/>
        </w:rPr>
        <w:t xml:space="preserve"> </w:t>
      </w:r>
      <w:r>
        <w:rPr>
          <w:sz w:val="18"/>
          <w:szCs w:val="18"/>
        </w:rPr>
        <w:t>ea</w:t>
      </w:r>
      <w:r>
        <w:rPr>
          <w:spacing w:val="-5"/>
          <w:sz w:val="18"/>
          <w:szCs w:val="18"/>
        </w:rPr>
        <w:t>c</w:t>
      </w:r>
      <w:r>
        <w:rPr>
          <w:sz w:val="18"/>
          <w:szCs w:val="18"/>
        </w:rPr>
        <w:t xml:space="preserve">h </w:t>
      </w:r>
      <w:r>
        <w:rPr>
          <w:spacing w:val="11"/>
          <w:sz w:val="18"/>
          <w:szCs w:val="18"/>
        </w:rPr>
        <w:t xml:space="preserve"> </w:t>
      </w:r>
      <w:r>
        <w:rPr>
          <w:sz w:val="18"/>
          <w:szCs w:val="18"/>
        </w:rPr>
        <w:t xml:space="preserve">CPU </w:t>
      </w:r>
      <w:r>
        <w:rPr>
          <w:spacing w:val="30"/>
          <w:sz w:val="18"/>
          <w:szCs w:val="18"/>
        </w:rPr>
        <w:t xml:space="preserve"> </w:t>
      </w:r>
      <w:r>
        <w:rPr>
          <w:sz w:val="18"/>
          <w:szCs w:val="18"/>
        </w:rPr>
        <w:t xml:space="preserve">executes </w:t>
      </w:r>
      <w:r>
        <w:rPr>
          <w:spacing w:val="36"/>
          <w:sz w:val="18"/>
          <w:szCs w:val="18"/>
        </w:rPr>
        <w:t xml:space="preserve"> </w:t>
      </w:r>
      <w:r>
        <w:rPr>
          <w:sz w:val="18"/>
          <w:szCs w:val="18"/>
        </w:rPr>
        <w:t>a</w:t>
      </w:r>
      <w:r>
        <w:rPr>
          <w:spacing w:val="42"/>
          <w:sz w:val="18"/>
          <w:szCs w:val="18"/>
        </w:rPr>
        <w:t xml:space="preserve"> </w:t>
      </w:r>
      <w:r>
        <w:rPr>
          <w:sz w:val="18"/>
          <w:szCs w:val="18"/>
        </w:rPr>
        <w:t xml:space="preserve">single </w:t>
      </w:r>
      <w:r>
        <w:rPr>
          <w:spacing w:val="6"/>
          <w:sz w:val="18"/>
          <w:szCs w:val="18"/>
        </w:rPr>
        <w:t xml:space="preserve"> </w:t>
      </w:r>
      <w:r>
        <w:rPr>
          <w:sz w:val="18"/>
          <w:szCs w:val="18"/>
        </w:rPr>
        <w:t xml:space="preserve">job </w:t>
      </w:r>
      <w:r>
        <w:rPr>
          <w:spacing w:val="3"/>
          <w:sz w:val="18"/>
          <w:szCs w:val="18"/>
        </w:rPr>
        <w:t xml:space="preserve"> </w:t>
      </w:r>
      <w:r>
        <w:rPr>
          <w:w w:val="126"/>
          <w:sz w:val="18"/>
          <w:szCs w:val="18"/>
        </w:rPr>
        <w:t>at</w:t>
      </w:r>
      <w:r>
        <w:rPr>
          <w:spacing w:val="18"/>
          <w:w w:val="126"/>
          <w:sz w:val="18"/>
          <w:szCs w:val="18"/>
        </w:rPr>
        <w:t xml:space="preserve"> </w:t>
      </w:r>
      <w:r>
        <w:rPr>
          <w:sz w:val="18"/>
          <w:szCs w:val="18"/>
        </w:rPr>
        <w:t>a</w:t>
      </w:r>
      <w:r>
        <w:rPr>
          <w:spacing w:val="42"/>
          <w:sz w:val="18"/>
          <w:szCs w:val="18"/>
        </w:rPr>
        <w:t xml:space="preserve"> </w:t>
      </w:r>
      <w:r>
        <w:rPr>
          <w:sz w:val="18"/>
          <w:szCs w:val="18"/>
        </w:rPr>
        <w:t xml:space="preserve">time. </w:t>
      </w:r>
      <w:r>
        <w:rPr>
          <w:spacing w:val="29"/>
          <w:sz w:val="18"/>
          <w:szCs w:val="18"/>
        </w:rPr>
        <w:t xml:space="preserve"> </w:t>
      </w:r>
      <w:r>
        <w:rPr>
          <w:w w:val="112"/>
          <w:sz w:val="18"/>
          <w:szCs w:val="18"/>
        </w:rPr>
        <w:t xml:space="preserve">In </w:t>
      </w:r>
      <w:r>
        <w:rPr>
          <w:sz w:val="18"/>
          <w:szCs w:val="18"/>
        </w:rPr>
        <w:t>our</w:t>
      </w:r>
      <w:r>
        <w:rPr>
          <w:spacing w:val="31"/>
          <w:sz w:val="18"/>
          <w:szCs w:val="18"/>
        </w:rPr>
        <w:t xml:space="preserve"> </w:t>
      </w:r>
      <w:r>
        <w:rPr>
          <w:w w:val="111"/>
          <w:sz w:val="18"/>
          <w:szCs w:val="18"/>
        </w:rPr>
        <w:t>approa</w:t>
      </w:r>
      <w:r>
        <w:rPr>
          <w:spacing w:val="-4"/>
          <w:w w:val="111"/>
          <w:sz w:val="18"/>
          <w:szCs w:val="18"/>
        </w:rPr>
        <w:t>c</w:t>
      </w:r>
      <w:r>
        <w:rPr>
          <w:w w:val="111"/>
          <w:sz w:val="18"/>
          <w:szCs w:val="18"/>
        </w:rPr>
        <w:t>h</w:t>
      </w:r>
      <w:r>
        <w:rPr>
          <w:spacing w:val="5"/>
          <w:w w:val="111"/>
          <w:sz w:val="18"/>
          <w:szCs w:val="18"/>
        </w:rPr>
        <w:t xml:space="preserve"> </w:t>
      </w:r>
      <w:r>
        <w:rPr>
          <w:sz w:val="18"/>
          <w:szCs w:val="18"/>
        </w:rPr>
        <w:t>a</w:t>
      </w:r>
      <w:r>
        <w:rPr>
          <w:spacing w:val="19"/>
          <w:sz w:val="18"/>
          <w:szCs w:val="18"/>
        </w:rPr>
        <w:t xml:space="preserve"> </w:t>
      </w:r>
      <w:r>
        <w:rPr>
          <w:w w:val="111"/>
          <w:sz w:val="18"/>
          <w:szCs w:val="18"/>
        </w:rPr>
        <w:t>ce</w:t>
      </w:r>
      <w:r>
        <w:rPr>
          <w:spacing w:val="-6"/>
          <w:w w:val="111"/>
          <w:sz w:val="18"/>
          <w:szCs w:val="18"/>
        </w:rPr>
        <w:t>n</w:t>
      </w:r>
      <w:r>
        <w:rPr>
          <w:w w:val="111"/>
          <w:sz w:val="18"/>
          <w:szCs w:val="18"/>
        </w:rPr>
        <w:t>tral</w:t>
      </w:r>
      <w:r>
        <w:rPr>
          <w:spacing w:val="10"/>
          <w:w w:val="111"/>
          <w:sz w:val="18"/>
          <w:szCs w:val="18"/>
        </w:rPr>
        <w:t xml:space="preserve"> </w:t>
      </w:r>
      <w:r>
        <w:rPr>
          <w:w w:val="111"/>
          <w:sz w:val="18"/>
          <w:szCs w:val="18"/>
        </w:rPr>
        <w:t>planner</w:t>
      </w:r>
      <w:r>
        <w:rPr>
          <w:spacing w:val="3"/>
          <w:w w:val="111"/>
          <w:sz w:val="18"/>
          <w:szCs w:val="18"/>
        </w:rPr>
        <w:t xml:space="preserve"> </w:t>
      </w:r>
      <w:r>
        <w:rPr>
          <w:sz w:val="18"/>
          <w:szCs w:val="18"/>
        </w:rPr>
        <w:t>defines</w:t>
      </w:r>
      <w:r>
        <w:rPr>
          <w:spacing w:val="29"/>
          <w:sz w:val="18"/>
          <w:szCs w:val="18"/>
        </w:rPr>
        <w:t xml:space="preserve"> </w:t>
      </w:r>
      <w:r>
        <w:rPr>
          <w:sz w:val="18"/>
          <w:szCs w:val="18"/>
        </w:rPr>
        <w:t>h</w:t>
      </w:r>
      <w:r>
        <w:rPr>
          <w:spacing w:val="-5"/>
          <w:sz w:val="18"/>
          <w:szCs w:val="18"/>
        </w:rPr>
        <w:t>o</w:t>
      </w:r>
      <w:r>
        <w:rPr>
          <w:sz w:val="18"/>
          <w:szCs w:val="18"/>
        </w:rPr>
        <w:t>w</w:t>
      </w:r>
      <w:r>
        <w:rPr>
          <w:spacing w:val="23"/>
          <w:sz w:val="18"/>
          <w:szCs w:val="18"/>
        </w:rPr>
        <w:t xml:space="preserve"> </w:t>
      </w:r>
      <w:proofErr w:type="gramStart"/>
      <w:r>
        <w:rPr>
          <w:spacing w:val="-5"/>
          <w:sz w:val="18"/>
          <w:szCs w:val="18"/>
        </w:rPr>
        <w:t>m</w:t>
      </w:r>
      <w:r>
        <w:rPr>
          <w:sz w:val="18"/>
          <w:szCs w:val="18"/>
        </w:rPr>
        <w:t>u</w:t>
      </w:r>
      <w:r>
        <w:rPr>
          <w:spacing w:val="-5"/>
          <w:sz w:val="18"/>
          <w:szCs w:val="18"/>
        </w:rPr>
        <w:t>c</w:t>
      </w:r>
      <w:r>
        <w:rPr>
          <w:sz w:val="18"/>
          <w:szCs w:val="18"/>
        </w:rPr>
        <w:t xml:space="preserve">h  </w:t>
      </w:r>
      <w:r>
        <w:rPr>
          <w:w w:val="119"/>
          <w:sz w:val="18"/>
          <w:szCs w:val="18"/>
        </w:rPr>
        <w:t>data</w:t>
      </w:r>
      <w:proofErr w:type="gramEnd"/>
      <w:r>
        <w:rPr>
          <w:w w:val="119"/>
          <w:sz w:val="18"/>
          <w:szCs w:val="18"/>
        </w:rPr>
        <w:t xml:space="preserve"> </w:t>
      </w:r>
      <w:r>
        <w:rPr>
          <w:sz w:val="18"/>
          <w:szCs w:val="18"/>
        </w:rPr>
        <w:t>of</w:t>
      </w:r>
      <w:r>
        <w:rPr>
          <w:spacing w:val="4"/>
          <w:sz w:val="18"/>
          <w:szCs w:val="18"/>
        </w:rPr>
        <w:t xml:space="preserve"> </w:t>
      </w:r>
      <w:r>
        <w:rPr>
          <w:sz w:val="18"/>
          <w:szCs w:val="18"/>
        </w:rPr>
        <w:t>ea</w:t>
      </w:r>
      <w:r>
        <w:rPr>
          <w:spacing w:val="-5"/>
          <w:sz w:val="18"/>
          <w:szCs w:val="18"/>
        </w:rPr>
        <w:t>c</w:t>
      </w:r>
      <w:r>
        <w:rPr>
          <w:sz w:val="18"/>
          <w:szCs w:val="18"/>
        </w:rPr>
        <w:t>h</w:t>
      </w:r>
      <w:r>
        <w:rPr>
          <w:spacing w:val="33"/>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7"/>
          <w:w w:val="102"/>
          <w:sz w:val="18"/>
          <w:szCs w:val="18"/>
        </w:rPr>
        <w:t xml:space="preserve"> </w:t>
      </w:r>
      <w:r>
        <w:rPr>
          <w:w w:val="116"/>
          <w:sz w:val="18"/>
          <w:szCs w:val="18"/>
        </w:rPr>
        <w:t>(input</w:t>
      </w:r>
      <w:r>
        <w:rPr>
          <w:spacing w:val="1"/>
          <w:w w:val="116"/>
          <w:sz w:val="18"/>
          <w:szCs w:val="18"/>
        </w:rPr>
        <w:t xml:space="preserve"> </w:t>
      </w:r>
      <w:r>
        <w:rPr>
          <w:sz w:val="18"/>
          <w:szCs w:val="18"/>
        </w:rPr>
        <w:t>or</w:t>
      </w:r>
      <w:r>
        <w:rPr>
          <w:spacing w:val="21"/>
          <w:sz w:val="18"/>
          <w:szCs w:val="18"/>
        </w:rPr>
        <w:t xml:space="preserve"> </w:t>
      </w:r>
      <w:r>
        <w:rPr>
          <w:w w:val="118"/>
          <w:sz w:val="18"/>
          <w:szCs w:val="18"/>
        </w:rPr>
        <w:t xml:space="preserve">output) </w:t>
      </w:r>
      <w:r>
        <w:rPr>
          <w:sz w:val="18"/>
          <w:szCs w:val="18"/>
        </w:rPr>
        <w:t xml:space="preserve">should </w:t>
      </w:r>
      <w:r>
        <w:rPr>
          <w:spacing w:val="13"/>
          <w:sz w:val="18"/>
          <w:szCs w:val="18"/>
        </w:rPr>
        <w:t xml:space="preserve"> </w:t>
      </w:r>
      <w:r>
        <w:rPr>
          <w:spacing w:val="5"/>
          <w:sz w:val="18"/>
          <w:szCs w:val="18"/>
        </w:rPr>
        <w:t>b</w:t>
      </w:r>
      <w:r>
        <w:rPr>
          <w:sz w:val="18"/>
          <w:szCs w:val="18"/>
        </w:rPr>
        <w:t>e</w:t>
      </w:r>
      <w:r>
        <w:rPr>
          <w:spacing w:val="32"/>
          <w:sz w:val="18"/>
          <w:szCs w:val="18"/>
        </w:rPr>
        <w:t xml:space="preserve"> </w:t>
      </w:r>
      <w:r>
        <w:rPr>
          <w:w w:val="112"/>
          <w:sz w:val="18"/>
          <w:szCs w:val="18"/>
        </w:rPr>
        <w:t>transferred</w:t>
      </w:r>
      <w:r>
        <w:rPr>
          <w:spacing w:val="15"/>
          <w:w w:val="112"/>
          <w:sz w:val="18"/>
          <w:szCs w:val="18"/>
        </w:rPr>
        <w:t xml:space="preserve"> </w:t>
      </w:r>
      <w:r>
        <w:rPr>
          <w:spacing w:val="-5"/>
          <w:sz w:val="18"/>
          <w:szCs w:val="18"/>
        </w:rPr>
        <w:t>ov</w:t>
      </w:r>
      <w:r>
        <w:rPr>
          <w:sz w:val="18"/>
          <w:szCs w:val="18"/>
        </w:rPr>
        <w:t>er</w:t>
      </w:r>
      <w:r>
        <w:rPr>
          <w:spacing w:val="41"/>
          <w:sz w:val="18"/>
          <w:szCs w:val="18"/>
        </w:rPr>
        <w:t xml:space="preserve"> </w:t>
      </w:r>
      <w:r>
        <w:rPr>
          <w:sz w:val="18"/>
          <w:szCs w:val="18"/>
        </w:rPr>
        <w:t>ea</w:t>
      </w:r>
      <w:r>
        <w:rPr>
          <w:spacing w:val="-5"/>
          <w:sz w:val="18"/>
          <w:szCs w:val="18"/>
        </w:rPr>
        <w:t>c</w:t>
      </w:r>
      <w:r>
        <w:rPr>
          <w:sz w:val="18"/>
          <w:szCs w:val="18"/>
        </w:rPr>
        <w:t xml:space="preserve">h  </w:t>
      </w:r>
      <w:r>
        <w:rPr>
          <w:w w:val="109"/>
          <w:sz w:val="18"/>
          <w:szCs w:val="18"/>
        </w:rPr>
        <w:t>ne</w:t>
      </w:r>
      <w:r>
        <w:rPr>
          <w:spacing w:val="-5"/>
          <w:w w:val="109"/>
          <w:sz w:val="18"/>
          <w:szCs w:val="18"/>
        </w:rPr>
        <w:t>tw</w:t>
      </w:r>
      <w:r>
        <w:rPr>
          <w:w w:val="109"/>
          <w:sz w:val="18"/>
          <w:szCs w:val="18"/>
        </w:rPr>
        <w:t>ork</w:t>
      </w:r>
      <w:r>
        <w:rPr>
          <w:spacing w:val="20"/>
          <w:w w:val="109"/>
          <w:sz w:val="18"/>
          <w:szCs w:val="18"/>
        </w:rPr>
        <w:t xml:space="preserve"> </w:t>
      </w:r>
      <w:r>
        <w:rPr>
          <w:sz w:val="18"/>
          <w:szCs w:val="18"/>
        </w:rPr>
        <w:t>link</w:t>
      </w:r>
      <w:r>
        <w:rPr>
          <w:spacing w:val="40"/>
          <w:sz w:val="18"/>
          <w:szCs w:val="18"/>
        </w:rPr>
        <w:t xml:space="preserve"> </w:t>
      </w:r>
      <w:r>
        <w:rPr>
          <w:sz w:val="18"/>
          <w:szCs w:val="18"/>
        </w:rPr>
        <w:t>in</w:t>
      </w:r>
      <w:r>
        <w:rPr>
          <w:spacing w:val="32"/>
          <w:sz w:val="18"/>
          <w:szCs w:val="18"/>
        </w:rPr>
        <w:t xml:space="preserve"> </w:t>
      </w:r>
      <w:r>
        <w:rPr>
          <w:sz w:val="18"/>
          <w:szCs w:val="18"/>
        </w:rPr>
        <w:t xml:space="preserve">order </w:t>
      </w:r>
      <w:r>
        <w:rPr>
          <w:spacing w:val="12"/>
          <w:sz w:val="18"/>
          <w:szCs w:val="18"/>
        </w:rPr>
        <w:t xml:space="preserve"> </w:t>
      </w:r>
      <w:r>
        <w:rPr>
          <w:sz w:val="18"/>
          <w:szCs w:val="18"/>
        </w:rPr>
        <w:t>to</w:t>
      </w:r>
      <w:r>
        <w:rPr>
          <w:spacing w:val="41"/>
          <w:sz w:val="18"/>
          <w:szCs w:val="18"/>
        </w:rPr>
        <w:t xml:space="preserve"> </w:t>
      </w:r>
      <w:r>
        <w:rPr>
          <w:sz w:val="18"/>
          <w:szCs w:val="18"/>
        </w:rPr>
        <w:t xml:space="preserve">maximize </w:t>
      </w:r>
      <w:r>
        <w:rPr>
          <w:spacing w:val="25"/>
          <w:sz w:val="18"/>
          <w:szCs w:val="18"/>
        </w:rPr>
        <w:t xml:space="preserve"> </w:t>
      </w:r>
      <w:r>
        <w:rPr>
          <w:sz w:val="18"/>
          <w:szCs w:val="18"/>
        </w:rPr>
        <w:t xml:space="preserve">the </w:t>
      </w:r>
      <w:r>
        <w:rPr>
          <w:spacing w:val="9"/>
          <w:sz w:val="18"/>
          <w:szCs w:val="18"/>
        </w:rPr>
        <w:t xml:space="preserve"> </w:t>
      </w:r>
      <w:r>
        <w:rPr>
          <w:w w:val="112"/>
          <w:sz w:val="18"/>
          <w:szCs w:val="18"/>
        </w:rPr>
        <w:t xml:space="preserve">computational </w:t>
      </w:r>
      <w:r>
        <w:rPr>
          <w:w w:val="115"/>
          <w:sz w:val="18"/>
          <w:szCs w:val="18"/>
        </w:rPr>
        <w:t>throughput.</w:t>
      </w:r>
      <w:r>
        <w:rPr>
          <w:spacing w:val="-5"/>
          <w:w w:val="115"/>
          <w:sz w:val="18"/>
          <w:szCs w:val="18"/>
        </w:rPr>
        <w:t xml:space="preserve"> </w:t>
      </w:r>
      <w:r>
        <w:rPr>
          <w:sz w:val="18"/>
          <w:szCs w:val="18"/>
        </w:rPr>
        <w:t>Su</w:t>
      </w:r>
      <w:r>
        <w:rPr>
          <w:spacing w:val="-5"/>
          <w:sz w:val="18"/>
          <w:szCs w:val="18"/>
        </w:rPr>
        <w:t>c</w:t>
      </w:r>
      <w:r>
        <w:rPr>
          <w:sz w:val="18"/>
          <w:szCs w:val="18"/>
        </w:rPr>
        <w:t>h</w:t>
      </w:r>
      <w:r>
        <w:rPr>
          <w:spacing w:val="28"/>
          <w:sz w:val="18"/>
          <w:szCs w:val="18"/>
        </w:rPr>
        <w:t xml:space="preserve"> </w:t>
      </w:r>
      <w:r>
        <w:rPr>
          <w:sz w:val="18"/>
          <w:szCs w:val="18"/>
        </w:rPr>
        <w:t>plans</w:t>
      </w:r>
      <w:r>
        <w:rPr>
          <w:spacing w:val="39"/>
          <w:sz w:val="18"/>
          <w:szCs w:val="18"/>
        </w:rPr>
        <w:t xml:space="preserve"> </w:t>
      </w:r>
      <w:r>
        <w:rPr>
          <w:sz w:val="18"/>
          <w:szCs w:val="18"/>
        </w:rPr>
        <w:t>are</w:t>
      </w:r>
      <w:r>
        <w:rPr>
          <w:spacing w:val="26"/>
          <w:sz w:val="18"/>
          <w:szCs w:val="18"/>
        </w:rPr>
        <w:t xml:space="preserve"> </w:t>
      </w:r>
      <w:r>
        <w:rPr>
          <w:w w:val="109"/>
          <w:sz w:val="18"/>
          <w:szCs w:val="18"/>
        </w:rPr>
        <w:t>created</w:t>
      </w:r>
      <w:r>
        <w:rPr>
          <w:spacing w:val="13"/>
          <w:w w:val="109"/>
          <w:sz w:val="18"/>
          <w:szCs w:val="18"/>
        </w:rPr>
        <w:t xml:space="preserve"> </w:t>
      </w:r>
      <w:r>
        <w:rPr>
          <w:spacing w:val="5"/>
          <w:w w:val="109"/>
          <w:sz w:val="18"/>
          <w:szCs w:val="18"/>
        </w:rPr>
        <w:t>p</w:t>
      </w:r>
      <w:r>
        <w:rPr>
          <w:w w:val="109"/>
          <w:sz w:val="18"/>
          <w:szCs w:val="18"/>
        </w:rPr>
        <w:t>eri</w:t>
      </w:r>
      <w:r>
        <w:rPr>
          <w:spacing w:val="5"/>
          <w:w w:val="109"/>
          <w:sz w:val="18"/>
          <w:szCs w:val="18"/>
        </w:rPr>
        <w:t>o</w:t>
      </w:r>
      <w:r>
        <w:rPr>
          <w:w w:val="109"/>
          <w:sz w:val="18"/>
          <w:szCs w:val="18"/>
        </w:rPr>
        <w:t>dically</w:t>
      </w:r>
      <w:r>
        <w:rPr>
          <w:spacing w:val="-19"/>
          <w:w w:val="109"/>
          <w:sz w:val="18"/>
          <w:szCs w:val="18"/>
        </w:rPr>
        <w:t xml:space="preserve"> </w:t>
      </w:r>
      <w:r>
        <w:rPr>
          <w:sz w:val="18"/>
          <w:szCs w:val="18"/>
        </w:rPr>
        <w:t>for</w:t>
      </w:r>
      <w:r>
        <w:rPr>
          <w:spacing w:val="10"/>
          <w:sz w:val="18"/>
          <w:szCs w:val="18"/>
        </w:rPr>
        <w:t xml:space="preserve"> </w:t>
      </w:r>
      <w:r>
        <w:rPr>
          <w:sz w:val="18"/>
          <w:szCs w:val="18"/>
        </w:rPr>
        <w:t>a</w:t>
      </w:r>
      <w:r>
        <w:rPr>
          <w:spacing w:val="12"/>
          <w:sz w:val="18"/>
          <w:szCs w:val="18"/>
        </w:rPr>
        <w:t xml:space="preserve"> </w:t>
      </w:r>
      <w:r>
        <w:rPr>
          <w:sz w:val="18"/>
          <w:szCs w:val="18"/>
        </w:rPr>
        <w:t>fixed</w:t>
      </w:r>
      <w:r>
        <w:rPr>
          <w:spacing w:val="12"/>
          <w:sz w:val="18"/>
          <w:szCs w:val="18"/>
        </w:rPr>
        <w:t xml:space="preserve"> </w:t>
      </w:r>
      <w:r>
        <w:rPr>
          <w:w w:val="109"/>
          <w:sz w:val="18"/>
          <w:szCs w:val="18"/>
        </w:rPr>
        <w:t>planning</w:t>
      </w:r>
      <w:r>
        <w:rPr>
          <w:spacing w:val="3"/>
          <w:w w:val="109"/>
          <w:sz w:val="18"/>
          <w:szCs w:val="18"/>
        </w:rPr>
        <w:t xml:space="preserve"> </w:t>
      </w:r>
      <w:r>
        <w:rPr>
          <w:sz w:val="18"/>
          <w:szCs w:val="18"/>
        </w:rPr>
        <w:t>time</w:t>
      </w:r>
      <w:r>
        <w:rPr>
          <w:spacing w:val="38"/>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2"/>
          <w:w w:val="112"/>
          <w:sz w:val="18"/>
          <w:szCs w:val="18"/>
        </w:rPr>
        <w:t xml:space="preserve"> </w:t>
      </w:r>
      <w:r>
        <w:rPr>
          <w:w w:val="107"/>
          <w:sz w:val="18"/>
          <w:szCs w:val="18"/>
        </w:rPr>
        <w:t>kn</w:t>
      </w:r>
      <w:r>
        <w:rPr>
          <w:spacing w:val="-5"/>
          <w:w w:val="107"/>
          <w:sz w:val="18"/>
          <w:szCs w:val="18"/>
        </w:rPr>
        <w:t>o</w:t>
      </w:r>
      <w:r>
        <w:rPr>
          <w:w w:val="102"/>
          <w:sz w:val="18"/>
          <w:szCs w:val="18"/>
        </w:rPr>
        <w:t xml:space="preserve">w- </w:t>
      </w:r>
      <w:proofErr w:type="spellStart"/>
      <w:r>
        <w:rPr>
          <w:sz w:val="18"/>
          <w:szCs w:val="18"/>
        </w:rPr>
        <w:t>ing</w:t>
      </w:r>
      <w:proofErr w:type="spellEnd"/>
      <w:r>
        <w:rPr>
          <w:spacing w:val="42"/>
          <w:sz w:val="18"/>
          <w:szCs w:val="18"/>
        </w:rPr>
        <w:t xml:space="preserve"> </w:t>
      </w:r>
      <w:r>
        <w:rPr>
          <w:sz w:val="18"/>
          <w:szCs w:val="18"/>
        </w:rPr>
        <w:t xml:space="preserve">the </w:t>
      </w:r>
      <w:r>
        <w:rPr>
          <w:spacing w:val="17"/>
          <w:sz w:val="18"/>
          <w:szCs w:val="18"/>
        </w:rPr>
        <w:t xml:space="preserve"> </w:t>
      </w:r>
      <w:r>
        <w:rPr>
          <w:w w:val="115"/>
          <w:sz w:val="18"/>
          <w:szCs w:val="18"/>
        </w:rPr>
        <w:t>structure</w:t>
      </w:r>
      <w:r>
        <w:rPr>
          <w:spacing w:val="21"/>
          <w:w w:val="115"/>
          <w:sz w:val="18"/>
          <w:szCs w:val="18"/>
        </w:rPr>
        <w:t xml:space="preserve"> </w:t>
      </w:r>
      <w:r>
        <w:rPr>
          <w:sz w:val="18"/>
          <w:szCs w:val="18"/>
        </w:rPr>
        <w:t>of</w:t>
      </w:r>
      <w:r>
        <w:rPr>
          <w:spacing w:val="24"/>
          <w:sz w:val="18"/>
          <w:szCs w:val="18"/>
        </w:rPr>
        <w:t xml:space="preserve"> </w:t>
      </w:r>
      <w:r>
        <w:rPr>
          <w:sz w:val="18"/>
          <w:szCs w:val="18"/>
        </w:rPr>
        <w:t xml:space="preserve">the </w:t>
      </w:r>
      <w:r>
        <w:rPr>
          <w:spacing w:val="18"/>
          <w:sz w:val="18"/>
          <w:szCs w:val="18"/>
        </w:rPr>
        <w:t xml:space="preserve"> </w:t>
      </w:r>
      <w:r>
        <w:rPr>
          <w:w w:val="110"/>
          <w:sz w:val="18"/>
          <w:szCs w:val="18"/>
        </w:rPr>
        <w:t>ne</w:t>
      </w:r>
      <w:r>
        <w:rPr>
          <w:spacing w:val="-5"/>
          <w:w w:val="110"/>
          <w:sz w:val="18"/>
          <w:szCs w:val="18"/>
        </w:rPr>
        <w:t>tw</w:t>
      </w:r>
      <w:r>
        <w:rPr>
          <w:w w:val="110"/>
          <w:sz w:val="18"/>
          <w:szCs w:val="18"/>
        </w:rPr>
        <w:t>ork,</w:t>
      </w:r>
      <w:r>
        <w:rPr>
          <w:spacing w:val="23"/>
          <w:w w:val="110"/>
          <w:sz w:val="18"/>
          <w:szCs w:val="18"/>
        </w:rPr>
        <w:t xml:space="preserve"> </w:t>
      </w:r>
      <w:r>
        <w:rPr>
          <w:sz w:val="18"/>
          <w:szCs w:val="18"/>
        </w:rPr>
        <w:t xml:space="preserve">its </w:t>
      </w:r>
      <w:r>
        <w:rPr>
          <w:spacing w:val="8"/>
          <w:sz w:val="18"/>
          <w:szCs w:val="18"/>
        </w:rPr>
        <w:t xml:space="preserve"> </w:t>
      </w:r>
      <w:r>
        <w:rPr>
          <w:w w:val="113"/>
          <w:sz w:val="18"/>
          <w:szCs w:val="18"/>
        </w:rPr>
        <w:t>bandwidth</w:t>
      </w:r>
      <w:r>
        <w:rPr>
          <w:spacing w:val="22"/>
          <w:w w:val="113"/>
          <w:sz w:val="18"/>
          <w:szCs w:val="18"/>
        </w:rPr>
        <w:t xml:space="preserve"> </w:t>
      </w:r>
      <w:r>
        <w:rPr>
          <w:sz w:val="18"/>
          <w:szCs w:val="18"/>
        </w:rPr>
        <w:t xml:space="preserve">and </w:t>
      </w:r>
      <w:r>
        <w:rPr>
          <w:spacing w:val="19"/>
          <w:sz w:val="18"/>
          <w:szCs w:val="18"/>
        </w:rPr>
        <w:t xml:space="preserve"> </w:t>
      </w:r>
      <w:r>
        <w:rPr>
          <w:w w:val="111"/>
          <w:sz w:val="18"/>
          <w:szCs w:val="18"/>
        </w:rPr>
        <w:t>curre</w:t>
      </w:r>
      <w:r>
        <w:rPr>
          <w:spacing w:val="-5"/>
          <w:w w:val="111"/>
          <w:sz w:val="18"/>
          <w:szCs w:val="18"/>
        </w:rPr>
        <w:t>n</w:t>
      </w:r>
      <w:r>
        <w:rPr>
          <w:w w:val="143"/>
          <w:sz w:val="18"/>
          <w:szCs w:val="18"/>
        </w:rPr>
        <w:t>t</w:t>
      </w:r>
      <w:r>
        <w:rPr>
          <w:sz w:val="18"/>
          <w:szCs w:val="18"/>
        </w:rPr>
        <w:t xml:space="preserve"> </w:t>
      </w:r>
      <w:r>
        <w:rPr>
          <w:spacing w:val="-18"/>
          <w:sz w:val="18"/>
          <w:szCs w:val="18"/>
        </w:rPr>
        <w:t xml:space="preserve"> </w:t>
      </w:r>
      <w:r>
        <w:rPr>
          <w:w w:val="117"/>
          <w:sz w:val="18"/>
          <w:szCs w:val="18"/>
        </w:rPr>
        <w:t>status</w:t>
      </w:r>
      <w:r>
        <w:rPr>
          <w:spacing w:val="20"/>
          <w:w w:val="117"/>
          <w:sz w:val="18"/>
          <w:szCs w:val="18"/>
        </w:rPr>
        <w:t xml:space="preserve"> </w:t>
      </w:r>
      <w:r>
        <w:rPr>
          <w:sz w:val="18"/>
          <w:szCs w:val="18"/>
        </w:rPr>
        <w:t>of</w:t>
      </w:r>
      <w:r>
        <w:rPr>
          <w:spacing w:val="24"/>
          <w:sz w:val="18"/>
          <w:szCs w:val="18"/>
        </w:rPr>
        <w:t xml:space="preserve"> </w:t>
      </w:r>
      <w:r>
        <w:rPr>
          <w:w w:val="112"/>
          <w:sz w:val="18"/>
          <w:szCs w:val="18"/>
        </w:rPr>
        <w:t xml:space="preserve">computational </w:t>
      </w:r>
      <w:r>
        <w:rPr>
          <w:sz w:val="18"/>
          <w:szCs w:val="18"/>
        </w:rPr>
        <w:t xml:space="preserve">sites  </w:t>
      </w:r>
      <w:r>
        <w:rPr>
          <w:w w:val="112"/>
          <w:sz w:val="18"/>
          <w:szCs w:val="18"/>
        </w:rPr>
        <w:t>(</w:t>
      </w:r>
      <w:r>
        <w:rPr>
          <w:spacing w:val="-6"/>
          <w:w w:val="112"/>
          <w:sz w:val="18"/>
          <w:szCs w:val="18"/>
        </w:rPr>
        <w:t>n</w:t>
      </w:r>
      <w:r>
        <w:rPr>
          <w:w w:val="112"/>
          <w:sz w:val="18"/>
          <w:szCs w:val="18"/>
        </w:rPr>
        <w:t>u</w:t>
      </w:r>
      <w:r>
        <w:rPr>
          <w:spacing w:val="-6"/>
          <w:w w:val="112"/>
          <w:sz w:val="18"/>
          <w:szCs w:val="18"/>
        </w:rPr>
        <w:t>m</w:t>
      </w:r>
      <w:r>
        <w:rPr>
          <w:spacing w:val="6"/>
          <w:w w:val="112"/>
          <w:sz w:val="18"/>
          <w:szCs w:val="18"/>
        </w:rPr>
        <w:t>b</w:t>
      </w:r>
      <w:r>
        <w:rPr>
          <w:w w:val="112"/>
          <w:sz w:val="18"/>
          <w:szCs w:val="18"/>
        </w:rPr>
        <w:t>er</w:t>
      </w:r>
      <w:r>
        <w:rPr>
          <w:spacing w:val="12"/>
          <w:w w:val="112"/>
          <w:sz w:val="18"/>
          <w:szCs w:val="18"/>
        </w:rPr>
        <w:t xml:space="preserve"> </w:t>
      </w:r>
      <w:r>
        <w:rPr>
          <w:sz w:val="18"/>
          <w:szCs w:val="18"/>
        </w:rPr>
        <w:t>of</w:t>
      </w:r>
      <w:r>
        <w:rPr>
          <w:spacing w:val="13"/>
          <w:sz w:val="18"/>
          <w:szCs w:val="18"/>
        </w:rPr>
        <w:t xml:space="preserve"> </w:t>
      </w:r>
      <w:r>
        <w:rPr>
          <w:spacing w:val="-5"/>
          <w:w w:val="109"/>
          <w:sz w:val="18"/>
          <w:szCs w:val="18"/>
        </w:rPr>
        <w:t>a</w:t>
      </w:r>
      <w:r>
        <w:rPr>
          <w:spacing w:val="-11"/>
          <w:w w:val="109"/>
          <w:sz w:val="18"/>
          <w:szCs w:val="18"/>
        </w:rPr>
        <w:t>v</w:t>
      </w:r>
      <w:r>
        <w:rPr>
          <w:w w:val="109"/>
          <w:sz w:val="18"/>
          <w:szCs w:val="18"/>
        </w:rPr>
        <w:t>ailable</w:t>
      </w:r>
      <w:r>
        <w:rPr>
          <w:spacing w:val="14"/>
          <w:w w:val="109"/>
          <w:sz w:val="18"/>
          <w:szCs w:val="18"/>
        </w:rPr>
        <w:t xml:space="preserve"> </w:t>
      </w:r>
      <w:r>
        <w:rPr>
          <w:sz w:val="18"/>
          <w:szCs w:val="18"/>
        </w:rPr>
        <w:t xml:space="preserve">CPUs, </w:t>
      </w:r>
      <w:r>
        <w:rPr>
          <w:spacing w:val="22"/>
          <w:sz w:val="18"/>
          <w:szCs w:val="18"/>
        </w:rPr>
        <w:t xml:space="preserve"> </w:t>
      </w:r>
      <w:r>
        <w:rPr>
          <w:sz w:val="18"/>
          <w:szCs w:val="18"/>
        </w:rPr>
        <w:t>disk</w:t>
      </w:r>
      <w:r>
        <w:rPr>
          <w:spacing w:val="37"/>
          <w:sz w:val="18"/>
          <w:szCs w:val="18"/>
        </w:rPr>
        <w:t xml:space="preserve"> </w:t>
      </w:r>
      <w:r>
        <w:rPr>
          <w:sz w:val="18"/>
          <w:szCs w:val="18"/>
        </w:rPr>
        <w:t xml:space="preserve">storage </w:t>
      </w:r>
      <w:r>
        <w:rPr>
          <w:spacing w:val="23"/>
          <w:sz w:val="18"/>
          <w:szCs w:val="18"/>
        </w:rPr>
        <w:t xml:space="preserve"> </w:t>
      </w:r>
      <w:r>
        <w:rPr>
          <w:sz w:val="18"/>
          <w:szCs w:val="18"/>
        </w:rPr>
        <w:t xml:space="preserve">and </w:t>
      </w:r>
      <w:r>
        <w:rPr>
          <w:spacing w:val="8"/>
          <w:sz w:val="18"/>
          <w:szCs w:val="18"/>
        </w:rPr>
        <w:t xml:space="preserve"> </w:t>
      </w:r>
      <w:r>
        <w:rPr>
          <w:sz w:val="18"/>
          <w:szCs w:val="18"/>
        </w:rPr>
        <w:t xml:space="preserve">the </w:t>
      </w:r>
      <w:r>
        <w:rPr>
          <w:spacing w:val="6"/>
          <w:sz w:val="18"/>
          <w:szCs w:val="18"/>
        </w:rPr>
        <w:t xml:space="preserve"> </w:t>
      </w:r>
      <w:r>
        <w:rPr>
          <w:w w:val="110"/>
          <w:sz w:val="18"/>
          <w:szCs w:val="18"/>
        </w:rPr>
        <w:t>amou</w:t>
      </w:r>
      <w:r>
        <w:rPr>
          <w:spacing w:val="-4"/>
          <w:w w:val="110"/>
          <w:sz w:val="18"/>
          <w:szCs w:val="18"/>
        </w:rPr>
        <w:t>n</w:t>
      </w:r>
      <w:r>
        <w:rPr>
          <w:w w:val="143"/>
          <w:sz w:val="18"/>
          <w:szCs w:val="18"/>
        </w:rPr>
        <w:t>t</w:t>
      </w:r>
      <w:r>
        <w:rPr>
          <w:spacing w:val="16"/>
          <w:w w:val="143"/>
          <w:sz w:val="18"/>
          <w:szCs w:val="18"/>
        </w:rPr>
        <w:t xml:space="preserve"> </w:t>
      </w:r>
      <w:r>
        <w:rPr>
          <w:sz w:val="18"/>
          <w:szCs w:val="18"/>
        </w:rPr>
        <w:t>of</w:t>
      </w:r>
      <w:r>
        <w:rPr>
          <w:spacing w:val="13"/>
          <w:sz w:val="18"/>
          <w:szCs w:val="18"/>
        </w:rPr>
        <w:t xml:space="preserve"> </w:t>
      </w:r>
      <w:r>
        <w:rPr>
          <w:w w:val="119"/>
          <w:sz w:val="18"/>
          <w:szCs w:val="18"/>
        </w:rPr>
        <w:t>input/output</w:t>
      </w:r>
      <w:r>
        <w:rPr>
          <w:spacing w:val="18"/>
          <w:w w:val="119"/>
          <w:sz w:val="18"/>
          <w:szCs w:val="18"/>
        </w:rPr>
        <w:t xml:space="preserve"> </w:t>
      </w:r>
      <w:r>
        <w:rPr>
          <w:w w:val="119"/>
          <w:sz w:val="18"/>
          <w:szCs w:val="18"/>
        </w:rPr>
        <w:t xml:space="preserve">data). </w:t>
      </w:r>
      <w:r>
        <w:rPr>
          <w:sz w:val="18"/>
          <w:szCs w:val="18"/>
        </w:rPr>
        <w:t>The</w:t>
      </w:r>
      <w:r>
        <w:rPr>
          <w:spacing w:val="39"/>
          <w:sz w:val="18"/>
          <w:szCs w:val="18"/>
        </w:rPr>
        <w:t xml:space="preserve"> </w:t>
      </w:r>
      <w:r>
        <w:rPr>
          <w:sz w:val="18"/>
          <w:szCs w:val="18"/>
        </w:rPr>
        <w:t>logic</w:t>
      </w:r>
      <w:r>
        <w:rPr>
          <w:spacing w:val="10"/>
          <w:sz w:val="18"/>
          <w:szCs w:val="18"/>
        </w:rPr>
        <w:t xml:space="preserve"> </w:t>
      </w:r>
      <w:r>
        <w:rPr>
          <w:sz w:val="18"/>
          <w:szCs w:val="18"/>
        </w:rPr>
        <w:t>of the</w:t>
      </w:r>
      <w:r>
        <w:rPr>
          <w:spacing w:val="38"/>
          <w:sz w:val="18"/>
          <w:szCs w:val="18"/>
        </w:rPr>
        <w:t xml:space="preserve"> </w:t>
      </w:r>
      <w:r>
        <w:rPr>
          <w:w w:val="111"/>
          <w:sz w:val="18"/>
          <w:szCs w:val="18"/>
        </w:rPr>
        <w:t>planner</w:t>
      </w:r>
      <w:r>
        <w:rPr>
          <w:spacing w:val="-2"/>
          <w:w w:val="111"/>
          <w:sz w:val="18"/>
          <w:szCs w:val="18"/>
        </w:rPr>
        <w:t xml:space="preserve"> </w:t>
      </w:r>
      <w:r>
        <w:rPr>
          <w:sz w:val="18"/>
          <w:szCs w:val="18"/>
        </w:rPr>
        <w:t>is</w:t>
      </w:r>
      <w:r>
        <w:rPr>
          <w:spacing w:val="7"/>
          <w:sz w:val="18"/>
          <w:szCs w:val="18"/>
        </w:rPr>
        <w:t xml:space="preserve"> </w:t>
      </w:r>
      <w:r>
        <w:rPr>
          <w:sz w:val="18"/>
          <w:szCs w:val="18"/>
        </w:rPr>
        <w:t>based</w:t>
      </w:r>
      <w:r>
        <w:rPr>
          <w:spacing w:val="44"/>
          <w:sz w:val="18"/>
          <w:szCs w:val="18"/>
        </w:rPr>
        <w:t xml:space="preserve"> </w:t>
      </w:r>
      <w:r>
        <w:rPr>
          <w:sz w:val="18"/>
          <w:szCs w:val="18"/>
        </w:rPr>
        <w:t>on</w:t>
      </w:r>
      <w:r>
        <w:rPr>
          <w:spacing w:val="16"/>
          <w:sz w:val="18"/>
          <w:szCs w:val="18"/>
        </w:rPr>
        <w:t xml:space="preserve"> </w:t>
      </w:r>
      <w:r>
        <w:rPr>
          <w:sz w:val="18"/>
          <w:szCs w:val="18"/>
        </w:rPr>
        <w:t>the</w:t>
      </w:r>
      <w:r>
        <w:rPr>
          <w:spacing w:val="38"/>
          <w:sz w:val="18"/>
          <w:szCs w:val="18"/>
        </w:rPr>
        <w:t xml:space="preserve"> </w:t>
      </w:r>
      <w:r>
        <w:rPr>
          <w:w w:val="109"/>
          <w:sz w:val="18"/>
          <w:szCs w:val="18"/>
        </w:rPr>
        <w:t>ne</w:t>
      </w:r>
      <w:r>
        <w:rPr>
          <w:spacing w:val="-5"/>
          <w:w w:val="109"/>
          <w:sz w:val="18"/>
          <w:szCs w:val="18"/>
        </w:rPr>
        <w:t>tw</w:t>
      </w:r>
      <w:r>
        <w:rPr>
          <w:w w:val="109"/>
          <w:sz w:val="18"/>
          <w:szCs w:val="18"/>
        </w:rPr>
        <w:t>ork</w:t>
      </w:r>
      <w:r>
        <w:rPr>
          <w:spacing w:val="4"/>
          <w:w w:val="109"/>
          <w:sz w:val="18"/>
          <w:szCs w:val="18"/>
        </w:rPr>
        <w:t xml:space="preserve"> </w:t>
      </w:r>
      <w:r>
        <w:rPr>
          <w:sz w:val="18"/>
          <w:szCs w:val="18"/>
        </w:rPr>
        <w:t>fl</w:t>
      </w:r>
      <w:r>
        <w:rPr>
          <w:spacing w:val="-5"/>
          <w:sz w:val="18"/>
          <w:szCs w:val="18"/>
        </w:rPr>
        <w:t>o</w:t>
      </w:r>
      <w:r>
        <w:rPr>
          <w:sz w:val="18"/>
          <w:szCs w:val="18"/>
        </w:rPr>
        <w:t>w</w:t>
      </w:r>
      <w:r>
        <w:rPr>
          <w:spacing w:val="-1"/>
          <w:sz w:val="18"/>
          <w:szCs w:val="18"/>
        </w:rPr>
        <w:t xml:space="preserve"> </w:t>
      </w:r>
      <w:r>
        <w:rPr>
          <w:w w:val="110"/>
          <w:sz w:val="18"/>
          <w:szCs w:val="18"/>
        </w:rPr>
        <w:t>maximization</w:t>
      </w:r>
      <w:r>
        <w:rPr>
          <w:spacing w:val="-1"/>
          <w:w w:val="110"/>
          <w:sz w:val="18"/>
          <w:szCs w:val="18"/>
        </w:rPr>
        <w:t xml:space="preserve"> </w:t>
      </w:r>
      <w:r>
        <w:rPr>
          <w:sz w:val="18"/>
          <w:szCs w:val="18"/>
        </w:rPr>
        <w:t>whi</w:t>
      </w:r>
      <w:r>
        <w:rPr>
          <w:spacing w:val="-5"/>
          <w:sz w:val="18"/>
          <w:szCs w:val="18"/>
        </w:rPr>
        <w:t>c</w:t>
      </w:r>
      <w:r>
        <w:rPr>
          <w:sz w:val="18"/>
          <w:szCs w:val="18"/>
        </w:rPr>
        <w:t>h</w:t>
      </w:r>
      <w:r>
        <w:rPr>
          <w:spacing w:val="32"/>
          <w:sz w:val="18"/>
          <w:szCs w:val="18"/>
        </w:rPr>
        <w:t xml:space="preserve"> </w:t>
      </w:r>
      <w:r>
        <w:rPr>
          <w:sz w:val="18"/>
          <w:szCs w:val="18"/>
        </w:rPr>
        <w:t>has</w:t>
      </w:r>
      <w:r>
        <w:rPr>
          <w:spacing w:val="29"/>
          <w:sz w:val="18"/>
          <w:szCs w:val="18"/>
        </w:rPr>
        <w:t xml:space="preserve"> </w:t>
      </w:r>
      <w:r>
        <w:rPr>
          <w:sz w:val="18"/>
          <w:szCs w:val="18"/>
        </w:rPr>
        <w:t>a</w:t>
      </w:r>
      <w:r>
        <w:rPr>
          <w:spacing w:val="14"/>
          <w:sz w:val="18"/>
          <w:szCs w:val="18"/>
        </w:rPr>
        <w:t xml:space="preserve"> </w:t>
      </w:r>
      <w:proofErr w:type="spellStart"/>
      <w:r>
        <w:rPr>
          <w:spacing w:val="5"/>
          <w:w w:val="113"/>
          <w:sz w:val="18"/>
          <w:szCs w:val="18"/>
        </w:rPr>
        <w:t>p</w:t>
      </w:r>
      <w:r>
        <w:rPr>
          <w:w w:val="105"/>
          <w:sz w:val="18"/>
          <w:szCs w:val="18"/>
        </w:rPr>
        <w:t>olyno</w:t>
      </w:r>
      <w:proofErr w:type="spellEnd"/>
      <w:r>
        <w:rPr>
          <w:w w:val="105"/>
          <w:sz w:val="18"/>
          <w:szCs w:val="18"/>
        </w:rPr>
        <w:t xml:space="preserve">- </w:t>
      </w:r>
      <w:proofErr w:type="spellStart"/>
      <w:r>
        <w:rPr>
          <w:sz w:val="18"/>
          <w:szCs w:val="18"/>
        </w:rPr>
        <w:t>mial</w:t>
      </w:r>
      <w:proofErr w:type="spellEnd"/>
      <w:r>
        <w:rPr>
          <w:spacing w:val="28"/>
          <w:sz w:val="18"/>
          <w:szCs w:val="18"/>
        </w:rPr>
        <w:t xml:space="preserve"> </w:t>
      </w:r>
      <w:r>
        <w:rPr>
          <w:w w:val="108"/>
          <w:sz w:val="18"/>
          <w:szCs w:val="18"/>
        </w:rPr>
        <w:t>complexi</w:t>
      </w:r>
      <w:r>
        <w:rPr>
          <w:spacing w:val="-4"/>
          <w:w w:val="108"/>
          <w:sz w:val="18"/>
          <w:szCs w:val="18"/>
        </w:rPr>
        <w:t>t</w:t>
      </w:r>
      <w:r>
        <w:rPr>
          <w:spacing w:val="-16"/>
          <w:w w:val="108"/>
          <w:sz w:val="18"/>
          <w:szCs w:val="18"/>
        </w:rPr>
        <w:t>y</w:t>
      </w:r>
      <w:r>
        <w:rPr>
          <w:w w:val="108"/>
          <w:sz w:val="18"/>
          <w:szCs w:val="18"/>
        </w:rPr>
        <w:t>,</w:t>
      </w:r>
      <w:r>
        <w:rPr>
          <w:spacing w:val="1"/>
          <w:w w:val="108"/>
          <w:sz w:val="18"/>
          <w:szCs w:val="18"/>
        </w:rPr>
        <w:t xml:space="preserve"> </w:t>
      </w:r>
      <w:r>
        <w:rPr>
          <w:sz w:val="18"/>
          <w:szCs w:val="18"/>
        </w:rPr>
        <w:t>and</w:t>
      </w:r>
      <w:r>
        <w:rPr>
          <w:spacing w:val="39"/>
          <w:sz w:val="18"/>
          <w:szCs w:val="18"/>
        </w:rPr>
        <w:t xml:space="preserve"> </w:t>
      </w:r>
      <w:r>
        <w:rPr>
          <w:sz w:val="18"/>
          <w:szCs w:val="18"/>
        </w:rPr>
        <w:t>due</w:t>
      </w:r>
      <w:r>
        <w:rPr>
          <w:spacing w:val="28"/>
          <w:sz w:val="18"/>
          <w:szCs w:val="18"/>
        </w:rPr>
        <w:t xml:space="preserve"> </w:t>
      </w:r>
      <w:r>
        <w:rPr>
          <w:sz w:val="18"/>
          <w:szCs w:val="18"/>
        </w:rPr>
        <w:t>to</w:t>
      </w:r>
      <w:r>
        <w:rPr>
          <w:spacing w:val="24"/>
          <w:sz w:val="18"/>
          <w:szCs w:val="18"/>
        </w:rPr>
        <w:t xml:space="preserve"> </w:t>
      </w:r>
      <w:r>
        <w:rPr>
          <w:w w:val="125"/>
          <w:sz w:val="18"/>
          <w:szCs w:val="18"/>
        </w:rPr>
        <w:t>that</w:t>
      </w:r>
      <w:r>
        <w:rPr>
          <w:spacing w:val="-8"/>
          <w:w w:val="125"/>
          <w:sz w:val="18"/>
          <w:szCs w:val="18"/>
        </w:rPr>
        <w:t xml:space="preserve"> </w:t>
      </w:r>
      <w:r>
        <w:rPr>
          <w:sz w:val="18"/>
          <w:szCs w:val="18"/>
        </w:rPr>
        <w:t>meets</w:t>
      </w:r>
      <w:r>
        <w:rPr>
          <w:spacing w:val="44"/>
          <w:sz w:val="18"/>
          <w:szCs w:val="18"/>
        </w:rPr>
        <w:t xml:space="preserve"> </w:t>
      </w:r>
      <w:r>
        <w:rPr>
          <w:sz w:val="18"/>
          <w:szCs w:val="18"/>
        </w:rPr>
        <w:t>the</w:t>
      </w:r>
      <w:r>
        <w:rPr>
          <w:spacing w:val="37"/>
          <w:sz w:val="18"/>
          <w:szCs w:val="18"/>
        </w:rPr>
        <w:t xml:space="preserve"> </w:t>
      </w:r>
      <w:r>
        <w:rPr>
          <w:sz w:val="18"/>
          <w:szCs w:val="18"/>
        </w:rPr>
        <w:t>need</w:t>
      </w:r>
      <w:r>
        <w:rPr>
          <w:spacing w:val="29"/>
          <w:sz w:val="18"/>
          <w:szCs w:val="18"/>
        </w:rPr>
        <w:t xml:space="preserve"> </w:t>
      </w:r>
      <w:r>
        <w:rPr>
          <w:sz w:val="18"/>
          <w:szCs w:val="18"/>
        </w:rPr>
        <w:t>for</w:t>
      </w:r>
      <w:r>
        <w:rPr>
          <w:spacing w:val="12"/>
          <w:sz w:val="18"/>
          <w:szCs w:val="18"/>
        </w:rPr>
        <w:t xml:space="preserve"> </w:t>
      </w:r>
      <w:r>
        <w:rPr>
          <w:w w:val="109"/>
          <w:sz w:val="18"/>
          <w:szCs w:val="18"/>
        </w:rPr>
        <w:t>scalabili</w:t>
      </w:r>
      <w:r>
        <w:rPr>
          <w:spacing w:val="-4"/>
          <w:w w:val="109"/>
          <w:sz w:val="18"/>
          <w:szCs w:val="18"/>
        </w:rPr>
        <w:t>t</w:t>
      </w:r>
      <w:r>
        <w:rPr>
          <w:w w:val="109"/>
          <w:sz w:val="18"/>
          <w:szCs w:val="18"/>
        </w:rPr>
        <w:t>y</w:t>
      </w:r>
      <w:r>
        <w:rPr>
          <w:spacing w:val="3"/>
          <w:w w:val="109"/>
          <w:sz w:val="18"/>
          <w:szCs w:val="18"/>
        </w:rPr>
        <w:t xml:space="preserve"> </w:t>
      </w:r>
      <w:r>
        <w:rPr>
          <w:sz w:val="18"/>
          <w:szCs w:val="18"/>
        </w:rPr>
        <w:t>and</w:t>
      </w:r>
      <w:r>
        <w:rPr>
          <w:spacing w:val="39"/>
          <w:sz w:val="18"/>
          <w:szCs w:val="18"/>
        </w:rPr>
        <w:t xml:space="preserve"> </w:t>
      </w:r>
      <w:r>
        <w:rPr>
          <w:w w:val="109"/>
          <w:sz w:val="18"/>
          <w:szCs w:val="18"/>
        </w:rPr>
        <w:t>reasonably</w:t>
      </w:r>
      <w:r>
        <w:rPr>
          <w:spacing w:val="-1"/>
          <w:w w:val="109"/>
          <w:sz w:val="18"/>
          <w:szCs w:val="18"/>
        </w:rPr>
        <w:t xml:space="preserve"> </w:t>
      </w:r>
      <w:r>
        <w:rPr>
          <w:sz w:val="18"/>
          <w:szCs w:val="18"/>
        </w:rPr>
        <w:t>fast</w:t>
      </w:r>
      <w:r>
        <w:rPr>
          <w:spacing w:val="33"/>
          <w:sz w:val="18"/>
          <w:szCs w:val="18"/>
        </w:rPr>
        <w:t xml:space="preserve"> </w:t>
      </w:r>
      <w:r>
        <w:rPr>
          <w:w w:val="112"/>
          <w:sz w:val="18"/>
          <w:szCs w:val="18"/>
        </w:rPr>
        <w:t xml:space="preserve">plan </w:t>
      </w:r>
      <w:r>
        <w:rPr>
          <w:w w:val="110"/>
          <w:sz w:val="18"/>
          <w:szCs w:val="18"/>
        </w:rPr>
        <w:t>generation.</w:t>
      </w:r>
      <w:r>
        <w:rPr>
          <w:spacing w:val="3"/>
          <w:w w:val="110"/>
          <w:sz w:val="18"/>
          <w:szCs w:val="18"/>
        </w:rPr>
        <w:t xml:space="preserve"> </w:t>
      </w:r>
      <w:proofErr w:type="gramStart"/>
      <w:r>
        <w:rPr>
          <w:sz w:val="18"/>
          <w:szCs w:val="18"/>
        </w:rPr>
        <w:t xml:space="preserve">When </w:t>
      </w:r>
      <w:r>
        <w:rPr>
          <w:spacing w:val="6"/>
          <w:sz w:val="18"/>
          <w:szCs w:val="18"/>
        </w:rPr>
        <w:t xml:space="preserve"> </w:t>
      </w:r>
      <w:r>
        <w:rPr>
          <w:sz w:val="18"/>
          <w:szCs w:val="18"/>
        </w:rPr>
        <w:t>the</w:t>
      </w:r>
      <w:proofErr w:type="gramEnd"/>
      <w:r>
        <w:rPr>
          <w:spacing w:val="42"/>
          <w:sz w:val="18"/>
          <w:szCs w:val="18"/>
        </w:rPr>
        <w:t xml:space="preserve"> </w:t>
      </w:r>
      <w:r>
        <w:rPr>
          <w:sz w:val="18"/>
          <w:szCs w:val="18"/>
        </w:rPr>
        <w:t>plan  is</w:t>
      </w:r>
      <w:r>
        <w:rPr>
          <w:spacing w:val="10"/>
          <w:sz w:val="18"/>
          <w:szCs w:val="18"/>
        </w:rPr>
        <w:t xml:space="preserve"> </w:t>
      </w:r>
      <w:r>
        <w:rPr>
          <w:w w:val="112"/>
          <w:sz w:val="18"/>
          <w:szCs w:val="18"/>
        </w:rPr>
        <w:t>created</w:t>
      </w:r>
      <w:r>
        <w:rPr>
          <w:spacing w:val="2"/>
          <w:w w:val="112"/>
          <w:sz w:val="18"/>
          <w:szCs w:val="18"/>
        </w:rPr>
        <w:t xml:space="preserve"> </w:t>
      </w:r>
      <w:r>
        <w:rPr>
          <w:spacing w:val="-5"/>
          <w:sz w:val="18"/>
          <w:szCs w:val="18"/>
        </w:rPr>
        <w:t>b</w:t>
      </w:r>
      <w:r>
        <w:rPr>
          <w:sz w:val="18"/>
          <w:szCs w:val="18"/>
        </w:rPr>
        <w:t>y</w:t>
      </w:r>
      <w:r>
        <w:rPr>
          <w:spacing w:val="25"/>
          <w:sz w:val="18"/>
          <w:szCs w:val="18"/>
        </w:rPr>
        <w:t xml:space="preserve"> </w:t>
      </w:r>
      <w:r>
        <w:rPr>
          <w:sz w:val="18"/>
          <w:szCs w:val="18"/>
        </w:rPr>
        <w:t>the</w:t>
      </w:r>
      <w:r>
        <w:rPr>
          <w:spacing w:val="42"/>
          <w:sz w:val="18"/>
          <w:szCs w:val="18"/>
        </w:rPr>
        <w:t xml:space="preserve"> </w:t>
      </w:r>
      <w:r>
        <w:rPr>
          <w:w w:val="112"/>
          <w:sz w:val="18"/>
          <w:szCs w:val="18"/>
        </w:rPr>
        <w:t>ce</w:t>
      </w:r>
      <w:r>
        <w:rPr>
          <w:spacing w:val="-6"/>
          <w:w w:val="112"/>
          <w:sz w:val="18"/>
          <w:szCs w:val="18"/>
        </w:rPr>
        <w:t>n</w:t>
      </w:r>
      <w:r>
        <w:rPr>
          <w:w w:val="112"/>
          <w:sz w:val="18"/>
          <w:szCs w:val="18"/>
        </w:rPr>
        <w:t>tral</w:t>
      </w:r>
      <w:r>
        <w:rPr>
          <w:spacing w:val="4"/>
          <w:w w:val="112"/>
          <w:sz w:val="18"/>
          <w:szCs w:val="18"/>
        </w:rPr>
        <w:t xml:space="preserve"> </w:t>
      </w:r>
      <w:r>
        <w:rPr>
          <w:w w:val="112"/>
          <w:sz w:val="18"/>
          <w:szCs w:val="18"/>
        </w:rPr>
        <w:t>planner,</w:t>
      </w:r>
      <w:r>
        <w:rPr>
          <w:spacing w:val="2"/>
          <w:w w:val="112"/>
          <w:sz w:val="18"/>
          <w:szCs w:val="18"/>
        </w:rPr>
        <w:t xml:space="preserve"> </w:t>
      </w:r>
      <w:r>
        <w:rPr>
          <w:sz w:val="18"/>
          <w:szCs w:val="18"/>
        </w:rPr>
        <w:t>it</w:t>
      </w:r>
      <w:r>
        <w:rPr>
          <w:spacing w:val="30"/>
          <w:sz w:val="18"/>
          <w:szCs w:val="18"/>
        </w:rPr>
        <w:t xml:space="preserve"> </w:t>
      </w:r>
      <w:r>
        <w:rPr>
          <w:sz w:val="18"/>
          <w:szCs w:val="18"/>
        </w:rPr>
        <w:t>is</w:t>
      </w:r>
      <w:r>
        <w:rPr>
          <w:spacing w:val="10"/>
          <w:sz w:val="18"/>
          <w:szCs w:val="18"/>
        </w:rPr>
        <w:t xml:space="preserve"> </w:t>
      </w:r>
      <w:r>
        <w:rPr>
          <w:w w:val="109"/>
          <w:sz w:val="18"/>
          <w:szCs w:val="18"/>
        </w:rPr>
        <w:t>executed</w:t>
      </w:r>
      <w:r>
        <w:rPr>
          <w:spacing w:val="4"/>
          <w:w w:val="109"/>
          <w:sz w:val="18"/>
          <w:szCs w:val="18"/>
        </w:rPr>
        <w:t xml:space="preserve"> </w:t>
      </w:r>
      <w:r>
        <w:rPr>
          <w:spacing w:val="-5"/>
          <w:sz w:val="18"/>
          <w:szCs w:val="18"/>
        </w:rPr>
        <w:t>b</w:t>
      </w:r>
      <w:r>
        <w:rPr>
          <w:sz w:val="18"/>
          <w:szCs w:val="18"/>
        </w:rPr>
        <w:t>y</w:t>
      </w:r>
      <w:r>
        <w:rPr>
          <w:spacing w:val="25"/>
          <w:sz w:val="18"/>
          <w:szCs w:val="18"/>
        </w:rPr>
        <w:t xml:space="preserve"> </w:t>
      </w:r>
      <w:r>
        <w:rPr>
          <w:w w:val="110"/>
          <w:sz w:val="18"/>
          <w:szCs w:val="18"/>
        </w:rPr>
        <w:t>han</w:t>
      </w:r>
      <w:r>
        <w:rPr>
          <w:spacing w:val="10"/>
          <w:w w:val="110"/>
          <w:sz w:val="18"/>
          <w:szCs w:val="18"/>
        </w:rPr>
        <w:t>d</w:t>
      </w:r>
      <w:r>
        <w:rPr>
          <w:w w:val="109"/>
          <w:sz w:val="18"/>
          <w:szCs w:val="18"/>
        </w:rPr>
        <w:t xml:space="preserve">lers </w:t>
      </w:r>
      <w:r>
        <w:rPr>
          <w:w w:val="112"/>
          <w:sz w:val="18"/>
          <w:szCs w:val="18"/>
        </w:rPr>
        <w:t>(dedicated</w:t>
      </w:r>
      <w:r>
        <w:rPr>
          <w:spacing w:val="15"/>
          <w:w w:val="112"/>
          <w:sz w:val="18"/>
          <w:szCs w:val="18"/>
        </w:rPr>
        <w:t xml:space="preserve"> </w:t>
      </w:r>
      <w:r>
        <w:rPr>
          <w:sz w:val="18"/>
          <w:szCs w:val="18"/>
        </w:rPr>
        <w:t xml:space="preserve">services) </w:t>
      </w:r>
      <w:r>
        <w:rPr>
          <w:spacing w:val="13"/>
          <w:sz w:val="18"/>
          <w:szCs w:val="18"/>
        </w:rPr>
        <w:t xml:space="preserve"> </w:t>
      </w:r>
      <w:r>
        <w:rPr>
          <w:sz w:val="18"/>
          <w:szCs w:val="18"/>
        </w:rPr>
        <w:t xml:space="preserve">acting </w:t>
      </w:r>
      <w:r>
        <w:rPr>
          <w:spacing w:val="23"/>
          <w:sz w:val="18"/>
          <w:szCs w:val="18"/>
        </w:rPr>
        <w:t xml:space="preserve"> </w:t>
      </w:r>
      <w:r>
        <w:rPr>
          <w:w w:val="126"/>
          <w:sz w:val="18"/>
          <w:szCs w:val="18"/>
        </w:rPr>
        <w:t>at</w:t>
      </w:r>
      <w:r>
        <w:rPr>
          <w:spacing w:val="7"/>
          <w:w w:val="126"/>
          <w:sz w:val="18"/>
          <w:szCs w:val="18"/>
        </w:rPr>
        <w:t xml:space="preserve"> </w:t>
      </w:r>
      <w:r>
        <w:rPr>
          <w:sz w:val="18"/>
          <w:szCs w:val="18"/>
        </w:rPr>
        <w:t>ea</w:t>
      </w:r>
      <w:r>
        <w:rPr>
          <w:spacing w:val="-5"/>
          <w:sz w:val="18"/>
          <w:szCs w:val="18"/>
        </w:rPr>
        <w:t>c</w:t>
      </w:r>
      <w:r>
        <w:rPr>
          <w:sz w:val="18"/>
          <w:szCs w:val="18"/>
        </w:rPr>
        <w:t xml:space="preserve">h  </w:t>
      </w:r>
      <w:r>
        <w:rPr>
          <w:w w:val="112"/>
          <w:sz w:val="18"/>
          <w:szCs w:val="18"/>
        </w:rPr>
        <w:t>computational</w:t>
      </w:r>
      <w:r>
        <w:rPr>
          <w:spacing w:val="16"/>
          <w:w w:val="112"/>
          <w:sz w:val="18"/>
          <w:szCs w:val="18"/>
        </w:rPr>
        <w:t xml:space="preserve"> </w:t>
      </w:r>
      <w:r>
        <w:rPr>
          <w:sz w:val="18"/>
          <w:szCs w:val="18"/>
        </w:rPr>
        <w:t xml:space="preserve">site </w:t>
      </w:r>
      <w:r>
        <w:rPr>
          <w:spacing w:val="1"/>
          <w:sz w:val="18"/>
          <w:szCs w:val="18"/>
        </w:rPr>
        <w:t xml:space="preserve"> </w:t>
      </w:r>
      <w:r>
        <w:rPr>
          <w:sz w:val="18"/>
          <w:szCs w:val="18"/>
        </w:rPr>
        <w:t>whi</w:t>
      </w:r>
      <w:r>
        <w:rPr>
          <w:spacing w:val="-5"/>
          <w:sz w:val="18"/>
          <w:szCs w:val="18"/>
        </w:rPr>
        <w:t>c</w:t>
      </w:r>
      <w:r>
        <w:rPr>
          <w:sz w:val="18"/>
          <w:szCs w:val="18"/>
        </w:rPr>
        <w:t xml:space="preserve">h </w:t>
      </w:r>
      <w:r>
        <w:rPr>
          <w:spacing w:val="3"/>
          <w:sz w:val="18"/>
          <w:szCs w:val="18"/>
        </w:rPr>
        <w:t xml:space="preserve"> </w:t>
      </w:r>
      <w:r>
        <w:rPr>
          <w:w w:val="113"/>
          <w:sz w:val="18"/>
          <w:szCs w:val="18"/>
        </w:rPr>
        <w:t>participates</w:t>
      </w:r>
      <w:r>
        <w:rPr>
          <w:spacing w:val="14"/>
          <w:w w:val="113"/>
          <w:sz w:val="18"/>
          <w:szCs w:val="18"/>
        </w:rPr>
        <w:t xml:space="preserve"> </w:t>
      </w:r>
      <w:r>
        <w:rPr>
          <w:sz w:val="18"/>
          <w:szCs w:val="18"/>
        </w:rPr>
        <w:t>in</w:t>
      </w:r>
      <w:r>
        <w:rPr>
          <w:spacing w:val="32"/>
          <w:sz w:val="18"/>
          <w:szCs w:val="18"/>
        </w:rPr>
        <w:t xml:space="preserve"> </w:t>
      </w:r>
      <w:r>
        <w:rPr>
          <w:sz w:val="18"/>
          <w:szCs w:val="18"/>
        </w:rPr>
        <w:t xml:space="preserve">the </w:t>
      </w:r>
      <w:r>
        <w:rPr>
          <w:spacing w:val="9"/>
          <w:sz w:val="18"/>
          <w:szCs w:val="18"/>
        </w:rPr>
        <w:t xml:space="preserve"> </w:t>
      </w:r>
      <w:r>
        <w:rPr>
          <w:w w:val="119"/>
          <w:sz w:val="18"/>
          <w:szCs w:val="18"/>
        </w:rPr>
        <w:t xml:space="preserve">data </w:t>
      </w:r>
      <w:r>
        <w:rPr>
          <w:sz w:val="18"/>
          <w:szCs w:val="18"/>
        </w:rPr>
        <w:t>pr</w:t>
      </w:r>
      <w:r>
        <w:rPr>
          <w:spacing w:val="6"/>
          <w:sz w:val="18"/>
          <w:szCs w:val="18"/>
        </w:rPr>
        <w:t>o</w:t>
      </w:r>
      <w:r>
        <w:rPr>
          <w:sz w:val="18"/>
          <w:szCs w:val="18"/>
        </w:rPr>
        <w:t xml:space="preserve">cessing. </w:t>
      </w:r>
      <w:r>
        <w:rPr>
          <w:spacing w:val="39"/>
          <w:sz w:val="18"/>
          <w:szCs w:val="18"/>
        </w:rPr>
        <w:t xml:space="preserve"> </w:t>
      </w:r>
      <w:r>
        <w:rPr>
          <w:sz w:val="18"/>
          <w:szCs w:val="18"/>
        </w:rPr>
        <w:t>Ea</w:t>
      </w:r>
      <w:r>
        <w:rPr>
          <w:spacing w:val="-5"/>
          <w:sz w:val="18"/>
          <w:szCs w:val="18"/>
        </w:rPr>
        <w:t>c</w:t>
      </w:r>
      <w:r>
        <w:rPr>
          <w:sz w:val="18"/>
          <w:szCs w:val="18"/>
        </w:rPr>
        <w:t xml:space="preserve">h </w:t>
      </w:r>
      <w:r>
        <w:rPr>
          <w:spacing w:val="28"/>
          <w:sz w:val="18"/>
          <w:szCs w:val="18"/>
        </w:rPr>
        <w:t xml:space="preserve"> </w:t>
      </w:r>
      <w:r>
        <w:rPr>
          <w:w w:val="111"/>
          <w:sz w:val="18"/>
          <w:szCs w:val="18"/>
        </w:rPr>
        <w:t>handler</w:t>
      </w:r>
      <w:r>
        <w:rPr>
          <w:spacing w:val="27"/>
          <w:w w:val="111"/>
          <w:sz w:val="18"/>
          <w:szCs w:val="18"/>
        </w:rPr>
        <w:t xml:space="preserve"> </w:t>
      </w:r>
      <w:r>
        <w:rPr>
          <w:sz w:val="18"/>
          <w:szCs w:val="18"/>
        </w:rPr>
        <w:t>is</w:t>
      </w:r>
      <w:r>
        <w:rPr>
          <w:spacing w:val="36"/>
          <w:sz w:val="18"/>
          <w:szCs w:val="18"/>
        </w:rPr>
        <w:t xml:space="preserve"> </w:t>
      </w:r>
      <w:r>
        <w:rPr>
          <w:w w:val="107"/>
          <w:sz w:val="18"/>
          <w:szCs w:val="18"/>
        </w:rPr>
        <w:t>res</w:t>
      </w:r>
      <w:r>
        <w:rPr>
          <w:spacing w:val="5"/>
          <w:w w:val="107"/>
          <w:sz w:val="18"/>
          <w:szCs w:val="18"/>
        </w:rPr>
        <w:t>p</w:t>
      </w:r>
      <w:r>
        <w:rPr>
          <w:w w:val="107"/>
          <w:sz w:val="18"/>
          <w:szCs w:val="18"/>
        </w:rPr>
        <w:t>onsible</w:t>
      </w:r>
      <w:r>
        <w:rPr>
          <w:spacing w:val="30"/>
          <w:w w:val="107"/>
          <w:sz w:val="18"/>
          <w:szCs w:val="18"/>
        </w:rPr>
        <w:t xml:space="preserve"> </w:t>
      </w:r>
      <w:r>
        <w:rPr>
          <w:sz w:val="18"/>
          <w:szCs w:val="18"/>
        </w:rPr>
        <w:t>for</w:t>
      </w:r>
      <w:r>
        <w:rPr>
          <w:spacing w:val="43"/>
          <w:sz w:val="18"/>
          <w:szCs w:val="18"/>
        </w:rPr>
        <w:t xml:space="preserve"> </w:t>
      </w:r>
      <w:r>
        <w:rPr>
          <w:w w:val="115"/>
          <w:sz w:val="18"/>
          <w:szCs w:val="18"/>
        </w:rPr>
        <w:t>transferring</w:t>
      </w:r>
      <w:r>
        <w:rPr>
          <w:spacing w:val="-8"/>
          <w:w w:val="115"/>
          <w:sz w:val="18"/>
          <w:szCs w:val="18"/>
        </w:rPr>
        <w:t xml:space="preserve"> </w:t>
      </w:r>
      <w:r>
        <w:rPr>
          <w:w w:val="115"/>
          <w:sz w:val="18"/>
          <w:szCs w:val="18"/>
        </w:rPr>
        <w:t>data</w:t>
      </w:r>
      <w:r>
        <w:rPr>
          <w:spacing w:val="37"/>
          <w:w w:val="115"/>
          <w:sz w:val="18"/>
          <w:szCs w:val="18"/>
        </w:rPr>
        <w:t xml:space="preserve"> </w:t>
      </w:r>
      <w:r>
        <w:rPr>
          <w:sz w:val="18"/>
          <w:szCs w:val="18"/>
        </w:rPr>
        <w:t xml:space="preserve">to </w:t>
      </w:r>
      <w:r>
        <w:rPr>
          <w:spacing w:val="9"/>
          <w:sz w:val="18"/>
          <w:szCs w:val="18"/>
        </w:rPr>
        <w:t xml:space="preserve"> </w:t>
      </w:r>
      <w:r>
        <w:rPr>
          <w:sz w:val="18"/>
          <w:szCs w:val="18"/>
        </w:rPr>
        <w:t xml:space="preserve">other </w:t>
      </w:r>
      <w:r>
        <w:rPr>
          <w:spacing w:val="35"/>
          <w:sz w:val="18"/>
          <w:szCs w:val="18"/>
        </w:rPr>
        <w:t xml:space="preserve"> </w:t>
      </w:r>
      <w:r>
        <w:rPr>
          <w:w w:val="112"/>
          <w:sz w:val="18"/>
          <w:szCs w:val="18"/>
        </w:rPr>
        <w:t xml:space="preserve">computational </w:t>
      </w:r>
      <w:r>
        <w:rPr>
          <w:sz w:val="18"/>
          <w:szCs w:val="18"/>
        </w:rPr>
        <w:t xml:space="preserve">sites </w:t>
      </w:r>
      <w:r>
        <w:rPr>
          <w:spacing w:val="1"/>
          <w:sz w:val="18"/>
          <w:szCs w:val="18"/>
        </w:rPr>
        <w:t xml:space="preserve"> </w:t>
      </w:r>
      <w:r>
        <w:rPr>
          <w:sz w:val="18"/>
          <w:szCs w:val="18"/>
        </w:rPr>
        <w:t xml:space="preserve">with </w:t>
      </w:r>
      <w:r>
        <w:rPr>
          <w:spacing w:val="9"/>
          <w:sz w:val="18"/>
          <w:szCs w:val="18"/>
        </w:rPr>
        <w:t xml:space="preserve"> </w:t>
      </w:r>
      <w:r>
        <w:rPr>
          <w:sz w:val="18"/>
          <w:szCs w:val="18"/>
        </w:rPr>
        <w:t>res</w:t>
      </w:r>
      <w:r>
        <w:rPr>
          <w:spacing w:val="5"/>
          <w:sz w:val="18"/>
          <w:szCs w:val="18"/>
        </w:rPr>
        <w:t>p</w:t>
      </w:r>
      <w:r>
        <w:rPr>
          <w:sz w:val="18"/>
          <w:szCs w:val="18"/>
        </w:rPr>
        <w:t xml:space="preserve">ect </w:t>
      </w:r>
      <w:r>
        <w:rPr>
          <w:spacing w:val="24"/>
          <w:sz w:val="18"/>
          <w:szCs w:val="18"/>
        </w:rPr>
        <w:t xml:space="preserve"> </w:t>
      </w:r>
      <w:r>
        <w:rPr>
          <w:sz w:val="18"/>
          <w:szCs w:val="18"/>
        </w:rPr>
        <w:t>to</w:t>
      </w:r>
      <w:r>
        <w:rPr>
          <w:spacing w:val="39"/>
          <w:sz w:val="18"/>
          <w:szCs w:val="18"/>
        </w:rPr>
        <w:t xml:space="preserve"> </w:t>
      </w:r>
      <w:r>
        <w:rPr>
          <w:sz w:val="18"/>
          <w:szCs w:val="18"/>
        </w:rPr>
        <w:t xml:space="preserve">the </w:t>
      </w:r>
      <w:r>
        <w:rPr>
          <w:spacing w:val="7"/>
          <w:sz w:val="18"/>
          <w:szCs w:val="18"/>
        </w:rPr>
        <w:t xml:space="preserve"> </w:t>
      </w:r>
      <w:r>
        <w:rPr>
          <w:sz w:val="18"/>
          <w:szCs w:val="18"/>
        </w:rPr>
        <w:t xml:space="preserve">plan </w:t>
      </w:r>
      <w:r>
        <w:rPr>
          <w:spacing w:val="9"/>
          <w:sz w:val="18"/>
          <w:szCs w:val="18"/>
        </w:rPr>
        <w:t xml:space="preserve"> </w:t>
      </w:r>
      <w:r>
        <w:rPr>
          <w:sz w:val="18"/>
          <w:szCs w:val="18"/>
        </w:rPr>
        <w:t xml:space="preserve">and </w:t>
      </w:r>
      <w:r>
        <w:rPr>
          <w:spacing w:val="8"/>
          <w:sz w:val="18"/>
          <w:szCs w:val="18"/>
        </w:rPr>
        <w:t xml:space="preserve"> </w:t>
      </w:r>
      <w:r>
        <w:rPr>
          <w:sz w:val="18"/>
          <w:szCs w:val="18"/>
        </w:rPr>
        <w:t>for</w:t>
      </w:r>
      <w:r>
        <w:rPr>
          <w:spacing w:val="27"/>
          <w:sz w:val="18"/>
          <w:szCs w:val="18"/>
        </w:rPr>
        <w:t xml:space="preserve"> </w:t>
      </w:r>
      <w:r>
        <w:rPr>
          <w:sz w:val="18"/>
          <w:szCs w:val="18"/>
        </w:rPr>
        <w:t xml:space="preserve">the </w:t>
      </w:r>
      <w:r>
        <w:rPr>
          <w:spacing w:val="7"/>
          <w:sz w:val="18"/>
          <w:szCs w:val="18"/>
        </w:rPr>
        <w:t xml:space="preserve"> </w:t>
      </w:r>
      <w:r>
        <w:rPr>
          <w:w w:val="107"/>
          <w:sz w:val="18"/>
          <w:szCs w:val="18"/>
        </w:rPr>
        <w:t>submission</w:t>
      </w:r>
      <w:r>
        <w:rPr>
          <w:spacing w:val="15"/>
          <w:w w:val="107"/>
          <w:sz w:val="18"/>
          <w:szCs w:val="18"/>
        </w:rPr>
        <w:t xml:space="preserve"> </w:t>
      </w:r>
      <w:r>
        <w:rPr>
          <w:sz w:val="18"/>
          <w:szCs w:val="18"/>
        </w:rPr>
        <w:t>of</w:t>
      </w:r>
      <w:r>
        <w:rPr>
          <w:spacing w:val="14"/>
          <w:sz w:val="18"/>
          <w:szCs w:val="18"/>
        </w:rPr>
        <w:t xml:space="preserve"> </w:t>
      </w:r>
      <w:r>
        <w:rPr>
          <w:sz w:val="18"/>
          <w:szCs w:val="18"/>
        </w:rPr>
        <w:t>jobs</w:t>
      </w:r>
      <w:r>
        <w:rPr>
          <w:spacing w:val="38"/>
          <w:sz w:val="18"/>
          <w:szCs w:val="18"/>
        </w:rPr>
        <w:t xml:space="preserve"> </w:t>
      </w:r>
      <w:r>
        <w:rPr>
          <w:sz w:val="18"/>
          <w:szCs w:val="18"/>
        </w:rPr>
        <w:t>to</w:t>
      </w:r>
      <w:r>
        <w:rPr>
          <w:spacing w:val="39"/>
          <w:sz w:val="18"/>
          <w:szCs w:val="18"/>
        </w:rPr>
        <w:t xml:space="preserve"> </w:t>
      </w:r>
      <w:r>
        <w:rPr>
          <w:w w:val="111"/>
          <w:sz w:val="18"/>
          <w:szCs w:val="18"/>
        </w:rPr>
        <w:t>CPUs.</w:t>
      </w:r>
    </w:p>
    <w:p w:rsidR="00C45AA3" w:rsidRDefault="00DC4C15">
      <w:pPr>
        <w:spacing w:before="13" w:line="265" w:lineRule="auto"/>
        <w:ind w:left="100" w:right="1841" w:firstLine="299"/>
        <w:jc w:val="both"/>
        <w:rPr>
          <w:sz w:val="18"/>
          <w:szCs w:val="18"/>
        </w:rPr>
      </w:pPr>
      <w:r>
        <w:rPr>
          <w:sz w:val="18"/>
          <w:szCs w:val="18"/>
        </w:rPr>
        <w:t>As</w:t>
      </w:r>
      <w:r>
        <w:rPr>
          <w:spacing w:val="10"/>
          <w:sz w:val="18"/>
          <w:szCs w:val="18"/>
        </w:rPr>
        <w:t xml:space="preserve"> </w:t>
      </w:r>
      <w:r>
        <w:rPr>
          <w:sz w:val="18"/>
          <w:szCs w:val="18"/>
        </w:rPr>
        <w:t>a</w:t>
      </w:r>
      <w:r>
        <w:rPr>
          <w:spacing w:val="12"/>
          <w:sz w:val="18"/>
          <w:szCs w:val="18"/>
        </w:rPr>
        <w:t xml:space="preserve"> </w:t>
      </w:r>
      <w:r>
        <w:rPr>
          <w:w w:val="111"/>
          <w:sz w:val="18"/>
          <w:szCs w:val="18"/>
        </w:rPr>
        <w:t>summary</w:t>
      </w:r>
      <w:r>
        <w:rPr>
          <w:spacing w:val="-5"/>
          <w:w w:val="111"/>
          <w:sz w:val="18"/>
          <w:szCs w:val="18"/>
        </w:rPr>
        <w:t xml:space="preserve"> </w:t>
      </w:r>
      <w:r>
        <w:rPr>
          <w:sz w:val="18"/>
          <w:szCs w:val="18"/>
        </w:rPr>
        <w:t>of</w:t>
      </w:r>
      <w:r>
        <w:rPr>
          <w:spacing w:val="-3"/>
          <w:sz w:val="18"/>
          <w:szCs w:val="18"/>
        </w:rPr>
        <w:t xml:space="preserve"> </w:t>
      </w:r>
      <w:r>
        <w:rPr>
          <w:sz w:val="18"/>
          <w:szCs w:val="18"/>
        </w:rPr>
        <w:t>our</w:t>
      </w:r>
      <w:r>
        <w:rPr>
          <w:spacing w:val="24"/>
          <w:sz w:val="18"/>
          <w:szCs w:val="18"/>
        </w:rPr>
        <w:t xml:space="preserve"> </w:t>
      </w:r>
      <w:r>
        <w:rPr>
          <w:w w:val="112"/>
          <w:sz w:val="18"/>
          <w:szCs w:val="18"/>
        </w:rPr>
        <w:t>co</w:t>
      </w:r>
      <w:r>
        <w:rPr>
          <w:spacing w:val="-6"/>
          <w:w w:val="112"/>
          <w:sz w:val="18"/>
          <w:szCs w:val="18"/>
        </w:rPr>
        <w:t>n</w:t>
      </w:r>
      <w:r>
        <w:rPr>
          <w:w w:val="112"/>
          <w:sz w:val="18"/>
          <w:szCs w:val="18"/>
        </w:rPr>
        <w:t>tribution,</w:t>
      </w:r>
      <w:r>
        <w:rPr>
          <w:spacing w:val="1"/>
          <w:w w:val="112"/>
          <w:sz w:val="18"/>
          <w:szCs w:val="18"/>
        </w:rPr>
        <w:t xml:space="preserve"> </w:t>
      </w:r>
      <w:r>
        <w:rPr>
          <w:spacing w:val="-5"/>
          <w:sz w:val="18"/>
          <w:szCs w:val="18"/>
        </w:rPr>
        <w:t>w</w:t>
      </w:r>
      <w:r>
        <w:rPr>
          <w:sz w:val="18"/>
          <w:szCs w:val="18"/>
        </w:rPr>
        <w:t>e</w:t>
      </w:r>
      <w:r>
        <w:rPr>
          <w:spacing w:val="4"/>
          <w:sz w:val="18"/>
          <w:szCs w:val="18"/>
        </w:rPr>
        <w:t xml:space="preserve"> </w:t>
      </w:r>
      <w:r>
        <w:rPr>
          <w:sz w:val="18"/>
          <w:szCs w:val="18"/>
        </w:rPr>
        <w:t>can</w:t>
      </w:r>
      <w:r>
        <w:rPr>
          <w:spacing w:val="25"/>
          <w:sz w:val="18"/>
          <w:szCs w:val="18"/>
        </w:rPr>
        <w:t xml:space="preserve"> </w:t>
      </w:r>
      <w:r>
        <w:rPr>
          <w:w w:val="120"/>
          <w:sz w:val="18"/>
          <w:szCs w:val="18"/>
        </w:rPr>
        <w:t>state</w:t>
      </w:r>
      <w:r>
        <w:rPr>
          <w:spacing w:val="-16"/>
          <w:w w:val="120"/>
          <w:sz w:val="18"/>
          <w:szCs w:val="18"/>
        </w:rPr>
        <w:t xml:space="preserve"> </w:t>
      </w:r>
      <w:r>
        <w:rPr>
          <w:w w:val="120"/>
          <w:sz w:val="18"/>
          <w:szCs w:val="18"/>
        </w:rPr>
        <w:t>that,</w:t>
      </w:r>
      <w:r>
        <w:rPr>
          <w:spacing w:val="1"/>
          <w:w w:val="120"/>
          <w:sz w:val="18"/>
          <w:szCs w:val="18"/>
        </w:rPr>
        <w:t xml:space="preserve"> </w:t>
      </w:r>
      <w:r>
        <w:rPr>
          <w:spacing w:val="-5"/>
          <w:sz w:val="18"/>
          <w:szCs w:val="18"/>
        </w:rPr>
        <w:t>w</w:t>
      </w:r>
      <w:r>
        <w:rPr>
          <w:sz w:val="18"/>
          <w:szCs w:val="18"/>
        </w:rPr>
        <w:t>e</w:t>
      </w:r>
      <w:r>
        <w:rPr>
          <w:spacing w:val="4"/>
          <w:sz w:val="18"/>
          <w:szCs w:val="18"/>
        </w:rPr>
        <w:t xml:space="preserve"> </w:t>
      </w:r>
      <w:r>
        <w:rPr>
          <w:sz w:val="18"/>
          <w:szCs w:val="18"/>
        </w:rPr>
        <w:t>h</w:t>
      </w:r>
      <w:r>
        <w:rPr>
          <w:spacing w:val="-5"/>
          <w:sz w:val="18"/>
          <w:szCs w:val="18"/>
        </w:rPr>
        <w:t>av</w:t>
      </w:r>
      <w:r>
        <w:rPr>
          <w:sz w:val="18"/>
          <w:szCs w:val="18"/>
        </w:rPr>
        <w:t>e</w:t>
      </w:r>
      <w:r>
        <w:rPr>
          <w:spacing w:val="32"/>
          <w:sz w:val="18"/>
          <w:szCs w:val="18"/>
        </w:rPr>
        <w:t xml:space="preserve"> </w:t>
      </w:r>
      <w:r>
        <w:rPr>
          <w:spacing w:val="5"/>
          <w:w w:val="108"/>
          <w:sz w:val="18"/>
          <w:szCs w:val="18"/>
        </w:rPr>
        <w:t>p</w:t>
      </w:r>
      <w:r>
        <w:rPr>
          <w:w w:val="108"/>
          <w:sz w:val="18"/>
          <w:szCs w:val="18"/>
        </w:rPr>
        <w:t xml:space="preserve">erformed </w:t>
      </w:r>
      <w:r>
        <w:rPr>
          <w:sz w:val="18"/>
          <w:szCs w:val="18"/>
        </w:rPr>
        <w:t>an</w:t>
      </w:r>
      <w:r>
        <w:rPr>
          <w:spacing w:val="24"/>
          <w:sz w:val="18"/>
          <w:szCs w:val="18"/>
        </w:rPr>
        <w:t xml:space="preserve"> </w:t>
      </w:r>
      <w:r>
        <w:rPr>
          <w:w w:val="108"/>
          <w:sz w:val="18"/>
          <w:szCs w:val="18"/>
        </w:rPr>
        <w:t xml:space="preserve">analysis </w:t>
      </w:r>
      <w:r>
        <w:rPr>
          <w:sz w:val="18"/>
          <w:szCs w:val="18"/>
        </w:rPr>
        <w:t>of</w:t>
      </w:r>
      <w:r>
        <w:rPr>
          <w:spacing w:val="24"/>
          <w:sz w:val="18"/>
          <w:szCs w:val="18"/>
        </w:rPr>
        <w:t xml:space="preserve"> </w:t>
      </w:r>
      <w:r>
        <w:rPr>
          <w:w w:val="114"/>
          <w:sz w:val="18"/>
          <w:szCs w:val="18"/>
        </w:rPr>
        <w:t>distributed</w:t>
      </w:r>
      <w:r>
        <w:rPr>
          <w:spacing w:val="22"/>
          <w:w w:val="114"/>
          <w:sz w:val="18"/>
          <w:szCs w:val="18"/>
        </w:rPr>
        <w:t xml:space="preserve"> </w:t>
      </w:r>
      <w:r>
        <w:rPr>
          <w:w w:val="114"/>
          <w:sz w:val="18"/>
          <w:szCs w:val="18"/>
        </w:rPr>
        <w:t>data</w:t>
      </w:r>
      <w:r>
        <w:rPr>
          <w:spacing w:val="36"/>
          <w:w w:val="114"/>
          <w:sz w:val="18"/>
          <w:szCs w:val="18"/>
        </w:rPr>
        <w:t xml:space="preserve"> </w:t>
      </w:r>
      <w:r>
        <w:rPr>
          <w:w w:val="114"/>
          <w:sz w:val="18"/>
          <w:szCs w:val="18"/>
        </w:rPr>
        <w:t>pr</w:t>
      </w:r>
      <w:r>
        <w:rPr>
          <w:spacing w:val="7"/>
          <w:w w:val="114"/>
          <w:sz w:val="18"/>
          <w:szCs w:val="18"/>
        </w:rPr>
        <w:t>o</w:t>
      </w:r>
      <w:r>
        <w:rPr>
          <w:w w:val="114"/>
          <w:sz w:val="18"/>
          <w:szCs w:val="18"/>
        </w:rPr>
        <w:t>ducti</w:t>
      </w:r>
      <w:r>
        <w:rPr>
          <w:spacing w:val="1"/>
          <w:w w:val="114"/>
          <w:sz w:val="18"/>
          <w:szCs w:val="18"/>
        </w:rPr>
        <w:t>o</w:t>
      </w:r>
      <w:r>
        <w:rPr>
          <w:w w:val="114"/>
          <w:sz w:val="18"/>
          <w:szCs w:val="18"/>
        </w:rPr>
        <w:t>n</w:t>
      </w:r>
      <w:r>
        <w:rPr>
          <w:spacing w:val="-4"/>
          <w:w w:val="114"/>
          <w:sz w:val="18"/>
          <w:szCs w:val="18"/>
        </w:rPr>
        <w:t xml:space="preserve"> </w:t>
      </w:r>
      <w:r>
        <w:rPr>
          <w:sz w:val="18"/>
          <w:szCs w:val="18"/>
        </w:rPr>
        <w:t>in</w:t>
      </w:r>
      <w:r>
        <w:rPr>
          <w:spacing w:val="40"/>
          <w:sz w:val="18"/>
          <w:szCs w:val="18"/>
        </w:rPr>
        <w:t xml:space="preserve"> </w:t>
      </w:r>
      <w:r>
        <w:rPr>
          <w:w w:val="112"/>
          <w:sz w:val="18"/>
          <w:szCs w:val="18"/>
        </w:rPr>
        <w:t>HENP</w:t>
      </w:r>
      <w:r>
        <w:rPr>
          <w:spacing w:val="22"/>
          <w:w w:val="112"/>
          <w:sz w:val="18"/>
          <w:szCs w:val="18"/>
        </w:rPr>
        <w:t xml:space="preserve"> </w:t>
      </w:r>
      <w:proofErr w:type="gramStart"/>
      <w:r>
        <w:rPr>
          <w:sz w:val="18"/>
          <w:szCs w:val="18"/>
        </w:rPr>
        <w:t xml:space="preserve">and </w:t>
      </w:r>
      <w:r>
        <w:rPr>
          <w:spacing w:val="17"/>
          <w:sz w:val="18"/>
          <w:szCs w:val="18"/>
        </w:rPr>
        <w:t xml:space="preserve"> </w:t>
      </w:r>
      <w:r>
        <w:rPr>
          <w:sz w:val="18"/>
          <w:szCs w:val="18"/>
        </w:rPr>
        <w:t>pro</w:t>
      </w:r>
      <w:r>
        <w:rPr>
          <w:spacing w:val="6"/>
          <w:sz w:val="18"/>
          <w:szCs w:val="18"/>
        </w:rPr>
        <w:t>p</w:t>
      </w:r>
      <w:r>
        <w:rPr>
          <w:sz w:val="18"/>
          <w:szCs w:val="18"/>
        </w:rPr>
        <w:t>osed</w:t>
      </w:r>
      <w:proofErr w:type="gramEnd"/>
      <w:r>
        <w:rPr>
          <w:sz w:val="18"/>
          <w:szCs w:val="18"/>
        </w:rPr>
        <w:t xml:space="preserve"> </w:t>
      </w:r>
      <w:r>
        <w:rPr>
          <w:spacing w:val="35"/>
          <w:sz w:val="18"/>
          <w:szCs w:val="18"/>
        </w:rPr>
        <w:t xml:space="preserve"> </w:t>
      </w:r>
      <w:r>
        <w:rPr>
          <w:sz w:val="18"/>
          <w:szCs w:val="18"/>
        </w:rPr>
        <w:t>a</w:t>
      </w:r>
      <w:r>
        <w:rPr>
          <w:spacing w:val="39"/>
          <w:sz w:val="18"/>
          <w:szCs w:val="18"/>
        </w:rPr>
        <w:t xml:space="preserve"> </w:t>
      </w:r>
      <w:r>
        <w:rPr>
          <w:sz w:val="18"/>
          <w:szCs w:val="18"/>
        </w:rPr>
        <w:t>new</w:t>
      </w:r>
      <w:r>
        <w:rPr>
          <w:spacing w:val="42"/>
          <w:sz w:val="18"/>
          <w:szCs w:val="18"/>
        </w:rPr>
        <w:t xml:space="preserve"> </w:t>
      </w:r>
      <w:r>
        <w:rPr>
          <w:sz w:val="18"/>
          <w:szCs w:val="18"/>
        </w:rPr>
        <w:t>m</w:t>
      </w:r>
      <w:r>
        <w:rPr>
          <w:spacing w:val="5"/>
          <w:sz w:val="18"/>
          <w:szCs w:val="18"/>
        </w:rPr>
        <w:t>o</w:t>
      </w:r>
      <w:r>
        <w:rPr>
          <w:sz w:val="18"/>
          <w:szCs w:val="18"/>
        </w:rPr>
        <w:t xml:space="preserve">del </w:t>
      </w:r>
      <w:r>
        <w:rPr>
          <w:spacing w:val="11"/>
          <w:sz w:val="18"/>
          <w:szCs w:val="18"/>
        </w:rPr>
        <w:t xml:space="preserve"> </w:t>
      </w:r>
      <w:r>
        <w:rPr>
          <w:sz w:val="18"/>
          <w:szCs w:val="18"/>
        </w:rPr>
        <w:t>whi</w:t>
      </w:r>
      <w:r>
        <w:rPr>
          <w:spacing w:val="-5"/>
          <w:sz w:val="18"/>
          <w:szCs w:val="18"/>
        </w:rPr>
        <w:t>c</w:t>
      </w:r>
      <w:r>
        <w:rPr>
          <w:sz w:val="18"/>
          <w:szCs w:val="18"/>
        </w:rPr>
        <w:t xml:space="preserve">h </w:t>
      </w:r>
      <w:r>
        <w:rPr>
          <w:spacing w:val="11"/>
          <w:sz w:val="18"/>
          <w:szCs w:val="18"/>
        </w:rPr>
        <w:t xml:space="preserve"> </w:t>
      </w:r>
      <w:r>
        <w:rPr>
          <w:w w:val="107"/>
          <w:sz w:val="18"/>
          <w:szCs w:val="18"/>
        </w:rPr>
        <w:t xml:space="preserve">considers </w:t>
      </w:r>
      <w:r>
        <w:rPr>
          <w:spacing w:val="5"/>
          <w:sz w:val="18"/>
          <w:szCs w:val="18"/>
        </w:rPr>
        <w:t>b</w:t>
      </w:r>
      <w:r>
        <w:rPr>
          <w:sz w:val="18"/>
          <w:szCs w:val="18"/>
        </w:rPr>
        <w:t xml:space="preserve">oth   job </w:t>
      </w:r>
      <w:r>
        <w:rPr>
          <w:spacing w:val="17"/>
          <w:sz w:val="18"/>
          <w:szCs w:val="18"/>
        </w:rPr>
        <w:t xml:space="preserve"> </w:t>
      </w:r>
      <w:r>
        <w:rPr>
          <w:w w:val="107"/>
          <w:sz w:val="18"/>
          <w:szCs w:val="18"/>
        </w:rPr>
        <w:t>s</w:t>
      </w:r>
      <w:r>
        <w:rPr>
          <w:spacing w:val="-5"/>
          <w:w w:val="107"/>
          <w:sz w:val="18"/>
          <w:szCs w:val="18"/>
        </w:rPr>
        <w:t>c</w:t>
      </w:r>
      <w:r>
        <w:rPr>
          <w:w w:val="107"/>
          <w:sz w:val="18"/>
          <w:szCs w:val="18"/>
        </w:rPr>
        <w:t>heduling</w:t>
      </w:r>
      <w:r>
        <w:rPr>
          <w:spacing w:val="41"/>
          <w:w w:val="107"/>
          <w:sz w:val="18"/>
          <w:szCs w:val="18"/>
        </w:rPr>
        <w:t xml:space="preserve"> </w:t>
      </w:r>
      <w:r>
        <w:rPr>
          <w:sz w:val="18"/>
          <w:szCs w:val="18"/>
        </w:rPr>
        <w:t xml:space="preserve">and </w:t>
      </w:r>
      <w:r>
        <w:rPr>
          <w:spacing w:val="35"/>
          <w:sz w:val="18"/>
          <w:szCs w:val="18"/>
        </w:rPr>
        <w:t xml:space="preserve"> </w:t>
      </w:r>
      <w:r>
        <w:rPr>
          <w:w w:val="115"/>
          <w:sz w:val="18"/>
          <w:szCs w:val="18"/>
        </w:rPr>
        <w:t>data</w:t>
      </w:r>
      <w:r>
        <w:rPr>
          <w:spacing w:val="49"/>
          <w:w w:val="115"/>
          <w:sz w:val="18"/>
          <w:szCs w:val="18"/>
        </w:rPr>
        <w:t xml:space="preserve"> </w:t>
      </w:r>
      <w:r>
        <w:rPr>
          <w:w w:val="115"/>
          <w:sz w:val="18"/>
          <w:szCs w:val="18"/>
        </w:rPr>
        <w:t>transfers.</w:t>
      </w:r>
      <w:r>
        <w:rPr>
          <w:spacing w:val="17"/>
          <w:w w:val="115"/>
          <w:sz w:val="18"/>
          <w:szCs w:val="18"/>
        </w:rPr>
        <w:t xml:space="preserve"> </w:t>
      </w:r>
      <w:r>
        <w:rPr>
          <w:sz w:val="18"/>
          <w:szCs w:val="18"/>
        </w:rPr>
        <w:t xml:space="preserve">In </w:t>
      </w:r>
      <w:r>
        <w:rPr>
          <w:spacing w:val="17"/>
          <w:sz w:val="18"/>
          <w:szCs w:val="18"/>
        </w:rPr>
        <w:t xml:space="preserve"> </w:t>
      </w:r>
      <w:r>
        <w:rPr>
          <w:w w:val="114"/>
          <w:sz w:val="18"/>
          <w:szCs w:val="18"/>
        </w:rPr>
        <w:t>co</w:t>
      </w:r>
      <w:r>
        <w:rPr>
          <w:spacing w:val="-6"/>
          <w:w w:val="114"/>
          <w:sz w:val="18"/>
          <w:szCs w:val="18"/>
        </w:rPr>
        <w:t>n</w:t>
      </w:r>
      <w:r>
        <w:rPr>
          <w:w w:val="114"/>
          <w:sz w:val="18"/>
          <w:szCs w:val="18"/>
        </w:rPr>
        <w:t>trast</w:t>
      </w:r>
      <w:r>
        <w:rPr>
          <w:spacing w:val="42"/>
          <w:w w:val="114"/>
          <w:sz w:val="18"/>
          <w:szCs w:val="18"/>
        </w:rPr>
        <w:t xml:space="preserve"> </w:t>
      </w:r>
      <w:r>
        <w:rPr>
          <w:sz w:val="18"/>
          <w:szCs w:val="18"/>
        </w:rPr>
        <w:t xml:space="preserve">to </w:t>
      </w:r>
      <w:r>
        <w:rPr>
          <w:spacing w:val="21"/>
          <w:sz w:val="18"/>
          <w:szCs w:val="18"/>
        </w:rPr>
        <w:t xml:space="preserve"> </w:t>
      </w:r>
      <w:r>
        <w:rPr>
          <w:sz w:val="18"/>
          <w:szCs w:val="18"/>
        </w:rPr>
        <w:t xml:space="preserve">the </w:t>
      </w:r>
      <w:r>
        <w:rPr>
          <w:spacing w:val="34"/>
          <w:sz w:val="18"/>
          <w:szCs w:val="18"/>
        </w:rPr>
        <w:t xml:space="preserve"> </w:t>
      </w:r>
      <w:r>
        <w:rPr>
          <w:sz w:val="18"/>
          <w:szCs w:val="18"/>
        </w:rPr>
        <w:t>kn</w:t>
      </w:r>
      <w:r>
        <w:rPr>
          <w:spacing w:val="-5"/>
          <w:sz w:val="18"/>
          <w:szCs w:val="18"/>
        </w:rPr>
        <w:t>o</w:t>
      </w:r>
      <w:r>
        <w:rPr>
          <w:sz w:val="18"/>
          <w:szCs w:val="18"/>
        </w:rPr>
        <w:t xml:space="preserve">wn </w:t>
      </w:r>
      <w:r>
        <w:rPr>
          <w:spacing w:val="31"/>
          <w:sz w:val="18"/>
          <w:szCs w:val="18"/>
        </w:rPr>
        <w:t xml:space="preserve"> </w:t>
      </w:r>
      <w:r>
        <w:rPr>
          <w:w w:val="110"/>
          <w:sz w:val="18"/>
          <w:szCs w:val="18"/>
        </w:rPr>
        <w:t>approa</w:t>
      </w:r>
      <w:r>
        <w:rPr>
          <w:spacing w:val="-4"/>
          <w:w w:val="110"/>
          <w:sz w:val="18"/>
          <w:szCs w:val="18"/>
        </w:rPr>
        <w:t>c</w:t>
      </w:r>
      <w:r>
        <w:rPr>
          <w:w w:val="110"/>
          <w:sz w:val="18"/>
          <w:szCs w:val="18"/>
        </w:rPr>
        <w:t>hes,</w:t>
      </w:r>
      <w:r>
        <w:rPr>
          <w:spacing w:val="40"/>
          <w:w w:val="110"/>
          <w:sz w:val="18"/>
          <w:szCs w:val="18"/>
        </w:rPr>
        <w:t xml:space="preserve"> </w:t>
      </w:r>
      <w:r>
        <w:rPr>
          <w:w w:val="110"/>
          <w:sz w:val="18"/>
          <w:szCs w:val="18"/>
        </w:rPr>
        <w:t xml:space="preserve">our </w:t>
      </w:r>
      <w:r>
        <w:rPr>
          <w:sz w:val="18"/>
          <w:szCs w:val="18"/>
        </w:rPr>
        <w:t>m</w:t>
      </w:r>
      <w:r>
        <w:rPr>
          <w:spacing w:val="5"/>
          <w:sz w:val="18"/>
          <w:szCs w:val="18"/>
        </w:rPr>
        <w:t>o</w:t>
      </w:r>
      <w:r>
        <w:rPr>
          <w:sz w:val="18"/>
          <w:szCs w:val="18"/>
        </w:rPr>
        <w:t xml:space="preserve">del </w:t>
      </w:r>
      <w:r>
        <w:rPr>
          <w:spacing w:val="9"/>
          <w:sz w:val="18"/>
          <w:szCs w:val="18"/>
        </w:rPr>
        <w:t xml:space="preserve"> </w:t>
      </w:r>
      <w:r>
        <w:rPr>
          <w:sz w:val="18"/>
          <w:szCs w:val="18"/>
        </w:rPr>
        <w:t>ta</w:t>
      </w:r>
      <w:r>
        <w:rPr>
          <w:spacing w:val="-5"/>
          <w:sz w:val="18"/>
          <w:szCs w:val="18"/>
        </w:rPr>
        <w:t>k</w:t>
      </w:r>
      <w:r>
        <w:rPr>
          <w:sz w:val="18"/>
          <w:szCs w:val="18"/>
        </w:rPr>
        <w:t xml:space="preserve">es </w:t>
      </w:r>
      <w:r>
        <w:rPr>
          <w:spacing w:val="25"/>
          <w:sz w:val="18"/>
          <w:szCs w:val="18"/>
        </w:rPr>
        <w:t xml:space="preserve"> </w:t>
      </w:r>
      <w:r>
        <w:rPr>
          <w:sz w:val="18"/>
          <w:szCs w:val="18"/>
        </w:rPr>
        <w:t xml:space="preserve">an </w:t>
      </w:r>
      <w:r>
        <w:rPr>
          <w:spacing w:val="6"/>
          <w:sz w:val="18"/>
          <w:szCs w:val="18"/>
        </w:rPr>
        <w:t xml:space="preserve"> </w:t>
      </w:r>
      <w:r>
        <w:rPr>
          <w:w w:val="112"/>
          <w:sz w:val="18"/>
          <w:szCs w:val="18"/>
        </w:rPr>
        <w:t>ad</w:t>
      </w:r>
      <w:r>
        <w:rPr>
          <w:spacing w:val="-11"/>
          <w:w w:val="112"/>
          <w:sz w:val="18"/>
          <w:szCs w:val="18"/>
        </w:rPr>
        <w:t>v</w:t>
      </w:r>
      <w:r>
        <w:rPr>
          <w:w w:val="112"/>
          <w:sz w:val="18"/>
          <w:szCs w:val="18"/>
        </w:rPr>
        <w:t>a</w:t>
      </w:r>
      <w:r>
        <w:rPr>
          <w:spacing w:val="-6"/>
          <w:w w:val="112"/>
          <w:sz w:val="18"/>
          <w:szCs w:val="18"/>
        </w:rPr>
        <w:t>n</w:t>
      </w:r>
      <w:r>
        <w:rPr>
          <w:w w:val="112"/>
          <w:sz w:val="18"/>
          <w:szCs w:val="18"/>
        </w:rPr>
        <w:t>tage</w:t>
      </w:r>
      <w:r>
        <w:rPr>
          <w:spacing w:val="26"/>
          <w:w w:val="112"/>
          <w:sz w:val="18"/>
          <w:szCs w:val="18"/>
        </w:rPr>
        <w:t xml:space="preserve"> </w:t>
      </w:r>
      <w:r>
        <w:rPr>
          <w:sz w:val="18"/>
          <w:szCs w:val="18"/>
        </w:rPr>
        <w:t>of</w:t>
      </w:r>
      <w:r>
        <w:rPr>
          <w:spacing w:val="23"/>
          <w:sz w:val="18"/>
          <w:szCs w:val="18"/>
        </w:rPr>
        <w:t xml:space="preserve"> </w:t>
      </w:r>
      <w:r>
        <w:rPr>
          <w:sz w:val="18"/>
          <w:szCs w:val="18"/>
        </w:rPr>
        <w:t xml:space="preserve">the </w:t>
      </w:r>
      <w:r>
        <w:rPr>
          <w:spacing w:val="17"/>
          <w:sz w:val="18"/>
          <w:szCs w:val="18"/>
        </w:rPr>
        <w:t xml:space="preserve"> </w:t>
      </w:r>
      <w:r>
        <w:rPr>
          <w:sz w:val="18"/>
          <w:szCs w:val="18"/>
        </w:rPr>
        <w:t>s</w:t>
      </w:r>
      <w:r>
        <w:rPr>
          <w:spacing w:val="5"/>
          <w:sz w:val="18"/>
          <w:szCs w:val="18"/>
        </w:rPr>
        <w:t>p</w:t>
      </w:r>
      <w:r>
        <w:rPr>
          <w:sz w:val="18"/>
          <w:szCs w:val="18"/>
        </w:rPr>
        <w:t>ecifics</w:t>
      </w:r>
      <w:r>
        <w:rPr>
          <w:spacing w:val="41"/>
          <w:sz w:val="18"/>
          <w:szCs w:val="18"/>
        </w:rPr>
        <w:t xml:space="preserve"> </w:t>
      </w:r>
      <w:r>
        <w:rPr>
          <w:sz w:val="18"/>
          <w:szCs w:val="18"/>
        </w:rPr>
        <w:t>of</w:t>
      </w:r>
      <w:r>
        <w:rPr>
          <w:spacing w:val="23"/>
          <w:sz w:val="18"/>
          <w:szCs w:val="18"/>
        </w:rPr>
        <w:t xml:space="preserve"> </w:t>
      </w:r>
      <w:r>
        <w:rPr>
          <w:sz w:val="18"/>
          <w:szCs w:val="18"/>
        </w:rPr>
        <w:t xml:space="preserve">the </w:t>
      </w:r>
      <w:r>
        <w:rPr>
          <w:spacing w:val="16"/>
          <w:sz w:val="18"/>
          <w:szCs w:val="18"/>
        </w:rPr>
        <w:t xml:space="preserve"> </w:t>
      </w:r>
      <w:r>
        <w:rPr>
          <w:w w:val="114"/>
          <w:sz w:val="18"/>
          <w:szCs w:val="18"/>
        </w:rPr>
        <w:t>distributed</w:t>
      </w:r>
      <w:r>
        <w:rPr>
          <w:spacing w:val="21"/>
          <w:w w:val="114"/>
          <w:sz w:val="18"/>
          <w:szCs w:val="18"/>
        </w:rPr>
        <w:t xml:space="preserve"> </w:t>
      </w:r>
      <w:r>
        <w:rPr>
          <w:w w:val="114"/>
          <w:sz w:val="18"/>
          <w:szCs w:val="18"/>
        </w:rPr>
        <w:t>data</w:t>
      </w:r>
      <w:r>
        <w:rPr>
          <w:spacing w:val="36"/>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6"/>
          <w:w w:val="114"/>
          <w:sz w:val="18"/>
          <w:szCs w:val="18"/>
        </w:rPr>
        <w:t xml:space="preserve"> </w:t>
      </w:r>
      <w:r>
        <w:rPr>
          <w:sz w:val="18"/>
          <w:szCs w:val="18"/>
        </w:rPr>
        <w:t xml:space="preserve">and </w:t>
      </w:r>
      <w:r>
        <w:rPr>
          <w:spacing w:val="18"/>
          <w:sz w:val="18"/>
          <w:szCs w:val="18"/>
        </w:rPr>
        <w:t xml:space="preserve"> </w:t>
      </w:r>
      <w:r>
        <w:rPr>
          <w:w w:val="107"/>
          <w:sz w:val="18"/>
          <w:szCs w:val="18"/>
        </w:rPr>
        <w:t xml:space="preserve">in- </w:t>
      </w:r>
      <w:proofErr w:type="spellStart"/>
      <w:r>
        <w:rPr>
          <w:sz w:val="18"/>
          <w:szCs w:val="18"/>
        </w:rPr>
        <w:t>cludes</w:t>
      </w:r>
      <w:proofErr w:type="spellEnd"/>
      <w:r>
        <w:rPr>
          <w:spacing w:val="35"/>
          <w:sz w:val="18"/>
          <w:szCs w:val="18"/>
        </w:rPr>
        <w:t xml:space="preserve"> </w:t>
      </w:r>
      <w:r>
        <w:rPr>
          <w:sz w:val="18"/>
          <w:szCs w:val="18"/>
        </w:rPr>
        <w:t>a</w:t>
      </w:r>
      <w:r>
        <w:rPr>
          <w:spacing w:val="15"/>
          <w:sz w:val="18"/>
          <w:szCs w:val="18"/>
        </w:rPr>
        <w:t xml:space="preserve"> </w:t>
      </w:r>
      <w:r>
        <w:rPr>
          <w:sz w:val="18"/>
          <w:szCs w:val="18"/>
        </w:rPr>
        <w:t xml:space="preserve">realistic </w:t>
      </w:r>
      <w:r>
        <w:rPr>
          <w:spacing w:val="9"/>
          <w:sz w:val="18"/>
          <w:szCs w:val="18"/>
        </w:rPr>
        <w:t xml:space="preserve"> </w:t>
      </w:r>
      <w:r>
        <w:rPr>
          <w:w w:val="109"/>
          <w:sz w:val="18"/>
          <w:szCs w:val="18"/>
        </w:rPr>
        <w:t>ne</w:t>
      </w:r>
      <w:r>
        <w:rPr>
          <w:spacing w:val="-5"/>
          <w:w w:val="109"/>
          <w:sz w:val="18"/>
          <w:szCs w:val="18"/>
        </w:rPr>
        <w:t>tw</w:t>
      </w:r>
      <w:r>
        <w:rPr>
          <w:w w:val="109"/>
          <w:sz w:val="18"/>
          <w:szCs w:val="18"/>
        </w:rPr>
        <w:t>ork</w:t>
      </w:r>
      <w:r>
        <w:rPr>
          <w:spacing w:val="3"/>
          <w:w w:val="109"/>
          <w:sz w:val="18"/>
          <w:szCs w:val="18"/>
        </w:rPr>
        <w:t xml:space="preserve"> </w:t>
      </w:r>
      <w:r>
        <w:rPr>
          <w:sz w:val="18"/>
          <w:szCs w:val="18"/>
        </w:rPr>
        <w:t>m</w:t>
      </w:r>
      <w:r>
        <w:rPr>
          <w:spacing w:val="5"/>
          <w:sz w:val="18"/>
          <w:szCs w:val="18"/>
        </w:rPr>
        <w:t>o</w:t>
      </w:r>
      <w:r>
        <w:rPr>
          <w:sz w:val="18"/>
          <w:szCs w:val="18"/>
        </w:rPr>
        <w:t>del.</w:t>
      </w:r>
      <w:r>
        <w:rPr>
          <w:spacing w:val="38"/>
          <w:sz w:val="18"/>
          <w:szCs w:val="18"/>
        </w:rPr>
        <w:t xml:space="preserve"> </w:t>
      </w:r>
      <w:r>
        <w:rPr>
          <w:spacing w:val="-15"/>
          <w:sz w:val="18"/>
          <w:szCs w:val="18"/>
        </w:rPr>
        <w:t>T</w:t>
      </w:r>
      <w:r>
        <w:rPr>
          <w:sz w:val="18"/>
          <w:szCs w:val="18"/>
        </w:rPr>
        <w:t>o</w:t>
      </w:r>
      <w:r>
        <w:rPr>
          <w:spacing w:val="28"/>
          <w:sz w:val="18"/>
          <w:szCs w:val="18"/>
        </w:rPr>
        <w:t xml:space="preserve"> </w:t>
      </w:r>
      <w:r>
        <w:rPr>
          <w:sz w:val="18"/>
          <w:szCs w:val="18"/>
        </w:rPr>
        <w:t>a</w:t>
      </w:r>
      <w:r>
        <w:rPr>
          <w:spacing w:val="-5"/>
          <w:sz w:val="18"/>
          <w:szCs w:val="18"/>
        </w:rPr>
        <w:t>c</w:t>
      </w:r>
      <w:r>
        <w:rPr>
          <w:sz w:val="18"/>
          <w:szCs w:val="18"/>
        </w:rPr>
        <w:t>hie</w:t>
      </w:r>
      <w:r>
        <w:rPr>
          <w:spacing w:val="-5"/>
          <w:sz w:val="18"/>
          <w:szCs w:val="18"/>
        </w:rPr>
        <w:t>v</w:t>
      </w:r>
      <w:r>
        <w:rPr>
          <w:sz w:val="18"/>
          <w:szCs w:val="18"/>
        </w:rPr>
        <w:t>e</w:t>
      </w:r>
      <w:r>
        <w:rPr>
          <w:spacing w:val="38"/>
          <w:sz w:val="18"/>
          <w:szCs w:val="18"/>
        </w:rPr>
        <w:t xml:space="preserve"> </w:t>
      </w:r>
      <w:r>
        <w:rPr>
          <w:sz w:val="18"/>
          <w:szCs w:val="18"/>
        </w:rPr>
        <w:t>efficiency</w:t>
      </w:r>
      <w:r>
        <w:rPr>
          <w:spacing w:val="10"/>
          <w:sz w:val="18"/>
          <w:szCs w:val="18"/>
        </w:rPr>
        <w:t xml:space="preserve"> </w:t>
      </w:r>
      <w:r>
        <w:rPr>
          <w:sz w:val="18"/>
          <w:szCs w:val="18"/>
        </w:rPr>
        <w:t>and</w:t>
      </w:r>
      <w:r>
        <w:rPr>
          <w:spacing w:val="39"/>
          <w:sz w:val="18"/>
          <w:szCs w:val="18"/>
        </w:rPr>
        <w:t xml:space="preserve"> </w:t>
      </w:r>
      <w:r>
        <w:rPr>
          <w:w w:val="114"/>
          <w:sz w:val="18"/>
          <w:szCs w:val="18"/>
        </w:rPr>
        <w:t>adaptabili</w:t>
      </w:r>
      <w:r>
        <w:rPr>
          <w:spacing w:val="-5"/>
          <w:w w:val="114"/>
          <w:sz w:val="18"/>
          <w:szCs w:val="18"/>
        </w:rPr>
        <w:t>t</w:t>
      </w:r>
      <w:r>
        <w:rPr>
          <w:spacing w:val="-17"/>
          <w:w w:val="114"/>
          <w:sz w:val="18"/>
          <w:szCs w:val="18"/>
        </w:rPr>
        <w:t>y</w:t>
      </w:r>
      <w:r>
        <w:rPr>
          <w:w w:val="114"/>
          <w:sz w:val="18"/>
          <w:szCs w:val="18"/>
        </w:rPr>
        <w:t>,</w:t>
      </w:r>
      <w:r>
        <w:rPr>
          <w:spacing w:val="-1"/>
          <w:w w:val="114"/>
          <w:sz w:val="18"/>
          <w:szCs w:val="18"/>
        </w:rPr>
        <w:t xml:space="preserve"> </w:t>
      </w:r>
      <w:r>
        <w:rPr>
          <w:sz w:val="18"/>
          <w:szCs w:val="18"/>
        </w:rPr>
        <w:t>the</w:t>
      </w:r>
      <w:r>
        <w:rPr>
          <w:spacing w:val="38"/>
          <w:sz w:val="18"/>
          <w:szCs w:val="18"/>
        </w:rPr>
        <w:t xml:space="preserve"> </w:t>
      </w:r>
      <w:r>
        <w:rPr>
          <w:spacing w:val="-5"/>
          <w:sz w:val="18"/>
          <w:szCs w:val="18"/>
        </w:rPr>
        <w:t>ov</w:t>
      </w:r>
      <w:r>
        <w:rPr>
          <w:sz w:val="18"/>
          <w:szCs w:val="18"/>
        </w:rPr>
        <w:t>erall</w:t>
      </w:r>
      <w:r>
        <w:rPr>
          <w:spacing w:val="40"/>
          <w:sz w:val="18"/>
          <w:szCs w:val="18"/>
        </w:rPr>
        <w:t xml:space="preserve"> </w:t>
      </w:r>
      <w:r>
        <w:rPr>
          <w:w w:val="112"/>
          <w:sz w:val="18"/>
          <w:szCs w:val="18"/>
        </w:rPr>
        <w:t xml:space="preserve">plan </w:t>
      </w:r>
      <w:r>
        <w:rPr>
          <w:sz w:val="18"/>
          <w:szCs w:val="18"/>
        </w:rPr>
        <w:t>is</w:t>
      </w:r>
      <w:r>
        <w:rPr>
          <w:spacing w:val="36"/>
          <w:sz w:val="18"/>
          <w:szCs w:val="18"/>
        </w:rPr>
        <w:t xml:space="preserve"> </w:t>
      </w:r>
      <w:r>
        <w:rPr>
          <w:w w:val="111"/>
          <w:sz w:val="18"/>
          <w:szCs w:val="18"/>
        </w:rPr>
        <w:t>computed</w:t>
      </w:r>
      <w:r>
        <w:rPr>
          <w:spacing w:val="28"/>
          <w:w w:val="111"/>
          <w:sz w:val="18"/>
          <w:szCs w:val="18"/>
        </w:rPr>
        <w:t xml:space="preserve"> </w:t>
      </w:r>
      <w:proofErr w:type="gramStart"/>
      <w:r>
        <w:rPr>
          <w:sz w:val="18"/>
          <w:szCs w:val="18"/>
        </w:rPr>
        <w:t xml:space="preserve">cyclically </w:t>
      </w:r>
      <w:r>
        <w:rPr>
          <w:spacing w:val="23"/>
          <w:sz w:val="18"/>
          <w:szCs w:val="18"/>
        </w:rPr>
        <w:t xml:space="preserve"> </w:t>
      </w:r>
      <w:r>
        <w:rPr>
          <w:sz w:val="18"/>
          <w:szCs w:val="18"/>
        </w:rPr>
        <w:t>and</w:t>
      </w:r>
      <w:proofErr w:type="gramEnd"/>
      <w:r>
        <w:rPr>
          <w:sz w:val="18"/>
          <w:szCs w:val="18"/>
        </w:rPr>
        <w:t xml:space="preserve"> </w:t>
      </w:r>
      <w:r>
        <w:rPr>
          <w:spacing w:val="23"/>
          <w:sz w:val="18"/>
          <w:szCs w:val="18"/>
        </w:rPr>
        <w:t xml:space="preserve"> </w:t>
      </w:r>
      <w:r>
        <w:rPr>
          <w:sz w:val="18"/>
          <w:szCs w:val="18"/>
        </w:rPr>
        <w:t>is</w:t>
      </w:r>
      <w:r>
        <w:rPr>
          <w:spacing w:val="36"/>
          <w:sz w:val="18"/>
          <w:szCs w:val="18"/>
        </w:rPr>
        <w:t xml:space="preserve"> </w:t>
      </w:r>
      <w:proofErr w:type="spellStart"/>
      <w:r>
        <w:rPr>
          <w:w w:val="111"/>
          <w:sz w:val="18"/>
          <w:szCs w:val="18"/>
        </w:rPr>
        <w:t>distributi</w:t>
      </w:r>
      <w:r>
        <w:rPr>
          <w:spacing w:val="-4"/>
          <w:w w:val="111"/>
          <w:sz w:val="18"/>
          <w:szCs w:val="18"/>
        </w:rPr>
        <w:t>v</w:t>
      </w:r>
      <w:r>
        <w:rPr>
          <w:w w:val="111"/>
          <w:sz w:val="18"/>
          <w:szCs w:val="18"/>
        </w:rPr>
        <w:t>ely</w:t>
      </w:r>
      <w:proofErr w:type="spellEnd"/>
      <w:r>
        <w:rPr>
          <w:spacing w:val="34"/>
          <w:w w:val="111"/>
          <w:sz w:val="18"/>
          <w:szCs w:val="18"/>
        </w:rPr>
        <w:t xml:space="preserve"> </w:t>
      </w:r>
      <w:r>
        <w:rPr>
          <w:sz w:val="18"/>
          <w:szCs w:val="18"/>
        </w:rPr>
        <w:t>pr</w:t>
      </w:r>
      <w:r>
        <w:rPr>
          <w:spacing w:val="5"/>
          <w:sz w:val="18"/>
          <w:szCs w:val="18"/>
        </w:rPr>
        <w:t>o</w:t>
      </w:r>
      <w:r>
        <w:rPr>
          <w:sz w:val="18"/>
          <w:szCs w:val="18"/>
        </w:rPr>
        <w:t xml:space="preserve">cessed </w:t>
      </w:r>
      <w:r>
        <w:rPr>
          <w:spacing w:val="34"/>
          <w:sz w:val="18"/>
          <w:szCs w:val="18"/>
        </w:rPr>
        <w:t xml:space="preserve"> </w:t>
      </w:r>
      <w:r>
        <w:rPr>
          <w:spacing w:val="-5"/>
          <w:sz w:val="18"/>
          <w:szCs w:val="18"/>
        </w:rPr>
        <w:t>b</w:t>
      </w:r>
      <w:r>
        <w:rPr>
          <w:sz w:val="18"/>
          <w:szCs w:val="18"/>
        </w:rPr>
        <w:t xml:space="preserve">y </w:t>
      </w:r>
      <w:r>
        <w:rPr>
          <w:spacing w:val="5"/>
          <w:sz w:val="18"/>
          <w:szCs w:val="18"/>
        </w:rPr>
        <w:t xml:space="preserve"> </w:t>
      </w:r>
      <w:r>
        <w:rPr>
          <w:sz w:val="18"/>
          <w:szCs w:val="18"/>
        </w:rPr>
        <w:t xml:space="preserve">the </w:t>
      </w:r>
      <w:r>
        <w:rPr>
          <w:spacing w:val="22"/>
          <w:sz w:val="18"/>
          <w:szCs w:val="18"/>
        </w:rPr>
        <w:t xml:space="preserve"> </w:t>
      </w:r>
      <w:r>
        <w:rPr>
          <w:sz w:val="18"/>
          <w:szCs w:val="18"/>
        </w:rPr>
        <w:t>l</w:t>
      </w:r>
      <w:r>
        <w:rPr>
          <w:spacing w:val="5"/>
          <w:sz w:val="18"/>
          <w:szCs w:val="18"/>
        </w:rPr>
        <w:t>o</w:t>
      </w:r>
      <w:r>
        <w:rPr>
          <w:sz w:val="18"/>
          <w:szCs w:val="18"/>
        </w:rPr>
        <w:t xml:space="preserve">cal </w:t>
      </w:r>
      <w:r>
        <w:rPr>
          <w:spacing w:val="4"/>
          <w:sz w:val="18"/>
          <w:szCs w:val="18"/>
        </w:rPr>
        <w:t xml:space="preserve"> </w:t>
      </w:r>
      <w:r>
        <w:rPr>
          <w:w w:val="115"/>
          <w:sz w:val="18"/>
          <w:szCs w:val="18"/>
        </w:rPr>
        <w:t>s</w:t>
      </w:r>
      <w:r>
        <w:rPr>
          <w:spacing w:val="-6"/>
          <w:w w:val="115"/>
          <w:sz w:val="18"/>
          <w:szCs w:val="18"/>
        </w:rPr>
        <w:t>c</w:t>
      </w:r>
      <w:r>
        <w:rPr>
          <w:w w:val="115"/>
          <w:sz w:val="18"/>
          <w:szCs w:val="18"/>
        </w:rPr>
        <w:t>heduler</w:t>
      </w:r>
      <w:r>
        <w:rPr>
          <w:spacing w:val="-19"/>
          <w:w w:val="115"/>
          <w:sz w:val="18"/>
          <w:szCs w:val="18"/>
        </w:rPr>
        <w:t xml:space="preserve"> </w:t>
      </w:r>
      <w:r>
        <w:rPr>
          <w:w w:val="115"/>
          <w:sz w:val="18"/>
          <w:szCs w:val="18"/>
        </w:rPr>
        <w:t>at</w:t>
      </w:r>
      <w:r>
        <w:rPr>
          <w:spacing w:val="40"/>
          <w:w w:val="115"/>
          <w:sz w:val="18"/>
          <w:szCs w:val="18"/>
        </w:rPr>
        <w:t xml:space="preserve"> </w:t>
      </w:r>
      <w:r>
        <w:rPr>
          <w:w w:val="106"/>
          <w:sz w:val="18"/>
          <w:szCs w:val="18"/>
        </w:rPr>
        <w:t>ea</w:t>
      </w:r>
      <w:r>
        <w:rPr>
          <w:spacing w:val="-5"/>
          <w:w w:val="106"/>
          <w:sz w:val="18"/>
          <w:szCs w:val="18"/>
        </w:rPr>
        <w:t>c</w:t>
      </w:r>
      <w:r>
        <w:rPr>
          <w:w w:val="113"/>
          <w:sz w:val="18"/>
          <w:szCs w:val="18"/>
        </w:rPr>
        <w:t xml:space="preserve">h </w:t>
      </w:r>
      <w:r>
        <w:rPr>
          <w:w w:val="112"/>
          <w:sz w:val="18"/>
          <w:szCs w:val="18"/>
        </w:rPr>
        <w:t>computational</w:t>
      </w:r>
      <w:r>
        <w:rPr>
          <w:spacing w:val="1"/>
          <w:w w:val="112"/>
          <w:sz w:val="18"/>
          <w:szCs w:val="18"/>
        </w:rPr>
        <w:t xml:space="preserve"> </w:t>
      </w:r>
      <w:r>
        <w:rPr>
          <w:sz w:val="18"/>
          <w:szCs w:val="18"/>
        </w:rPr>
        <w:t>n</w:t>
      </w:r>
      <w:r>
        <w:rPr>
          <w:spacing w:val="5"/>
          <w:sz w:val="18"/>
          <w:szCs w:val="18"/>
        </w:rPr>
        <w:t>o</w:t>
      </w:r>
      <w:r>
        <w:rPr>
          <w:sz w:val="18"/>
          <w:szCs w:val="18"/>
        </w:rPr>
        <w:t>de.</w:t>
      </w:r>
      <w:r>
        <w:rPr>
          <w:spacing w:val="36"/>
          <w:sz w:val="18"/>
          <w:szCs w:val="18"/>
        </w:rPr>
        <w:t xml:space="preserve"> </w:t>
      </w:r>
      <w:proofErr w:type="gramStart"/>
      <w:r>
        <w:rPr>
          <w:sz w:val="18"/>
          <w:szCs w:val="18"/>
        </w:rPr>
        <w:t xml:space="preserve">Solution </w:t>
      </w:r>
      <w:r>
        <w:rPr>
          <w:spacing w:val="9"/>
          <w:sz w:val="18"/>
          <w:szCs w:val="18"/>
        </w:rPr>
        <w:t xml:space="preserve"> </w:t>
      </w:r>
      <w:r>
        <w:rPr>
          <w:sz w:val="18"/>
          <w:szCs w:val="18"/>
        </w:rPr>
        <w:t>for</w:t>
      </w:r>
      <w:proofErr w:type="gramEnd"/>
      <w:r>
        <w:rPr>
          <w:spacing w:val="15"/>
          <w:sz w:val="18"/>
          <w:szCs w:val="18"/>
        </w:rPr>
        <w:t xml:space="preserve"> </w:t>
      </w:r>
      <w:r>
        <w:rPr>
          <w:sz w:val="18"/>
          <w:szCs w:val="18"/>
        </w:rPr>
        <w:t>ea</w:t>
      </w:r>
      <w:r>
        <w:rPr>
          <w:spacing w:val="-5"/>
          <w:sz w:val="18"/>
          <w:szCs w:val="18"/>
        </w:rPr>
        <w:t>c</w:t>
      </w:r>
      <w:r>
        <w:rPr>
          <w:sz w:val="18"/>
          <w:szCs w:val="18"/>
        </w:rPr>
        <w:t>h</w:t>
      </w:r>
      <w:r>
        <w:rPr>
          <w:spacing w:val="30"/>
          <w:sz w:val="18"/>
          <w:szCs w:val="18"/>
        </w:rPr>
        <w:t xml:space="preserve"> </w:t>
      </w:r>
      <w:r>
        <w:rPr>
          <w:sz w:val="18"/>
          <w:szCs w:val="18"/>
        </w:rPr>
        <w:t>cycle</w:t>
      </w:r>
      <w:r>
        <w:rPr>
          <w:spacing w:val="15"/>
          <w:sz w:val="18"/>
          <w:szCs w:val="18"/>
        </w:rPr>
        <w:t xml:space="preserve"> </w:t>
      </w:r>
      <w:r>
        <w:rPr>
          <w:sz w:val="18"/>
          <w:szCs w:val="18"/>
        </w:rPr>
        <w:t>is</w:t>
      </w:r>
      <w:r>
        <w:rPr>
          <w:spacing w:val="8"/>
          <w:sz w:val="18"/>
          <w:szCs w:val="18"/>
        </w:rPr>
        <w:t xml:space="preserve"> </w:t>
      </w:r>
      <w:r>
        <w:rPr>
          <w:sz w:val="18"/>
          <w:szCs w:val="18"/>
        </w:rPr>
        <w:t>based  on</w:t>
      </w:r>
      <w:r>
        <w:rPr>
          <w:spacing w:val="17"/>
          <w:sz w:val="18"/>
          <w:szCs w:val="18"/>
        </w:rPr>
        <w:t xml:space="preserve"> </w:t>
      </w:r>
      <w:r>
        <w:rPr>
          <w:sz w:val="18"/>
          <w:szCs w:val="18"/>
        </w:rPr>
        <w:t>the</w:t>
      </w:r>
      <w:r>
        <w:rPr>
          <w:spacing w:val="39"/>
          <w:sz w:val="18"/>
          <w:szCs w:val="18"/>
        </w:rPr>
        <w:t xml:space="preserve"> </w:t>
      </w:r>
      <w:r>
        <w:rPr>
          <w:w w:val="109"/>
          <w:sz w:val="18"/>
          <w:szCs w:val="18"/>
        </w:rPr>
        <w:t>ne</w:t>
      </w:r>
      <w:r>
        <w:rPr>
          <w:spacing w:val="-5"/>
          <w:w w:val="109"/>
          <w:sz w:val="18"/>
          <w:szCs w:val="18"/>
        </w:rPr>
        <w:t>tw</w:t>
      </w:r>
      <w:r>
        <w:rPr>
          <w:w w:val="109"/>
          <w:sz w:val="18"/>
          <w:szCs w:val="18"/>
        </w:rPr>
        <w:t>ork</w:t>
      </w:r>
      <w:r>
        <w:rPr>
          <w:spacing w:val="5"/>
          <w:w w:val="109"/>
          <w:sz w:val="18"/>
          <w:szCs w:val="18"/>
        </w:rPr>
        <w:t xml:space="preserve"> </w:t>
      </w:r>
      <w:r>
        <w:rPr>
          <w:sz w:val="18"/>
          <w:szCs w:val="18"/>
        </w:rPr>
        <w:t>fl</w:t>
      </w:r>
      <w:r>
        <w:rPr>
          <w:spacing w:val="-5"/>
          <w:sz w:val="18"/>
          <w:szCs w:val="18"/>
        </w:rPr>
        <w:t>o</w:t>
      </w:r>
      <w:r>
        <w:rPr>
          <w:sz w:val="18"/>
          <w:szCs w:val="18"/>
        </w:rPr>
        <w:t>w</w:t>
      </w:r>
      <w:r>
        <w:rPr>
          <w:spacing w:val="1"/>
          <w:sz w:val="18"/>
          <w:szCs w:val="18"/>
        </w:rPr>
        <w:t xml:space="preserve"> </w:t>
      </w:r>
      <w:r>
        <w:rPr>
          <w:w w:val="110"/>
          <w:sz w:val="18"/>
          <w:szCs w:val="18"/>
        </w:rPr>
        <w:t xml:space="preserve">maximization </w:t>
      </w:r>
      <w:r>
        <w:rPr>
          <w:w w:val="111"/>
          <w:sz w:val="18"/>
          <w:szCs w:val="18"/>
        </w:rPr>
        <w:t>approa</w:t>
      </w:r>
      <w:r>
        <w:rPr>
          <w:spacing w:val="-4"/>
          <w:w w:val="111"/>
          <w:sz w:val="18"/>
          <w:szCs w:val="18"/>
        </w:rPr>
        <w:t>c</w:t>
      </w:r>
      <w:r>
        <w:rPr>
          <w:w w:val="111"/>
          <w:sz w:val="18"/>
          <w:szCs w:val="18"/>
        </w:rPr>
        <w:t>h</w:t>
      </w:r>
      <w:r>
        <w:rPr>
          <w:spacing w:val="13"/>
          <w:w w:val="111"/>
          <w:sz w:val="18"/>
          <w:szCs w:val="18"/>
        </w:rPr>
        <w:t xml:space="preserve"> </w:t>
      </w:r>
      <w:r>
        <w:rPr>
          <w:sz w:val="18"/>
          <w:szCs w:val="18"/>
        </w:rPr>
        <w:t>whi</w:t>
      </w:r>
      <w:r>
        <w:rPr>
          <w:spacing w:val="-5"/>
          <w:sz w:val="18"/>
          <w:szCs w:val="18"/>
        </w:rPr>
        <w:t>c</w:t>
      </w:r>
      <w:r>
        <w:rPr>
          <w:sz w:val="18"/>
          <w:szCs w:val="18"/>
        </w:rPr>
        <w:t>h  has</w:t>
      </w:r>
      <w:r>
        <w:rPr>
          <w:spacing w:val="42"/>
          <w:sz w:val="18"/>
          <w:szCs w:val="18"/>
        </w:rPr>
        <w:t xml:space="preserve"> </w:t>
      </w:r>
      <w:r>
        <w:rPr>
          <w:sz w:val="18"/>
          <w:szCs w:val="18"/>
        </w:rPr>
        <w:t>a</w:t>
      </w:r>
      <w:r>
        <w:rPr>
          <w:spacing w:val="28"/>
          <w:sz w:val="18"/>
          <w:szCs w:val="18"/>
        </w:rPr>
        <w:t xml:space="preserve"> </w:t>
      </w:r>
      <w:r>
        <w:rPr>
          <w:spacing w:val="5"/>
          <w:w w:val="107"/>
          <w:sz w:val="18"/>
          <w:szCs w:val="18"/>
        </w:rPr>
        <w:t>p</w:t>
      </w:r>
      <w:r>
        <w:rPr>
          <w:w w:val="107"/>
          <w:sz w:val="18"/>
          <w:szCs w:val="18"/>
        </w:rPr>
        <w:t>olynomial</w:t>
      </w:r>
      <w:r>
        <w:rPr>
          <w:spacing w:val="19"/>
          <w:w w:val="107"/>
          <w:sz w:val="18"/>
          <w:szCs w:val="18"/>
        </w:rPr>
        <w:t xml:space="preserve"> </w:t>
      </w:r>
      <w:r>
        <w:rPr>
          <w:w w:val="107"/>
          <w:sz w:val="18"/>
          <w:szCs w:val="18"/>
        </w:rPr>
        <w:t>complexi</w:t>
      </w:r>
      <w:r>
        <w:rPr>
          <w:spacing w:val="-4"/>
          <w:w w:val="107"/>
          <w:sz w:val="18"/>
          <w:szCs w:val="18"/>
        </w:rPr>
        <w:t>t</w:t>
      </w:r>
      <w:r>
        <w:rPr>
          <w:spacing w:val="-16"/>
          <w:w w:val="107"/>
          <w:sz w:val="18"/>
          <w:szCs w:val="18"/>
        </w:rPr>
        <w:t>y</w:t>
      </w:r>
      <w:r>
        <w:rPr>
          <w:w w:val="107"/>
          <w:sz w:val="18"/>
          <w:szCs w:val="18"/>
        </w:rPr>
        <w:t>.</w:t>
      </w:r>
      <w:r>
        <w:rPr>
          <w:spacing w:val="24"/>
          <w:w w:val="107"/>
          <w:sz w:val="18"/>
          <w:szCs w:val="18"/>
        </w:rPr>
        <w:t xml:space="preserve"> </w:t>
      </w:r>
      <w:r>
        <w:rPr>
          <w:spacing w:val="-15"/>
          <w:sz w:val="18"/>
          <w:szCs w:val="18"/>
        </w:rPr>
        <w:t>W</w:t>
      </w:r>
      <w:r>
        <w:rPr>
          <w:sz w:val="18"/>
          <w:szCs w:val="18"/>
        </w:rPr>
        <w:t>e</w:t>
      </w:r>
      <w:r>
        <w:rPr>
          <w:spacing w:val="36"/>
          <w:sz w:val="18"/>
          <w:szCs w:val="18"/>
        </w:rPr>
        <w:t xml:space="preserve"> </w:t>
      </w:r>
      <w:proofErr w:type="gramStart"/>
      <w:r>
        <w:rPr>
          <w:sz w:val="18"/>
          <w:szCs w:val="18"/>
        </w:rPr>
        <w:t>h</w:t>
      </w:r>
      <w:r>
        <w:rPr>
          <w:spacing w:val="-5"/>
          <w:sz w:val="18"/>
          <w:szCs w:val="18"/>
        </w:rPr>
        <w:t>av</w:t>
      </w:r>
      <w:r>
        <w:rPr>
          <w:sz w:val="18"/>
          <w:szCs w:val="18"/>
        </w:rPr>
        <w:t xml:space="preserve">e </w:t>
      </w:r>
      <w:r>
        <w:rPr>
          <w:spacing w:val="2"/>
          <w:sz w:val="18"/>
          <w:szCs w:val="18"/>
        </w:rPr>
        <w:t xml:space="preserve"> </w:t>
      </w:r>
      <w:r>
        <w:rPr>
          <w:w w:val="109"/>
          <w:sz w:val="18"/>
          <w:szCs w:val="18"/>
        </w:rPr>
        <w:t>impleme</w:t>
      </w:r>
      <w:r>
        <w:rPr>
          <w:spacing w:val="-4"/>
          <w:w w:val="109"/>
          <w:sz w:val="18"/>
          <w:szCs w:val="18"/>
        </w:rPr>
        <w:t>n</w:t>
      </w:r>
      <w:r>
        <w:rPr>
          <w:w w:val="109"/>
          <w:sz w:val="18"/>
          <w:szCs w:val="18"/>
        </w:rPr>
        <w:t>ted</w:t>
      </w:r>
      <w:proofErr w:type="gramEnd"/>
      <w:r>
        <w:rPr>
          <w:spacing w:val="20"/>
          <w:w w:val="109"/>
          <w:sz w:val="18"/>
          <w:szCs w:val="18"/>
        </w:rPr>
        <w:t xml:space="preserve"> </w:t>
      </w:r>
      <w:r>
        <w:rPr>
          <w:sz w:val="18"/>
          <w:szCs w:val="18"/>
        </w:rPr>
        <w:t xml:space="preserve">the </w:t>
      </w:r>
      <w:r>
        <w:rPr>
          <w:spacing w:val="6"/>
          <w:sz w:val="18"/>
          <w:szCs w:val="18"/>
        </w:rPr>
        <w:t xml:space="preserve"> </w:t>
      </w:r>
      <w:r>
        <w:rPr>
          <w:w w:val="119"/>
          <w:sz w:val="18"/>
          <w:szCs w:val="18"/>
        </w:rPr>
        <w:t>data</w:t>
      </w:r>
      <w:r>
        <w:rPr>
          <w:spacing w:val="8"/>
          <w:w w:val="119"/>
          <w:sz w:val="18"/>
          <w:szCs w:val="18"/>
        </w:rPr>
        <w:t xml:space="preserve"> </w:t>
      </w:r>
      <w:proofErr w:type="spellStart"/>
      <w:r>
        <w:rPr>
          <w:w w:val="110"/>
          <w:sz w:val="18"/>
          <w:szCs w:val="18"/>
        </w:rPr>
        <w:t>pr</w:t>
      </w:r>
      <w:r>
        <w:rPr>
          <w:spacing w:val="6"/>
          <w:w w:val="110"/>
          <w:sz w:val="18"/>
          <w:szCs w:val="18"/>
        </w:rPr>
        <w:t>o</w:t>
      </w:r>
      <w:r>
        <w:rPr>
          <w:w w:val="108"/>
          <w:sz w:val="18"/>
          <w:szCs w:val="18"/>
        </w:rPr>
        <w:t>duc</w:t>
      </w:r>
      <w:proofErr w:type="spellEnd"/>
      <w:r>
        <w:rPr>
          <w:w w:val="108"/>
          <w:sz w:val="18"/>
          <w:szCs w:val="18"/>
        </w:rPr>
        <w:t xml:space="preserve">- </w:t>
      </w:r>
      <w:proofErr w:type="spellStart"/>
      <w:r>
        <w:rPr>
          <w:sz w:val="18"/>
          <w:szCs w:val="18"/>
        </w:rPr>
        <w:t>tion</w:t>
      </w:r>
      <w:proofErr w:type="spellEnd"/>
      <w:r>
        <w:rPr>
          <w:sz w:val="18"/>
          <w:szCs w:val="18"/>
        </w:rPr>
        <w:t xml:space="preserve">  </w:t>
      </w:r>
      <w:r>
        <w:rPr>
          <w:w w:val="111"/>
          <w:sz w:val="18"/>
          <w:szCs w:val="18"/>
        </w:rPr>
        <w:t>planner</w:t>
      </w:r>
      <w:r>
        <w:rPr>
          <w:spacing w:val="5"/>
          <w:w w:val="111"/>
          <w:sz w:val="18"/>
          <w:szCs w:val="18"/>
        </w:rPr>
        <w:t xml:space="preserve"> </w:t>
      </w:r>
      <w:r>
        <w:rPr>
          <w:sz w:val="18"/>
          <w:szCs w:val="18"/>
        </w:rPr>
        <w:t xml:space="preserve">based </w:t>
      </w:r>
      <w:r>
        <w:rPr>
          <w:spacing w:val="6"/>
          <w:sz w:val="18"/>
          <w:szCs w:val="18"/>
        </w:rPr>
        <w:t xml:space="preserve"> </w:t>
      </w:r>
      <w:r>
        <w:rPr>
          <w:sz w:val="18"/>
          <w:szCs w:val="18"/>
        </w:rPr>
        <w:t>on</w:t>
      </w:r>
      <w:r>
        <w:rPr>
          <w:spacing w:val="21"/>
          <w:sz w:val="18"/>
          <w:szCs w:val="18"/>
        </w:rPr>
        <w:t xml:space="preserve"> </w:t>
      </w:r>
      <w:r>
        <w:rPr>
          <w:sz w:val="18"/>
          <w:szCs w:val="18"/>
        </w:rPr>
        <w:t>our</w:t>
      </w:r>
      <w:r>
        <w:rPr>
          <w:spacing w:val="33"/>
          <w:sz w:val="18"/>
          <w:szCs w:val="18"/>
        </w:rPr>
        <w:t xml:space="preserve"> </w:t>
      </w:r>
      <w:r>
        <w:rPr>
          <w:sz w:val="18"/>
          <w:szCs w:val="18"/>
        </w:rPr>
        <w:t>m</w:t>
      </w:r>
      <w:r>
        <w:rPr>
          <w:spacing w:val="5"/>
          <w:sz w:val="18"/>
          <w:szCs w:val="18"/>
        </w:rPr>
        <w:t>o</w:t>
      </w:r>
      <w:r>
        <w:rPr>
          <w:sz w:val="18"/>
          <w:szCs w:val="18"/>
        </w:rPr>
        <w:t>del</w:t>
      </w:r>
      <w:r>
        <w:rPr>
          <w:spacing w:val="38"/>
          <w:sz w:val="18"/>
          <w:szCs w:val="18"/>
        </w:rPr>
        <w:t xml:space="preserve"> </w:t>
      </w:r>
      <w:r>
        <w:rPr>
          <w:sz w:val="18"/>
          <w:szCs w:val="18"/>
        </w:rPr>
        <w:t>and  a</w:t>
      </w:r>
      <w:r>
        <w:rPr>
          <w:spacing w:val="21"/>
          <w:sz w:val="18"/>
          <w:szCs w:val="18"/>
        </w:rPr>
        <w:t xml:space="preserve"> </w:t>
      </w:r>
      <w:r>
        <w:rPr>
          <w:w w:val="110"/>
          <w:sz w:val="18"/>
          <w:szCs w:val="18"/>
        </w:rPr>
        <w:t>si</w:t>
      </w:r>
      <w:r>
        <w:rPr>
          <w:spacing w:val="-5"/>
          <w:w w:val="110"/>
          <w:sz w:val="18"/>
          <w:szCs w:val="18"/>
        </w:rPr>
        <w:t>m</w:t>
      </w:r>
      <w:r>
        <w:rPr>
          <w:w w:val="110"/>
          <w:sz w:val="18"/>
          <w:szCs w:val="18"/>
        </w:rPr>
        <w:t>ulating</w:t>
      </w:r>
      <w:r>
        <w:rPr>
          <w:spacing w:val="6"/>
          <w:w w:val="110"/>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r>
        <w:rPr>
          <w:spacing w:val="9"/>
          <w:w w:val="143"/>
          <w:sz w:val="18"/>
          <w:szCs w:val="18"/>
        </w:rPr>
        <w:t xml:space="preserve"> </w:t>
      </w:r>
      <w:r>
        <w:rPr>
          <w:sz w:val="18"/>
          <w:szCs w:val="18"/>
        </w:rPr>
        <w:t>using</w:t>
      </w:r>
      <w:r>
        <w:rPr>
          <w:spacing w:val="36"/>
          <w:sz w:val="18"/>
          <w:szCs w:val="18"/>
        </w:rPr>
        <w:t xml:space="preserve"> </w:t>
      </w:r>
      <w:r>
        <w:rPr>
          <w:sz w:val="18"/>
          <w:szCs w:val="18"/>
        </w:rPr>
        <w:t>a</w:t>
      </w:r>
      <w:r>
        <w:rPr>
          <w:spacing w:val="21"/>
          <w:sz w:val="18"/>
          <w:szCs w:val="18"/>
        </w:rPr>
        <w:t xml:space="preserve"> </w:t>
      </w:r>
      <w:r>
        <w:rPr>
          <w:w w:val="114"/>
          <w:sz w:val="18"/>
          <w:szCs w:val="18"/>
        </w:rPr>
        <w:t>standard</w:t>
      </w:r>
      <w:r>
        <w:rPr>
          <w:spacing w:val="16"/>
          <w:w w:val="114"/>
          <w:sz w:val="18"/>
          <w:szCs w:val="18"/>
        </w:rPr>
        <w:t xml:space="preserve"> </w:t>
      </w:r>
      <w:r>
        <w:rPr>
          <w:w w:val="114"/>
          <w:sz w:val="18"/>
          <w:szCs w:val="18"/>
        </w:rPr>
        <w:t xml:space="preserve">Grid </w:t>
      </w:r>
      <w:r>
        <w:rPr>
          <w:w w:val="109"/>
          <w:sz w:val="18"/>
          <w:szCs w:val="18"/>
        </w:rPr>
        <w:t>si</w:t>
      </w:r>
      <w:r>
        <w:rPr>
          <w:spacing w:val="-5"/>
          <w:w w:val="109"/>
          <w:sz w:val="18"/>
          <w:szCs w:val="18"/>
        </w:rPr>
        <w:t>m</w:t>
      </w:r>
      <w:r>
        <w:rPr>
          <w:w w:val="109"/>
          <w:sz w:val="18"/>
          <w:szCs w:val="18"/>
        </w:rPr>
        <w:t>ulation</w:t>
      </w:r>
      <w:r>
        <w:rPr>
          <w:spacing w:val="30"/>
          <w:w w:val="109"/>
          <w:sz w:val="18"/>
          <w:szCs w:val="18"/>
        </w:rPr>
        <w:t xml:space="preserve"> </w:t>
      </w:r>
      <w:r>
        <w:rPr>
          <w:w w:val="109"/>
          <w:sz w:val="18"/>
          <w:szCs w:val="18"/>
        </w:rPr>
        <w:t>frame</w:t>
      </w:r>
      <w:r>
        <w:rPr>
          <w:spacing w:val="-5"/>
          <w:w w:val="109"/>
          <w:sz w:val="18"/>
          <w:szCs w:val="18"/>
        </w:rPr>
        <w:t>w</w:t>
      </w:r>
      <w:r>
        <w:rPr>
          <w:w w:val="109"/>
          <w:sz w:val="18"/>
          <w:szCs w:val="18"/>
        </w:rPr>
        <w:t>ork</w:t>
      </w:r>
      <w:r>
        <w:rPr>
          <w:spacing w:val="8"/>
          <w:w w:val="109"/>
          <w:sz w:val="18"/>
          <w:szCs w:val="18"/>
        </w:rPr>
        <w:t xml:space="preserve"> </w:t>
      </w:r>
      <w:r>
        <w:rPr>
          <w:w w:val="109"/>
          <w:sz w:val="18"/>
          <w:szCs w:val="18"/>
        </w:rPr>
        <w:t>(</w:t>
      </w:r>
      <w:proofErr w:type="spellStart"/>
      <w:r>
        <w:rPr>
          <w:w w:val="109"/>
          <w:sz w:val="18"/>
          <w:szCs w:val="18"/>
        </w:rPr>
        <w:t>GridSim</w:t>
      </w:r>
      <w:proofErr w:type="spellEnd"/>
      <w:r>
        <w:rPr>
          <w:w w:val="109"/>
          <w:sz w:val="18"/>
          <w:szCs w:val="18"/>
        </w:rPr>
        <w:t>).</w:t>
      </w:r>
      <w:r>
        <w:rPr>
          <w:spacing w:val="38"/>
          <w:w w:val="109"/>
          <w:sz w:val="18"/>
          <w:szCs w:val="18"/>
        </w:rPr>
        <w:t xml:space="preserve"> </w:t>
      </w:r>
      <w:r>
        <w:rPr>
          <w:spacing w:val="-15"/>
          <w:sz w:val="18"/>
          <w:szCs w:val="18"/>
        </w:rPr>
        <w:t>W</w:t>
      </w:r>
      <w:r>
        <w:rPr>
          <w:sz w:val="18"/>
          <w:szCs w:val="18"/>
        </w:rPr>
        <w:t>e  h</w:t>
      </w:r>
      <w:r>
        <w:rPr>
          <w:spacing w:val="-5"/>
          <w:sz w:val="18"/>
          <w:szCs w:val="18"/>
        </w:rPr>
        <w:t>av</w:t>
      </w:r>
      <w:r>
        <w:rPr>
          <w:sz w:val="18"/>
          <w:szCs w:val="18"/>
        </w:rPr>
        <w:t xml:space="preserve">e </w:t>
      </w:r>
      <w:r>
        <w:rPr>
          <w:spacing w:val="12"/>
          <w:sz w:val="18"/>
          <w:szCs w:val="18"/>
        </w:rPr>
        <w:t xml:space="preserve"> </w:t>
      </w:r>
      <w:r>
        <w:rPr>
          <w:spacing w:val="-5"/>
          <w:sz w:val="18"/>
          <w:szCs w:val="18"/>
        </w:rPr>
        <w:t>v</w:t>
      </w:r>
      <w:r>
        <w:rPr>
          <w:sz w:val="18"/>
          <w:szCs w:val="18"/>
        </w:rPr>
        <w:t xml:space="preserve">erified </w:t>
      </w:r>
      <w:r>
        <w:rPr>
          <w:spacing w:val="5"/>
          <w:sz w:val="18"/>
          <w:szCs w:val="18"/>
        </w:rPr>
        <w:t xml:space="preserve"> </w:t>
      </w:r>
      <w:r>
        <w:rPr>
          <w:sz w:val="18"/>
          <w:szCs w:val="18"/>
        </w:rPr>
        <w:t xml:space="preserve">the </w:t>
      </w:r>
      <w:r>
        <w:rPr>
          <w:spacing w:val="15"/>
          <w:sz w:val="18"/>
          <w:szCs w:val="18"/>
        </w:rPr>
        <w:t xml:space="preserve"> </w:t>
      </w:r>
      <w:r>
        <w:rPr>
          <w:sz w:val="18"/>
          <w:szCs w:val="18"/>
        </w:rPr>
        <w:t>m</w:t>
      </w:r>
      <w:r>
        <w:rPr>
          <w:spacing w:val="5"/>
          <w:sz w:val="18"/>
          <w:szCs w:val="18"/>
        </w:rPr>
        <w:t>o</w:t>
      </w:r>
      <w:r>
        <w:rPr>
          <w:sz w:val="18"/>
          <w:szCs w:val="18"/>
        </w:rPr>
        <w:t xml:space="preserve">del </w:t>
      </w:r>
      <w:r>
        <w:rPr>
          <w:spacing w:val="9"/>
          <w:sz w:val="18"/>
          <w:szCs w:val="18"/>
        </w:rPr>
        <w:t xml:space="preserve"> </w:t>
      </w:r>
      <w:r>
        <w:rPr>
          <w:sz w:val="18"/>
          <w:szCs w:val="18"/>
        </w:rPr>
        <w:t xml:space="preserve">with </w:t>
      </w:r>
      <w:r>
        <w:rPr>
          <w:spacing w:val="15"/>
          <w:sz w:val="18"/>
          <w:szCs w:val="18"/>
        </w:rPr>
        <w:t xml:space="preserve"> </w:t>
      </w:r>
      <w:r>
        <w:rPr>
          <w:w w:val="110"/>
          <w:sz w:val="18"/>
          <w:szCs w:val="18"/>
        </w:rPr>
        <w:t>si</w:t>
      </w:r>
      <w:r>
        <w:rPr>
          <w:spacing w:val="-5"/>
          <w:w w:val="110"/>
          <w:sz w:val="18"/>
          <w:szCs w:val="18"/>
        </w:rPr>
        <w:t>m</w:t>
      </w:r>
      <w:r>
        <w:rPr>
          <w:w w:val="110"/>
          <w:sz w:val="18"/>
          <w:szCs w:val="18"/>
        </w:rPr>
        <w:t>ulations</w:t>
      </w:r>
      <w:r>
        <w:rPr>
          <w:spacing w:val="17"/>
          <w:w w:val="110"/>
          <w:sz w:val="18"/>
          <w:szCs w:val="18"/>
        </w:rPr>
        <w:t xml:space="preserve"> </w:t>
      </w:r>
      <w:r>
        <w:rPr>
          <w:w w:val="110"/>
          <w:sz w:val="18"/>
          <w:szCs w:val="18"/>
        </w:rPr>
        <w:t xml:space="preserve">based </w:t>
      </w:r>
      <w:r>
        <w:rPr>
          <w:sz w:val="18"/>
          <w:szCs w:val="18"/>
        </w:rPr>
        <w:t xml:space="preserve">on </w:t>
      </w:r>
      <w:r>
        <w:rPr>
          <w:spacing w:val="2"/>
          <w:sz w:val="18"/>
          <w:szCs w:val="18"/>
        </w:rPr>
        <w:t xml:space="preserve"> </w:t>
      </w:r>
      <w:r>
        <w:rPr>
          <w:w w:val="115"/>
          <w:sz w:val="18"/>
          <w:szCs w:val="18"/>
        </w:rPr>
        <w:t>data</w:t>
      </w:r>
      <w:r>
        <w:rPr>
          <w:spacing w:val="39"/>
          <w:w w:val="115"/>
          <w:sz w:val="18"/>
          <w:szCs w:val="18"/>
        </w:rPr>
        <w:t xml:space="preserve"> </w:t>
      </w:r>
      <w:r>
        <w:rPr>
          <w:w w:val="115"/>
          <w:sz w:val="18"/>
          <w:szCs w:val="18"/>
        </w:rPr>
        <w:t>obtained</w:t>
      </w:r>
      <w:r>
        <w:rPr>
          <w:spacing w:val="10"/>
          <w:w w:val="115"/>
          <w:sz w:val="18"/>
          <w:szCs w:val="18"/>
        </w:rPr>
        <w:t xml:space="preserve"> </w:t>
      </w:r>
      <w:r>
        <w:rPr>
          <w:sz w:val="18"/>
          <w:szCs w:val="18"/>
        </w:rPr>
        <w:t xml:space="preserve">from </w:t>
      </w:r>
      <w:r>
        <w:rPr>
          <w:spacing w:val="10"/>
          <w:sz w:val="18"/>
          <w:szCs w:val="18"/>
        </w:rPr>
        <w:t xml:space="preserve"> </w:t>
      </w:r>
      <w:r>
        <w:rPr>
          <w:sz w:val="18"/>
          <w:szCs w:val="18"/>
        </w:rPr>
        <w:t xml:space="preserve">the </w:t>
      </w:r>
      <w:r>
        <w:rPr>
          <w:spacing w:val="24"/>
          <w:sz w:val="18"/>
          <w:szCs w:val="18"/>
        </w:rPr>
        <w:t xml:space="preserve"> </w:t>
      </w:r>
      <w:r>
        <w:rPr>
          <w:sz w:val="18"/>
          <w:szCs w:val="18"/>
        </w:rPr>
        <w:t xml:space="preserve">real </w:t>
      </w:r>
      <w:r>
        <w:rPr>
          <w:spacing w:val="16"/>
          <w:sz w:val="18"/>
          <w:szCs w:val="18"/>
        </w:rPr>
        <w:t xml:space="preserve"> </w:t>
      </w:r>
      <w:r>
        <w:rPr>
          <w:w w:val="112"/>
          <w:sz w:val="18"/>
          <w:szCs w:val="18"/>
        </w:rPr>
        <w:t>data</w:t>
      </w:r>
      <w:r>
        <w:rPr>
          <w:spacing w:val="50"/>
          <w:w w:val="112"/>
          <w:sz w:val="18"/>
          <w:szCs w:val="18"/>
        </w:rPr>
        <w:t xml:space="preserve"> </w:t>
      </w:r>
      <w:r>
        <w:rPr>
          <w:w w:val="112"/>
          <w:sz w:val="18"/>
          <w:szCs w:val="18"/>
        </w:rPr>
        <w:t>pr</w:t>
      </w:r>
      <w:r>
        <w:rPr>
          <w:spacing w:val="6"/>
          <w:w w:val="112"/>
          <w:sz w:val="18"/>
          <w:szCs w:val="18"/>
        </w:rPr>
        <w:t>o</w:t>
      </w:r>
      <w:r>
        <w:rPr>
          <w:w w:val="112"/>
          <w:sz w:val="18"/>
          <w:szCs w:val="18"/>
        </w:rPr>
        <w:t>duction</w:t>
      </w:r>
      <w:r>
        <w:rPr>
          <w:spacing w:val="19"/>
          <w:w w:val="112"/>
          <w:sz w:val="18"/>
          <w:szCs w:val="18"/>
        </w:rPr>
        <w:t xml:space="preserve"> </w:t>
      </w:r>
      <w:r>
        <w:rPr>
          <w:w w:val="112"/>
          <w:sz w:val="18"/>
          <w:szCs w:val="18"/>
        </w:rPr>
        <w:t>frame</w:t>
      </w:r>
      <w:r>
        <w:rPr>
          <w:spacing w:val="-6"/>
          <w:w w:val="112"/>
          <w:sz w:val="18"/>
          <w:szCs w:val="18"/>
        </w:rPr>
        <w:t>w</w:t>
      </w:r>
      <w:r>
        <w:rPr>
          <w:w w:val="112"/>
          <w:sz w:val="18"/>
          <w:szCs w:val="18"/>
        </w:rPr>
        <w:t>ork</w:t>
      </w:r>
      <w:r>
        <w:rPr>
          <w:spacing w:val="-8"/>
          <w:w w:val="112"/>
          <w:sz w:val="18"/>
          <w:szCs w:val="18"/>
        </w:rPr>
        <w:t xml:space="preserve"> </w:t>
      </w:r>
      <w:r>
        <w:rPr>
          <w:sz w:val="18"/>
          <w:szCs w:val="18"/>
        </w:rPr>
        <w:t>of</w:t>
      </w:r>
      <w:r>
        <w:rPr>
          <w:spacing w:val="31"/>
          <w:sz w:val="18"/>
          <w:szCs w:val="18"/>
        </w:rPr>
        <w:t xml:space="preserve"> </w:t>
      </w:r>
      <w:r>
        <w:rPr>
          <w:sz w:val="18"/>
          <w:szCs w:val="18"/>
        </w:rPr>
        <w:t xml:space="preserve">a </w:t>
      </w:r>
      <w:r>
        <w:rPr>
          <w:spacing w:val="1"/>
          <w:sz w:val="18"/>
          <w:szCs w:val="18"/>
        </w:rPr>
        <w:t xml:space="preserve"> </w:t>
      </w:r>
      <w:r>
        <w:rPr>
          <w:w w:val="112"/>
          <w:sz w:val="18"/>
          <w:szCs w:val="18"/>
        </w:rPr>
        <w:t>HENP</w:t>
      </w:r>
      <w:r>
        <w:rPr>
          <w:spacing w:val="29"/>
          <w:w w:val="112"/>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29"/>
          <w:sz w:val="18"/>
          <w:szCs w:val="18"/>
        </w:rPr>
        <w:t xml:space="preserve">t, </w:t>
      </w:r>
      <w:r>
        <w:rPr>
          <w:sz w:val="18"/>
          <w:szCs w:val="18"/>
        </w:rPr>
        <w:t>whi</w:t>
      </w:r>
      <w:r>
        <w:rPr>
          <w:spacing w:val="-5"/>
          <w:sz w:val="18"/>
          <w:szCs w:val="18"/>
        </w:rPr>
        <w:t>c</w:t>
      </w:r>
      <w:r>
        <w:rPr>
          <w:sz w:val="18"/>
          <w:szCs w:val="18"/>
        </w:rPr>
        <w:t xml:space="preserve">h </w:t>
      </w:r>
      <w:r>
        <w:rPr>
          <w:spacing w:val="7"/>
          <w:sz w:val="18"/>
          <w:szCs w:val="18"/>
        </w:rPr>
        <w:t xml:space="preserve"> </w:t>
      </w:r>
      <w:r>
        <w:rPr>
          <w:sz w:val="18"/>
          <w:szCs w:val="18"/>
        </w:rPr>
        <w:t>h</w:t>
      </w:r>
      <w:r>
        <w:rPr>
          <w:spacing w:val="-5"/>
          <w:sz w:val="18"/>
          <w:szCs w:val="18"/>
        </w:rPr>
        <w:t>av</w:t>
      </w:r>
      <w:r>
        <w:rPr>
          <w:sz w:val="18"/>
          <w:szCs w:val="18"/>
        </w:rPr>
        <w:t xml:space="preserve">e </w:t>
      </w:r>
      <w:r>
        <w:rPr>
          <w:spacing w:val="9"/>
          <w:sz w:val="18"/>
          <w:szCs w:val="18"/>
        </w:rPr>
        <w:t xml:space="preserve"> </w:t>
      </w:r>
      <w:r>
        <w:rPr>
          <w:sz w:val="18"/>
          <w:szCs w:val="18"/>
        </w:rPr>
        <w:t>sh</w:t>
      </w:r>
      <w:r>
        <w:rPr>
          <w:spacing w:val="-5"/>
          <w:sz w:val="18"/>
          <w:szCs w:val="18"/>
        </w:rPr>
        <w:t>o</w:t>
      </w:r>
      <w:r>
        <w:rPr>
          <w:sz w:val="18"/>
          <w:szCs w:val="18"/>
        </w:rPr>
        <w:t xml:space="preserve">wn </w:t>
      </w:r>
      <w:r>
        <w:rPr>
          <w:spacing w:val="6"/>
          <w:sz w:val="18"/>
          <w:szCs w:val="18"/>
        </w:rPr>
        <w:t xml:space="preserve"> </w:t>
      </w:r>
      <w:r>
        <w:rPr>
          <w:sz w:val="18"/>
          <w:szCs w:val="18"/>
        </w:rPr>
        <w:t>a</w:t>
      </w:r>
      <w:r>
        <w:rPr>
          <w:spacing w:val="35"/>
          <w:sz w:val="18"/>
          <w:szCs w:val="18"/>
        </w:rPr>
        <w:t xml:space="preserve"> </w:t>
      </w:r>
      <w:r>
        <w:rPr>
          <w:w w:val="105"/>
          <w:sz w:val="18"/>
          <w:szCs w:val="18"/>
        </w:rPr>
        <w:t>significa</w:t>
      </w:r>
      <w:r>
        <w:rPr>
          <w:spacing w:val="-4"/>
          <w:w w:val="105"/>
          <w:sz w:val="18"/>
          <w:szCs w:val="18"/>
        </w:rPr>
        <w:t>n</w:t>
      </w:r>
      <w:r>
        <w:rPr>
          <w:w w:val="143"/>
          <w:sz w:val="18"/>
          <w:szCs w:val="18"/>
        </w:rPr>
        <w:t>t</w:t>
      </w:r>
      <w:r>
        <w:rPr>
          <w:spacing w:val="23"/>
          <w:w w:val="143"/>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23"/>
          <w:w w:val="143"/>
          <w:sz w:val="18"/>
          <w:szCs w:val="18"/>
        </w:rPr>
        <w:t xml:space="preserve"> </w:t>
      </w:r>
      <w:r>
        <w:rPr>
          <w:w w:val="109"/>
          <w:sz w:val="18"/>
          <w:szCs w:val="18"/>
        </w:rPr>
        <w:t>compared</w:t>
      </w:r>
      <w:r>
        <w:rPr>
          <w:spacing w:val="20"/>
          <w:w w:val="109"/>
          <w:sz w:val="18"/>
          <w:szCs w:val="18"/>
        </w:rPr>
        <w:t xml:space="preserve"> </w:t>
      </w:r>
      <w:r>
        <w:rPr>
          <w:sz w:val="18"/>
          <w:szCs w:val="18"/>
        </w:rPr>
        <w:t xml:space="preserve">to  </w:t>
      </w:r>
      <w:r>
        <w:rPr>
          <w:w w:val="112"/>
          <w:sz w:val="18"/>
          <w:szCs w:val="18"/>
        </w:rPr>
        <w:t>curre</w:t>
      </w:r>
      <w:r>
        <w:rPr>
          <w:spacing w:val="-4"/>
          <w:w w:val="112"/>
          <w:sz w:val="18"/>
          <w:szCs w:val="18"/>
        </w:rPr>
        <w:t>n</w:t>
      </w:r>
      <w:r>
        <w:rPr>
          <w:w w:val="112"/>
          <w:sz w:val="18"/>
          <w:szCs w:val="18"/>
        </w:rPr>
        <w:t>tly</w:t>
      </w:r>
      <w:r>
        <w:rPr>
          <w:spacing w:val="19"/>
          <w:w w:val="112"/>
          <w:sz w:val="18"/>
          <w:szCs w:val="18"/>
        </w:rPr>
        <w:t xml:space="preserve"> </w:t>
      </w:r>
      <w:r>
        <w:rPr>
          <w:sz w:val="18"/>
          <w:szCs w:val="18"/>
        </w:rPr>
        <w:t xml:space="preserve">used </w:t>
      </w:r>
      <w:r>
        <w:rPr>
          <w:spacing w:val="4"/>
          <w:sz w:val="18"/>
          <w:szCs w:val="18"/>
        </w:rPr>
        <w:t xml:space="preserve"> </w:t>
      </w:r>
      <w:r>
        <w:rPr>
          <w:w w:val="103"/>
          <w:sz w:val="18"/>
          <w:szCs w:val="18"/>
        </w:rPr>
        <w:t>s</w:t>
      </w:r>
      <w:r>
        <w:rPr>
          <w:spacing w:val="-5"/>
          <w:w w:val="103"/>
          <w:sz w:val="18"/>
          <w:szCs w:val="18"/>
        </w:rPr>
        <w:t>c</w:t>
      </w:r>
      <w:r>
        <w:rPr>
          <w:w w:val="108"/>
          <w:sz w:val="18"/>
          <w:szCs w:val="18"/>
        </w:rPr>
        <w:t xml:space="preserve">heduling </w:t>
      </w:r>
      <w:r>
        <w:rPr>
          <w:w w:val="112"/>
          <w:sz w:val="18"/>
          <w:szCs w:val="18"/>
        </w:rPr>
        <w:t>te</w:t>
      </w:r>
      <w:r>
        <w:rPr>
          <w:spacing w:val="-5"/>
          <w:w w:val="112"/>
          <w:sz w:val="18"/>
          <w:szCs w:val="18"/>
        </w:rPr>
        <w:t>c</w:t>
      </w:r>
      <w:r>
        <w:rPr>
          <w:w w:val="109"/>
          <w:sz w:val="18"/>
          <w:szCs w:val="18"/>
        </w:rPr>
        <w:t>hniques.</w:t>
      </w:r>
    </w:p>
    <w:p w:rsidR="00C45AA3" w:rsidRDefault="00C45AA3">
      <w:pPr>
        <w:spacing w:before="15" w:line="240" w:lineRule="exact"/>
        <w:rPr>
          <w:sz w:val="24"/>
          <w:szCs w:val="24"/>
        </w:rPr>
      </w:pPr>
    </w:p>
    <w:p w:rsidR="00C45AA3" w:rsidRDefault="00DC4C15">
      <w:pPr>
        <w:spacing w:line="265" w:lineRule="auto"/>
        <w:ind w:left="100" w:right="1840" w:firstLine="299"/>
        <w:jc w:val="both"/>
        <w:rPr>
          <w:sz w:val="18"/>
          <w:szCs w:val="18"/>
        </w:rPr>
      </w:pPr>
      <w:r>
        <w:rPr>
          <w:sz w:val="18"/>
          <w:szCs w:val="18"/>
        </w:rPr>
        <w:t xml:space="preserve">The </w:t>
      </w:r>
      <w:r>
        <w:rPr>
          <w:spacing w:val="24"/>
          <w:sz w:val="18"/>
          <w:szCs w:val="18"/>
        </w:rPr>
        <w:t xml:space="preserve"> </w:t>
      </w:r>
      <w:r>
        <w:rPr>
          <w:sz w:val="18"/>
          <w:szCs w:val="18"/>
        </w:rPr>
        <w:t>pa</w:t>
      </w:r>
      <w:r>
        <w:rPr>
          <w:spacing w:val="6"/>
          <w:sz w:val="18"/>
          <w:szCs w:val="18"/>
        </w:rPr>
        <w:t>p</w:t>
      </w:r>
      <w:r>
        <w:rPr>
          <w:sz w:val="18"/>
          <w:szCs w:val="18"/>
        </w:rPr>
        <w:t xml:space="preserve">er </w:t>
      </w:r>
      <w:r>
        <w:rPr>
          <w:spacing w:val="38"/>
          <w:sz w:val="18"/>
          <w:szCs w:val="18"/>
        </w:rPr>
        <w:t xml:space="preserve"> </w:t>
      </w:r>
      <w:r>
        <w:rPr>
          <w:sz w:val="18"/>
          <w:szCs w:val="18"/>
        </w:rPr>
        <w:t>is</w:t>
      </w:r>
      <w:r>
        <w:rPr>
          <w:spacing w:val="36"/>
          <w:sz w:val="18"/>
          <w:szCs w:val="18"/>
        </w:rPr>
        <w:t xml:space="preserve"> </w:t>
      </w:r>
      <w:r>
        <w:rPr>
          <w:w w:val="108"/>
          <w:sz w:val="18"/>
          <w:szCs w:val="18"/>
        </w:rPr>
        <w:t>organized</w:t>
      </w:r>
      <w:r>
        <w:rPr>
          <w:spacing w:val="30"/>
          <w:w w:val="108"/>
          <w:sz w:val="18"/>
          <w:szCs w:val="18"/>
        </w:rPr>
        <w:t xml:space="preserve"> </w:t>
      </w:r>
      <w:r>
        <w:rPr>
          <w:sz w:val="18"/>
          <w:szCs w:val="18"/>
        </w:rPr>
        <w:t xml:space="preserve">as </w:t>
      </w:r>
      <w:r>
        <w:rPr>
          <w:spacing w:val="1"/>
          <w:sz w:val="18"/>
          <w:szCs w:val="18"/>
        </w:rPr>
        <w:t xml:space="preserve"> </w:t>
      </w:r>
      <w:r>
        <w:rPr>
          <w:sz w:val="18"/>
          <w:szCs w:val="18"/>
        </w:rPr>
        <w:t>foll</w:t>
      </w:r>
      <w:r>
        <w:rPr>
          <w:spacing w:val="-5"/>
          <w:sz w:val="18"/>
          <w:szCs w:val="18"/>
        </w:rPr>
        <w:t>o</w:t>
      </w:r>
      <w:r>
        <w:rPr>
          <w:sz w:val="18"/>
          <w:szCs w:val="18"/>
        </w:rPr>
        <w:t>ws:</w:t>
      </w:r>
      <w:r>
        <w:rPr>
          <w:spacing w:val="37"/>
          <w:sz w:val="18"/>
          <w:szCs w:val="18"/>
        </w:rPr>
        <w:t xml:space="preserve"> </w:t>
      </w:r>
      <w:r>
        <w:rPr>
          <w:sz w:val="18"/>
          <w:szCs w:val="18"/>
        </w:rPr>
        <w:t xml:space="preserve">in  Section </w:t>
      </w:r>
      <w:r>
        <w:rPr>
          <w:spacing w:val="32"/>
          <w:sz w:val="18"/>
          <w:szCs w:val="18"/>
        </w:rPr>
        <w:t xml:space="preserve"> </w:t>
      </w:r>
      <w:r>
        <w:rPr>
          <w:sz w:val="18"/>
          <w:szCs w:val="18"/>
        </w:rPr>
        <w:t>2</w:t>
      </w:r>
      <w:r>
        <w:rPr>
          <w:spacing w:val="34"/>
          <w:sz w:val="18"/>
          <w:szCs w:val="18"/>
        </w:rPr>
        <w:t xml:space="preserve"> </w:t>
      </w:r>
      <w:r>
        <w:rPr>
          <w:spacing w:val="-5"/>
          <w:sz w:val="18"/>
          <w:szCs w:val="18"/>
        </w:rPr>
        <w:t>w</w:t>
      </w:r>
      <w:r>
        <w:rPr>
          <w:sz w:val="18"/>
          <w:szCs w:val="18"/>
        </w:rPr>
        <w:t>e</w:t>
      </w:r>
      <w:r>
        <w:rPr>
          <w:spacing w:val="37"/>
          <w:sz w:val="18"/>
          <w:szCs w:val="18"/>
        </w:rPr>
        <w:t xml:space="preserve"> </w:t>
      </w:r>
      <w:r>
        <w:rPr>
          <w:sz w:val="18"/>
          <w:szCs w:val="18"/>
        </w:rPr>
        <w:t>pr</w:t>
      </w:r>
      <w:r>
        <w:rPr>
          <w:spacing w:val="-5"/>
          <w:sz w:val="18"/>
          <w:szCs w:val="18"/>
        </w:rPr>
        <w:t>o</w:t>
      </w:r>
      <w:r>
        <w:rPr>
          <w:sz w:val="18"/>
          <w:szCs w:val="18"/>
        </w:rPr>
        <w:t xml:space="preserve">vide </w:t>
      </w:r>
      <w:r>
        <w:rPr>
          <w:spacing w:val="33"/>
          <w:sz w:val="18"/>
          <w:szCs w:val="18"/>
        </w:rPr>
        <w:t xml:space="preserve"> </w:t>
      </w:r>
      <w:del w:id="10" w:author="jlauret" w:date="2015-11-15T14:29:00Z">
        <w:r w:rsidDel="0077442C">
          <w:rPr>
            <w:sz w:val="18"/>
            <w:szCs w:val="18"/>
          </w:rPr>
          <w:delText xml:space="preserve">the </w:delText>
        </w:r>
        <w:r w:rsidDel="0077442C">
          <w:rPr>
            <w:spacing w:val="23"/>
            <w:sz w:val="18"/>
            <w:szCs w:val="18"/>
          </w:rPr>
          <w:delText xml:space="preserve"> </w:delText>
        </w:r>
      </w:del>
      <w:ins w:id="11" w:author="jlauret" w:date="2015-11-15T14:29:00Z">
        <w:r w:rsidR="0077442C">
          <w:rPr>
            <w:sz w:val="18"/>
            <w:szCs w:val="18"/>
          </w:rPr>
          <w:t>a</w:t>
        </w:r>
        <w:r w:rsidR="0077442C">
          <w:rPr>
            <w:sz w:val="18"/>
            <w:szCs w:val="18"/>
          </w:rPr>
          <w:t xml:space="preserve"> </w:t>
        </w:r>
        <w:r w:rsidR="0077442C">
          <w:rPr>
            <w:spacing w:val="23"/>
            <w:sz w:val="18"/>
            <w:szCs w:val="18"/>
          </w:rPr>
          <w:t xml:space="preserve"> </w:t>
        </w:r>
      </w:ins>
      <w:r>
        <w:rPr>
          <w:w w:val="110"/>
          <w:sz w:val="18"/>
          <w:szCs w:val="18"/>
        </w:rPr>
        <w:t>detailed</w:t>
      </w:r>
      <w:r>
        <w:rPr>
          <w:spacing w:val="35"/>
          <w:w w:val="110"/>
          <w:sz w:val="18"/>
          <w:szCs w:val="18"/>
        </w:rPr>
        <w:t xml:space="preserve"> </w:t>
      </w:r>
      <w:ins w:id="12" w:author="jlauret" w:date="2015-11-15T14:29:00Z">
        <w:r w:rsidR="0077442C">
          <w:rPr>
            <w:spacing w:val="35"/>
            <w:w w:val="110"/>
            <w:sz w:val="18"/>
            <w:szCs w:val="18"/>
          </w:rPr>
          <w:t xml:space="preserve">description of the </w:t>
        </w:r>
      </w:ins>
      <w:r>
        <w:rPr>
          <w:w w:val="110"/>
          <w:sz w:val="18"/>
          <w:szCs w:val="18"/>
        </w:rPr>
        <w:t>problem</w:t>
      </w:r>
      <w:del w:id="13" w:author="jlauret" w:date="2015-11-15T14:29:00Z">
        <w:r w:rsidDel="0077442C">
          <w:rPr>
            <w:w w:val="110"/>
            <w:sz w:val="18"/>
            <w:szCs w:val="18"/>
          </w:rPr>
          <w:delText xml:space="preserve"> description</w:delText>
        </w:r>
      </w:del>
      <w:r>
        <w:rPr>
          <w:w w:val="110"/>
          <w:sz w:val="18"/>
          <w:szCs w:val="18"/>
        </w:rPr>
        <w:t>,</w:t>
      </w:r>
      <w:r>
        <w:rPr>
          <w:spacing w:val="40"/>
          <w:w w:val="110"/>
          <w:sz w:val="18"/>
          <w:szCs w:val="18"/>
        </w:rPr>
        <w:t xml:space="preserve"> </w:t>
      </w:r>
      <w:r>
        <w:rPr>
          <w:sz w:val="18"/>
          <w:szCs w:val="18"/>
        </w:rPr>
        <w:t xml:space="preserve">Section </w:t>
      </w:r>
      <w:r>
        <w:rPr>
          <w:spacing w:val="43"/>
          <w:sz w:val="18"/>
          <w:szCs w:val="18"/>
        </w:rPr>
        <w:t xml:space="preserve"> </w:t>
      </w:r>
      <w:r>
        <w:rPr>
          <w:sz w:val="18"/>
          <w:szCs w:val="18"/>
        </w:rPr>
        <w:t xml:space="preserve">3 </w:t>
      </w:r>
      <w:r>
        <w:rPr>
          <w:spacing w:val="1"/>
          <w:sz w:val="18"/>
          <w:szCs w:val="18"/>
        </w:rPr>
        <w:t xml:space="preserve"> </w:t>
      </w:r>
      <w:r>
        <w:rPr>
          <w:w w:val="111"/>
          <w:sz w:val="18"/>
          <w:szCs w:val="18"/>
        </w:rPr>
        <w:t>prese</w:t>
      </w:r>
      <w:r>
        <w:rPr>
          <w:spacing w:val="-6"/>
          <w:w w:val="111"/>
          <w:sz w:val="18"/>
          <w:szCs w:val="18"/>
        </w:rPr>
        <w:t>n</w:t>
      </w:r>
      <w:r>
        <w:rPr>
          <w:w w:val="111"/>
          <w:sz w:val="18"/>
          <w:szCs w:val="18"/>
        </w:rPr>
        <w:t>ts</w:t>
      </w:r>
      <w:r>
        <w:rPr>
          <w:spacing w:val="41"/>
          <w:w w:val="111"/>
          <w:sz w:val="18"/>
          <w:szCs w:val="18"/>
        </w:rPr>
        <w:t xml:space="preserve"> </w:t>
      </w:r>
      <w:r>
        <w:rPr>
          <w:sz w:val="18"/>
          <w:szCs w:val="18"/>
        </w:rPr>
        <w:t xml:space="preserve">our </w:t>
      </w:r>
      <w:r>
        <w:rPr>
          <w:spacing w:val="23"/>
          <w:sz w:val="18"/>
          <w:szCs w:val="18"/>
        </w:rPr>
        <w:t xml:space="preserve"> </w:t>
      </w:r>
      <w:r>
        <w:rPr>
          <w:w w:val="113"/>
          <w:sz w:val="18"/>
          <w:szCs w:val="18"/>
        </w:rPr>
        <w:t>mathematical</w:t>
      </w:r>
      <w:r>
        <w:rPr>
          <w:spacing w:val="39"/>
          <w:w w:val="113"/>
          <w:sz w:val="18"/>
          <w:szCs w:val="18"/>
        </w:rPr>
        <w:t xml:space="preserve"> </w:t>
      </w:r>
      <w:r>
        <w:rPr>
          <w:sz w:val="18"/>
          <w:szCs w:val="18"/>
        </w:rPr>
        <w:t>m</w:t>
      </w:r>
      <w:r>
        <w:rPr>
          <w:spacing w:val="5"/>
          <w:sz w:val="18"/>
          <w:szCs w:val="18"/>
        </w:rPr>
        <w:t>o</w:t>
      </w:r>
      <w:r>
        <w:rPr>
          <w:sz w:val="18"/>
          <w:szCs w:val="18"/>
        </w:rPr>
        <w:t xml:space="preserve">del, </w:t>
      </w:r>
      <w:r>
        <w:rPr>
          <w:spacing w:val="34"/>
          <w:sz w:val="18"/>
          <w:szCs w:val="18"/>
        </w:rPr>
        <w:t xml:space="preserve"> </w:t>
      </w:r>
      <w:r>
        <w:rPr>
          <w:sz w:val="18"/>
          <w:szCs w:val="18"/>
        </w:rPr>
        <w:t xml:space="preserve">then   the </w:t>
      </w:r>
      <w:r>
        <w:rPr>
          <w:spacing w:val="34"/>
          <w:sz w:val="18"/>
          <w:szCs w:val="18"/>
        </w:rPr>
        <w:t xml:space="preserve"> </w:t>
      </w:r>
      <w:r>
        <w:rPr>
          <w:w w:val="109"/>
          <w:sz w:val="18"/>
          <w:szCs w:val="18"/>
        </w:rPr>
        <w:t>algorithms</w:t>
      </w:r>
      <w:r>
        <w:rPr>
          <w:spacing w:val="47"/>
          <w:w w:val="109"/>
          <w:sz w:val="18"/>
          <w:szCs w:val="18"/>
        </w:rPr>
        <w:t xml:space="preserve"> </w:t>
      </w:r>
      <w:r>
        <w:rPr>
          <w:sz w:val="18"/>
          <w:szCs w:val="18"/>
        </w:rPr>
        <w:t xml:space="preserve">for </w:t>
      </w:r>
      <w:r>
        <w:rPr>
          <w:spacing w:val="9"/>
          <w:sz w:val="18"/>
          <w:szCs w:val="18"/>
        </w:rPr>
        <w:t xml:space="preserve"> </w:t>
      </w:r>
      <w:r>
        <w:rPr>
          <w:w w:val="115"/>
          <w:sz w:val="18"/>
          <w:szCs w:val="18"/>
        </w:rPr>
        <w:t xml:space="preserve">a </w:t>
      </w:r>
      <w:r>
        <w:rPr>
          <w:sz w:val="18"/>
          <w:szCs w:val="18"/>
        </w:rPr>
        <w:t xml:space="preserve">plan </w:t>
      </w:r>
      <w:r>
        <w:rPr>
          <w:spacing w:val="14"/>
          <w:sz w:val="18"/>
          <w:szCs w:val="18"/>
        </w:rPr>
        <w:t xml:space="preserve"> </w:t>
      </w:r>
      <w:r>
        <w:rPr>
          <w:w w:val="110"/>
          <w:sz w:val="18"/>
          <w:szCs w:val="18"/>
        </w:rPr>
        <w:t>generation</w:t>
      </w:r>
      <w:r>
        <w:rPr>
          <w:spacing w:val="19"/>
          <w:w w:val="110"/>
          <w:sz w:val="18"/>
          <w:szCs w:val="18"/>
        </w:rPr>
        <w:t xml:space="preserve"> </w:t>
      </w:r>
      <w:r>
        <w:rPr>
          <w:sz w:val="18"/>
          <w:szCs w:val="18"/>
        </w:rPr>
        <w:t xml:space="preserve">are </w:t>
      </w:r>
      <w:r>
        <w:rPr>
          <w:spacing w:val="4"/>
          <w:sz w:val="18"/>
          <w:szCs w:val="18"/>
        </w:rPr>
        <w:t xml:space="preserve"> </w:t>
      </w:r>
      <w:r>
        <w:rPr>
          <w:sz w:val="18"/>
          <w:szCs w:val="18"/>
        </w:rPr>
        <w:t>gi</w:t>
      </w:r>
      <w:r>
        <w:rPr>
          <w:spacing w:val="-5"/>
          <w:sz w:val="18"/>
          <w:szCs w:val="18"/>
        </w:rPr>
        <w:t>v</w:t>
      </w:r>
      <w:r>
        <w:rPr>
          <w:sz w:val="18"/>
          <w:szCs w:val="18"/>
        </w:rPr>
        <w:t>en  in</w:t>
      </w:r>
      <w:r>
        <w:rPr>
          <w:spacing w:val="35"/>
          <w:sz w:val="18"/>
          <w:szCs w:val="18"/>
        </w:rPr>
        <w:t xml:space="preserve"> </w:t>
      </w:r>
      <w:r>
        <w:rPr>
          <w:sz w:val="18"/>
          <w:szCs w:val="18"/>
        </w:rPr>
        <w:t xml:space="preserve">Section </w:t>
      </w:r>
      <w:r>
        <w:rPr>
          <w:spacing w:val="21"/>
          <w:sz w:val="18"/>
          <w:szCs w:val="18"/>
        </w:rPr>
        <w:t xml:space="preserve"> </w:t>
      </w:r>
      <w:r>
        <w:rPr>
          <w:sz w:val="18"/>
          <w:szCs w:val="18"/>
        </w:rPr>
        <w:t>4,</w:t>
      </w:r>
      <w:r>
        <w:rPr>
          <w:spacing w:val="30"/>
          <w:sz w:val="18"/>
          <w:szCs w:val="18"/>
        </w:rPr>
        <w:t xml:space="preserve"> </w:t>
      </w:r>
      <w:r>
        <w:rPr>
          <w:sz w:val="18"/>
          <w:szCs w:val="18"/>
        </w:rPr>
        <w:t xml:space="preserve">Section </w:t>
      </w:r>
      <w:r>
        <w:rPr>
          <w:spacing w:val="21"/>
          <w:sz w:val="18"/>
          <w:szCs w:val="18"/>
        </w:rPr>
        <w:t xml:space="preserve"> </w:t>
      </w:r>
      <w:r>
        <w:rPr>
          <w:sz w:val="18"/>
          <w:szCs w:val="18"/>
        </w:rPr>
        <w:t>5</w:t>
      </w:r>
      <w:r>
        <w:rPr>
          <w:spacing w:val="24"/>
          <w:sz w:val="18"/>
          <w:szCs w:val="18"/>
        </w:rPr>
        <w:t xml:space="preserve"> </w:t>
      </w:r>
      <w:r>
        <w:rPr>
          <w:sz w:val="18"/>
          <w:szCs w:val="18"/>
        </w:rPr>
        <w:t>descri</w:t>
      </w:r>
      <w:r>
        <w:rPr>
          <w:spacing w:val="6"/>
          <w:sz w:val="18"/>
          <w:szCs w:val="18"/>
        </w:rPr>
        <w:t>b</w:t>
      </w:r>
      <w:r>
        <w:rPr>
          <w:sz w:val="18"/>
          <w:szCs w:val="18"/>
        </w:rPr>
        <w:t xml:space="preserve">es </w:t>
      </w:r>
      <w:r>
        <w:rPr>
          <w:spacing w:val="23"/>
          <w:sz w:val="18"/>
          <w:szCs w:val="18"/>
        </w:rPr>
        <w:t xml:space="preserve"> </w:t>
      </w:r>
      <w:r>
        <w:rPr>
          <w:sz w:val="18"/>
          <w:szCs w:val="18"/>
        </w:rPr>
        <w:t>h</w:t>
      </w:r>
      <w:r>
        <w:rPr>
          <w:spacing w:val="-5"/>
          <w:sz w:val="18"/>
          <w:szCs w:val="18"/>
        </w:rPr>
        <w:t>o</w:t>
      </w:r>
      <w:r>
        <w:rPr>
          <w:sz w:val="18"/>
          <w:szCs w:val="18"/>
        </w:rPr>
        <w:t>w</w:t>
      </w:r>
      <w:r>
        <w:rPr>
          <w:spacing w:val="37"/>
          <w:sz w:val="18"/>
          <w:szCs w:val="18"/>
        </w:rPr>
        <w:t xml:space="preserve"> </w:t>
      </w:r>
      <w:r>
        <w:rPr>
          <w:sz w:val="18"/>
          <w:szCs w:val="18"/>
        </w:rPr>
        <w:t xml:space="preserve">the </w:t>
      </w:r>
      <w:r>
        <w:rPr>
          <w:spacing w:val="12"/>
          <w:sz w:val="18"/>
          <w:szCs w:val="18"/>
        </w:rPr>
        <w:t xml:space="preserve"> </w:t>
      </w:r>
      <w:r>
        <w:rPr>
          <w:sz w:val="18"/>
          <w:szCs w:val="18"/>
        </w:rPr>
        <w:t xml:space="preserve">plan </w:t>
      </w:r>
      <w:r>
        <w:rPr>
          <w:spacing w:val="15"/>
          <w:sz w:val="18"/>
          <w:szCs w:val="18"/>
        </w:rPr>
        <w:t xml:space="preserve"> </w:t>
      </w:r>
      <w:r>
        <w:rPr>
          <w:w w:val="106"/>
          <w:sz w:val="18"/>
          <w:szCs w:val="18"/>
        </w:rPr>
        <w:t>execution</w:t>
      </w:r>
      <w:r>
        <w:rPr>
          <w:spacing w:val="41"/>
          <w:w w:val="106"/>
          <w:sz w:val="18"/>
          <w:szCs w:val="18"/>
        </w:rPr>
        <w:t xml:space="preserve"> </w:t>
      </w:r>
      <w:r>
        <w:rPr>
          <w:w w:val="106"/>
          <w:sz w:val="18"/>
          <w:szCs w:val="18"/>
        </w:rPr>
        <w:t xml:space="preserve">is </w:t>
      </w:r>
      <w:r>
        <w:rPr>
          <w:w w:val="109"/>
          <w:sz w:val="18"/>
          <w:szCs w:val="18"/>
        </w:rPr>
        <w:t>impleme</w:t>
      </w:r>
      <w:r>
        <w:rPr>
          <w:spacing w:val="-4"/>
          <w:w w:val="109"/>
          <w:sz w:val="18"/>
          <w:szCs w:val="18"/>
        </w:rPr>
        <w:t>n</w:t>
      </w:r>
      <w:r>
        <w:rPr>
          <w:w w:val="109"/>
          <w:sz w:val="18"/>
          <w:szCs w:val="18"/>
        </w:rPr>
        <w:t>ted,</w:t>
      </w:r>
      <w:r>
        <w:rPr>
          <w:spacing w:val="15"/>
          <w:w w:val="109"/>
          <w:sz w:val="18"/>
          <w:szCs w:val="18"/>
        </w:rPr>
        <w:t xml:space="preserve"> </w:t>
      </w:r>
      <w:r>
        <w:rPr>
          <w:sz w:val="18"/>
          <w:szCs w:val="18"/>
        </w:rPr>
        <w:t xml:space="preserve">and, </w:t>
      </w:r>
      <w:r>
        <w:rPr>
          <w:spacing w:val="8"/>
          <w:sz w:val="18"/>
          <w:szCs w:val="18"/>
        </w:rPr>
        <w:t xml:space="preserve"> </w:t>
      </w:r>
      <w:r>
        <w:rPr>
          <w:sz w:val="18"/>
          <w:szCs w:val="18"/>
        </w:rPr>
        <w:t>finall</w:t>
      </w:r>
      <w:r>
        <w:rPr>
          <w:spacing w:val="-15"/>
          <w:sz w:val="18"/>
          <w:szCs w:val="18"/>
        </w:rPr>
        <w:t>y</w:t>
      </w:r>
      <w:r>
        <w:rPr>
          <w:sz w:val="18"/>
          <w:szCs w:val="18"/>
        </w:rPr>
        <w:t>,</w:t>
      </w:r>
      <w:r>
        <w:rPr>
          <w:spacing w:val="39"/>
          <w:sz w:val="18"/>
          <w:szCs w:val="18"/>
        </w:rPr>
        <w:t xml:space="preserve"> </w:t>
      </w:r>
      <w:del w:id="14" w:author="jlauret" w:date="2015-11-15T14:29:00Z">
        <w:r w:rsidDel="0077442C">
          <w:rPr>
            <w:sz w:val="18"/>
            <w:szCs w:val="18"/>
          </w:rPr>
          <w:delText xml:space="preserve">the  </w:delText>
        </w:r>
      </w:del>
      <w:r>
        <w:rPr>
          <w:sz w:val="18"/>
          <w:szCs w:val="18"/>
        </w:rPr>
        <w:t xml:space="preserve">Section </w:t>
      </w:r>
      <w:r>
        <w:rPr>
          <w:spacing w:val="9"/>
          <w:sz w:val="18"/>
          <w:szCs w:val="18"/>
        </w:rPr>
        <w:t xml:space="preserve"> </w:t>
      </w:r>
      <w:r>
        <w:rPr>
          <w:sz w:val="18"/>
          <w:szCs w:val="18"/>
        </w:rPr>
        <w:t>6</w:t>
      </w:r>
      <w:r>
        <w:rPr>
          <w:spacing w:val="12"/>
          <w:sz w:val="18"/>
          <w:szCs w:val="18"/>
        </w:rPr>
        <w:t xml:space="preserve"> </w:t>
      </w:r>
      <w:r>
        <w:rPr>
          <w:sz w:val="18"/>
          <w:szCs w:val="18"/>
        </w:rPr>
        <w:t>pr</w:t>
      </w:r>
      <w:r>
        <w:rPr>
          <w:spacing w:val="-5"/>
          <w:sz w:val="18"/>
          <w:szCs w:val="18"/>
        </w:rPr>
        <w:t>o</w:t>
      </w:r>
      <w:r>
        <w:rPr>
          <w:sz w:val="18"/>
          <w:szCs w:val="18"/>
        </w:rPr>
        <w:t xml:space="preserve">vides </w:t>
      </w:r>
      <w:r>
        <w:rPr>
          <w:spacing w:val="12"/>
          <w:sz w:val="18"/>
          <w:szCs w:val="18"/>
        </w:rPr>
        <w:t xml:space="preserve"> </w:t>
      </w:r>
      <w:r>
        <w:rPr>
          <w:sz w:val="18"/>
          <w:szCs w:val="18"/>
        </w:rPr>
        <w:t>a</w:t>
      </w:r>
      <w:r>
        <w:rPr>
          <w:spacing w:val="22"/>
          <w:sz w:val="18"/>
          <w:szCs w:val="18"/>
        </w:rPr>
        <w:t xml:space="preserve"> </w:t>
      </w:r>
      <w:r>
        <w:rPr>
          <w:w w:val="110"/>
          <w:sz w:val="18"/>
          <w:szCs w:val="18"/>
        </w:rPr>
        <w:t>description</w:t>
      </w:r>
      <w:r>
        <w:rPr>
          <w:spacing w:val="6"/>
          <w:w w:val="110"/>
          <w:sz w:val="18"/>
          <w:szCs w:val="18"/>
        </w:rPr>
        <w:t xml:space="preserve"> </w:t>
      </w:r>
      <w:r>
        <w:rPr>
          <w:sz w:val="18"/>
          <w:szCs w:val="18"/>
        </w:rPr>
        <w:t>of</w:t>
      </w:r>
      <w:r>
        <w:rPr>
          <w:spacing w:val="7"/>
          <w:sz w:val="18"/>
          <w:szCs w:val="18"/>
        </w:rPr>
        <w:t xml:space="preserve"> </w:t>
      </w:r>
      <w:r>
        <w:rPr>
          <w:sz w:val="18"/>
          <w:szCs w:val="18"/>
        </w:rPr>
        <w:t xml:space="preserve">the  </w:t>
      </w:r>
      <w:r>
        <w:rPr>
          <w:w w:val="113"/>
          <w:sz w:val="18"/>
          <w:szCs w:val="18"/>
        </w:rPr>
        <w:t>si</w:t>
      </w:r>
      <w:r>
        <w:rPr>
          <w:spacing w:val="-6"/>
          <w:w w:val="113"/>
          <w:sz w:val="18"/>
          <w:szCs w:val="18"/>
        </w:rPr>
        <w:t>m</w:t>
      </w:r>
      <w:r>
        <w:rPr>
          <w:w w:val="113"/>
          <w:sz w:val="18"/>
          <w:szCs w:val="18"/>
        </w:rPr>
        <w:t>ulation</w:t>
      </w:r>
      <w:r>
        <w:rPr>
          <w:spacing w:val="-17"/>
          <w:w w:val="113"/>
          <w:sz w:val="18"/>
          <w:szCs w:val="18"/>
        </w:rPr>
        <w:t xml:space="preserve"> </w:t>
      </w:r>
      <w:r>
        <w:rPr>
          <w:w w:val="113"/>
          <w:sz w:val="18"/>
          <w:szCs w:val="18"/>
        </w:rPr>
        <w:t xml:space="preserve">setup, </w:t>
      </w:r>
      <w:r>
        <w:rPr>
          <w:sz w:val="18"/>
          <w:szCs w:val="18"/>
        </w:rPr>
        <w:t>used</w:t>
      </w:r>
      <w:r>
        <w:rPr>
          <w:spacing w:val="43"/>
          <w:sz w:val="18"/>
          <w:szCs w:val="18"/>
        </w:rPr>
        <w:t xml:space="preserve"> </w:t>
      </w:r>
      <w:r>
        <w:rPr>
          <w:w w:val="111"/>
          <w:sz w:val="18"/>
          <w:szCs w:val="18"/>
        </w:rPr>
        <w:t>data,</w:t>
      </w:r>
      <w:r>
        <w:rPr>
          <w:spacing w:val="36"/>
          <w:w w:val="111"/>
          <w:sz w:val="18"/>
          <w:szCs w:val="18"/>
        </w:rPr>
        <w:t xml:space="preserve"> </w:t>
      </w:r>
      <w:r>
        <w:rPr>
          <w:w w:val="111"/>
          <w:sz w:val="18"/>
          <w:szCs w:val="18"/>
        </w:rPr>
        <w:t>si</w:t>
      </w:r>
      <w:r>
        <w:rPr>
          <w:spacing w:val="-6"/>
          <w:w w:val="111"/>
          <w:sz w:val="18"/>
          <w:szCs w:val="18"/>
        </w:rPr>
        <w:t>m</w:t>
      </w:r>
      <w:r>
        <w:rPr>
          <w:w w:val="111"/>
          <w:sz w:val="18"/>
          <w:szCs w:val="18"/>
        </w:rPr>
        <w:t>ulated</w:t>
      </w:r>
      <w:r>
        <w:rPr>
          <w:spacing w:val="13"/>
          <w:w w:val="111"/>
          <w:sz w:val="18"/>
          <w:szCs w:val="18"/>
        </w:rPr>
        <w:t xml:space="preserve"> </w:t>
      </w:r>
      <w:r>
        <w:rPr>
          <w:w w:val="111"/>
          <w:sz w:val="18"/>
          <w:szCs w:val="18"/>
        </w:rPr>
        <w:t>s</w:t>
      </w:r>
      <w:r>
        <w:rPr>
          <w:spacing w:val="-6"/>
          <w:w w:val="111"/>
          <w:sz w:val="18"/>
          <w:szCs w:val="18"/>
        </w:rPr>
        <w:t>c</w:t>
      </w:r>
      <w:r>
        <w:rPr>
          <w:w w:val="111"/>
          <w:sz w:val="18"/>
          <w:szCs w:val="18"/>
        </w:rPr>
        <w:t>heduling</w:t>
      </w:r>
      <w:r>
        <w:rPr>
          <w:spacing w:val="-17"/>
          <w:w w:val="111"/>
          <w:sz w:val="18"/>
          <w:szCs w:val="18"/>
        </w:rPr>
        <w:t xml:space="preserve"> </w:t>
      </w:r>
      <w:r>
        <w:rPr>
          <w:w w:val="111"/>
          <w:sz w:val="18"/>
          <w:szCs w:val="18"/>
        </w:rPr>
        <w:t>approa</w:t>
      </w:r>
      <w:r>
        <w:rPr>
          <w:spacing w:val="-4"/>
          <w:w w:val="111"/>
          <w:sz w:val="18"/>
          <w:szCs w:val="18"/>
        </w:rPr>
        <w:t>c</w:t>
      </w:r>
      <w:r>
        <w:rPr>
          <w:w w:val="111"/>
          <w:sz w:val="18"/>
          <w:szCs w:val="18"/>
        </w:rPr>
        <w:t>hes</w:t>
      </w:r>
      <w:r>
        <w:rPr>
          <w:spacing w:val="3"/>
          <w:w w:val="111"/>
          <w:sz w:val="18"/>
          <w:szCs w:val="18"/>
        </w:rPr>
        <w:t xml:space="preserve"> </w:t>
      </w:r>
      <w:r>
        <w:rPr>
          <w:sz w:val="18"/>
          <w:szCs w:val="18"/>
        </w:rPr>
        <w:t xml:space="preserve">and </w:t>
      </w:r>
      <w:r>
        <w:rPr>
          <w:spacing w:val="8"/>
          <w:sz w:val="18"/>
          <w:szCs w:val="18"/>
        </w:rPr>
        <w:t xml:space="preserve"> </w:t>
      </w:r>
      <w:r>
        <w:rPr>
          <w:sz w:val="18"/>
          <w:szCs w:val="18"/>
        </w:rPr>
        <w:t xml:space="preserve">the </w:t>
      </w:r>
      <w:r>
        <w:rPr>
          <w:spacing w:val="7"/>
          <w:sz w:val="18"/>
          <w:szCs w:val="18"/>
        </w:rPr>
        <w:t xml:space="preserve"> </w:t>
      </w:r>
      <w:r>
        <w:rPr>
          <w:w w:val="111"/>
          <w:sz w:val="18"/>
          <w:szCs w:val="18"/>
        </w:rPr>
        <w:t>obtained</w:t>
      </w:r>
      <w:r>
        <w:rPr>
          <w:spacing w:val="18"/>
          <w:w w:val="111"/>
          <w:sz w:val="18"/>
          <w:szCs w:val="18"/>
        </w:rPr>
        <w:t xml:space="preserve"> </w:t>
      </w:r>
      <w:r>
        <w:rPr>
          <w:w w:val="111"/>
          <w:sz w:val="18"/>
          <w:szCs w:val="18"/>
        </w:rPr>
        <w:t>results.</w:t>
      </w:r>
    </w:p>
    <w:p w:rsidR="00C45AA3" w:rsidRDefault="00C45AA3">
      <w:pPr>
        <w:spacing w:before="1" w:line="160" w:lineRule="exact"/>
        <w:rPr>
          <w:sz w:val="16"/>
          <w:szCs w:val="16"/>
        </w:rPr>
      </w:pPr>
    </w:p>
    <w:p w:rsidR="00C45AA3" w:rsidRDefault="00C45AA3">
      <w:pPr>
        <w:spacing w:line="200" w:lineRule="exact"/>
      </w:pPr>
    </w:p>
    <w:p w:rsidR="00C45AA3" w:rsidRDefault="00C45AA3">
      <w:pPr>
        <w:spacing w:line="200" w:lineRule="exact"/>
      </w:pPr>
    </w:p>
    <w:p w:rsidR="00C45AA3" w:rsidRDefault="00DC4C15">
      <w:pPr>
        <w:ind w:left="100" w:right="6704"/>
        <w:jc w:val="both"/>
        <w:rPr>
          <w:sz w:val="18"/>
          <w:szCs w:val="18"/>
        </w:rPr>
      </w:pPr>
      <w:r>
        <w:rPr>
          <w:sz w:val="18"/>
          <w:szCs w:val="18"/>
        </w:rPr>
        <w:t>2</w:t>
      </w:r>
      <w:r>
        <w:rPr>
          <w:spacing w:val="36"/>
          <w:sz w:val="18"/>
          <w:szCs w:val="18"/>
        </w:rPr>
        <w:t xml:space="preserve"> </w:t>
      </w:r>
      <w:r>
        <w:rPr>
          <w:w w:val="128"/>
          <w:sz w:val="18"/>
          <w:szCs w:val="18"/>
        </w:rPr>
        <w:t>Problem</w:t>
      </w:r>
      <w:r>
        <w:rPr>
          <w:spacing w:val="19"/>
          <w:w w:val="128"/>
          <w:sz w:val="18"/>
          <w:szCs w:val="18"/>
        </w:rPr>
        <w:t xml:space="preserve"> </w:t>
      </w:r>
      <w:proofErr w:type="gramStart"/>
      <w:r>
        <w:rPr>
          <w:w w:val="128"/>
          <w:sz w:val="18"/>
          <w:szCs w:val="18"/>
        </w:rPr>
        <w:t>description</w:t>
      </w:r>
      <w:proofErr w:type="gramEnd"/>
    </w:p>
    <w:p w:rsidR="00C45AA3" w:rsidRDefault="00C45AA3">
      <w:pPr>
        <w:spacing w:before="19" w:line="240" w:lineRule="exact"/>
        <w:rPr>
          <w:sz w:val="24"/>
          <w:szCs w:val="24"/>
        </w:rPr>
      </w:pPr>
    </w:p>
    <w:p w:rsidR="00C45AA3" w:rsidRDefault="00DC4C15">
      <w:pPr>
        <w:spacing w:line="265" w:lineRule="auto"/>
        <w:ind w:left="100" w:right="1840"/>
        <w:jc w:val="both"/>
        <w:rPr>
          <w:sz w:val="18"/>
          <w:szCs w:val="18"/>
        </w:rPr>
        <w:sectPr w:rsidR="00C45AA3">
          <w:pgSz w:w="11920" w:h="16840"/>
          <w:pgMar w:top="1560" w:right="1680" w:bottom="280" w:left="1340" w:header="720" w:footer="720" w:gutter="0"/>
          <w:cols w:space="720"/>
        </w:sectPr>
      </w:pPr>
      <w:r>
        <w:rPr>
          <w:spacing w:val="-15"/>
          <w:sz w:val="18"/>
          <w:szCs w:val="18"/>
        </w:rPr>
        <w:t>W</w:t>
      </w:r>
      <w:r>
        <w:rPr>
          <w:sz w:val="18"/>
          <w:szCs w:val="18"/>
        </w:rPr>
        <w:t>e</w:t>
      </w:r>
      <w:r>
        <w:rPr>
          <w:spacing w:val="25"/>
          <w:sz w:val="18"/>
          <w:szCs w:val="18"/>
        </w:rPr>
        <w:t xml:space="preserve"> </w:t>
      </w:r>
      <w:proofErr w:type="gramStart"/>
      <w:r>
        <w:rPr>
          <w:sz w:val="18"/>
          <w:szCs w:val="18"/>
        </w:rPr>
        <w:t xml:space="preserve">consider </w:t>
      </w:r>
      <w:r>
        <w:rPr>
          <w:spacing w:val="4"/>
          <w:sz w:val="18"/>
          <w:szCs w:val="18"/>
        </w:rPr>
        <w:t xml:space="preserve"> </w:t>
      </w:r>
      <w:r>
        <w:rPr>
          <w:w w:val="119"/>
          <w:sz w:val="18"/>
          <w:szCs w:val="18"/>
        </w:rPr>
        <w:t>data</w:t>
      </w:r>
      <w:proofErr w:type="gramEnd"/>
      <w:r>
        <w:rPr>
          <w:spacing w:val="-4"/>
          <w:w w:val="119"/>
          <w:sz w:val="18"/>
          <w:szCs w:val="18"/>
        </w:rPr>
        <w:t xml:space="preserve"> </w:t>
      </w:r>
      <w:r>
        <w:rPr>
          <w:sz w:val="18"/>
          <w:szCs w:val="18"/>
        </w:rPr>
        <w:t>pr</w:t>
      </w:r>
      <w:r>
        <w:rPr>
          <w:spacing w:val="5"/>
          <w:sz w:val="18"/>
          <w:szCs w:val="18"/>
        </w:rPr>
        <w:t>o</w:t>
      </w:r>
      <w:r>
        <w:rPr>
          <w:sz w:val="18"/>
          <w:szCs w:val="18"/>
        </w:rPr>
        <w:t xml:space="preserve">cessing </w:t>
      </w:r>
      <w:r>
        <w:rPr>
          <w:spacing w:val="5"/>
          <w:sz w:val="18"/>
          <w:szCs w:val="18"/>
        </w:rPr>
        <w:t xml:space="preserve"> </w:t>
      </w:r>
      <w:r>
        <w:rPr>
          <w:sz w:val="18"/>
          <w:szCs w:val="18"/>
        </w:rPr>
        <w:t>in</w:t>
      </w:r>
      <w:r>
        <w:rPr>
          <w:spacing w:val="18"/>
          <w:sz w:val="18"/>
          <w:szCs w:val="18"/>
        </w:rPr>
        <w:t xml:space="preserve"> </w:t>
      </w:r>
      <w:r>
        <w:rPr>
          <w:sz w:val="18"/>
          <w:szCs w:val="18"/>
        </w:rPr>
        <w:t>a</w:t>
      </w:r>
      <w:r>
        <w:rPr>
          <w:spacing w:val="17"/>
          <w:sz w:val="18"/>
          <w:szCs w:val="18"/>
        </w:rPr>
        <w:t xml:space="preserve"> </w:t>
      </w:r>
      <w:r>
        <w:rPr>
          <w:w w:val="111"/>
          <w:sz w:val="18"/>
          <w:szCs w:val="18"/>
        </w:rPr>
        <w:t>computational</w:t>
      </w:r>
      <w:r>
        <w:rPr>
          <w:spacing w:val="10"/>
          <w:w w:val="111"/>
          <w:sz w:val="18"/>
          <w:szCs w:val="18"/>
        </w:rPr>
        <w:t xml:space="preserve"> </w:t>
      </w:r>
      <w:r>
        <w:rPr>
          <w:sz w:val="18"/>
          <w:szCs w:val="18"/>
        </w:rPr>
        <w:t xml:space="preserve">Grid, </w:t>
      </w:r>
      <w:r>
        <w:rPr>
          <w:spacing w:val="5"/>
          <w:sz w:val="18"/>
          <w:szCs w:val="18"/>
        </w:rPr>
        <w:t xml:space="preserve"> </w:t>
      </w:r>
      <w:r>
        <w:rPr>
          <w:sz w:val="18"/>
          <w:szCs w:val="18"/>
        </w:rPr>
        <w:t>whi</w:t>
      </w:r>
      <w:r>
        <w:rPr>
          <w:spacing w:val="-5"/>
          <w:sz w:val="18"/>
          <w:szCs w:val="18"/>
        </w:rPr>
        <w:t>c</w:t>
      </w:r>
      <w:r>
        <w:rPr>
          <w:sz w:val="18"/>
          <w:szCs w:val="18"/>
        </w:rPr>
        <w:t>h</w:t>
      </w:r>
      <w:r>
        <w:rPr>
          <w:spacing w:val="34"/>
          <w:sz w:val="18"/>
          <w:szCs w:val="18"/>
        </w:rPr>
        <w:t xml:space="preserve"> </w:t>
      </w:r>
      <w:r>
        <w:rPr>
          <w:sz w:val="18"/>
          <w:szCs w:val="18"/>
        </w:rPr>
        <w:t>is</w:t>
      </w:r>
      <w:r>
        <w:rPr>
          <w:spacing w:val="9"/>
          <w:sz w:val="18"/>
          <w:szCs w:val="18"/>
        </w:rPr>
        <w:t xml:space="preserve"> </w:t>
      </w:r>
      <w:r>
        <w:rPr>
          <w:sz w:val="18"/>
          <w:szCs w:val="18"/>
        </w:rPr>
        <w:t>a</w:t>
      </w:r>
      <w:r>
        <w:rPr>
          <w:spacing w:val="17"/>
          <w:sz w:val="18"/>
          <w:szCs w:val="18"/>
        </w:rPr>
        <w:t xml:space="preserve"> </w:t>
      </w:r>
      <w:r>
        <w:rPr>
          <w:sz w:val="18"/>
          <w:szCs w:val="18"/>
        </w:rPr>
        <w:t xml:space="preserve">collection </w:t>
      </w:r>
      <w:r>
        <w:rPr>
          <w:spacing w:val="4"/>
          <w:sz w:val="18"/>
          <w:szCs w:val="18"/>
        </w:rPr>
        <w:t xml:space="preserve"> </w:t>
      </w:r>
      <w:r>
        <w:rPr>
          <w:sz w:val="18"/>
          <w:szCs w:val="18"/>
        </w:rPr>
        <w:t>of</w:t>
      </w:r>
      <w:r>
        <w:rPr>
          <w:spacing w:val="2"/>
          <w:sz w:val="18"/>
          <w:szCs w:val="18"/>
        </w:rPr>
        <w:t xml:space="preserve"> </w:t>
      </w:r>
      <w:r>
        <w:rPr>
          <w:w w:val="111"/>
          <w:sz w:val="18"/>
          <w:szCs w:val="18"/>
        </w:rPr>
        <w:t xml:space="preserve">computer </w:t>
      </w:r>
      <w:r>
        <w:rPr>
          <w:sz w:val="18"/>
          <w:szCs w:val="18"/>
        </w:rPr>
        <w:t xml:space="preserve">resources </w:t>
      </w:r>
      <w:r>
        <w:rPr>
          <w:spacing w:val="12"/>
          <w:sz w:val="18"/>
          <w:szCs w:val="18"/>
        </w:rPr>
        <w:t xml:space="preserve"> </w:t>
      </w:r>
      <w:r>
        <w:rPr>
          <w:sz w:val="18"/>
          <w:szCs w:val="18"/>
        </w:rPr>
        <w:t>from</w:t>
      </w:r>
      <w:r>
        <w:rPr>
          <w:spacing w:val="30"/>
          <w:sz w:val="18"/>
          <w:szCs w:val="18"/>
        </w:rPr>
        <w:t xml:space="preserve"> </w:t>
      </w:r>
      <w:r>
        <w:rPr>
          <w:spacing w:val="-5"/>
          <w:w w:val="109"/>
          <w:sz w:val="18"/>
          <w:szCs w:val="18"/>
        </w:rPr>
        <w:t>m</w:t>
      </w:r>
      <w:r>
        <w:rPr>
          <w:w w:val="109"/>
          <w:sz w:val="18"/>
          <w:szCs w:val="18"/>
        </w:rPr>
        <w:t>ultiple</w:t>
      </w:r>
      <w:r>
        <w:rPr>
          <w:spacing w:val="16"/>
          <w:w w:val="109"/>
          <w:sz w:val="18"/>
          <w:szCs w:val="18"/>
        </w:rPr>
        <w:t xml:space="preserve"> </w:t>
      </w:r>
      <w:r>
        <w:rPr>
          <w:w w:val="109"/>
          <w:sz w:val="18"/>
          <w:szCs w:val="18"/>
        </w:rPr>
        <w:t>l</w:t>
      </w:r>
      <w:r>
        <w:rPr>
          <w:spacing w:val="5"/>
          <w:w w:val="109"/>
          <w:sz w:val="18"/>
          <w:szCs w:val="18"/>
        </w:rPr>
        <w:t>o</w:t>
      </w:r>
      <w:r>
        <w:rPr>
          <w:w w:val="109"/>
          <w:sz w:val="18"/>
          <w:szCs w:val="18"/>
        </w:rPr>
        <w:t>cations.</w:t>
      </w:r>
      <w:r>
        <w:rPr>
          <w:spacing w:val="1"/>
          <w:w w:val="109"/>
          <w:sz w:val="18"/>
          <w:szCs w:val="18"/>
        </w:rPr>
        <w:t xml:space="preserve"> </w:t>
      </w:r>
      <w:r>
        <w:rPr>
          <w:spacing w:val="-15"/>
          <w:sz w:val="18"/>
          <w:szCs w:val="18"/>
        </w:rPr>
        <w:t>W</w:t>
      </w:r>
      <w:r>
        <w:rPr>
          <w:sz w:val="18"/>
          <w:szCs w:val="18"/>
        </w:rPr>
        <w:t>e</w:t>
      </w:r>
      <w:r>
        <w:rPr>
          <w:spacing w:val="29"/>
          <w:sz w:val="18"/>
          <w:szCs w:val="18"/>
        </w:rPr>
        <w:t xml:space="preserve"> </w:t>
      </w:r>
      <w:r>
        <w:rPr>
          <w:sz w:val="18"/>
          <w:szCs w:val="18"/>
        </w:rPr>
        <w:t>f</w:t>
      </w:r>
      <w:r>
        <w:rPr>
          <w:spacing w:val="5"/>
          <w:sz w:val="18"/>
          <w:szCs w:val="18"/>
        </w:rPr>
        <w:t>o</w:t>
      </w:r>
      <w:r>
        <w:rPr>
          <w:sz w:val="18"/>
          <w:szCs w:val="18"/>
        </w:rPr>
        <w:t>cus</w:t>
      </w:r>
      <w:r>
        <w:rPr>
          <w:spacing w:val="23"/>
          <w:sz w:val="18"/>
          <w:szCs w:val="18"/>
        </w:rPr>
        <w:t xml:space="preserve"> </w:t>
      </w:r>
      <w:r>
        <w:rPr>
          <w:sz w:val="18"/>
          <w:szCs w:val="18"/>
        </w:rPr>
        <w:t>on</w:t>
      </w:r>
      <w:r>
        <w:rPr>
          <w:spacing w:val="22"/>
          <w:sz w:val="18"/>
          <w:szCs w:val="18"/>
        </w:rPr>
        <w:t xml:space="preserve"> </w:t>
      </w:r>
      <w:r>
        <w:rPr>
          <w:sz w:val="18"/>
          <w:szCs w:val="18"/>
        </w:rPr>
        <w:t>a</w:t>
      </w:r>
      <w:r>
        <w:rPr>
          <w:spacing w:val="21"/>
          <w:sz w:val="18"/>
          <w:szCs w:val="18"/>
        </w:rPr>
        <w:t xml:space="preserve"> </w:t>
      </w:r>
      <w:r>
        <w:rPr>
          <w:sz w:val="18"/>
          <w:szCs w:val="18"/>
        </w:rPr>
        <w:t>s</w:t>
      </w:r>
      <w:r>
        <w:rPr>
          <w:spacing w:val="5"/>
          <w:sz w:val="18"/>
          <w:szCs w:val="18"/>
        </w:rPr>
        <w:t>p</w:t>
      </w:r>
      <w:r>
        <w:rPr>
          <w:sz w:val="18"/>
          <w:szCs w:val="18"/>
        </w:rPr>
        <w:t>ecific</w:t>
      </w:r>
      <w:r>
        <w:rPr>
          <w:spacing w:val="19"/>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9"/>
          <w:sz w:val="18"/>
          <w:szCs w:val="18"/>
        </w:rPr>
        <w:t xml:space="preserve"> </w:t>
      </w:r>
      <w:r>
        <w:rPr>
          <w:sz w:val="18"/>
          <w:szCs w:val="18"/>
        </w:rPr>
        <w:t>of</w:t>
      </w:r>
      <w:r>
        <w:rPr>
          <w:spacing w:val="6"/>
          <w:sz w:val="18"/>
          <w:szCs w:val="18"/>
        </w:rPr>
        <w:t xml:space="preserve"> </w:t>
      </w:r>
      <w:r>
        <w:rPr>
          <w:w w:val="119"/>
          <w:sz w:val="18"/>
          <w:szCs w:val="18"/>
        </w:rPr>
        <w:t xml:space="preserve">data </w:t>
      </w:r>
      <w:proofErr w:type="gramStart"/>
      <w:r>
        <w:rPr>
          <w:sz w:val="18"/>
          <w:szCs w:val="18"/>
        </w:rPr>
        <w:t>pr</w:t>
      </w:r>
      <w:r>
        <w:rPr>
          <w:spacing w:val="5"/>
          <w:sz w:val="18"/>
          <w:szCs w:val="18"/>
        </w:rPr>
        <w:t>o</w:t>
      </w:r>
      <w:r>
        <w:rPr>
          <w:sz w:val="18"/>
          <w:szCs w:val="18"/>
        </w:rPr>
        <w:t xml:space="preserve">cessing </w:t>
      </w:r>
      <w:r>
        <w:rPr>
          <w:spacing w:val="10"/>
          <w:sz w:val="18"/>
          <w:szCs w:val="18"/>
        </w:rPr>
        <w:t xml:space="preserve"> </w:t>
      </w:r>
      <w:r>
        <w:rPr>
          <w:w w:val="105"/>
          <w:sz w:val="18"/>
          <w:szCs w:val="18"/>
        </w:rPr>
        <w:t>whi</w:t>
      </w:r>
      <w:r>
        <w:rPr>
          <w:spacing w:val="-5"/>
          <w:w w:val="105"/>
          <w:sz w:val="18"/>
          <w:szCs w:val="18"/>
        </w:rPr>
        <w:t>c</w:t>
      </w:r>
      <w:r>
        <w:rPr>
          <w:w w:val="113"/>
          <w:sz w:val="18"/>
          <w:szCs w:val="18"/>
        </w:rPr>
        <w:t>h</w:t>
      </w:r>
      <w:proofErr w:type="gramEnd"/>
      <w:r>
        <w:rPr>
          <w:w w:val="113"/>
          <w:sz w:val="18"/>
          <w:szCs w:val="18"/>
        </w:rPr>
        <w:t xml:space="preserve"> </w:t>
      </w:r>
      <w:r>
        <w:rPr>
          <w:sz w:val="18"/>
          <w:szCs w:val="18"/>
        </w:rPr>
        <w:t>is</w:t>
      </w:r>
      <w:r>
        <w:rPr>
          <w:spacing w:val="26"/>
          <w:sz w:val="18"/>
          <w:szCs w:val="18"/>
        </w:rPr>
        <w:t xml:space="preserve"> </w:t>
      </w:r>
      <w:r>
        <w:rPr>
          <w:spacing w:val="-5"/>
          <w:w w:val="143"/>
          <w:sz w:val="18"/>
          <w:szCs w:val="18"/>
        </w:rPr>
        <w:t>t</w:t>
      </w:r>
      <w:r>
        <w:rPr>
          <w:w w:val="108"/>
          <w:sz w:val="18"/>
          <w:szCs w:val="18"/>
        </w:rPr>
        <w:t>ypical</w:t>
      </w:r>
      <w:r>
        <w:rPr>
          <w:spacing w:val="23"/>
          <w:w w:val="108"/>
          <w:sz w:val="18"/>
          <w:szCs w:val="18"/>
        </w:rPr>
        <w:t xml:space="preserve"> </w:t>
      </w:r>
      <w:r>
        <w:rPr>
          <w:sz w:val="18"/>
          <w:szCs w:val="18"/>
        </w:rPr>
        <w:t>for</w:t>
      </w:r>
      <w:r>
        <w:rPr>
          <w:spacing w:val="33"/>
          <w:sz w:val="18"/>
          <w:szCs w:val="18"/>
        </w:rPr>
        <w:t xml:space="preserve"> </w:t>
      </w:r>
      <w:r>
        <w:rPr>
          <w:w w:val="111"/>
          <w:sz w:val="18"/>
          <w:szCs w:val="18"/>
        </w:rPr>
        <w:t>computations</w:t>
      </w:r>
      <w:r>
        <w:rPr>
          <w:spacing w:val="19"/>
          <w:w w:val="111"/>
          <w:sz w:val="18"/>
          <w:szCs w:val="18"/>
        </w:rPr>
        <w:t xml:space="preserve"> </w:t>
      </w:r>
      <w:r>
        <w:rPr>
          <w:sz w:val="18"/>
          <w:szCs w:val="18"/>
        </w:rPr>
        <w:t>in</w:t>
      </w:r>
      <w:r>
        <w:rPr>
          <w:spacing w:val="36"/>
          <w:sz w:val="18"/>
          <w:szCs w:val="18"/>
        </w:rPr>
        <w:t xml:space="preserve"> </w:t>
      </w:r>
      <w:commentRangeStart w:id="15"/>
      <w:ins w:id="16" w:author="jlauret" w:date="2015-11-15T14:30:00Z">
        <w:r w:rsidR="0077442C">
          <w:rPr>
            <w:spacing w:val="36"/>
            <w:sz w:val="18"/>
            <w:szCs w:val="18"/>
          </w:rPr>
          <w:t>HENP</w:t>
        </w:r>
        <w:commentRangeEnd w:id="15"/>
        <w:r w:rsidR="0077442C">
          <w:rPr>
            <w:rStyle w:val="CommentReference"/>
          </w:rPr>
          <w:commentReference w:id="15"/>
        </w:r>
        <w:r w:rsidR="0077442C">
          <w:rPr>
            <w:spacing w:val="36"/>
            <w:sz w:val="18"/>
            <w:szCs w:val="18"/>
          </w:rPr>
          <w:t xml:space="preserve"> </w:t>
        </w:r>
      </w:ins>
      <w:del w:id="17" w:author="jlauret" w:date="2015-11-15T14:30:00Z">
        <w:r w:rsidDel="0077442C">
          <w:rPr>
            <w:sz w:val="18"/>
            <w:szCs w:val="18"/>
          </w:rPr>
          <w:delText xml:space="preserve">High  Energy </w:delText>
        </w:r>
        <w:r w:rsidDel="0077442C">
          <w:rPr>
            <w:spacing w:val="25"/>
            <w:sz w:val="18"/>
            <w:szCs w:val="18"/>
          </w:rPr>
          <w:delText xml:space="preserve"> </w:delText>
        </w:r>
        <w:r w:rsidDel="0077442C">
          <w:rPr>
            <w:sz w:val="18"/>
            <w:szCs w:val="18"/>
          </w:rPr>
          <w:delText xml:space="preserve">and </w:delText>
        </w:r>
        <w:r w:rsidDel="0077442C">
          <w:rPr>
            <w:spacing w:val="15"/>
            <w:sz w:val="18"/>
            <w:szCs w:val="18"/>
          </w:rPr>
          <w:delText xml:space="preserve"> </w:delText>
        </w:r>
        <w:r w:rsidDel="0077442C">
          <w:rPr>
            <w:sz w:val="18"/>
            <w:szCs w:val="18"/>
          </w:rPr>
          <w:delText xml:space="preserve">Nuclear </w:delText>
        </w:r>
        <w:r w:rsidDel="0077442C">
          <w:rPr>
            <w:spacing w:val="24"/>
            <w:sz w:val="18"/>
            <w:szCs w:val="18"/>
          </w:rPr>
          <w:delText xml:space="preserve"> </w:delText>
        </w:r>
        <w:r w:rsidDel="0077442C">
          <w:rPr>
            <w:sz w:val="18"/>
            <w:szCs w:val="18"/>
          </w:rPr>
          <w:delText>P</w:delText>
        </w:r>
        <w:r w:rsidDel="0077442C">
          <w:rPr>
            <w:spacing w:val="-5"/>
            <w:sz w:val="18"/>
            <w:szCs w:val="18"/>
          </w:rPr>
          <w:delText>h</w:delText>
        </w:r>
        <w:r w:rsidDel="0077442C">
          <w:rPr>
            <w:sz w:val="18"/>
            <w:szCs w:val="18"/>
          </w:rPr>
          <w:delText xml:space="preserve">ysics </w:delText>
        </w:r>
        <w:r w:rsidDel="0077442C">
          <w:rPr>
            <w:spacing w:val="29"/>
            <w:sz w:val="18"/>
            <w:szCs w:val="18"/>
          </w:rPr>
          <w:delText xml:space="preserve"> </w:delText>
        </w:r>
      </w:del>
      <w:r>
        <w:rPr>
          <w:sz w:val="18"/>
          <w:szCs w:val="18"/>
        </w:rPr>
        <w:t xml:space="preserve">and </w:t>
      </w:r>
      <w:r>
        <w:rPr>
          <w:spacing w:val="15"/>
          <w:sz w:val="18"/>
          <w:szCs w:val="18"/>
        </w:rPr>
        <w:t xml:space="preserve"> </w:t>
      </w:r>
      <w:r>
        <w:rPr>
          <w:sz w:val="18"/>
          <w:szCs w:val="18"/>
        </w:rPr>
        <w:t>is</w:t>
      </w:r>
      <w:r>
        <w:rPr>
          <w:spacing w:val="26"/>
          <w:sz w:val="18"/>
          <w:szCs w:val="18"/>
        </w:rPr>
        <w:t xml:space="preserve"> </w:t>
      </w:r>
      <w:r>
        <w:rPr>
          <w:sz w:val="18"/>
          <w:szCs w:val="18"/>
        </w:rPr>
        <w:t xml:space="preserve">called </w:t>
      </w:r>
      <w:r>
        <w:rPr>
          <w:spacing w:val="8"/>
          <w:sz w:val="18"/>
          <w:szCs w:val="18"/>
        </w:rPr>
        <w:t xml:space="preserve"> </w:t>
      </w:r>
      <w:r>
        <w:rPr>
          <w:sz w:val="18"/>
          <w:szCs w:val="18"/>
        </w:rPr>
        <w:t>a</w:t>
      </w:r>
      <w:r>
        <w:rPr>
          <w:spacing w:val="34"/>
          <w:sz w:val="18"/>
          <w:szCs w:val="18"/>
        </w:rPr>
        <w:t xml:space="preserve"> </w:t>
      </w:r>
      <w:r>
        <w:rPr>
          <w:w w:val="119"/>
          <w:sz w:val="18"/>
          <w:szCs w:val="18"/>
        </w:rPr>
        <w:t xml:space="preserve">data </w:t>
      </w:r>
      <w:r>
        <w:rPr>
          <w:w w:val="111"/>
          <w:sz w:val="18"/>
          <w:szCs w:val="18"/>
        </w:rPr>
        <w:t>pr</w:t>
      </w:r>
      <w:r>
        <w:rPr>
          <w:spacing w:val="7"/>
          <w:w w:val="111"/>
          <w:sz w:val="18"/>
          <w:szCs w:val="18"/>
        </w:rPr>
        <w:t>o</w:t>
      </w:r>
      <w:r>
        <w:rPr>
          <w:w w:val="111"/>
          <w:sz w:val="18"/>
          <w:szCs w:val="18"/>
        </w:rPr>
        <w:t>duction.</w:t>
      </w:r>
      <w:r>
        <w:rPr>
          <w:spacing w:val="25"/>
          <w:w w:val="111"/>
          <w:sz w:val="18"/>
          <w:szCs w:val="18"/>
        </w:rPr>
        <w:t xml:space="preserve"> </w:t>
      </w:r>
      <w:proofErr w:type="gramStart"/>
      <w:r>
        <w:rPr>
          <w:sz w:val="18"/>
          <w:szCs w:val="18"/>
        </w:rPr>
        <w:t xml:space="preserve">In </w:t>
      </w:r>
      <w:r>
        <w:rPr>
          <w:spacing w:val="2"/>
          <w:sz w:val="18"/>
          <w:szCs w:val="18"/>
        </w:rPr>
        <w:t xml:space="preserve"> </w:t>
      </w:r>
      <w:r>
        <w:rPr>
          <w:sz w:val="18"/>
          <w:szCs w:val="18"/>
        </w:rPr>
        <w:t>general</w:t>
      </w:r>
      <w:proofErr w:type="gramEnd"/>
      <w:r>
        <w:rPr>
          <w:sz w:val="18"/>
          <w:szCs w:val="18"/>
        </w:rPr>
        <w:t xml:space="preserve">, </w:t>
      </w:r>
      <w:r>
        <w:rPr>
          <w:spacing w:val="30"/>
          <w:sz w:val="18"/>
          <w:szCs w:val="18"/>
        </w:rPr>
        <w:t xml:space="preserve"> </w:t>
      </w:r>
      <w:r>
        <w:rPr>
          <w:sz w:val="18"/>
          <w:szCs w:val="18"/>
        </w:rPr>
        <w:t xml:space="preserve">our </w:t>
      </w:r>
      <w:r>
        <w:rPr>
          <w:spacing w:val="8"/>
          <w:sz w:val="18"/>
          <w:szCs w:val="18"/>
        </w:rPr>
        <w:t xml:space="preserve"> </w:t>
      </w:r>
      <w:r>
        <w:rPr>
          <w:sz w:val="18"/>
          <w:szCs w:val="18"/>
        </w:rPr>
        <w:t>goal</w:t>
      </w:r>
      <w:r>
        <w:rPr>
          <w:spacing w:val="44"/>
          <w:sz w:val="18"/>
          <w:szCs w:val="18"/>
        </w:rPr>
        <w:t xml:space="preserve"> </w:t>
      </w:r>
      <w:r>
        <w:rPr>
          <w:sz w:val="18"/>
          <w:szCs w:val="18"/>
        </w:rPr>
        <w:t>is</w:t>
      </w:r>
      <w:r>
        <w:rPr>
          <w:spacing w:val="33"/>
          <w:sz w:val="18"/>
          <w:szCs w:val="18"/>
        </w:rPr>
        <w:t xml:space="preserve"> </w:t>
      </w:r>
      <w:r>
        <w:rPr>
          <w:sz w:val="18"/>
          <w:szCs w:val="18"/>
        </w:rPr>
        <w:t xml:space="preserve">to </w:t>
      </w:r>
      <w:r>
        <w:rPr>
          <w:spacing w:val="6"/>
          <w:sz w:val="18"/>
          <w:szCs w:val="18"/>
        </w:rPr>
        <w:t xml:space="preserve"> </w:t>
      </w:r>
      <w:r>
        <w:rPr>
          <w:sz w:val="18"/>
          <w:szCs w:val="18"/>
        </w:rPr>
        <w:t xml:space="preserve">maximize </w:t>
      </w:r>
      <w:r>
        <w:rPr>
          <w:spacing w:val="34"/>
          <w:sz w:val="18"/>
          <w:szCs w:val="18"/>
        </w:rPr>
        <w:t xml:space="preserve"> </w:t>
      </w:r>
      <w:r>
        <w:rPr>
          <w:sz w:val="18"/>
          <w:szCs w:val="18"/>
        </w:rPr>
        <w:t>a</w:t>
      </w:r>
      <w:r>
        <w:rPr>
          <w:spacing w:val="41"/>
          <w:sz w:val="18"/>
          <w:szCs w:val="18"/>
        </w:rPr>
        <w:t xml:space="preserve"> </w:t>
      </w:r>
      <w:r>
        <w:rPr>
          <w:w w:val="113"/>
          <w:sz w:val="18"/>
          <w:szCs w:val="18"/>
        </w:rPr>
        <w:t>computa</w:t>
      </w:r>
      <w:r>
        <w:rPr>
          <w:spacing w:val="1"/>
          <w:w w:val="113"/>
          <w:sz w:val="18"/>
          <w:szCs w:val="18"/>
        </w:rPr>
        <w:t>t</w:t>
      </w:r>
      <w:r>
        <w:rPr>
          <w:w w:val="113"/>
          <w:sz w:val="18"/>
          <w:szCs w:val="18"/>
        </w:rPr>
        <w:t>ional</w:t>
      </w:r>
      <w:r>
        <w:rPr>
          <w:spacing w:val="12"/>
          <w:w w:val="113"/>
          <w:sz w:val="18"/>
          <w:szCs w:val="18"/>
        </w:rPr>
        <w:t xml:space="preserve"> </w:t>
      </w:r>
      <w:r>
        <w:rPr>
          <w:w w:val="113"/>
          <w:sz w:val="18"/>
          <w:szCs w:val="18"/>
        </w:rPr>
        <w:t>throughput</w:t>
      </w:r>
      <w:r>
        <w:rPr>
          <w:spacing w:val="40"/>
          <w:w w:val="113"/>
          <w:sz w:val="18"/>
          <w:szCs w:val="18"/>
        </w:rPr>
        <w:t xml:space="preserve"> </w:t>
      </w:r>
      <w:r>
        <w:rPr>
          <w:sz w:val="18"/>
          <w:szCs w:val="18"/>
        </w:rPr>
        <w:t>of</w:t>
      </w:r>
      <w:r>
        <w:rPr>
          <w:spacing w:val="26"/>
          <w:sz w:val="18"/>
          <w:szCs w:val="18"/>
        </w:rPr>
        <w:t xml:space="preserve"> </w:t>
      </w:r>
      <w:r>
        <w:rPr>
          <w:w w:val="107"/>
          <w:sz w:val="18"/>
          <w:szCs w:val="18"/>
        </w:rPr>
        <w:t>su</w:t>
      </w:r>
      <w:r>
        <w:rPr>
          <w:spacing w:val="-5"/>
          <w:w w:val="107"/>
          <w:sz w:val="18"/>
          <w:szCs w:val="18"/>
        </w:rPr>
        <w:t>c</w:t>
      </w:r>
      <w:r>
        <w:rPr>
          <w:w w:val="113"/>
          <w:sz w:val="18"/>
          <w:szCs w:val="18"/>
        </w:rPr>
        <w:t xml:space="preserve">h </w:t>
      </w:r>
      <w:r>
        <w:rPr>
          <w:w w:val="119"/>
          <w:sz w:val="18"/>
          <w:szCs w:val="18"/>
        </w:rPr>
        <w:t>data</w:t>
      </w:r>
      <w:r>
        <w:rPr>
          <w:spacing w:val="-3"/>
          <w:w w:val="119"/>
          <w:sz w:val="18"/>
          <w:szCs w:val="18"/>
        </w:rPr>
        <w:t xml:space="preserve"> </w:t>
      </w:r>
      <w:r>
        <w:rPr>
          <w:sz w:val="18"/>
          <w:szCs w:val="18"/>
        </w:rPr>
        <w:t>pr</w:t>
      </w:r>
      <w:r>
        <w:rPr>
          <w:spacing w:val="6"/>
          <w:sz w:val="18"/>
          <w:szCs w:val="18"/>
        </w:rPr>
        <w:t>o</w:t>
      </w:r>
      <w:r>
        <w:rPr>
          <w:sz w:val="18"/>
          <w:szCs w:val="18"/>
        </w:rPr>
        <w:t xml:space="preserve">cessing. </w:t>
      </w:r>
      <w:r>
        <w:rPr>
          <w:spacing w:val="11"/>
          <w:sz w:val="18"/>
          <w:szCs w:val="18"/>
        </w:rPr>
        <w:t xml:space="preserve"> </w:t>
      </w:r>
      <w:r>
        <w:rPr>
          <w:sz w:val="18"/>
          <w:szCs w:val="18"/>
        </w:rPr>
        <w:t>In</w:t>
      </w:r>
      <w:r>
        <w:rPr>
          <w:spacing w:val="24"/>
          <w:sz w:val="18"/>
          <w:szCs w:val="18"/>
        </w:rPr>
        <w:t xml:space="preserve"> </w:t>
      </w:r>
      <w:r>
        <w:rPr>
          <w:sz w:val="18"/>
          <w:szCs w:val="18"/>
        </w:rPr>
        <w:t>this</w:t>
      </w:r>
      <w:r>
        <w:rPr>
          <w:spacing w:val="42"/>
          <w:sz w:val="18"/>
          <w:szCs w:val="18"/>
        </w:rPr>
        <w:t xml:space="preserve"> </w:t>
      </w:r>
      <w:proofErr w:type="gramStart"/>
      <w:r>
        <w:rPr>
          <w:sz w:val="18"/>
          <w:szCs w:val="18"/>
        </w:rPr>
        <w:t xml:space="preserve">section </w:t>
      </w:r>
      <w:r>
        <w:rPr>
          <w:spacing w:val="2"/>
          <w:sz w:val="18"/>
          <w:szCs w:val="18"/>
        </w:rPr>
        <w:t xml:space="preserve"> </w:t>
      </w:r>
      <w:r>
        <w:rPr>
          <w:spacing w:val="-5"/>
          <w:sz w:val="18"/>
          <w:szCs w:val="18"/>
        </w:rPr>
        <w:t>w</w:t>
      </w:r>
      <w:r>
        <w:rPr>
          <w:sz w:val="18"/>
          <w:szCs w:val="18"/>
        </w:rPr>
        <w:t>e</w:t>
      </w:r>
      <w:proofErr w:type="gramEnd"/>
      <w:r>
        <w:rPr>
          <w:spacing w:val="9"/>
          <w:sz w:val="18"/>
          <w:szCs w:val="18"/>
        </w:rPr>
        <w:t xml:space="preserve"> </w:t>
      </w:r>
      <w:r>
        <w:rPr>
          <w:sz w:val="18"/>
          <w:szCs w:val="18"/>
        </w:rPr>
        <w:t>will</w:t>
      </w:r>
      <w:r>
        <w:rPr>
          <w:spacing w:val="12"/>
          <w:sz w:val="18"/>
          <w:szCs w:val="18"/>
        </w:rPr>
        <w:t xml:space="preserve"> </w:t>
      </w:r>
      <w:r>
        <w:rPr>
          <w:sz w:val="18"/>
          <w:szCs w:val="18"/>
        </w:rPr>
        <w:t>descri</w:t>
      </w:r>
      <w:r>
        <w:rPr>
          <w:spacing w:val="6"/>
          <w:sz w:val="18"/>
          <w:szCs w:val="18"/>
        </w:rPr>
        <w:t>b</w:t>
      </w:r>
      <w:r>
        <w:rPr>
          <w:sz w:val="18"/>
          <w:szCs w:val="18"/>
        </w:rPr>
        <w:t xml:space="preserve">e </w:t>
      </w:r>
      <w:r>
        <w:rPr>
          <w:spacing w:val="3"/>
          <w:sz w:val="18"/>
          <w:szCs w:val="18"/>
        </w:rPr>
        <w:t xml:space="preserve"> </w:t>
      </w:r>
      <w:r>
        <w:rPr>
          <w:sz w:val="18"/>
          <w:szCs w:val="18"/>
        </w:rPr>
        <w:t>s</w:t>
      </w:r>
      <w:r>
        <w:rPr>
          <w:spacing w:val="5"/>
          <w:sz w:val="18"/>
          <w:szCs w:val="18"/>
        </w:rPr>
        <w:t>p</w:t>
      </w:r>
      <w:r>
        <w:rPr>
          <w:sz w:val="18"/>
          <w:szCs w:val="18"/>
        </w:rPr>
        <w:t>ecifics</w:t>
      </w:r>
      <w:r>
        <w:rPr>
          <w:spacing w:val="20"/>
          <w:sz w:val="18"/>
          <w:szCs w:val="18"/>
        </w:rPr>
        <w:t xml:space="preserve"> </w:t>
      </w:r>
      <w:r>
        <w:rPr>
          <w:sz w:val="18"/>
          <w:szCs w:val="18"/>
        </w:rPr>
        <w:t>and</w:t>
      </w:r>
      <w:r>
        <w:rPr>
          <w:spacing w:val="42"/>
          <w:sz w:val="18"/>
          <w:szCs w:val="18"/>
        </w:rPr>
        <w:t xml:space="preserve"> </w:t>
      </w:r>
      <w:r>
        <w:rPr>
          <w:w w:val="115"/>
          <w:sz w:val="18"/>
          <w:szCs w:val="18"/>
        </w:rPr>
        <w:t>im</w:t>
      </w:r>
      <w:r>
        <w:rPr>
          <w:spacing w:val="6"/>
          <w:w w:val="115"/>
          <w:sz w:val="18"/>
          <w:szCs w:val="18"/>
        </w:rPr>
        <w:t>p</w:t>
      </w:r>
      <w:r>
        <w:rPr>
          <w:w w:val="115"/>
          <w:sz w:val="18"/>
          <w:szCs w:val="18"/>
        </w:rPr>
        <w:t>orta</w:t>
      </w:r>
      <w:r>
        <w:rPr>
          <w:spacing w:val="-5"/>
          <w:w w:val="115"/>
          <w:sz w:val="18"/>
          <w:szCs w:val="18"/>
        </w:rPr>
        <w:t>n</w:t>
      </w:r>
      <w:r>
        <w:rPr>
          <w:w w:val="115"/>
          <w:sz w:val="18"/>
          <w:szCs w:val="18"/>
        </w:rPr>
        <w:t>t</w:t>
      </w:r>
      <w:r>
        <w:rPr>
          <w:spacing w:val="-1"/>
          <w:w w:val="115"/>
          <w:sz w:val="18"/>
          <w:szCs w:val="18"/>
        </w:rPr>
        <w:t xml:space="preserve"> </w:t>
      </w:r>
      <w:r>
        <w:rPr>
          <w:w w:val="108"/>
          <w:sz w:val="18"/>
          <w:szCs w:val="18"/>
        </w:rPr>
        <w:t>eleme</w:t>
      </w:r>
      <w:r>
        <w:rPr>
          <w:spacing w:val="-5"/>
          <w:w w:val="108"/>
          <w:sz w:val="18"/>
          <w:szCs w:val="18"/>
        </w:rPr>
        <w:t>n</w:t>
      </w:r>
      <w:r>
        <w:rPr>
          <w:w w:val="108"/>
          <w:sz w:val="18"/>
          <w:szCs w:val="18"/>
        </w:rPr>
        <w:t>ts</w:t>
      </w:r>
      <w:r>
        <w:rPr>
          <w:spacing w:val="6"/>
          <w:w w:val="108"/>
          <w:sz w:val="18"/>
          <w:szCs w:val="18"/>
        </w:rPr>
        <w:t xml:space="preserve"> </w:t>
      </w:r>
      <w:r>
        <w:rPr>
          <w:sz w:val="18"/>
          <w:szCs w:val="18"/>
        </w:rPr>
        <w:t>of</w:t>
      </w:r>
      <w:r>
        <w:rPr>
          <w:spacing w:val="2"/>
          <w:sz w:val="18"/>
          <w:szCs w:val="18"/>
        </w:rPr>
        <w:t xml:space="preserve"> </w:t>
      </w:r>
      <w:r>
        <w:rPr>
          <w:w w:val="116"/>
          <w:sz w:val="18"/>
          <w:szCs w:val="18"/>
        </w:rPr>
        <w:t>the</w:t>
      </w:r>
    </w:p>
    <w:p w:rsidR="00C45AA3" w:rsidRDefault="00C45AA3">
      <w:pPr>
        <w:spacing w:before="16" w:line="200" w:lineRule="exact"/>
      </w:pPr>
    </w:p>
    <w:p w:rsidR="00C45AA3" w:rsidRDefault="00DC4C15">
      <w:pPr>
        <w:spacing w:before="26" w:line="265" w:lineRule="auto"/>
        <w:ind w:left="100" w:right="1842"/>
        <w:jc w:val="both"/>
        <w:rPr>
          <w:sz w:val="18"/>
          <w:szCs w:val="18"/>
        </w:rPr>
      </w:pPr>
      <w:proofErr w:type="gramStart"/>
      <w:r>
        <w:rPr>
          <w:w w:val="108"/>
          <w:sz w:val="18"/>
          <w:szCs w:val="18"/>
        </w:rPr>
        <w:t>considered</w:t>
      </w:r>
      <w:proofErr w:type="gramEnd"/>
      <w:r>
        <w:rPr>
          <w:spacing w:val="-1"/>
          <w:w w:val="108"/>
          <w:sz w:val="18"/>
          <w:szCs w:val="18"/>
        </w:rPr>
        <w:t xml:space="preserve"> </w:t>
      </w:r>
      <w:r>
        <w:rPr>
          <w:w w:val="108"/>
          <w:sz w:val="18"/>
          <w:szCs w:val="18"/>
        </w:rPr>
        <w:t>problem,</w:t>
      </w:r>
      <w:r>
        <w:rPr>
          <w:spacing w:val="13"/>
          <w:w w:val="108"/>
          <w:sz w:val="18"/>
          <w:szCs w:val="18"/>
        </w:rPr>
        <w:t xml:space="preserve"> </w:t>
      </w:r>
      <w:r>
        <w:rPr>
          <w:sz w:val="18"/>
          <w:szCs w:val="18"/>
        </w:rPr>
        <w:t>whi</w:t>
      </w:r>
      <w:r>
        <w:rPr>
          <w:spacing w:val="-5"/>
          <w:sz w:val="18"/>
          <w:szCs w:val="18"/>
        </w:rPr>
        <w:t>c</w:t>
      </w:r>
      <w:r>
        <w:rPr>
          <w:sz w:val="18"/>
          <w:szCs w:val="18"/>
        </w:rPr>
        <w:t>h</w:t>
      </w:r>
      <w:r>
        <w:rPr>
          <w:spacing w:val="38"/>
          <w:sz w:val="18"/>
          <w:szCs w:val="18"/>
        </w:rPr>
        <w:t xml:space="preserve"> </w:t>
      </w:r>
      <w:r>
        <w:rPr>
          <w:sz w:val="18"/>
          <w:szCs w:val="18"/>
        </w:rPr>
        <w:t>are</w:t>
      </w:r>
      <w:r>
        <w:rPr>
          <w:spacing w:val="35"/>
          <w:sz w:val="18"/>
          <w:szCs w:val="18"/>
        </w:rPr>
        <w:t xml:space="preserve"> </w:t>
      </w:r>
      <w:r>
        <w:rPr>
          <w:sz w:val="18"/>
          <w:szCs w:val="18"/>
        </w:rPr>
        <w:t>a</w:t>
      </w:r>
      <w:r>
        <w:rPr>
          <w:spacing w:val="21"/>
          <w:sz w:val="18"/>
          <w:szCs w:val="18"/>
        </w:rPr>
        <w:t xml:space="preserve"> </w:t>
      </w:r>
      <w:r>
        <w:rPr>
          <w:w w:val="111"/>
          <w:sz w:val="18"/>
          <w:szCs w:val="18"/>
        </w:rPr>
        <w:t>ce</w:t>
      </w:r>
      <w:r>
        <w:rPr>
          <w:spacing w:val="-6"/>
          <w:w w:val="111"/>
          <w:sz w:val="18"/>
          <w:szCs w:val="18"/>
        </w:rPr>
        <w:t>n</w:t>
      </w:r>
      <w:r>
        <w:rPr>
          <w:w w:val="111"/>
          <w:sz w:val="18"/>
          <w:szCs w:val="18"/>
        </w:rPr>
        <w:t>tral</w:t>
      </w:r>
      <w:r>
        <w:rPr>
          <w:spacing w:val="12"/>
          <w:w w:val="111"/>
          <w:sz w:val="18"/>
          <w:szCs w:val="18"/>
        </w:rPr>
        <w:t xml:space="preserve"> </w:t>
      </w:r>
      <w:r>
        <w:rPr>
          <w:w w:val="111"/>
          <w:sz w:val="18"/>
          <w:szCs w:val="18"/>
        </w:rPr>
        <w:t>storage,</w:t>
      </w:r>
      <w:r>
        <w:rPr>
          <w:spacing w:val="-1"/>
          <w:w w:val="111"/>
          <w:sz w:val="18"/>
          <w:szCs w:val="18"/>
        </w:rPr>
        <w:t xml:space="preserve"> </w:t>
      </w:r>
      <w:r>
        <w:rPr>
          <w:w w:val="111"/>
          <w:sz w:val="18"/>
          <w:szCs w:val="18"/>
        </w:rPr>
        <w:t>computational</w:t>
      </w:r>
      <w:r>
        <w:rPr>
          <w:spacing w:val="16"/>
          <w:w w:val="111"/>
          <w:sz w:val="18"/>
          <w:szCs w:val="18"/>
        </w:rPr>
        <w:t xml:space="preserve"> </w:t>
      </w:r>
      <w:r>
        <w:rPr>
          <w:sz w:val="18"/>
          <w:szCs w:val="18"/>
        </w:rPr>
        <w:t>n</w:t>
      </w:r>
      <w:r>
        <w:rPr>
          <w:spacing w:val="6"/>
          <w:sz w:val="18"/>
          <w:szCs w:val="18"/>
        </w:rPr>
        <w:t>o</w:t>
      </w:r>
      <w:r>
        <w:rPr>
          <w:sz w:val="18"/>
          <w:szCs w:val="18"/>
        </w:rPr>
        <w:t xml:space="preserve">des,  </w:t>
      </w:r>
      <w:r>
        <w:rPr>
          <w:w w:val="109"/>
          <w:sz w:val="18"/>
          <w:szCs w:val="18"/>
        </w:rPr>
        <w:t>i</w:t>
      </w:r>
      <w:r>
        <w:rPr>
          <w:spacing w:val="-5"/>
          <w:w w:val="109"/>
          <w:sz w:val="18"/>
          <w:szCs w:val="18"/>
        </w:rPr>
        <w:t>n</w:t>
      </w:r>
      <w:r>
        <w:rPr>
          <w:w w:val="110"/>
          <w:sz w:val="18"/>
          <w:szCs w:val="18"/>
        </w:rPr>
        <w:t xml:space="preserve">terconnecting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sz w:val="18"/>
          <w:szCs w:val="18"/>
        </w:rPr>
        <w:t xml:space="preserve">and </w:t>
      </w:r>
      <w:r>
        <w:rPr>
          <w:spacing w:val="8"/>
          <w:sz w:val="18"/>
          <w:szCs w:val="18"/>
        </w:rPr>
        <w:t xml:space="preserve"> </w:t>
      </w:r>
      <w:r>
        <w:rPr>
          <w:w w:val="110"/>
          <w:sz w:val="18"/>
          <w:szCs w:val="18"/>
        </w:rPr>
        <w:t>computational</w:t>
      </w:r>
      <w:r>
        <w:rPr>
          <w:spacing w:val="34"/>
          <w:w w:val="110"/>
          <w:sz w:val="18"/>
          <w:szCs w:val="18"/>
        </w:rPr>
        <w:t xml:space="preserve"> </w:t>
      </w:r>
      <w:r>
        <w:rPr>
          <w:w w:val="110"/>
          <w:sz w:val="18"/>
          <w:szCs w:val="18"/>
        </w:rPr>
        <w:t>jobs.</w:t>
      </w:r>
    </w:p>
    <w:p w:rsidR="00C45AA3" w:rsidRDefault="00DC4C15">
      <w:pPr>
        <w:spacing w:before="10" w:line="261" w:lineRule="auto"/>
        <w:ind w:left="100" w:right="1837" w:firstLine="299"/>
        <w:jc w:val="both"/>
        <w:rPr>
          <w:sz w:val="18"/>
          <w:szCs w:val="18"/>
        </w:rPr>
      </w:pPr>
      <w:r>
        <w:rPr>
          <w:sz w:val="18"/>
          <w:szCs w:val="18"/>
        </w:rPr>
        <w:t>The</w:t>
      </w:r>
      <w:r>
        <w:rPr>
          <w:spacing w:val="37"/>
          <w:sz w:val="18"/>
          <w:szCs w:val="18"/>
        </w:rPr>
        <w:t xml:space="preserve"> </w:t>
      </w:r>
      <w:r>
        <w:rPr>
          <w:spacing w:val="-10"/>
          <w:w w:val="112"/>
          <w:sz w:val="18"/>
          <w:szCs w:val="18"/>
        </w:rPr>
        <w:t>c</w:t>
      </w:r>
      <w:r>
        <w:rPr>
          <w:w w:val="112"/>
          <w:sz w:val="18"/>
          <w:szCs w:val="18"/>
        </w:rPr>
        <w:t>ent</w:t>
      </w:r>
      <w:r>
        <w:rPr>
          <w:spacing w:val="-10"/>
          <w:w w:val="112"/>
          <w:sz w:val="18"/>
          <w:szCs w:val="18"/>
        </w:rPr>
        <w:t>r</w:t>
      </w:r>
      <w:r>
        <w:rPr>
          <w:w w:val="112"/>
          <w:sz w:val="18"/>
          <w:szCs w:val="18"/>
        </w:rPr>
        <w:t>al</w:t>
      </w:r>
      <w:r>
        <w:rPr>
          <w:spacing w:val="6"/>
          <w:w w:val="112"/>
          <w:sz w:val="18"/>
          <w:szCs w:val="18"/>
        </w:rPr>
        <w:t xml:space="preserve"> </w:t>
      </w:r>
      <w:proofErr w:type="gramStart"/>
      <w:r>
        <w:rPr>
          <w:sz w:val="18"/>
          <w:szCs w:val="18"/>
        </w:rPr>
        <w:t>sto</w:t>
      </w:r>
      <w:r>
        <w:rPr>
          <w:spacing w:val="-9"/>
          <w:sz w:val="18"/>
          <w:szCs w:val="18"/>
        </w:rPr>
        <w:t>r</w:t>
      </w:r>
      <w:r>
        <w:rPr>
          <w:sz w:val="18"/>
          <w:szCs w:val="18"/>
        </w:rPr>
        <w:t xml:space="preserve">age </w:t>
      </w:r>
      <w:r>
        <w:rPr>
          <w:spacing w:val="20"/>
          <w:sz w:val="18"/>
          <w:szCs w:val="18"/>
        </w:rPr>
        <w:t xml:space="preserve"> </w:t>
      </w:r>
      <w:r>
        <w:rPr>
          <w:sz w:val="18"/>
          <w:szCs w:val="18"/>
        </w:rPr>
        <w:t>is</w:t>
      </w:r>
      <w:proofErr w:type="gramEnd"/>
      <w:r>
        <w:rPr>
          <w:spacing w:val="5"/>
          <w:sz w:val="18"/>
          <w:szCs w:val="18"/>
        </w:rPr>
        <w:t xml:space="preserve"> </w:t>
      </w:r>
      <w:r>
        <w:rPr>
          <w:sz w:val="18"/>
          <w:szCs w:val="18"/>
        </w:rPr>
        <w:t>the</w:t>
      </w:r>
      <w:r>
        <w:rPr>
          <w:spacing w:val="36"/>
          <w:sz w:val="18"/>
          <w:szCs w:val="18"/>
        </w:rPr>
        <w:t xml:space="preserve"> </w:t>
      </w:r>
      <w:r>
        <w:rPr>
          <w:w w:val="119"/>
          <w:sz w:val="18"/>
          <w:szCs w:val="18"/>
        </w:rPr>
        <w:t>data</w:t>
      </w:r>
      <w:r>
        <w:rPr>
          <w:spacing w:val="-8"/>
          <w:w w:val="119"/>
          <w:sz w:val="18"/>
          <w:szCs w:val="18"/>
        </w:rPr>
        <w:t xml:space="preserve"> </w:t>
      </w:r>
      <w:r>
        <w:rPr>
          <w:sz w:val="18"/>
          <w:szCs w:val="18"/>
        </w:rPr>
        <w:t xml:space="preserve">storage </w:t>
      </w:r>
      <w:r>
        <w:rPr>
          <w:spacing w:val="9"/>
          <w:sz w:val="18"/>
          <w:szCs w:val="18"/>
        </w:rPr>
        <w:t xml:space="preserve"> </w:t>
      </w:r>
      <w:r>
        <w:rPr>
          <w:sz w:val="18"/>
          <w:szCs w:val="18"/>
        </w:rPr>
        <w:t>where</w:t>
      </w:r>
      <w:r>
        <w:rPr>
          <w:spacing w:val="32"/>
          <w:sz w:val="18"/>
          <w:szCs w:val="18"/>
        </w:rPr>
        <w:t xml:space="preserve"> </w:t>
      </w:r>
      <w:r>
        <w:rPr>
          <w:sz w:val="18"/>
          <w:szCs w:val="18"/>
        </w:rPr>
        <w:t>all</w:t>
      </w:r>
      <w:r>
        <w:rPr>
          <w:spacing w:val="15"/>
          <w:sz w:val="18"/>
          <w:szCs w:val="18"/>
        </w:rPr>
        <w:t xml:space="preserve"> </w:t>
      </w:r>
      <w:r>
        <w:rPr>
          <w:sz w:val="18"/>
          <w:szCs w:val="18"/>
        </w:rPr>
        <w:t>the</w:t>
      </w:r>
      <w:r>
        <w:rPr>
          <w:spacing w:val="36"/>
          <w:sz w:val="18"/>
          <w:szCs w:val="18"/>
        </w:rPr>
        <w:t xml:space="preserve"> </w:t>
      </w:r>
      <w:r>
        <w:rPr>
          <w:w w:val="119"/>
          <w:sz w:val="18"/>
          <w:szCs w:val="18"/>
        </w:rPr>
        <w:t>data</w:t>
      </w:r>
      <w:r>
        <w:rPr>
          <w:spacing w:val="-8"/>
          <w:w w:val="119"/>
          <w:sz w:val="18"/>
          <w:szCs w:val="18"/>
        </w:rPr>
        <w:t xml:space="preserve"> </w:t>
      </w:r>
      <w:r>
        <w:rPr>
          <w:sz w:val="18"/>
          <w:szCs w:val="18"/>
        </w:rPr>
        <w:t>of</w:t>
      </w:r>
      <w:r>
        <w:rPr>
          <w:spacing w:val="-2"/>
          <w:sz w:val="18"/>
          <w:szCs w:val="18"/>
        </w:rPr>
        <w:t xml:space="preserve"> </w:t>
      </w:r>
      <w:r>
        <w:rPr>
          <w:sz w:val="18"/>
          <w:szCs w:val="18"/>
        </w:rPr>
        <w:t>the</w:t>
      </w:r>
      <w:r>
        <w:rPr>
          <w:spacing w:val="36"/>
          <w:sz w:val="18"/>
          <w:szCs w:val="18"/>
        </w:rPr>
        <w:t xml:space="preserve"> </w:t>
      </w:r>
      <w:r>
        <w:rPr>
          <w:sz w:val="18"/>
          <w:szCs w:val="18"/>
        </w:rPr>
        <w:t>p</w:t>
      </w:r>
      <w:r>
        <w:rPr>
          <w:spacing w:val="-5"/>
          <w:sz w:val="18"/>
          <w:szCs w:val="18"/>
        </w:rPr>
        <w:t>h</w:t>
      </w:r>
      <w:r>
        <w:rPr>
          <w:sz w:val="18"/>
          <w:szCs w:val="18"/>
        </w:rPr>
        <w:t xml:space="preserve">ysical </w:t>
      </w:r>
      <w:r>
        <w:rPr>
          <w:spacing w:val="6"/>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 xml:space="preserve">t </w:t>
      </w:r>
      <w:r>
        <w:rPr>
          <w:sz w:val="18"/>
          <w:szCs w:val="18"/>
        </w:rPr>
        <w:t>is</w:t>
      </w:r>
      <w:r>
        <w:rPr>
          <w:spacing w:val="27"/>
          <w:sz w:val="18"/>
          <w:szCs w:val="18"/>
        </w:rPr>
        <w:t xml:space="preserve"> </w:t>
      </w:r>
      <w:r>
        <w:rPr>
          <w:spacing w:val="5"/>
          <w:sz w:val="18"/>
          <w:szCs w:val="18"/>
        </w:rPr>
        <w:t>b</w:t>
      </w:r>
      <w:r>
        <w:rPr>
          <w:sz w:val="18"/>
          <w:szCs w:val="18"/>
        </w:rPr>
        <w:t xml:space="preserve">eing </w:t>
      </w:r>
      <w:r>
        <w:rPr>
          <w:spacing w:val="5"/>
          <w:sz w:val="18"/>
          <w:szCs w:val="18"/>
        </w:rPr>
        <w:t xml:space="preserve"> </w:t>
      </w:r>
      <w:r>
        <w:rPr>
          <w:spacing w:val="6"/>
          <w:w w:val="111"/>
          <w:sz w:val="18"/>
          <w:szCs w:val="18"/>
        </w:rPr>
        <w:t>p</w:t>
      </w:r>
      <w:r>
        <w:rPr>
          <w:w w:val="111"/>
          <w:sz w:val="18"/>
          <w:szCs w:val="18"/>
        </w:rPr>
        <w:t>ersiste</w:t>
      </w:r>
      <w:r>
        <w:rPr>
          <w:spacing w:val="-6"/>
          <w:w w:val="111"/>
          <w:sz w:val="18"/>
          <w:szCs w:val="18"/>
        </w:rPr>
        <w:t>n</w:t>
      </w:r>
      <w:r>
        <w:rPr>
          <w:w w:val="111"/>
          <w:sz w:val="18"/>
          <w:szCs w:val="18"/>
        </w:rPr>
        <w:t>tly</w:t>
      </w:r>
      <w:r>
        <w:rPr>
          <w:spacing w:val="22"/>
          <w:w w:val="111"/>
          <w:sz w:val="18"/>
          <w:szCs w:val="18"/>
        </w:rPr>
        <w:t xml:space="preserve"> </w:t>
      </w:r>
      <w:r>
        <w:rPr>
          <w:w w:val="111"/>
          <w:sz w:val="18"/>
          <w:szCs w:val="18"/>
        </w:rPr>
        <w:t>stored.</w:t>
      </w:r>
      <w:r>
        <w:rPr>
          <w:spacing w:val="23"/>
          <w:w w:val="111"/>
          <w:sz w:val="18"/>
          <w:szCs w:val="18"/>
        </w:rPr>
        <w:t xml:space="preserve"> </w:t>
      </w:r>
      <w:r>
        <w:rPr>
          <w:sz w:val="18"/>
          <w:szCs w:val="18"/>
        </w:rPr>
        <w:t xml:space="preserve">It </w:t>
      </w:r>
      <w:r>
        <w:rPr>
          <w:spacing w:val="5"/>
          <w:sz w:val="18"/>
          <w:szCs w:val="18"/>
        </w:rPr>
        <w:t xml:space="preserve"> </w:t>
      </w:r>
      <w:r>
        <w:rPr>
          <w:sz w:val="18"/>
          <w:szCs w:val="18"/>
        </w:rPr>
        <w:t>is</w:t>
      </w:r>
      <w:r>
        <w:rPr>
          <w:spacing w:val="27"/>
          <w:sz w:val="18"/>
          <w:szCs w:val="18"/>
        </w:rPr>
        <w:t xml:space="preserve"> </w:t>
      </w:r>
      <w:r>
        <w:rPr>
          <w:sz w:val="18"/>
          <w:szCs w:val="18"/>
        </w:rPr>
        <w:t xml:space="preserve">usually </w:t>
      </w:r>
      <w:r>
        <w:rPr>
          <w:spacing w:val="26"/>
          <w:sz w:val="18"/>
          <w:szCs w:val="18"/>
        </w:rPr>
        <w:t xml:space="preserve"> </w:t>
      </w:r>
      <w:r>
        <w:rPr>
          <w:sz w:val="18"/>
          <w:szCs w:val="18"/>
        </w:rPr>
        <w:t>l</w:t>
      </w:r>
      <w:r>
        <w:rPr>
          <w:spacing w:val="5"/>
          <w:sz w:val="18"/>
          <w:szCs w:val="18"/>
        </w:rPr>
        <w:t>o</w:t>
      </w:r>
      <w:r>
        <w:rPr>
          <w:sz w:val="18"/>
          <w:szCs w:val="18"/>
        </w:rPr>
        <w:t xml:space="preserve">cated </w:t>
      </w:r>
      <w:r>
        <w:rPr>
          <w:spacing w:val="30"/>
          <w:sz w:val="18"/>
          <w:szCs w:val="18"/>
        </w:rPr>
        <w:t xml:space="preserve"> </w:t>
      </w:r>
      <w:r>
        <w:rPr>
          <w:w w:val="126"/>
          <w:sz w:val="18"/>
          <w:szCs w:val="18"/>
        </w:rPr>
        <w:t>at</w:t>
      </w:r>
      <w:r>
        <w:rPr>
          <w:spacing w:val="11"/>
          <w:w w:val="126"/>
          <w:sz w:val="18"/>
          <w:szCs w:val="18"/>
        </w:rPr>
        <w:t xml:space="preserve"> </w:t>
      </w:r>
      <w:r>
        <w:rPr>
          <w:sz w:val="18"/>
          <w:szCs w:val="18"/>
        </w:rPr>
        <w:t xml:space="preserve">the </w:t>
      </w:r>
      <w:r>
        <w:rPr>
          <w:spacing w:val="13"/>
          <w:sz w:val="18"/>
          <w:szCs w:val="18"/>
        </w:rPr>
        <w:t xml:space="preserve"> </w:t>
      </w:r>
      <w:r>
        <w:rPr>
          <w:sz w:val="18"/>
          <w:szCs w:val="18"/>
        </w:rPr>
        <w:t>so</w:t>
      </w:r>
      <w:r>
        <w:rPr>
          <w:spacing w:val="26"/>
          <w:sz w:val="18"/>
          <w:szCs w:val="18"/>
        </w:rPr>
        <w:t xml:space="preserve"> </w:t>
      </w:r>
      <w:r>
        <w:rPr>
          <w:sz w:val="18"/>
          <w:szCs w:val="18"/>
        </w:rPr>
        <w:t xml:space="preserve">called </w:t>
      </w:r>
      <w:r>
        <w:rPr>
          <w:spacing w:val="8"/>
          <w:sz w:val="18"/>
          <w:szCs w:val="18"/>
        </w:rPr>
        <w:t xml:space="preserve"> </w:t>
      </w:r>
      <w:r>
        <w:rPr>
          <w:sz w:val="18"/>
          <w:szCs w:val="18"/>
        </w:rPr>
        <w:t xml:space="preserve">Tier-0 </w:t>
      </w:r>
      <w:r>
        <w:rPr>
          <w:spacing w:val="18"/>
          <w:sz w:val="18"/>
          <w:szCs w:val="18"/>
        </w:rPr>
        <w:t xml:space="preserve"> </w:t>
      </w:r>
      <w:r>
        <w:rPr>
          <w:sz w:val="18"/>
          <w:szCs w:val="18"/>
        </w:rPr>
        <w:t xml:space="preserve">site, </w:t>
      </w:r>
      <w:r>
        <w:rPr>
          <w:spacing w:val="10"/>
          <w:sz w:val="18"/>
          <w:szCs w:val="18"/>
        </w:rPr>
        <w:t xml:space="preserve"> </w:t>
      </w:r>
      <w:r>
        <w:rPr>
          <w:sz w:val="18"/>
          <w:szCs w:val="18"/>
        </w:rPr>
        <w:t>whi</w:t>
      </w:r>
      <w:r>
        <w:rPr>
          <w:spacing w:val="-5"/>
          <w:sz w:val="18"/>
          <w:szCs w:val="18"/>
        </w:rPr>
        <w:t>c</w:t>
      </w:r>
      <w:r>
        <w:rPr>
          <w:sz w:val="18"/>
          <w:szCs w:val="18"/>
        </w:rPr>
        <w:t xml:space="preserve">h </w:t>
      </w:r>
      <w:r>
        <w:rPr>
          <w:spacing w:val="7"/>
          <w:sz w:val="18"/>
          <w:szCs w:val="18"/>
        </w:rPr>
        <w:t xml:space="preserve"> </w:t>
      </w:r>
      <w:r>
        <w:rPr>
          <w:w w:val="103"/>
          <w:sz w:val="18"/>
          <w:szCs w:val="18"/>
        </w:rPr>
        <w:t xml:space="preserve">is </w:t>
      </w:r>
      <w:r>
        <w:rPr>
          <w:sz w:val="18"/>
          <w:szCs w:val="18"/>
        </w:rPr>
        <w:t xml:space="preserve">the  main </w:t>
      </w:r>
      <w:r>
        <w:rPr>
          <w:spacing w:val="1"/>
          <w:sz w:val="18"/>
          <w:szCs w:val="18"/>
        </w:rPr>
        <w:t xml:space="preserve"> </w:t>
      </w:r>
      <w:r>
        <w:rPr>
          <w:w w:val="112"/>
          <w:sz w:val="18"/>
          <w:szCs w:val="18"/>
        </w:rPr>
        <w:t>computational</w:t>
      </w:r>
      <w:r>
        <w:rPr>
          <w:spacing w:val="5"/>
          <w:w w:val="112"/>
          <w:sz w:val="18"/>
          <w:szCs w:val="18"/>
        </w:rPr>
        <w:t xml:space="preserve"> </w:t>
      </w:r>
      <w:r>
        <w:rPr>
          <w:sz w:val="18"/>
          <w:szCs w:val="18"/>
        </w:rPr>
        <w:t>facili</w:t>
      </w:r>
      <w:r>
        <w:rPr>
          <w:spacing w:val="-4"/>
          <w:sz w:val="18"/>
          <w:szCs w:val="18"/>
        </w:rPr>
        <w:t>t</w:t>
      </w:r>
      <w:r>
        <w:rPr>
          <w:sz w:val="18"/>
          <w:szCs w:val="18"/>
        </w:rPr>
        <w:t xml:space="preserve">y </w:t>
      </w:r>
      <w:r>
        <w:rPr>
          <w:spacing w:val="4"/>
          <w:sz w:val="18"/>
          <w:szCs w:val="18"/>
        </w:rPr>
        <w:t xml:space="preserve"> </w:t>
      </w:r>
      <w:r>
        <w:rPr>
          <w:sz w:val="18"/>
          <w:szCs w:val="18"/>
        </w:rPr>
        <w:t>of</w:t>
      </w:r>
      <w:r>
        <w:rPr>
          <w:spacing w:val="6"/>
          <w:sz w:val="18"/>
          <w:szCs w:val="18"/>
        </w:rPr>
        <w:t xml:space="preserve"> </w:t>
      </w:r>
      <w:r>
        <w:rPr>
          <w:sz w:val="18"/>
          <w:szCs w:val="18"/>
        </w:rPr>
        <w:t xml:space="preserve">the  </w:t>
      </w:r>
      <w:r>
        <w:rPr>
          <w:w w:val="110"/>
          <w:sz w:val="18"/>
          <w:szCs w:val="18"/>
        </w:rPr>
        <w:t>ex</w:t>
      </w:r>
      <w:r>
        <w:rPr>
          <w:spacing w:val="5"/>
          <w:w w:val="110"/>
          <w:sz w:val="18"/>
          <w:szCs w:val="18"/>
        </w:rPr>
        <w:t>p</w:t>
      </w:r>
      <w:r>
        <w:rPr>
          <w:w w:val="110"/>
          <w:sz w:val="18"/>
          <w:szCs w:val="18"/>
        </w:rPr>
        <w:t>erime</w:t>
      </w:r>
      <w:r>
        <w:rPr>
          <w:spacing w:val="-5"/>
          <w:w w:val="110"/>
          <w:sz w:val="18"/>
          <w:szCs w:val="18"/>
        </w:rPr>
        <w:t>n</w:t>
      </w:r>
      <w:r>
        <w:rPr>
          <w:w w:val="110"/>
          <w:sz w:val="18"/>
          <w:szCs w:val="18"/>
        </w:rPr>
        <w:t>t.</w:t>
      </w:r>
      <w:r>
        <w:rPr>
          <w:spacing w:val="8"/>
          <w:w w:val="110"/>
          <w:sz w:val="18"/>
          <w:szCs w:val="18"/>
        </w:rPr>
        <w:t xml:space="preserve"> </w:t>
      </w:r>
      <w:r>
        <w:rPr>
          <w:sz w:val="18"/>
          <w:szCs w:val="18"/>
        </w:rPr>
        <w:t xml:space="preserve">The </w:t>
      </w:r>
      <w:r>
        <w:rPr>
          <w:spacing w:val="1"/>
          <w:sz w:val="18"/>
          <w:szCs w:val="18"/>
        </w:rPr>
        <w:t xml:space="preserve"> </w:t>
      </w:r>
      <w:r>
        <w:rPr>
          <w:sz w:val="18"/>
          <w:szCs w:val="18"/>
        </w:rPr>
        <w:t>r</w:t>
      </w:r>
      <w:r>
        <w:rPr>
          <w:spacing w:val="-5"/>
          <w:sz w:val="18"/>
          <w:szCs w:val="18"/>
        </w:rPr>
        <w:t>a</w:t>
      </w:r>
      <w:r>
        <w:rPr>
          <w:sz w:val="18"/>
          <w:szCs w:val="18"/>
        </w:rPr>
        <w:t>w</w:t>
      </w:r>
      <w:r>
        <w:rPr>
          <w:spacing w:val="35"/>
          <w:sz w:val="18"/>
          <w:szCs w:val="18"/>
        </w:rPr>
        <w:t xml:space="preserve"> </w:t>
      </w:r>
      <w:r>
        <w:rPr>
          <w:w w:val="119"/>
          <w:sz w:val="18"/>
          <w:szCs w:val="18"/>
        </w:rPr>
        <w:t>data</w:t>
      </w:r>
      <w:r>
        <w:rPr>
          <w:spacing w:val="1"/>
          <w:w w:val="119"/>
          <w:sz w:val="18"/>
          <w:szCs w:val="18"/>
        </w:rPr>
        <w:t xml:space="preserve"> </w:t>
      </w:r>
      <w:r>
        <w:rPr>
          <w:sz w:val="18"/>
          <w:szCs w:val="18"/>
        </w:rPr>
        <w:t>from</w:t>
      </w:r>
      <w:r>
        <w:rPr>
          <w:spacing w:val="31"/>
          <w:sz w:val="18"/>
          <w:szCs w:val="18"/>
        </w:rPr>
        <w:t xml:space="preserve"> </w:t>
      </w:r>
      <w:r>
        <w:rPr>
          <w:sz w:val="18"/>
          <w:szCs w:val="18"/>
        </w:rPr>
        <w:t xml:space="preserve">the  </w:t>
      </w:r>
      <w:r>
        <w:rPr>
          <w:w w:val="108"/>
          <w:sz w:val="18"/>
          <w:szCs w:val="18"/>
        </w:rPr>
        <w:t>detector</w:t>
      </w:r>
      <w:r>
        <w:rPr>
          <w:spacing w:val="35"/>
          <w:w w:val="108"/>
          <w:sz w:val="18"/>
          <w:szCs w:val="18"/>
        </w:rPr>
        <w:t xml:space="preserve"> </w:t>
      </w:r>
      <w:r>
        <w:rPr>
          <w:w w:val="108"/>
          <w:sz w:val="18"/>
          <w:szCs w:val="18"/>
        </w:rPr>
        <w:t xml:space="preserve">is </w:t>
      </w:r>
      <w:r>
        <w:rPr>
          <w:spacing w:val="5"/>
          <w:sz w:val="18"/>
          <w:szCs w:val="18"/>
        </w:rPr>
        <w:t>b</w:t>
      </w:r>
      <w:r>
        <w:rPr>
          <w:sz w:val="18"/>
          <w:szCs w:val="18"/>
        </w:rPr>
        <w:t>eing</w:t>
      </w:r>
      <w:r>
        <w:rPr>
          <w:spacing w:val="44"/>
          <w:sz w:val="18"/>
          <w:szCs w:val="18"/>
        </w:rPr>
        <w:t xml:space="preserve"> </w:t>
      </w:r>
      <w:r>
        <w:rPr>
          <w:w w:val="110"/>
          <w:sz w:val="18"/>
          <w:szCs w:val="18"/>
        </w:rPr>
        <w:t>automatically</w:t>
      </w:r>
      <w:r>
        <w:rPr>
          <w:spacing w:val="34"/>
          <w:w w:val="110"/>
          <w:sz w:val="18"/>
          <w:szCs w:val="18"/>
        </w:rPr>
        <w:t xml:space="preserve"> </w:t>
      </w:r>
      <w:r>
        <w:rPr>
          <w:w w:val="110"/>
          <w:sz w:val="18"/>
          <w:szCs w:val="18"/>
        </w:rPr>
        <w:t>ar</w:t>
      </w:r>
      <w:r>
        <w:rPr>
          <w:spacing w:val="-5"/>
          <w:w w:val="110"/>
          <w:sz w:val="18"/>
          <w:szCs w:val="18"/>
        </w:rPr>
        <w:t>c</w:t>
      </w:r>
      <w:r>
        <w:rPr>
          <w:w w:val="110"/>
          <w:sz w:val="18"/>
          <w:szCs w:val="18"/>
        </w:rPr>
        <w:t>hi</w:t>
      </w:r>
      <w:r>
        <w:rPr>
          <w:spacing w:val="-5"/>
          <w:w w:val="110"/>
          <w:sz w:val="18"/>
          <w:szCs w:val="18"/>
        </w:rPr>
        <w:t>v</w:t>
      </w:r>
      <w:r>
        <w:rPr>
          <w:w w:val="110"/>
          <w:sz w:val="18"/>
          <w:szCs w:val="18"/>
        </w:rPr>
        <w:t>ed</w:t>
      </w:r>
      <w:r>
        <w:rPr>
          <w:spacing w:val="10"/>
          <w:w w:val="110"/>
          <w:sz w:val="18"/>
          <w:szCs w:val="18"/>
        </w:rPr>
        <w:t xml:space="preserve"> </w:t>
      </w:r>
      <w:r>
        <w:rPr>
          <w:sz w:val="18"/>
          <w:szCs w:val="18"/>
        </w:rPr>
        <w:t>to</w:t>
      </w:r>
      <w:r>
        <w:rPr>
          <w:spacing w:val="39"/>
          <w:sz w:val="18"/>
          <w:szCs w:val="18"/>
        </w:rPr>
        <w:t xml:space="preserve"> </w:t>
      </w:r>
      <w:r>
        <w:rPr>
          <w:sz w:val="18"/>
          <w:szCs w:val="18"/>
        </w:rPr>
        <w:t xml:space="preserve">the </w:t>
      </w:r>
      <w:r>
        <w:rPr>
          <w:spacing w:val="7"/>
          <w:sz w:val="18"/>
          <w:szCs w:val="18"/>
        </w:rPr>
        <w:t xml:space="preserve"> </w:t>
      </w:r>
      <w:r>
        <w:rPr>
          <w:w w:val="112"/>
          <w:sz w:val="18"/>
          <w:szCs w:val="18"/>
        </w:rPr>
        <w:t>ce</w:t>
      </w:r>
      <w:r>
        <w:rPr>
          <w:spacing w:val="-6"/>
          <w:w w:val="112"/>
          <w:sz w:val="18"/>
          <w:szCs w:val="18"/>
        </w:rPr>
        <w:t>n</w:t>
      </w:r>
      <w:r>
        <w:rPr>
          <w:w w:val="112"/>
          <w:sz w:val="18"/>
          <w:szCs w:val="18"/>
        </w:rPr>
        <w:t>tral</w:t>
      </w:r>
      <w:r>
        <w:rPr>
          <w:spacing w:val="14"/>
          <w:w w:val="112"/>
          <w:sz w:val="18"/>
          <w:szCs w:val="18"/>
        </w:rPr>
        <w:t xml:space="preserve"> </w:t>
      </w:r>
      <w:r>
        <w:rPr>
          <w:sz w:val="18"/>
          <w:szCs w:val="18"/>
        </w:rPr>
        <w:t xml:space="preserve">storage </w:t>
      </w:r>
      <w:r>
        <w:rPr>
          <w:spacing w:val="25"/>
          <w:sz w:val="18"/>
          <w:szCs w:val="18"/>
        </w:rPr>
        <w:t xml:space="preserve"> </w:t>
      </w:r>
      <w:r>
        <w:rPr>
          <w:sz w:val="18"/>
          <w:szCs w:val="18"/>
        </w:rPr>
        <w:t>in</w:t>
      </w:r>
      <w:r>
        <w:rPr>
          <w:spacing w:val="30"/>
          <w:sz w:val="18"/>
          <w:szCs w:val="18"/>
        </w:rPr>
        <w:t xml:space="preserve"> </w:t>
      </w:r>
      <w:r>
        <w:rPr>
          <w:sz w:val="18"/>
          <w:szCs w:val="18"/>
        </w:rPr>
        <w:t xml:space="preserve">the </w:t>
      </w:r>
      <w:r>
        <w:rPr>
          <w:spacing w:val="7"/>
          <w:sz w:val="18"/>
          <w:szCs w:val="18"/>
        </w:rPr>
        <w:t xml:space="preserve"> </w:t>
      </w:r>
      <w:r>
        <w:rPr>
          <w:sz w:val="18"/>
          <w:szCs w:val="18"/>
        </w:rPr>
        <w:t>form</w:t>
      </w:r>
      <w:r>
        <w:rPr>
          <w:spacing w:val="38"/>
          <w:sz w:val="18"/>
          <w:szCs w:val="18"/>
        </w:rPr>
        <w:t xml:space="preserve"> </w:t>
      </w:r>
      <w:r>
        <w:rPr>
          <w:sz w:val="18"/>
          <w:szCs w:val="18"/>
        </w:rPr>
        <w:t>of</w:t>
      </w:r>
      <w:r>
        <w:rPr>
          <w:spacing w:val="14"/>
          <w:sz w:val="18"/>
          <w:szCs w:val="18"/>
        </w:rPr>
        <w:t xml:space="preserve"> </w:t>
      </w:r>
      <w:r>
        <w:rPr>
          <w:w w:val="113"/>
          <w:sz w:val="18"/>
          <w:szCs w:val="18"/>
        </w:rPr>
        <w:t>separate</w:t>
      </w:r>
      <w:r>
        <w:rPr>
          <w:spacing w:val="12"/>
          <w:w w:val="113"/>
          <w:sz w:val="18"/>
          <w:szCs w:val="18"/>
        </w:rPr>
        <w:t xml:space="preserve"> </w:t>
      </w:r>
      <w:r>
        <w:rPr>
          <w:sz w:val="18"/>
          <w:szCs w:val="18"/>
        </w:rPr>
        <w:t>files</w:t>
      </w:r>
      <w:r>
        <w:rPr>
          <w:spacing w:val="14"/>
          <w:sz w:val="18"/>
          <w:szCs w:val="18"/>
        </w:rPr>
        <w:t xml:space="preserve"> </w:t>
      </w:r>
      <w:r>
        <w:rPr>
          <w:w w:val="130"/>
          <w:sz w:val="18"/>
          <w:szCs w:val="18"/>
        </w:rPr>
        <w:t>(</w:t>
      </w:r>
      <w:proofErr w:type="spellStart"/>
      <w:r>
        <w:rPr>
          <w:spacing w:val="-5"/>
          <w:w w:val="130"/>
          <w:sz w:val="18"/>
          <w:szCs w:val="18"/>
        </w:rPr>
        <w:t>t</w:t>
      </w:r>
      <w:r>
        <w:rPr>
          <w:w w:val="107"/>
          <w:sz w:val="18"/>
          <w:szCs w:val="18"/>
        </w:rPr>
        <w:t>ypi</w:t>
      </w:r>
      <w:proofErr w:type="spellEnd"/>
      <w:r>
        <w:rPr>
          <w:w w:val="107"/>
          <w:sz w:val="18"/>
          <w:szCs w:val="18"/>
        </w:rPr>
        <w:t xml:space="preserve">- </w:t>
      </w:r>
      <w:proofErr w:type="spellStart"/>
      <w:r>
        <w:rPr>
          <w:sz w:val="18"/>
          <w:szCs w:val="18"/>
        </w:rPr>
        <w:t>cally</w:t>
      </w:r>
      <w:proofErr w:type="spellEnd"/>
      <w:r>
        <w:rPr>
          <w:spacing w:val="39"/>
          <w:sz w:val="18"/>
          <w:szCs w:val="18"/>
        </w:rPr>
        <w:t xml:space="preserve"> </w:t>
      </w:r>
      <w:r>
        <w:rPr>
          <w:sz w:val="18"/>
          <w:szCs w:val="18"/>
        </w:rPr>
        <w:t>of</w:t>
      </w:r>
      <w:r>
        <w:rPr>
          <w:spacing w:val="14"/>
          <w:sz w:val="18"/>
          <w:szCs w:val="18"/>
        </w:rPr>
        <w:t xml:space="preserve"> </w:t>
      </w:r>
      <w:r>
        <w:rPr>
          <w:sz w:val="18"/>
          <w:szCs w:val="18"/>
        </w:rPr>
        <w:t>se</w:t>
      </w:r>
      <w:r>
        <w:rPr>
          <w:spacing w:val="-5"/>
          <w:sz w:val="18"/>
          <w:szCs w:val="18"/>
        </w:rPr>
        <w:t>v</w:t>
      </w:r>
      <w:r>
        <w:rPr>
          <w:sz w:val="18"/>
          <w:szCs w:val="18"/>
        </w:rPr>
        <w:t xml:space="preserve">eral </w:t>
      </w:r>
      <w:r>
        <w:rPr>
          <w:spacing w:val="11"/>
          <w:sz w:val="18"/>
          <w:szCs w:val="18"/>
        </w:rPr>
        <w:t xml:space="preserve"> </w:t>
      </w:r>
      <w:r>
        <w:rPr>
          <w:w w:val="108"/>
          <w:sz w:val="18"/>
          <w:szCs w:val="18"/>
        </w:rPr>
        <w:t>giga</w:t>
      </w:r>
      <w:r>
        <w:rPr>
          <w:spacing w:val="-4"/>
          <w:w w:val="108"/>
          <w:sz w:val="18"/>
          <w:szCs w:val="18"/>
        </w:rPr>
        <w:t>b</w:t>
      </w:r>
      <w:r>
        <w:rPr>
          <w:w w:val="108"/>
          <w:sz w:val="18"/>
          <w:szCs w:val="18"/>
        </w:rPr>
        <w:t>ytes</w:t>
      </w:r>
      <w:r>
        <w:rPr>
          <w:spacing w:val="18"/>
          <w:w w:val="108"/>
          <w:sz w:val="18"/>
          <w:szCs w:val="18"/>
        </w:rPr>
        <w:t xml:space="preserve"> </w:t>
      </w:r>
      <w:r>
        <w:rPr>
          <w:sz w:val="18"/>
          <w:szCs w:val="18"/>
        </w:rPr>
        <w:t>of</w:t>
      </w:r>
      <w:r>
        <w:rPr>
          <w:spacing w:val="14"/>
          <w:sz w:val="18"/>
          <w:szCs w:val="18"/>
        </w:rPr>
        <w:t xml:space="preserve"> </w:t>
      </w:r>
      <w:r>
        <w:rPr>
          <w:sz w:val="18"/>
          <w:szCs w:val="18"/>
        </w:rPr>
        <w:t>size)</w:t>
      </w:r>
      <w:r>
        <w:rPr>
          <w:spacing w:val="35"/>
          <w:sz w:val="18"/>
          <w:szCs w:val="18"/>
        </w:rPr>
        <w:t xml:space="preserve"> </w:t>
      </w:r>
      <w:r>
        <w:rPr>
          <w:sz w:val="18"/>
          <w:szCs w:val="18"/>
        </w:rPr>
        <w:t xml:space="preserve">and </w:t>
      </w:r>
      <w:r>
        <w:rPr>
          <w:spacing w:val="9"/>
          <w:sz w:val="18"/>
          <w:szCs w:val="18"/>
        </w:rPr>
        <w:t xml:space="preserve"> </w:t>
      </w:r>
      <w:r>
        <w:rPr>
          <w:sz w:val="18"/>
          <w:szCs w:val="18"/>
        </w:rPr>
        <w:t xml:space="preserve">after </w:t>
      </w:r>
      <w:r>
        <w:rPr>
          <w:spacing w:val="16"/>
          <w:sz w:val="18"/>
          <w:szCs w:val="18"/>
        </w:rPr>
        <w:t xml:space="preserve"> </w:t>
      </w:r>
      <w:r>
        <w:rPr>
          <w:w w:val="125"/>
          <w:sz w:val="18"/>
          <w:szCs w:val="18"/>
        </w:rPr>
        <w:t>that</w:t>
      </w:r>
      <w:r>
        <w:rPr>
          <w:spacing w:val="7"/>
          <w:w w:val="125"/>
          <w:sz w:val="18"/>
          <w:szCs w:val="18"/>
        </w:rPr>
        <w:t xml:space="preserve"> </w:t>
      </w:r>
      <w:r>
        <w:rPr>
          <w:sz w:val="18"/>
          <w:szCs w:val="18"/>
        </w:rPr>
        <w:t>it</w:t>
      </w:r>
      <w:r>
        <w:rPr>
          <w:spacing w:val="40"/>
          <w:sz w:val="18"/>
          <w:szCs w:val="18"/>
        </w:rPr>
        <w:t xml:space="preserve"> </w:t>
      </w:r>
      <w:r>
        <w:rPr>
          <w:sz w:val="18"/>
          <w:szCs w:val="18"/>
        </w:rPr>
        <w:t>can</w:t>
      </w:r>
      <w:r>
        <w:rPr>
          <w:spacing w:val="43"/>
          <w:sz w:val="18"/>
          <w:szCs w:val="18"/>
        </w:rPr>
        <w:t xml:space="preserve"> </w:t>
      </w:r>
      <w:r>
        <w:rPr>
          <w:spacing w:val="5"/>
          <w:sz w:val="18"/>
          <w:szCs w:val="18"/>
        </w:rPr>
        <w:t>b</w:t>
      </w:r>
      <w:r>
        <w:rPr>
          <w:sz w:val="18"/>
          <w:szCs w:val="18"/>
        </w:rPr>
        <w:t>e</w:t>
      </w:r>
      <w:r>
        <w:rPr>
          <w:spacing w:val="30"/>
          <w:sz w:val="18"/>
          <w:szCs w:val="18"/>
        </w:rPr>
        <w:t xml:space="preserve"> </w:t>
      </w:r>
      <w:r>
        <w:rPr>
          <w:sz w:val="18"/>
          <w:szCs w:val="18"/>
        </w:rPr>
        <w:t xml:space="preserve">copied </w:t>
      </w:r>
      <w:r>
        <w:rPr>
          <w:spacing w:val="2"/>
          <w:sz w:val="18"/>
          <w:szCs w:val="18"/>
        </w:rPr>
        <w:t xml:space="preserve"> </w:t>
      </w:r>
      <w:r>
        <w:rPr>
          <w:sz w:val="18"/>
          <w:szCs w:val="18"/>
        </w:rPr>
        <w:t>to</w:t>
      </w:r>
      <w:r>
        <w:rPr>
          <w:spacing w:val="40"/>
          <w:sz w:val="18"/>
          <w:szCs w:val="18"/>
        </w:rPr>
        <w:t xml:space="preserve"> </w:t>
      </w:r>
      <w:r>
        <w:rPr>
          <w:sz w:val="18"/>
          <w:szCs w:val="18"/>
        </w:rPr>
        <w:t xml:space="preserve">other </w:t>
      </w:r>
      <w:r>
        <w:rPr>
          <w:spacing w:val="21"/>
          <w:sz w:val="18"/>
          <w:szCs w:val="18"/>
        </w:rPr>
        <w:t xml:space="preserve"> </w:t>
      </w:r>
      <w:r>
        <w:rPr>
          <w:w w:val="113"/>
          <w:sz w:val="18"/>
          <w:szCs w:val="18"/>
        </w:rPr>
        <w:t>dest</w:t>
      </w:r>
      <w:r>
        <w:rPr>
          <w:w w:val="111"/>
          <w:sz w:val="18"/>
          <w:szCs w:val="18"/>
        </w:rPr>
        <w:t xml:space="preserve">inations </w:t>
      </w:r>
      <w:r>
        <w:rPr>
          <w:sz w:val="18"/>
          <w:szCs w:val="18"/>
        </w:rPr>
        <w:t>for</w:t>
      </w:r>
      <w:r>
        <w:rPr>
          <w:spacing w:val="13"/>
          <w:sz w:val="18"/>
          <w:szCs w:val="18"/>
        </w:rPr>
        <w:t xml:space="preserve"> </w:t>
      </w:r>
      <w:r>
        <w:rPr>
          <w:sz w:val="18"/>
          <w:szCs w:val="18"/>
        </w:rPr>
        <w:t>pr</w:t>
      </w:r>
      <w:r>
        <w:rPr>
          <w:spacing w:val="6"/>
          <w:sz w:val="18"/>
          <w:szCs w:val="18"/>
        </w:rPr>
        <w:t>o</w:t>
      </w:r>
      <w:r>
        <w:rPr>
          <w:sz w:val="18"/>
          <w:szCs w:val="18"/>
        </w:rPr>
        <w:t xml:space="preserve">cessing. </w:t>
      </w:r>
      <w:r>
        <w:rPr>
          <w:spacing w:val="11"/>
          <w:sz w:val="18"/>
          <w:szCs w:val="18"/>
        </w:rPr>
        <w:t xml:space="preserve"> </w:t>
      </w:r>
      <w:r>
        <w:rPr>
          <w:spacing w:val="-15"/>
          <w:sz w:val="18"/>
          <w:szCs w:val="18"/>
        </w:rPr>
        <w:t>W</w:t>
      </w:r>
      <w:r>
        <w:rPr>
          <w:sz w:val="18"/>
          <w:szCs w:val="18"/>
        </w:rPr>
        <w:t>e</w:t>
      </w:r>
      <w:r>
        <w:rPr>
          <w:spacing w:val="22"/>
          <w:sz w:val="18"/>
          <w:szCs w:val="18"/>
        </w:rPr>
        <w:t xml:space="preserve"> </w:t>
      </w:r>
      <w:r>
        <w:rPr>
          <w:sz w:val="18"/>
          <w:szCs w:val="18"/>
        </w:rPr>
        <w:t>refer</w:t>
      </w:r>
      <w:r>
        <w:rPr>
          <w:spacing w:val="26"/>
          <w:sz w:val="18"/>
          <w:szCs w:val="18"/>
        </w:rPr>
        <w:t xml:space="preserve"> </w:t>
      </w:r>
      <w:r>
        <w:rPr>
          <w:sz w:val="18"/>
          <w:szCs w:val="18"/>
        </w:rPr>
        <w:t>those</w:t>
      </w:r>
      <w:r>
        <w:rPr>
          <w:spacing w:val="41"/>
          <w:sz w:val="18"/>
          <w:szCs w:val="18"/>
        </w:rPr>
        <w:t xml:space="preserve"> </w:t>
      </w:r>
      <w:r>
        <w:rPr>
          <w:sz w:val="18"/>
          <w:szCs w:val="18"/>
        </w:rPr>
        <w:t>files as</w:t>
      </w:r>
      <w:r>
        <w:rPr>
          <w:spacing w:val="16"/>
          <w:sz w:val="18"/>
          <w:szCs w:val="18"/>
        </w:rPr>
        <w:t xml:space="preserve"> </w:t>
      </w:r>
      <w:proofErr w:type="gramStart"/>
      <w:r>
        <w:rPr>
          <w:sz w:val="18"/>
          <w:szCs w:val="18"/>
        </w:rPr>
        <w:t xml:space="preserve">input </w:t>
      </w:r>
      <w:r>
        <w:rPr>
          <w:spacing w:val="4"/>
          <w:sz w:val="18"/>
          <w:szCs w:val="18"/>
        </w:rPr>
        <w:t xml:space="preserve"> </w:t>
      </w:r>
      <w:r>
        <w:rPr>
          <w:sz w:val="18"/>
          <w:szCs w:val="18"/>
        </w:rPr>
        <w:t>files</w:t>
      </w:r>
      <w:proofErr w:type="gramEnd"/>
      <w:r>
        <w:rPr>
          <w:sz w:val="18"/>
          <w:szCs w:val="18"/>
        </w:rPr>
        <w:t>.</w:t>
      </w:r>
      <w:r>
        <w:rPr>
          <w:spacing w:val="8"/>
          <w:sz w:val="18"/>
          <w:szCs w:val="18"/>
        </w:rPr>
        <w:t xml:space="preserve"> </w:t>
      </w:r>
      <w:r>
        <w:rPr>
          <w:sz w:val="18"/>
          <w:szCs w:val="18"/>
        </w:rPr>
        <w:t>The</w:t>
      </w:r>
      <w:r>
        <w:rPr>
          <w:spacing w:val="39"/>
          <w:sz w:val="18"/>
          <w:szCs w:val="18"/>
        </w:rPr>
        <w:t xml:space="preserve"> </w:t>
      </w:r>
      <w:r>
        <w:rPr>
          <w:w w:val="109"/>
          <w:sz w:val="18"/>
          <w:szCs w:val="18"/>
        </w:rPr>
        <w:t>outcome</w:t>
      </w:r>
      <w:r>
        <w:rPr>
          <w:spacing w:val="-1"/>
          <w:w w:val="109"/>
          <w:sz w:val="18"/>
          <w:szCs w:val="18"/>
        </w:rPr>
        <w:t xml:space="preserve"> </w:t>
      </w:r>
      <w:r>
        <w:rPr>
          <w:sz w:val="18"/>
          <w:szCs w:val="18"/>
        </w:rPr>
        <w:t>of the</w:t>
      </w:r>
      <w:r>
        <w:rPr>
          <w:spacing w:val="38"/>
          <w:sz w:val="18"/>
          <w:szCs w:val="18"/>
        </w:rPr>
        <w:t xml:space="preserve"> </w:t>
      </w:r>
      <w:proofErr w:type="gramStart"/>
      <w:r>
        <w:rPr>
          <w:sz w:val="18"/>
          <w:szCs w:val="18"/>
        </w:rPr>
        <w:t>pr</w:t>
      </w:r>
      <w:r>
        <w:rPr>
          <w:spacing w:val="6"/>
          <w:sz w:val="18"/>
          <w:szCs w:val="18"/>
        </w:rPr>
        <w:t>o</w:t>
      </w:r>
      <w:r>
        <w:rPr>
          <w:sz w:val="18"/>
          <w:szCs w:val="18"/>
        </w:rPr>
        <w:t xml:space="preserve">cessing </w:t>
      </w:r>
      <w:r>
        <w:rPr>
          <w:spacing w:val="3"/>
          <w:sz w:val="18"/>
          <w:szCs w:val="18"/>
        </w:rPr>
        <w:t xml:space="preserve"> </w:t>
      </w:r>
      <w:r>
        <w:rPr>
          <w:sz w:val="18"/>
          <w:szCs w:val="18"/>
        </w:rPr>
        <w:t>is</w:t>
      </w:r>
      <w:proofErr w:type="gramEnd"/>
      <w:r>
        <w:rPr>
          <w:spacing w:val="7"/>
          <w:sz w:val="18"/>
          <w:szCs w:val="18"/>
        </w:rPr>
        <w:t xml:space="preserve"> </w:t>
      </w:r>
      <w:r>
        <w:rPr>
          <w:w w:val="107"/>
          <w:sz w:val="18"/>
          <w:szCs w:val="18"/>
        </w:rPr>
        <w:t xml:space="preserve">called </w:t>
      </w:r>
      <w:r>
        <w:rPr>
          <w:w w:val="114"/>
          <w:sz w:val="18"/>
          <w:szCs w:val="18"/>
        </w:rPr>
        <w:t>reconstructed</w:t>
      </w:r>
      <w:r>
        <w:rPr>
          <w:spacing w:val="-17"/>
          <w:w w:val="114"/>
          <w:sz w:val="18"/>
          <w:szCs w:val="18"/>
        </w:rPr>
        <w:t xml:space="preserve"> </w:t>
      </w:r>
      <w:r>
        <w:rPr>
          <w:w w:val="114"/>
          <w:sz w:val="18"/>
          <w:szCs w:val="18"/>
        </w:rPr>
        <w:t>data,</w:t>
      </w:r>
      <w:r>
        <w:rPr>
          <w:spacing w:val="15"/>
          <w:w w:val="114"/>
          <w:sz w:val="18"/>
          <w:szCs w:val="18"/>
        </w:rPr>
        <w:t xml:space="preserve"> </w:t>
      </w:r>
      <w:r>
        <w:rPr>
          <w:sz w:val="18"/>
          <w:szCs w:val="18"/>
        </w:rPr>
        <w:t>and</w:t>
      </w:r>
      <w:r>
        <w:rPr>
          <w:spacing w:val="44"/>
          <w:sz w:val="18"/>
          <w:szCs w:val="18"/>
        </w:rPr>
        <w:t xml:space="preserve"> </w:t>
      </w:r>
      <w:r>
        <w:rPr>
          <w:sz w:val="18"/>
          <w:szCs w:val="18"/>
        </w:rPr>
        <w:t>also</w:t>
      </w:r>
      <w:r>
        <w:rPr>
          <w:spacing w:val="25"/>
          <w:sz w:val="18"/>
          <w:szCs w:val="18"/>
        </w:rPr>
        <w:t xml:space="preserve"> </w:t>
      </w:r>
      <w:r>
        <w:rPr>
          <w:sz w:val="18"/>
          <w:szCs w:val="18"/>
        </w:rPr>
        <w:t xml:space="preserve">consists </w:t>
      </w:r>
      <w:r>
        <w:rPr>
          <w:spacing w:val="9"/>
          <w:sz w:val="18"/>
          <w:szCs w:val="18"/>
        </w:rPr>
        <w:t xml:space="preserve"> </w:t>
      </w:r>
      <w:r>
        <w:rPr>
          <w:sz w:val="18"/>
          <w:szCs w:val="18"/>
        </w:rPr>
        <w:t>of</w:t>
      </w:r>
      <w:r>
        <w:rPr>
          <w:spacing w:val="5"/>
          <w:sz w:val="18"/>
          <w:szCs w:val="18"/>
        </w:rPr>
        <w:t xml:space="preserve"> </w:t>
      </w:r>
      <w:r>
        <w:rPr>
          <w:w w:val="113"/>
          <w:sz w:val="18"/>
          <w:szCs w:val="18"/>
        </w:rPr>
        <w:t>separate</w:t>
      </w:r>
      <w:r>
        <w:rPr>
          <w:spacing w:val="2"/>
          <w:w w:val="113"/>
          <w:sz w:val="18"/>
          <w:szCs w:val="18"/>
        </w:rPr>
        <w:t xml:space="preserve"> </w:t>
      </w:r>
      <w:r>
        <w:rPr>
          <w:sz w:val="18"/>
          <w:szCs w:val="18"/>
        </w:rPr>
        <w:t>files</w:t>
      </w:r>
      <w:r>
        <w:rPr>
          <w:spacing w:val="5"/>
          <w:sz w:val="18"/>
          <w:szCs w:val="18"/>
        </w:rPr>
        <w:t xml:space="preserve"> </w:t>
      </w:r>
      <w:r>
        <w:rPr>
          <w:w w:val="110"/>
          <w:sz w:val="18"/>
          <w:szCs w:val="18"/>
        </w:rPr>
        <w:t>(usually</w:t>
      </w:r>
      <w:r>
        <w:rPr>
          <w:spacing w:val="3"/>
          <w:w w:val="110"/>
          <w:sz w:val="18"/>
          <w:szCs w:val="18"/>
        </w:rPr>
        <w:t xml:space="preserve"> </w:t>
      </w:r>
      <w:r>
        <w:rPr>
          <w:sz w:val="18"/>
          <w:szCs w:val="18"/>
        </w:rPr>
        <w:t>se</w:t>
      </w:r>
      <w:r>
        <w:rPr>
          <w:spacing w:val="-5"/>
          <w:sz w:val="18"/>
          <w:szCs w:val="18"/>
        </w:rPr>
        <w:t>v</w:t>
      </w:r>
      <w:r>
        <w:rPr>
          <w:sz w:val="18"/>
          <w:szCs w:val="18"/>
        </w:rPr>
        <w:t xml:space="preserve">eral </w:t>
      </w:r>
      <w:r>
        <w:rPr>
          <w:spacing w:val="2"/>
          <w:sz w:val="18"/>
          <w:szCs w:val="18"/>
        </w:rPr>
        <w:t xml:space="preserve"> </w:t>
      </w:r>
      <w:r>
        <w:rPr>
          <w:w w:val="108"/>
          <w:sz w:val="18"/>
          <w:szCs w:val="18"/>
        </w:rPr>
        <w:t>giga</w:t>
      </w:r>
      <w:r>
        <w:rPr>
          <w:spacing w:val="-5"/>
          <w:w w:val="108"/>
          <w:sz w:val="18"/>
          <w:szCs w:val="18"/>
        </w:rPr>
        <w:t>b</w:t>
      </w:r>
      <w:r>
        <w:rPr>
          <w:w w:val="108"/>
          <w:sz w:val="18"/>
          <w:szCs w:val="18"/>
        </w:rPr>
        <w:t>ytes</w:t>
      </w:r>
      <w:r>
        <w:rPr>
          <w:spacing w:val="10"/>
          <w:w w:val="108"/>
          <w:sz w:val="18"/>
          <w:szCs w:val="18"/>
        </w:rPr>
        <w:t xml:space="preserve"> </w:t>
      </w:r>
      <w:r>
        <w:rPr>
          <w:sz w:val="18"/>
          <w:szCs w:val="18"/>
        </w:rPr>
        <w:t>of</w:t>
      </w:r>
      <w:r>
        <w:rPr>
          <w:spacing w:val="5"/>
          <w:sz w:val="18"/>
          <w:szCs w:val="18"/>
        </w:rPr>
        <w:t xml:space="preserve"> </w:t>
      </w:r>
      <w:r>
        <w:rPr>
          <w:w w:val="105"/>
          <w:sz w:val="18"/>
          <w:szCs w:val="18"/>
        </w:rPr>
        <w:t xml:space="preserve">size) </w:t>
      </w:r>
      <w:r>
        <w:rPr>
          <w:sz w:val="18"/>
          <w:szCs w:val="18"/>
        </w:rPr>
        <w:t>whi</w:t>
      </w:r>
      <w:r>
        <w:rPr>
          <w:spacing w:val="-5"/>
          <w:sz w:val="18"/>
          <w:szCs w:val="18"/>
        </w:rPr>
        <w:t>c</w:t>
      </w:r>
      <w:r>
        <w:rPr>
          <w:sz w:val="18"/>
          <w:szCs w:val="18"/>
        </w:rPr>
        <w:t xml:space="preserve">h  </w:t>
      </w:r>
      <w:r>
        <w:rPr>
          <w:spacing w:val="-5"/>
          <w:sz w:val="18"/>
          <w:szCs w:val="18"/>
        </w:rPr>
        <w:t>w</w:t>
      </w:r>
      <w:r>
        <w:rPr>
          <w:sz w:val="18"/>
          <w:szCs w:val="18"/>
        </w:rPr>
        <w:t>e</w:t>
      </w:r>
      <w:r>
        <w:rPr>
          <w:spacing w:val="20"/>
          <w:sz w:val="18"/>
          <w:szCs w:val="18"/>
        </w:rPr>
        <w:t xml:space="preserve"> </w:t>
      </w:r>
      <w:r>
        <w:rPr>
          <w:sz w:val="18"/>
          <w:szCs w:val="18"/>
        </w:rPr>
        <w:t>refer</w:t>
      </w:r>
      <w:r>
        <w:rPr>
          <w:spacing w:val="40"/>
          <w:sz w:val="18"/>
          <w:szCs w:val="18"/>
        </w:rPr>
        <w:t xml:space="preserve"> </w:t>
      </w:r>
      <w:r>
        <w:rPr>
          <w:sz w:val="18"/>
          <w:szCs w:val="18"/>
        </w:rPr>
        <w:t>as</w:t>
      </w:r>
      <w:r>
        <w:rPr>
          <w:spacing w:val="29"/>
          <w:sz w:val="18"/>
          <w:szCs w:val="18"/>
        </w:rPr>
        <w:t xml:space="preserve"> </w:t>
      </w:r>
      <w:r>
        <w:rPr>
          <w:sz w:val="18"/>
          <w:szCs w:val="18"/>
        </w:rPr>
        <w:t xml:space="preserve">output </w:t>
      </w:r>
      <w:r>
        <w:rPr>
          <w:spacing w:val="22"/>
          <w:sz w:val="18"/>
          <w:szCs w:val="18"/>
        </w:rPr>
        <w:t xml:space="preserve"> </w:t>
      </w:r>
      <w:r>
        <w:rPr>
          <w:sz w:val="18"/>
          <w:szCs w:val="18"/>
        </w:rPr>
        <w:t>files.</w:t>
      </w:r>
      <w:r>
        <w:rPr>
          <w:spacing w:val="22"/>
          <w:sz w:val="18"/>
          <w:szCs w:val="18"/>
        </w:rPr>
        <w:t xml:space="preserve"> </w:t>
      </w:r>
      <w:r>
        <w:rPr>
          <w:sz w:val="18"/>
          <w:szCs w:val="18"/>
        </w:rPr>
        <w:t>All</w:t>
      </w:r>
      <w:r>
        <w:rPr>
          <w:spacing w:val="25"/>
          <w:sz w:val="18"/>
          <w:szCs w:val="18"/>
        </w:rPr>
        <w:t xml:space="preserve"> </w:t>
      </w:r>
      <w:proofErr w:type="gramStart"/>
      <w:r>
        <w:rPr>
          <w:sz w:val="18"/>
          <w:szCs w:val="18"/>
        </w:rPr>
        <w:t xml:space="preserve">the </w:t>
      </w:r>
      <w:r>
        <w:rPr>
          <w:spacing w:val="6"/>
          <w:sz w:val="18"/>
          <w:szCs w:val="18"/>
        </w:rPr>
        <w:t xml:space="preserve"> </w:t>
      </w:r>
      <w:r>
        <w:rPr>
          <w:w w:val="114"/>
          <w:sz w:val="18"/>
          <w:szCs w:val="18"/>
        </w:rPr>
        <w:t>reconstru</w:t>
      </w:r>
      <w:r>
        <w:rPr>
          <w:spacing w:val="1"/>
          <w:w w:val="114"/>
          <w:sz w:val="18"/>
          <w:szCs w:val="18"/>
        </w:rPr>
        <w:t>c</w:t>
      </w:r>
      <w:r>
        <w:rPr>
          <w:w w:val="114"/>
          <w:sz w:val="18"/>
          <w:szCs w:val="18"/>
        </w:rPr>
        <w:t>ted</w:t>
      </w:r>
      <w:proofErr w:type="gramEnd"/>
      <w:r>
        <w:rPr>
          <w:spacing w:val="-16"/>
          <w:w w:val="114"/>
          <w:sz w:val="18"/>
          <w:szCs w:val="18"/>
        </w:rPr>
        <w:t xml:space="preserve"> </w:t>
      </w:r>
      <w:r>
        <w:rPr>
          <w:w w:val="114"/>
          <w:sz w:val="18"/>
          <w:szCs w:val="18"/>
        </w:rPr>
        <w:t>data</w:t>
      </w:r>
      <w:r>
        <w:rPr>
          <w:spacing w:val="25"/>
          <w:w w:val="114"/>
          <w:sz w:val="18"/>
          <w:szCs w:val="18"/>
        </w:rPr>
        <w:t xml:space="preserve"> </w:t>
      </w:r>
      <w:r>
        <w:rPr>
          <w:sz w:val="18"/>
          <w:szCs w:val="18"/>
        </w:rPr>
        <w:t>are</w:t>
      </w:r>
      <w:r>
        <w:rPr>
          <w:spacing w:val="42"/>
          <w:sz w:val="18"/>
          <w:szCs w:val="18"/>
        </w:rPr>
        <w:t xml:space="preserve"> </w:t>
      </w:r>
      <w:r>
        <w:rPr>
          <w:spacing w:val="5"/>
          <w:sz w:val="18"/>
          <w:szCs w:val="18"/>
        </w:rPr>
        <w:t>b</w:t>
      </w:r>
      <w:r>
        <w:rPr>
          <w:sz w:val="18"/>
          <w:szCs w:val="18"/>
        </w:rPr>
        <w:t>eing</w:t>
      </w:r>
      <w:r>
        <w:rPr>
          <w:spacing w:val="45"/>
          <w:sz w:val="18"/>
          <w:szCs w:val="18"/>
        </w:rPr>
        <w:t xml:space="preserve"> </w:t>
      </w:r>
      <w:r>
        <w:rPr>
          <w:spacing w:val="6"/>
          <w:w w:val="112"/>
          <w:sz w:val="18"/>
          <w:szCs w:val="18"/>
        </w:rPr>
        <w:t>p</w:t>
      </w:r>
      <w:r>
        <w:rPr>
          <w:w w:val="112"/>
          <w:sz w:val="18"/>
          <w:szCs w:val="18"/>
        </w:rPr>
        <w:t>ersiste</w:t>
      </w:r>
      <w:r>
        <w:rPr>
          <w:spacing w:val="-4"/>
          <w:w w:val="112"/>
          <w:sz w:val="18"/>
          <w:szCs w:val="18"/>
        </w:rPr>
        <w:t>n</w:t>
      </w:r>
      <w:r>
        <w:rPr>
          <w:w w:val="112"/>
          <w:sz w:val="18"/>
          <w:szCs w:val="18"/>
        </w:rPr>
        <w:t>tly</w:t>
      </w:r>
      <w:r>
        <w:rPr>
          <w:spacing w:val="6"/>
          <w:w w:val="112"/>
          <w:sz w:val="18"/>
          <w:szCs w:val="18"/>
        </w:rPr>
        <w:t xml:space="preserve"> </w:t>
      </w:r>
      <w:r>
        <w:rPr>
          <w:w w:val="112"/>
          <w:sz w:val="18"/>
          <w:szCs w:val="18"/>
        </w:rPr>
        <w:t xml:space="preserve">stored </w:t>
      </w:r>
      <w:r>
        <w:rPr>
          <w:w w:val="126"/>
          <w:sz w:val="18"/>
          <w:szCs w:val="18"/>
        </w:rPr>
        <w:t xml:space="preserve">at </w:t>
      </w:r>
      <w:r>
        <w:rPr>
          <w:sz w:val="18"/>
          <w:szCs w:val="18"/>
        </w:rPr>
        <w:t xml:space="preserve">the </w:t>
      </w:r>
      <w:r>
        <w:rPr>
          <w:spacing w:val="2"/>
          <w:sz w:val="18"/>
          <w:szCs w:val="18"/>
        </w:rPr>
        <w:t xml:space="preserve"> </w:t>
      </w:r>
      <w:r>
        <w:rPr>
          <w:w w:val="112"/>
          <w:sz w:val="18"/>
          <w:szCs w:val="18"/>
        </w:rPr>
        <w:t>ce</w:t>
      </w:r>
      <w:r>
        <w:rPr>
          <w:spacing w:val="-6"/>
          <w:w w:val="112"/>
          <w:sz w:val="18"/>
          <w:szCs w:val="18"/>
        </w:rPr>
        <w:t>n</w:t>
      </w:r>
      <w:r>
        <w:rPr>
          <w:w w:val="112"/>
          <w:sz w:val="18"/>
          <w:szCs w:val="18"/>
        </w:rPr>
        <w:t>tral</w:t>
      </w:r>
      <w:r>
        <w:rPr>
          <w:spacing w:val="9"/>
          <w:w w:val="112"/>
          <w:sz w:val="18"/>
          <w:szCs w:val="18"/>
        </w:rPr>
        <w:t xml:space="preserve"> </w:t>
      </w:r>
      <w:r>
        <w:rPr>
          <w:sz w:val="18"/>
          <w:szCs w:val="18"/>
        </w:rPr>
        <w:t xml:space="preserve">storage </w:t>
      </w:r>
      <w:r>
        <w:rPr>
          <w:spacing w:val="19"/>
          <w:sz w:val="18"/>
          <w:szCs w:val="18"/>
        </w:rPr>
        <w:t xml:space="preserve"> </w:t>
      </w:r>
      <w:r>
        <w:rPr>
          <w:sz w:val="18"/>
          <w:szCs w:val="18"/>
        </w:rPr>
        <w:t>as</w:t>
      </w:r>
      <w:r>
        <w:rPr>
          <w:spacing w:val="24"/>
          <w:sz w:val="18"/>
          <w:szCs w:val="18"/>
        </w:rPr>
        <w:t xml:space="preserve"> </w:t>
      </w:r>
      <w:r>
        <w:rPr>
          <w:spacing w:val="-5"/>
          <w:sz w:val="18"/>
          <w:szCs w:val="18"/>
        </w:rPr>
        <w:t>w</w:t>
      </w:r>
      <w:r>
        <w:rPr>
          <w:sz w:val="18"/>
          <w:szCs w:val="18"/>
        </w:rPr>
        <w:t>ell.</w:t>
      </w:r>
      <w:r>
        <w:rPr>
          <w:spacing w:val="23"/>
          <w:sz w:val="18"/>
          <w:szCs w:val="18"/>
        </w:rPr>
        <w:t xml:space="preserve"> </w:t>
      </w:r>
      <w:r>
        <w:rPr>
          <w:sz w:val="18"/>
          <w:szCs w:val="18"/>
        </w:rPr>
        <w:t>In</w:t>
      </w:r>
      <w:r>
        <w:rPr>
          <w:spacing w:val="30"/>
          <w:sz w:val="18"/>
          <w:szCs w:val="18"/>
        </w:rPr>
        <w:t xml:space="preserve"> </w:t>
      </w:r>
      <w:r>
        <w:rPr>
          <w:sz w:val="18"/>
          <w:szCs w:val="18"/>
        </w:rPr>
        <w:t xml:space="preserve">most </w:t>
      </w:r>
      <w:r>
        <w:rPr>
          <w:spacing w:val="5"/>
          <w:sz w:val="18"/>
          <w:szCs w:val="18"/>
        </w:rPr>
        <w:t xml:space="preserve"> </w:t>
      </w:r>
      <w:r>
        <w:rPr>
          <w:sz w:val="18"/>
          <w:szCs w:val="18"/>
        </w:rPr>
        <w:t>of</w:t>
      </w:r>
      <w:r>
        <w:rPr>
          <w:spacing w:val="9"/>
          <w:sz w:val="18"/>
          <w:szCs w:val="18"/>
        </w:rPr>
        <w:t xml:space="preserve"> </w:t>
      </w:r>
      <w:r>
        <w:rPr>
          <w:sz w:val="18"/>
          <w:szCs w:val="18"/>
        </w:rPr>
        <w:t xml:space="preserve">the </w:t>
      </w:r>
      <w:r>
        <w:rPr>
          <w:spacing w:val="2"/>
          <w:sz w:val="18"/>
          <w:szCs w:val="18"/>
        </w:rPr>
        <w:t xml:space="preserve"> </w:t>
      </w:r>
      <w:r>
        <w:rPr>
          <w:w w:val="109"/>
          <w:sz w:val="18"/>
          <w:szCs w:val="18"/>
        </w:rPr>
        <w:t>ex</w:t>
      </w:r>
      <w:r>
        <w:rPr>
          <w:spacing w:val="5"/>
          <w:w w:val="109"/>
          <w:sz w:val="18"/>
          <w:szCs w:val="18"/>
        </w:rPr>
        <w:t>p</w:t>
      </w:r>
      <w:r>
        <w:rPr>
          <w:w w:val="109"/>
          <w:sz w:val="18"/>
          <w:szCs w:val="18"/>
        </w:rPr>
        <w:t>erime</w:t>
      </w:r>
      <w:r>
        <w:rPr>
          <w:spacing w:val="-5"/>
          <w:w w:val="109"/>
          <w:sz w:val="18"/>
          <w:szCs w:val="18"/>
        </w:rPr>
        <w:t>n</w:t>
      </w:r>
      <w:r>
        <w:rPr>
          <w:w w:val="109"/>
          <w:sz w:val="18"/>
          <w:szCs w:val="18"/>
        </w:rPr>
        <w:t>ts</w:t>
      </w:r>
      <w:r>
        <w:rPr>
          <w:spacing w:val="12"/>
          <w:w w:val="109"/>
          <w:sz w:val="18"/>
          <w:szCs w:val="18"/>
        </w:rPr>
        <w:t xml:space="preserve"> </w:t>
      </w:r>
      <w:r>
        <w:rPr>
          <w:sz w:val="18"/>
          <w:szCs w:val="18"/>
        </w:rPr>
        <w:t xml:space="preserve">the </w:t>
      </w:r>
      <w:r>
        <w:rPr>
          <w:spacing w:val="2"/>
          <w:sz w:val="18"/>
          <w:szCs w:val="18"/>
        </w:rPr>
        <w:t xml:space="preserve"> </w:t>
      </w:r>
      <w:r>
        <w:rPr>
          <w:w w:val="112"/>
          <w:sz w:val="18"/>
          <w:szCs w:val="18"/>
        </w:rPr>
        <w:t>ce</w:t>
      </w:r>
      <w:r>
        <w:rPr>
          <w:spacing w:val="-6"/>
          <w:w w:val="112"/>
          <w:sz w:val="18"/>
          <w:szCs w:val="18"/>
        </w:rPr>
        <w:t>n</w:t>
      </w:r>
      <w:r>
        <w:rPr>
          <w:w w:val="112"/>
          <w:sz w:val="18"/>
          <w:szCs w:val="18"/>
        </w:rPr>
        <w:t>tral</w:t>
      </w:r>
      <w:r>
        <w:rPr>
          <w:spacing w:val="9"/>
          <w:w w:val="112"/>
          <w:sz w:val="18"/>
          <w:szCs w:val="18"/>
        </w:rPr>
        <w:t xml:space="preserve"> </w:t>
      </w:r>
      <w:r>
        <w:rPr>
          <w:sz w:val="18"/>
          <w:szCs w:val="18"/>
        </w:rPr>
        <w:t xml:space="preserve">storage </w:t>
      </w:r>
      <w:r>
        <w:rPr>
          <w:spacing w:val="19"/>
          <w:sz w:val="18"/>
          <w:szCs w:val="18"/>
        </w:rPr>
        <w:t xml:space="preserve"> </w:t>
      </w:r>
      <w:r>
        <w:rPr>
          <w:sz w:val="18"/>
          <w:szCs w:val="18"/>
        </w:rPr>
        <w:t>is</w:t>
      </w:r>
      <w:r>
        <w:rPr>
          <w:spacing w:val="14"/>
          <w:sz w:val="18"/>
          <w:szCs w:val="18"/>
        </w:rPr>
        <w:t xml:space="preserve"> </w:t>
      </w:r>
      <w:proofErr w:type="spellStart"/>
      <w:r>
        <w:rPr>
          <w:w w:val="106"/>
          <w:sz w:val="18"/>
          <w:szCs w:val="18"/>
        </w:rPr>
        <w:t>imple</w:t>
      </w:r>
      <w:proofErr w:type="spellEnd"/>
      <w:r>
        <w:rPr>
          <w:w w:val="106"/>
          <w:sz w:val="18"/>
          <w:szCs w:val="18"/>
        </w:rPr>
        <w:t xml:space="preserve">- </w:t>
      </w:r>
      <w:proofErr w:type="spellStart"/>
      <w:r>
        <w:rPr>
          <w:w w:val="112"/>
          <w:sz w:val="18"/>
          <w:szCs w:val="18"/>
        </w:rPr>
        <w:t>me</w:t>
      </w:r>
      <w:r>
        <w:rPr>
          <w:spacing w:val="-6"/>
          <w:w w:val="112"/>
          <w:sz w:val="18"/>
          <w:szCs w:val="18"/>
        </w:rPr>
        <w:t>n</w:t>
      </w:r>
      <w:r>
        <w:rPr>
          <w:w w:val="112"/>
          <w:sz w:val="18"/>
          <w:szCs w:val="18"/>
        </w:rPr>
        <w:t>ted</w:t>
      </w:r>
      <w:proofErr w:type="spellEnd"/>
      <w:r>
        <w:rPr>
          <w:w w:val="112"/>
          <w:sz w:val="18"/>
          <w:szCs w:val="18"/>
        </w:rPr>
        <w:t xml:space="preserve"> </w:t>
      </w:r>
      <w:r>
        <w:rPr>
          <w:sz w:val="18"/>
          <w:szCs w:val="18"/>
        </w:rPr>
        <w:t>as</w:t>
      </w:r>
      <w:r>
        <w:rPr>
          <w:spacing w:val="18"/>
          <w:sz w:val="18"/>
          <w:szCs w:val="18"/>
        </w:rPr>
        <w:t xml:space="preserve"> </w:t>
      </w:r>
      <w:r>
        <w:rPr>
          <w:sz w:val="18"/>
          <w:szCs w:val="18"/>
        </w:rPr>
        <w:t>a</w:t>
      </w:r>
      <w:r>
        <w:rPr>
          <w:spacing w:val="17"/>
          <w:sz w:val="18"/>
          <w:szCs w:val="18"/>
        </w:rPr>
        <w:t xml:space="preserve"> </w:t>
      </w:r>
      <w:r>
        <w:rPr>
          <w:sz w:val="18"/>
          <w:szCs w:val="18"/>
        </w:rPr>
        <w:t>ta</w:t>
      </w:r>
      <w:r>
        <w:rPr>
          <w:spacing w:val="6"/>
          <w:sz w:val="18"/>
          <w:szCs w:val="18"/>
        </w:rPr>
        <w:t>p</w:t>
      </w:r>
      <w:r>
        <w:rPr>
          <w:sz w:val="18"/>
          <w:szCs w:val="18"/>
        </w:rPr>
        <w:t xml:space="preserve">e </w:t>
      </w:r>
      <w:r>
        <w:rPr>
          <w:spacing w:val="8"/>
          <w:sz w:val="18"/>
          <w:szCs w:val="18"/>
        </w:rPr>
        <w:t xml:space="preserve"> </w:t>
      </w:r>
      <w:r>
        <w:rPr>
          <w:sz w:val="18"/>
          <w:szCs w:val="18"/>
        </w:rPr>
        <w:t xml:space="preserve">storage </w:t>
      </w:r>
      <w:r>
        <w:rPr>
          <w:spacing w:val="13"/>
          <w:sz w:val="18"/>
          <w:szCs w:val="18"/>
        </w:rPr>
        <w:t xml:space="preserve"> </w:t>
      </w:r>
      <w:r>
        <w:rPr>
          <w:sz w:val="18"/>
          <w:szCs w:val="18"/>
        </w:rPr>
        <w:t xml:space="preserve">coupled </w:t>
      </w:r>
      <w:r>
        <w:rPr>
          <w:spacing w:val="1"/>
          <w:sz w:val="18"/>
          <w:szCs w:val="18"/>
        </w:rPr>
        <w:t xml:space="preserve"> </w:t>
      </w:r>
      <w:r>
        <w:rPr>
          <w:sz w:val="18"/>
          <w:szCs w:val="18"/>
        </w:rPr>
        <w:t>with</w:t>
      </w:r>
      <w:r>
        <w:rPr>
          <w:spacing w:val="40"/>
          <w:sz w:val="18"/>
          <w:szCs w:val="18"/>
        </w:rPr>
        <w:t xml:space="preserve"> </w:t>
      </w:r>
      <w:r>
        <w:rPr>
          <w:sz w:val="18"/>
          <w:szCs w:val="18"/>
        </w:rPr>
        <w:t>a</w:t>
      </w:r>
      <w:r>
        <w:rPr>
          <w:spacing w:val="17"/>
          <w:sz w:val="18"/>
          <w:szCs w:val="18"/>
        </w:rPr>
        <w:t xml:space="preserve"> </w:t>
      </w:r>
      <w:r>
        <w:rPr>
          <w:sz w:val="18"/>
          <w:szCs w:val="18"/>
        </w:rPr>
        <w:t xml:space="preserve">faster </w:t>
      </w:r>
      <w:r>
        <w:rPr>
          <w:spacing w:val="4"/>
          <w:sz w:val="18"/>
          <w:szCs w:val="18"/>
        </w:rPr>
        <w:t xml:space="preserve"> </w:t>
      </w:r>
      <w:r>
        <w:rPr>
          <w:sz w:val="18"/>
          <w:szCs w:val="18"/>
        </w:rPr>
        <w:t>disk</w:t>
      </w:r>
      <w:r>
        <w:rPr>
          <w:spacing w:val="26"/>
          <w:sz w:val="18"/>
          <w:szCs w:val="18"/>
        </w:rPr>
        <w:t xml:space="preserve"> </w:t>
      </w:r>
      <w:r>
        <w:rPr>
          <w:sz w:val="18"/>
          <w:szCs w:val="18"/>
        </w:rPr>
        <w:t>one,</w:t>
      </w:r>
      <w:r>
        <w:rPr>
          <w:spacing w:val="26"/>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er</w:t>
      </w:r>
      <w:r>
        <w:rPr>
          <w:spacing w:val="43"/>
          <w:sz w:val="18"/>
          <w:szCs w:val="18"/>
        </w:rPr>
        <w:t xml:space="preserve"> </w:t>
      </w:r>
      <w:r>
        <w:rPr>
          <w:sz w:val="18"/>
          <w:szCs w:val="18"/>
        </w:rPr>
        <w:t>its</w:t>
      </w:r>
      <w:r>
        <w:rPr>
          <w:spacing w:val="30"/>
          <w:sz w:val="18"/>
          <w:szCs w:val="18"/>
        </w:rPr>
        <w:t xml:space="preserve"> </w:t>
      </w:r>
      <w:r>
        <w:rPr>
          <w:w w:val="113"/>
          <w:sz w:val="18"/>
          <w:szCs w:val="18"/>
        </w:rPr>
        <w:t>i</w:t>
      </w:r>
      <w:r>
        <w:rPr>
          <w:spacing w:val="-6"/>
          <w:w w:val="113"/>
          <w:sz w:val="18"/>
          <w:szCs w:val="18"/>
        </w:rPr>
        <w:t>n</w:t>
      </w:r>
      <w:r>
        <w:rPr>
          <w:w w:val="113"/>
          <w:sz w:val="18"/>
          <w:szCs w:val="18"/>
        </w:rPr>
        <w:t>ternal</w:t>
      </w:r>
      <w:r>
        <w:rPr>
          <w:spacing w:val="3"/>
          <w:w w:val="113"/>
          <w:sz w:val="18"/>
          <w:szCs w:val="18"/>
        </w:rPr>
        <w:t xml:space="preserve"> </w:t>
      </w:r>
      <w:r>
        <w:rPr>
          <w:w w:val="105"/>
          <w:sz w:val="18"/>
          <w:szCs w:val="18"/>
        </w:rPr>
        <w:t>me</w:t>
      </w:r>
      <w:r>
        <w:rPr>
          <w:spacing w:val="-5"/>
          <w:w w:val="105"/>
          <w:sz w:val="18"/>
          <w:szCs w:val="18"/>
        </w:rPr>
        <w:t>c</w:t>
      </w:r>
      <w:r>
        <w:rPr>
          <w:w w:val="109"/>
          <w:sz w:val="18"/>
          <w:szCs w:val="18"/>
        </w:rPr>
        <w:t xml:space="preserve">hanics </w:t>
      </w:r>
      <w:r>
        <w:rPr>
          <w:sz w:val="18"/>
          <w:szCs w:val="18"/>
        </w:rPr>
        <w:t>is</w:t>
      </w:r>
      <w:r>
        <w:rPr>
          <w:spacing w:val="29"/>
          <w:sz w:val="18"/>
          <w:szCs w:val="18"/>
        </w:rPr>
        <w:t xml:space="preserve"> </w:t>
      </w:r>
      <w:r>
        <w:rPr>
          <w:spacing w:val="5"/>
          <w:sz w:val="18"/>
          <w:szCs w:val="18"/>
        </w:rPr>
        <w:t>b</w:t>
      </w:r>
      <w:r>
        <w:rPr>
          <w:sz w:val="18"/>
          <w:szCs w:val="18"/>
        </w:rPr>
        <w:t>e</w:t>
      </w:r>
      <w:r>
        <w:rPr>
          <w:spacing w:val="-5"/>
          <w:sz w:val="18"/>
          <w:szCs w:val="18"/>
        </w:rPr>
        <w:t>y</w:t>
      </w:r>
      <w:r>
        <w:rPr>
          <w:sz w:val="18"/>
          <w:szCs w:val="18"/>
        </w:rPr>
        <w:t xml:space="preserve">ond </w:t>
      </w:r>
      <w:r>
        <w:rPr>
          <w:spacing w:val="24"/>
          <w:sz w:val="18"/>
          <w:szCs w:val="18"/>
        </w:rPr>
        <w:t xml:space="preserve"> </w:t>
      </w:r>
      <w:r>
        <w:rPr>
          <w:sz w:val="18"/>
          <w:szCs w:val="18"/>
        </w:rPr>
        <w:t xml:space="preserve">the </w:t>
      </w:r>
      <w:r>
        <w:rPr>
          <w:spacing w:val="15"/>
          <w:sz w:val="18"/>
          <w:szCs w:val="18"/>
        </w:rPr>
        <w:t xml:space="preserve"> </w:t>
      </w:r>
      <w:r>
        <w:rPr>
          <w:sz w:val="18"/>
          <w:szCs w:val="18"/>
        </w:rPr>
        <w:t>sco</w:t>
      </w:r>
      <w:r>
        <w:rPr>
          <w:spacing w:val="6"/>
          <w:sz w:val="18"/>
          <w:szCs w:val="18"/>
        </w:rPr>
        <w:t>p</w:t>
      </w:r>
      <w:r>
        <w:rPr>
          <w:sz w:val="18"/>
          <w:szCs w:val="18"/>
        </w:rPr>
        <w:t>e</w:t>
      </w:r>
      <w:r>
        <w:rPr>
          <w:spacing w:val="42"/>
          <w:sz w:val="18"/>
          <w:szCs w:val="18"/>
        </w:rPr>
        <w:t xml:space="preserve"> </w:t>
      </w:r>
      <w:r>
        <w:rPr>
          <w:sz w:val="18"/>
          <w:szCs w:val="18"/>
        </w:rPr>
        <w:t>of</w:t>
      </w:r>
      <w:r>
        <w:rPr>
          <w:spacing w:val="22"/>
          <w:sz w:val="18"/>
          <w:szCs w:val="18"/>
        </w:rPr>
        <w:t xml:space="preserve"> </w:t>
      </w:r>
      <w:r>
        <w:rPr>
          <w:sz w:val="18"/>
          <w:szCs w:val="18"/>
        </w:rPr>
        <w:t xml:space="preserve">the </w:t>
      </w:r>
      <w:r>
        <w:rPr>
          <w:spacing w:val="15"/>
          <w:sz w:val="18"/>
          <w:szCs w:val="18"/>
        </w:rPr>
        <w:t xml:space="preserve"> </w:t>
      </w:r>
      <w:r>
        <w:rPr>
          <w:sz w:val="18"/>
          <w:szCs w:val="18"/>
        </w:rPr>
        <w:t>m</w:t>
      </w:r>
      <w:r>
        <w:rPr>
          <w:spacing w:val="5"/>
          <w:sz w:val="18"/>
          <w:szCs w:val="18"/>
        </w:rPr>
        <w:t>o</w:t>
      </w:r>
      <w:r>
        <w:rPr>
          <w:sz w:val="18"/>
          <w:szCs w:val="18"/>
        </w:rPr>
        <w:t xml:space="preserve">del. </w:t>
      </w:r>
      <w:r>
        <w:rPr>
          <w:spacing w:val="15"/>
          <w:sz w:val="18"/>
          <w:szCs w:val="18"/>
        </w:rPr>
        <w:t xml:space="preserve"> </w:t>
      </w:r>
      <w:r>
        <w:rPr>
          <w:sz w:val="18"/>
          <w:szCs w:val="18"/>
        </w:rPr>
        <w:t>In</w:t>
      </w:r>
      <w:r>
        <w:rPr>
          <w:spacing w:val="43"/>
          <w:sz w:val="18"/>
          <w:szCs w:val="18"/>
        </w:rPr>
        <w:t xml:space="preserve"> </w:t>
      </w:r>
      <w:r>
        <w:rPr>
          <w:sz w:val="18"/>
          <w:szCs w:val="18"/>
        </w:rPr>
        <w:t xml:space="preserve">order </w:t>
      </w:r>
      <w:r>
        <w:rPr>
          <w:spacing w:val="18"/>
          <w:sz w:val="18"/>
          <w:szCs w:val="18"/>
        </w:rPr>
        <w:t xml:space="preserve"> </w:t>
      </w:r>
      <w:r>
        <w:rPr>
          <w:sz w:val="18"/>
          <w:szCs w:val="18"/>
        </w:rPr>
        <w:t xml:space="preserve">to </w:t>
      </w:r>
      <w:r>
        <w:rPr>
          <w:spacing w:val="2"/>
          <w:sz w:val="18"/>
          <w:szCs w:val="18"/>
        </w:rPr>
        <w:t xml:space="preserve"> </w:t>
      </w:r>
      <w:r>
        <w:rPr>
          <w:sz w:val="18"/>
          <w:szCs w:val="18"/>
        </w:rPr>
        <w:t xml:space="preserve">address </w:t>
      </w:r>
      <w:r>
        <w:rPr>
          <w:spacing w:val="34"/>
          <w:sz w:val="18"/>
          <w:szCs w:val="18"/>
        </w:rPr>
        <w:t xml:space="preserve"> </w:t>
      </w:r>
      <w:r>
        <w:rPr>
          <w:spacing w:val="5"/>
          <w:sz w:val="18"/>
          <w:szCs w:val="18"/>
        </w:rPr>
        <w:t>p</w:t>
      </w:r>
      <w:r>
        <w:rPr>
          <w:sz w:val="18"/>
          <w:szCs w:val="18"/>
        </w:rPr>
        <w:t xml:space="preserve">ossible </w:t>
      </w:r>
      <w:r>
        <w:rPr>
          <w:spacing w:val="12"/>
          <w:sz w:val="18"/>
          <w:szCs w:val="18"/>
        </w:rPr>
        <w:t xml:space="preserve"> </w:t>
      </w:r>
      <w:r>
        <w:rPr>
          <w:spacing w:val="6"/>
          <w:w w:val="111"/>
          <w:sz w:val="18"/>
          <w:szCs w:val="18"/>
        </w:rPr>
        <w:t>b</w:t>
      </w:r>
      <w:r>
        <w:rPr>
          <w:w w:val="111"/>
          <w:sz w:val="18"/>
          <w:szCs w:val="18"/>
        </w:rPr>
        <w:t>ottlene</w:t>
      </w:r>
      <w:r>
        <w:rPr>
          <w:spacing w:val="-6"/>
          <w:w w:val="111"/>
          <w:sz w:val="18"/>
          <w:szCs w:val="18"/>
        </w:rPr>
        <w:t>c</w:t>
      </w:r>
      <w:r>
        <w:rPr>
          <w:w w:val="111"/>
          <w:sz w:val="18"/>
          <w:szCs w:val="18"/>
        </w:rPr>
        <w:t>ks</w:t>
      </w:r>
      <w:r>
        <w:rPr>
          <w:spacing w:val="14"/>
          <w:w w:val="111"/>
          <w:sz w:val="18"/>
          <w:szCs w:val="18"/>
        </w:rPr>
        <w:t xml:space="preserve"> </w:t>
      </w:r>
      <w:r>
        <w:rPr>
          <w:w w:val="111"/>
          <w:sz w:val="18"/>
          <w:szCs w:val="18"/>
        </w:rPr>
        <w:t>related</w:t>
      </w:r>
      <w:r>
        <w:rPr>
          <w:spacing w:val="26"/>
          <w:w w:val="111"/>
          <w:sz w:val="18"/>
          <w:szCs w:val="18"/>
        </w:rPr>
        <w:t xml:space="preserve"> </w:t>
      </w:r>
      <w:r>
        <w:rPr>
          <w:w w:val="116"/>
          <w:sz w:val="18"/>
          <w:szCs w:val="18"/>
        </w:rPr>
        <w:t xml:space="preserve">to </w:t>
      </w:r>
      <w:r>
        <w:rPr>
          <w:sz w:val="18"/>
          <w:szCs w:val="18"/>
        </w:rPr>
        <w:t xml:space="preserve">the </w:t>
      </w:r>
      <w:r>
        <w:rPr>
          <w:spacing w:val="19"/>
          <w:sz w:val="18"/>
          <w:szCs w:val="18"/>
        </w:rPr>
        <w:t xml:space="preserve"> </w:t>
      </w:r>
      <w:r>
        <w:rPr>
          <w:w w:val="112"/>
          <w:sz w:val="18"/>
          <w:szCs w:val="18"/>
        </w:rPr>
        <w:t>ce</w:t>
      </w:r>
      <w:r>
        <w:rPr>
          <w:spacing w:val="-6"/>
          <w:w w:val="112"/>
          <w:sz w:val="18"/>
          <w:szCs w:val="18"/>
        </w:rPr>
        <w:t>n</w:t>
      </w:r>
      <w:r>
        <w:rPr>
          <w:w w:val="112"/>
          <w:sz w:val="18"/>
          <w:szCs w:val="18"/>
        </w:rPr>
        <w:t>tral</w:t>
      </w:r>
      <w:r>
        <w:rPr>
          <w:spacing w:val="26"/>
          <w:w w:val="112"/>
          <w:sz w:val="18"/>
          <w:szCs w:val="18"/>
        </w:rPr>
        <w:t xml:space="preserve"> </w:t>
      </w:r>
      <w:r>
        <w:rPr>
          <w:sz w:val="18"/>
          <w:szCs w:val="18"/>
        </w:rPr>
        <w:t>sto</w:t>
      </w:r>
      <w:r>
        <w:rPr>
          <w:sz w:val="18"/>
          <w:szCs w:val="18"/>
          <w:u w:val="single" w:color="000000"/>
        </w:rPr>
        <w:t>ra</w:t>
      </w:r>
      <w:r>
        <w:rPr>
          <w:sz w:val="18"/>
          <w:szCs w:val="18"/>
        </w:rPr>
        <w:t xml:space="preserve">ge </w:t>
      </w:r>
      <w:r>
        <w:rPr>
          <w:spacing w:val="36"/>
          <w:sz w:val="18"/>
          <w:szCs w:val="18"/>
        </w:rPr>
        <w:t xml:space="preserve"> </w:t>
      </w:r>
      <w:r>
        <w:rPr>
          <w:spacing w:val="-5"/>
          <w:sz w:val="18"/>
          <w:szCs w:val="18"/>
        </w:rPr>
        <w:t>w</w:t>
      </w:r>
      <w:r>
        <w:rPr>
          <w:sz w:val="18"/>
          <w:szCs w:val="18"/>
        </w:rPr>
        <w:t>e</w:t>
      </w:r>
      <w:r>
        <w:rPr>
          <w:spacing w:val="33"/>
          <w:sz w:val="18"/>
          <w:szCs w:val="18"/>
        </w:rPr>
        <w:t xml:space="preserve"> </w:t>
      </w:r>
      <w:r>
        <w:rPr>
          <w:sz w:val="18"/>
          <w:szCs w:val="18"/>
        </w:rPr>
        <w:t xml:space="preserve">consider </w:t>
      </w:r>
      <w:r>
        <w:rPr>
          <w:spacing w:val="28"/>
          <w:sz w:val="18"/>
          <w:szCs w:val="18"/>
        </w:rPr>
        <w:t xml:space="preserve"> </w:t>
      </w:r>
      <w:r>
        <w:rPr>
          <w:spacing w:val="-5"/>
          <w:w w:val="143"/>
          <w:sz w:val="18"/>
          <w:szCs w:val="18"/>
        </w:rPr>
        <w:t>t</w:t>
      </w:r>
      <w:r>
        <w:rPr>
          <w:spacing w:val="-5"/>
          <w:w w:val="102"/>
          <w:sz w:val="18"/>
          <w:szCs w:val="18"/>
        </w:rPr>
        <w:t>w</w:t>
      </w:r>
      <w:r>
        <w:rPr>
          <w:w w:val="102"/>
          <w:sz w:val="18"/>
          <w:szCs w:val="18"/>
        </w:rPr>
        <w:t>o</w:t>
      </w:r>
      <w:r>
        <w:rPr>
          <w:sz w:val="18"/>
          <w:szCs w:val="18"/>
        </w:rPr>
        <w:t xml:space="preserve"> </w:t>
      </w:r>
      <w:r>
        <w:rPr>
          <w:spacing w:val="-16"/>
          <w:sz w:val="18"/>
          <w:szCs w:val="18"/>
        </w:rPr>
        <w:t xml:space="preserve"> </w:t>
      </w:r>
      <w:r>
        <w:rPr>
          <w:spacing w:val="-10"/>
          <w:sz w:val="18"/>
          <w:szCs w:val="18"/>
        </w:rPr>
        <w:t>v</w:t>
      </w:r>
      <w:r>
        <w:rPr>
          <w:sz w:val="18"/>
          <w:szCs w:val="18"/>
        </w:rPr>
        <w:t xml:space="preserve">alues: </w:t>
      </w:r>
      <w:r>
        <w:rPr>
          <w:spacing w:val="21"/>
          <w:sz w:val="18"/>
          <w:szCs w:val="18"/>
        </w:rPr>
        <w:t xml:space="preserve"> </w:t>
      </w:r>
      <w:r>
        <w:rPr>
          <w:sz w:val="18"/>
          <w:szCs w:val="18"/>
        </w:rPr>
        <w:t>k</w:t>
      </w:r>
      <w:r>
        <w:rPr>
          <w:position w:val="-3"/>
          <w:sz w:val="14"/>
          <w:szCs w:val="14"/>
        </w:rPr>
        <w:t xml:space="preserve">0 </w:t>
      </w:r>
      <w:r>
        <w:rPr>
          <w:spacing w:val="28"/>
          <w:position w:val="-3"/>
          <w:sz w:val="14"/>
          <w:szCs w:val="14"/>
        </w:rPr>
        <w:t xml:space="preserve"> </w:t>
      </w:r>
      <w:r>
        <w:rPr>
          <w:sz w:val="18"/>
          <w:szCs w:val="18"/>
        </w:rPr>
        <w:t>is</w:t>
      </w:r>
      <w:r>
        <w:rPr>
          <w:spacing w:val="33"/>
          <w:sz w:val="18"/>
          <w:szCs w:val="18"/>
        </w:rPr>
        <w:t xml:space="preserve"> </w:t>
      </w:r>
      <w:r>
        <w:rPr>
          <w:sz w:val="18"/>
          <w:szCs w:val="18"/>
        </w:rPr>
        <w:t xml:space="preserve">the </w:t>
      </w:r>
      <w:r>
        <w:rPr>
          <w:spacing w:val="20"/>
          <w:sz w:val="18"/>
          <w:szCs w:val="18"/>
        </w:rPr>
        <w:t xml:space="preserve"> </w:t>
      </w:r>
      <w:r>
        <w:rPr>
          <w:w w:val="118"/>
          <w:sz w:val="18"/>
          <w:szCs w:val="18"/>
        </w:rPr>
        <w:t>total</w:t>
      </w:r>
      <w:r>
        <w:rPr>
          <w:spacing w:val="22"/>
          <w:w w:val="118"/>
          <w:sz w:val="18"/>
          <w:szCs w:val="18"/>
        </w:rPr>
        <w:t xml:space="preserve"> </w:t>
      </w:r>
      <w:r>
        <w:rPr>
          <w:sz w:val="18"/>
          <w:szCs w:val="18"/>
        </w:rPr>
        <w:t>size</w:t>
      </w:r>
      <w:r>
        <w:rPr>
          <w:spacing w:val="36"/>
          <w:sz w:val="18"/>
          <w:szCs w:val="18"/>
        </w:rPr>
        <w:t xml:space="preserve"> </w:t>
      </w:r>
      <w:r>
        <w:rPr>
          <w:sz w:val="18"/>
          <w:szCs w:val="18"/>
        </w:rPr>
        <w:t>of</w:t>
      </w:r>
      <w:r>
        <w:rPr>
          <w:spacing w:val="26"/>
          <w:sz w:val="18"/>
          <w:szCs w:val="18"/>
        </w:rPr>
        <w:t xml:space="preserve"> </w:t>
      </w:r>
      <w:r>
        <w:rPr>
          <w:w w:val="112"/>
          <w:sz w:val="18"/>
          <w:szCs w:val="18"/>
        </w:rPr>
        <w:t>curre</w:t>
      </w:r>
      <w:r>
        <w:rPr>
          <w:spacing w:val="-4"/>
          <w:w w:val="112"/>
          <w:sz w:val="18"/>
          <w:szCs w:val="18"/>
        </w:rPr>
        <w:t>n</w:t>
      </w:r>
      <w:r>
        <w:rPr>
          <w:w w:val="112"/>
          <w:sz w:val="18"/>
          <w:szCs w:val="18"/>
        </w:rPr>
        <w:t>tly</w:t>
      </w:r>
      <w:r>
        <w:rPr>
          <w:spacing w:val="25"/>
          <w:w w:val="112"/>
          <w:sz w:val="18"/>
          <w:szCs w:val="18"/>
        </w:rPr>
        <w:t xml:space="preserve"> </w:t>
      </w:r>
      <w:r>
        <w:rPr>
          <w:spacing w:val="-5"/>
          <w:w w:val="115"/>
          <w:sz w:val="18"/>
          <w:szCs w:val="18"/>
        </w:rPr>
        <w:t>a</w:t>
      </w:r>
      <w:r>
        <w:rPr>
          <w:spacing w:val="-10"/>
          <w:w w:val="107"/>
          <w:sz w:val="18"/>
          <w:szCs w:val="18"/>
        </w:rPr>
        <w:t>v</w:t>
      </w:r>
      <w:r>
        <w:rPr>
          <w:w w:val="108"/>
          <w:sz w:val="18"/>
          <w:szCs w:val="18"/>
        </w:rPr>
        <w:t xml:space="preserve">ailable </w:t>
      </w:r>
      <w:r>
        <w:rPr>
          <w:w w:val="116"/>
          <w:sz w:val="18"/>
          <w:szCs w:val="18"/>
        </w:rPr>
        <w:t>input</w:t>
      </w:r>
      <w:r>
        <w:rPr>
          <w:spacing w:val="4"/>
          <w:w w:val="116"/>
          <w:sz w:val="18"/>
          <w:szCs w:val="18"/>
        </w:rPr>
        <w:t xml:space="preserve"> </w:t>
      </w:r>
      <w:r>
        <w:rPr>
          <w:sz w:val="18"/>
          <w:szCs w:val="18"/>
        </w:rPr>
        <w:t>files</w:t>
      </w:r>
      <w:r>
        <w:rPr>
          <w:spacing w:val="7"/>
          <w:sz w:val="18"/>
          <w:szCs w:val="18"/>
        </w:rPr>
        <w:t xml:space="preserve"> </w:t>
      </w:r>
      <w:r>
        <w:rPr>
          <w:sz w:val="18"/>
          <w:szCs w:val="18"/>
        </w:rPr>
        <w:t xml:space="preserve">and </w:t>
      </w:r>
      <w:r>
        <w:rPr>
          <w:spacing w:val="3"/>
          <w:sz w:val="18"/>
          <w:szCs w:val="18"/>
        </w:rPr>
        <w:t xml:space="preserve"> </w:t>
      </w:r>
      <w:commentRangeStart w:id="18"/>
      <w:r>
        <w:rPr>
          <w:spacing w:val="5"/>
          <w:sz w:val="18"/>
          <w:szCs w:val="18"/>
        </w:rPr>
        <w:t>k</w:t>
      </w:r>
      <w:r>
        <w:rPr>
          <w:position w:val="-3"/>
          <w:sz w:val="14"/>
          <w:szCs w:val="14"/>
        </w:rPr>
        <w:t>0</w:t>
      </w:r>
      <w:commentRangeEnd w:id="18"/>
      <w:r w:rsidR="00005803">
        <w:rPr>
          <w:rStyle w:val="CommentReference"/>
        </w:rPr>
        <w:commentReference w:id="18"/>
      </w:r>
      <w:r>
        <w:rPr>
          <w:position w:val="-3"/>
          <w:sz w:val="14"/>
          <w:szCs w:val="14"/>
        </w:rPr>
        <w:t xml:space="preserve"> </w:t>
      </w:r>
      <w:r>
        <w:rPr>
          <w:spacing w:val="10"/>
          <w:position w:val="-3"/>
          <w:sz w:val="14"/>
          <w:szCs w:val="14"/>
        </w:rPr>
        <w:t xml:space="preserve"> </w:t>
      </w:r>
      <w:r>
        <w:rPr>
          <w:sz w:val="18"/>
          <w:szCs w:val="18"/>
        </w:rPr>
        <w:t>is</w:t>
      </w:r>
      <w:r>
        <w:rPr>
          <w:spacing w:val="14"/>
          <w:sz w:val="18"/>
          <w:szCs w:val="18"/>
        </w:rPr>
        <w:t xml:space="preserve"> </w:t>
      </w:r>
      <w:r>
        <w:rPr>
          <w:sz w:val="18"/>
          <w:szCs w:val="18"/>
        </w:rPr>
        <w:t xml:space="preserve">the  </w:t>
      </w:r>
      <w:r>
        <w:rPr>
          <w:w w:val="110"/>
          <w:sz w:val="18"/>
          <w:szCs w:val="18"/>
        </w:rPr>
        <w:t>curre</w:t>
      </w:r>
      <w:r>
        <w:rPr>
          <w:spacing w:val="-4"/>
          <w:w w:val="110"/>
          <w:sz w:val="18"/>
          <w:szCs w:val="18"/>
        </w:rPr>
        <w:t>n</w:t>
      </w:r>
      <w:r>
        <w:rPr>
          <w:w w:val="110"/>
          <w:sz w:val="18"/>
          <w:szCs w:val="18"/>
        </w:rPr>
        <w:t>tly</w:t>
      </w:r>
      <w:r>
        <w:rPr>
          <w:spacing w:val="20"/>
          <w:w w:val="110"/>
          <w:sz w:val="18"/>
          <w:szCs w:val="18"/>
        </w:rPr>
        <w:t xml:space="preserve"> </w:t>
      </w:r>
      <w:r>
        <w:rPr>
          <w:spacing w:val="-5"/>
          <w:w w:val="110"/>
          <w:sz w:val="18"/>
          <w:szCs w:val="18"/>
        </w:rPr>
        <w:t>a</w:t>
      </w:r>
      <w:r>
        <w:rPr>
          <w:spacing w:val="-11"/>
          <w:w w:val="110"/>
          <w:sz w:val="18"/>
          <w:szCs w:val="18"/>
        </w:rPr>
        <w:t>v</w:t>
      </w:r>
      <w:r>
        <w:rPr>
          <w:w w:val="110"/>
          <w:sz w:val="18"/>
          <w:szCs w:val="18"/>
        </w:rPr>
        <w:t xml:space="preserve">ailable </w:t>
      </w:r>
      <w:r>
        <w:rPr>
          <w:sz w:val="18"/>
          <w:szCs w:val="18"/>
        </w:rPr>
        <w:t>free</w:t>
      </w:r>
      <w:r>
        <w:rPr>
          <w:spacing w:val="21"/>
          <w:sz w:val="18"/>
          <w:szCs w:val="18"/>
        </w:rPr>
        <w:t xml:space="preserve"> </w:t>
      </w:r>
      <w:r>
        <w:rPr>
          <w:sz w:val="18"/>
          <w:szCs w:val="18"/>
        </w:rPr>
        <w:t>space</w:t>
      </w:r>
      <w:r>
        <w:rPr>
          <w:spacing w:val="39"/>
          <w:sz w:val="18"/>
          <w:szCs w:val="18"/>
        </w:rPr>
        <w:t xml:space="preserve"> </w:t>
      </w:r>
      <w:r>
        <w:rPr>
          <w:sz w:val="18"/>
          <w:szCs w:val="18"/>
        </w:rPr>
        <w:t>to</w:t>
      </w:r>
      <w:r>
        <w:rPr>
          <w:spacing w:val="34"/>
          <w:sz w:val="18"/>
          <w:szCs w:val="18"/>
        </w:rPr>
        <w:t xml:space="preserve"> </w:t>
      </w:r>
      <w:r>
        <w:rPr>
          <w:sz w:val="18"/>
          <w:szCs w:val="18"/>
        </w:rPr>
        <w:t xml:space="preserve">store </w:t>
      </w:r>
      <w:r>
        <w:rPr>
          <w:spacing w:val="4"/>
          <w:sz w:val="18"/>
          <w:szCs w:val="18"/>
        </w:rPr>
        <w:t xml:space="preserve"> </w:t>
      </w:r>
      <w:r>
        <w:rPr>
          <w:sz w:val="18"/>
          <w:szCs w:val="18"/>
        </w:rPr>
        <w:t>new</w:t>
      </w:r>
      <w:r>
        <w:rPr>
          <w:spacing w:val="26"/>
          <w:sz w:val="18"/>
          <w:szCs w:val="18"/>
        </w:rPr>
        <w:t xml:space="preserve"> </w:t>
      </w:r>
      <w:r>
        <w:rPr>
          <w:w w:val="112"/>
          <w:sz w:val="18"/>
          <w:szCs w:val="18"/>
        </w:rPr>
        <w:t>reconstructed</w:t>
      </w:r>
      <w:r>
        <w:rPr>
          <w:spacing w:val="6"/>
          <w:w w:val="112"/>
          <w:sz w:val="18"/>
          <w:szCs w:val="18"/>
        </w:rPr>
        <w:t xml:space="preserve"> </w:t>
      </w:r>
      <w:r>
        <w:rPr>
          <w:w w:val="119"/>
          <w:sz w:val="18"/>
          <w:szCs w:val="18"/>
        </w:rPr>
        <w:t xml:space="preserve">data </w:t>
      </w:r>
      <w:r>
        <w:rPr>
          <w:w w:val="110"/>
          <w:sz w:val="18"/>
          <w:szCs w:val="18"/>
        </w:rPr>
        <w:t xml:space="preserve">(output </w:t>
      </w:r>
      <w:r>
        <w:rPr>
          <w:spacing w:val="5"/>
          <w:w w:val="110"/>
          <w:sz w:val="18"/>
          <w:szCs w:val="18"/>
        </w:rPr>
        <w:t xml:space="preserve"> </w:t>
      </w:r>
      <w:r>
        <w:rPr>
          <w:w w:val="110"/>
          <w:sz w:val="18"/>
          <w:szCs w:val="18"/>
        </w:rPr>
        <w:t>files).</w:t>
      </w:r>
    </w:p>
    <w:p w:rsidR="00C45AA3" w:rsidRDefault="00DC4C15">
      <w:pPr>
        <w:spacing w:before="13" w:line="263" w:lineRule="auto"/>
        <w:ind w:left="100" w:right="1837" w:firstLine="299"/>
        <w:jc w:val="both"/>
        <w:rPr>
          <w:sz w:val="18"/>
          <w:szCs w:val="18"/>
        </w:rPr>
      </w:pPr>
      <w:r>
        <w:rPr>
          <w:sz w:val="18"/>
          <w:szCs w:val="18"/>
        </w:rPr>
        <w:t>In</w:t>
      </w:r>
      <w:r>
        <w:rPr>
          <w:spacing w:val="21"/>
          <w:sz w:val="18"/>
          <w:szCs w:val="18"/>
        </w:rPr>
        <w:t xml:space="preserve"> </w:t>
      </w:r>
      <w:r>
        <w:rPr>
          <w:sz w:val="18"/>
          <w:szCs w:val="18"/>
        </w:rPr>
        <w:t>our</w:t>
      </w:r>
      <w:r>
        <w:rPr>
          <w:spacing w:val="27"/>
          <w:sz w:val="18"/>
          <w:szCs w:val="18"/>
        </w:rPr>
        <w:t xml:space="preserve"> </w:t>
      </w:r>
      <w:proofErr w:type="gramStart"/>
      <w:r>
        <w:rPr>
          <w:sz w:val="18"/>
          <w:szCs w:val="18"/>
        </w:rPr>
        <w:t xml:space="preserve">problem </w:t>
      </w:r>
      <w:r>
        <w:rPr>
          <w:spacing w:val="12"/>
          <w:sz w:val="18"/>
          <w:szCs w:val="18"/>
        </w:rPr>
        <w:t xml:space="preserve"> </w:t>
      </w:r>
      <w:r>
        <w:rPr>
          <w:sz w:val="18"/>
          <w:szCs w:val="18"/>
        </w:rPr>
        <w:t>a</w:t>
      </w:r>
      <w:proofErr w:type="gramEnd"/>
      <w:r>
        <w:rPr>
          <w:spacing w:val="15"/>
          <w:sz w:val="18"/>
          <w:szCs w:val="18"/>
        </w:rPr>
        <w:t xml:space="preserve"> </w:t>
      </w:r>
      <w:r>
        <w:rPr>
          <w:w w:val="111"/>
          <w:sz w:val="18"/>
          <w:szCs w:val="18"/>
        </w:rPr>
        <w:t>(</w:t>
      </w:r>
      <w:r>
        <w:rPr>
          <w:spacing w:val="-10"/>
          <w:w w:val="111"/>
          <w:sz w:val="18"/>
          <w:szCs w:val="18"/>
        </w:rPr>
        <w:t>c</w:t>
      </w:r>
      <w:r>
        <w:rPr>
          <w:w w:val="111"/>
          <w:sz w:val="18"/>
          <w:szCs w:val="18"/>
        </w:rPr>
        <w:t>omp</w:t>
      </w:r>
      <w:r>
        <w:rPr>
          <w:spacing w:val="1"/>
          <w:w w:val="111"/>
          <w:sz w:val="18"/>
          <w:szCs w:val="18"/>
        </w:rPr>
        <w:t>u</w:t>
      </w:r>
      <w:r>
        <w:rPr>
          <w:w w:val="111"/>
          <w:sz w:val="18"/>
          <w:szCs w:val="18"/>
        </w:rPr>
        <w:t>tational)</w:t>
      </w:r>
      <w:r>
        <w:rPr>
          <w:spacing w:val="5"/>
          <w:w w:val="111"/>
          <w:sz w:val="18"/>
          <w:szCs w:val="18"/>
        </w:rPr>
        <w:t xml:space="preserve"> </w:t>
      </w:r>
      <w:r>
        <w:rPr>
          <w:sz w:val="18"/>
          <w:szCs w:val="18"/>
        </w:rPr>
        <w:t>n</w:t>
      </w:r>
      <w:r>
        <w:rPr>
          <w:spacing w:val="-9"/>
          <w:sz w:val="18"/>
          <w:szCs w:val="18"/>
        </w:rPr>
        <w:t>o</w:t>
      </w:r>
      <w:r>
        <w:rPr>
          <w:sz w:val="18"/>
          <w:szCs w:val="18"/>
        </w:rPr>
        <w:t>de</w:t>
      </w:r>
      <w:r>
        <w:rPr>
          <w:spacing w:val="41"/>
          <w:sz w:val="18"/>
          <w:szCs w:val="18"/>
        </w:rPr>
        <w:t xml:space="preserve"> </w:t>
      </w:r>
      <w:r>
        <w:rPr>
          <w:sz w:val="18"/>
          <w:szCs w:val="18"/>
        </w:rPr>
        <w:t>is</w:t>
      </w:r>
      <w:r>
        <w:rPr>
          <w:spacing w:val="7"/>
          <w:sz w:val="18"/>
          <w:szCs w:val="18"/>
        </w:rPr>
        <w:t xml:space="preserve"> </w:t>
      </w:r>
      <w:r>
        <w:rPr>
          <w:sz w:val="18"/>
          <w:szCs w:val="18"/>
        </w:rPr>
        <w:t>one</w:t>
      </w:r>
      <w:r>
        <w:rPr>
          <w:spacing w:val="19"/>
          <w:sz w:val="18"/>
          <w:szCs w:val="18"/>
        </w:rPr>
        <w:t xml:space="preserve"> </w:t>
      </w:r>
      <w:r>
        <w:rPr>
          <w:sz w:val="18"/>
          <w:szCs w:val="18"/>
        </w:rPr>
        <w:t>or</w:t>
      </w:r>
      <w:r>
        <w:rPr>
          <w:spacing w:val="17"/>
          <w:sz w:val="18"/>
          <w:szCs w:val="18"/>
        </w:rPr>
        <w:t xml:space="preserve"> </w:t>
      </w:r>
      <w:r>
        <w:rPr>
          <w:sz w:val="18"/>
          <w:szCs w:val="18"/>
        </w:rPr>
        <w:t>a</w:t>
      </w:r>
      <w:r>
        <w:rPr>
          <w:spacing w:val="15"/>
          <w:sz w:val="18"/>
          <w:szCs w:val="18"/>
        </w:rPr>
        <w:t xml:space="preserve"> </w:t>
      </w:r>
      <w:r>
        <w:rPr>
          <w:sz w:val="18"/>
          <w:szCs w:val="18"/>
        </w:rPr>
        <w:t>set</w:t>
      </w:r>
      <w:r>
        <w:rPr>
          <w:spacing w:val="29"/>
          <w:sz w:val="18"/>
          <w:szCs w:val="18"/>
        </w:rPr>
        <w:t xml:space="preserve"> </w:t>
      </w:r>
      <w:r>
        <w:rPr>
          <w:sz w:val="18"/>
          <w:szCs w:val="18"/>
        </w:rPr>
        <w:t>of closely</w:t>
      </w:r>
      <w:r>
        <w:rPr>
          <w:spacing w:val="18"/>
          <w:sz w:val="18"/>
          <w:szCs w:val="18"/>
        </w:rPr>
        <w:t xml:space="preserve"> </w:t>
      </w:r>
      <w:r>
        <w:rPr>
          <w:w w:val="109"/>
          <w:sz w:val="18"/>
          <w:szCs w:val="18"/>
        </w:rPr>
        <w:t>connected ma</w:t>
      </w:r>
      <w:r>
        <w:rPr>
          <w:spacing w:val="-5"/>
          <w:w w:val="109"/>
          <w:sz w:val="18"/>
          <w:szCs w:val="18"/>
        </w:rPr>
        <w:t>c</w:t>
      </w:r>
      <w:r>
        <w:rPr>
          <w:w w:val="108"/>
          <w:sz w:val="18"/>
          <w:szCs w:val="18"/>
        </w:rPr>
        <w:t xml:space="preserve">hines </w:t>
      </w:r>
      <w:r>
        <w:rPr>
          <w:sz w:val="18"/>
          <w:szCs w:val="18"/>
        </w:rPr>
        <w:t>(also</w:t>
      </w:r>
      <w:r>
        <w:rPr>
          <w:spacing w:val="31"/>
          <w:sz w:val="18"/>
          <w:szCs w:val="18"/>
        </w:rPr>
        <w:t xml:space="preserve"> </w:t>
      </w:r>
      <w:r>
        <w:rPr>
          <w:sz w:val="18"/>
          <w:szCs w:val="18"/>
        </w:rPr>
        <w:t>can</w:t>
      </w:r>
      <w:r>
        <w:rPr>
          <w:spacing w:val="28"/>
          <w:sz w:val="18"/>
          <w:szCs w:val="18"/>
        </w:rPr>
        <w:t xml:space="preserve"> </w:t>
      </w:r>
      <w:r>
        <w:rPr>
          <w:spacing w:val="5"/>
          <w:sz w:val="18"/>
          <w:szCs w:val="18"/>
        </w:rPr>
        <w:t>b</w:t>
      </w:r>
      <w:r>
        <w:rPr>
          <w:sz w:val="18"/>
          <w:szCs w:val="18"/>
        </w:rPr>
        <w:t>e</w:t>
      </w:r>
      <w:r>
        <w:rPr>
          <w:spacing w:val="15"/>
          <w:sz w:val="18"/>
          <w:szCs w:val="18"/>
        </w:rPr>
        <w:t xml:space="preserve"> </w:t>
      </w:r>
      <w:r>
        <w:rPr>
          <w:sz w:val="18"/>
          <w:szCs w:val="18"/>
        </w:rPr>
        <w:t xml:space="preserve">referred </w:t>
      </w:r>
      <w:r>
        <w:rPr>
          <w:spacing w:val="8"/>
          <w:sz w:val="18"/>
          <w:szCs w:val="18"/>
        </w:rPr>
        <w:t xml:space="preserve"> </w:t>
      </w:r>
      <w:r>
        <w:rPr>
          <w:sz w:val="18"/>
          <w:szCs w:val="18"/>
        </w:rPr>
        <w:t>as</w:t>
      </w:r>
      <w:r>
        <w:rPr>
          <w:spacing w:val="15"/>
          <w:sz w:val="18"/>
          <w:szCs w:val="18"/>
        </w:rPr>
        <w:t xml:space="preserve"> </w:t>
      </w:r>
      <w:r>
        <w:rPr>
          <w:sz w:val="18"/>
          <w:szCs w:val="18"/>
        </w:rPr>
        <w:t>a</w:t>
      </w:r>
      <w:r>
        <w:rPr>
          <w:spacing w:val="14"/>
          <w:sz w:val="18"/>
          <w:szCs w:val="18"/>
        </w:rPr>
        <w:t xml:space="preserve"> </w:t>
      </w:r>
      <w:r>
        <w:rPr>
          <w:w w:val="111"/>
          <w:sz w:val="18"/>
          <w:szCs w:val="18"/>
        </w:rPr>
        <w:t>computer</w:t>
      </w:r>
      <w:r>
        <w:rPr>
          <w:spacing w:val="-2"/>
          <w:w w:val="111"/>
          <w:sz w:val="18"/>
          <w:szCs w:val="18"/>
        </w:rPr>
        <w:t xml:space="preserve"> </w:t>
      </w:r>
      <w:r>
        <w:rPr>
          <w:w w:val="111"/>
          <w:sz w:val="18"/>
          <w:szCs w:val="18"/>
        </w:rPr>
        <w:t>cluster,</w:t>
      </w:r>
      <w:r>
        <w:rPr>
          <w:spacing w:val="-2"/>
          <w:w w:val="111"/>
          <w:sz w:val="18"/>
          <w:szCs w:val="18"/>
        </w:rPr>
        <w:t xml:space="preserve"> </w:t>
      </w:r>
      <w:r>
        <w:rPr>
          <w:sz w:val="18"/>
          <w:szCs w:val="18"/>
        </w:rPr>
        <w:t>or</w:t>
      </w:r>
      <w:r>
        <w:rPr>
          <w:spacing w:val="15"/>
          <w:sz w:val="18"/>
          <w:szCs w:val="18"/>
        </w:rPr>
        <w:t xml:space="preserve"> </w:t>
      </w:r>
      <w:r>
        <w:rPr>
          <w:sz w:val="18"/>
          <w:szCs w:val="18"/>
        </w:rPr>
        <w:t>site)</w:t>
      </w:r>
      <w:r>
        <w:rPr>
          <w:spacing w:val="40"/>
          <w:sz w:val="18"/>
          <w:szCs w:val="18"/>
        </w:rPr>
        <w:t xml:space="preserve"> </w:t>
      </w:r>
      <w:r>
        <w:rPr>
          <w:sz w:val="18"/>
          <w:szCs w:val="18"/>
        </w:rPr>
        <w:t>whi</w:t>
      </w:r>
      <w:r>
        <w:rPr>
          <w:spacing w:val="-5"/>
          <w:sz w:val="18"/>
          <w:szCs w:val="18"/>
        </w:rPr>
        <w:t>c</w:t>
      </w:r>
      <w:r>
        <w:rPr>
          <w:sz w:val="18"/>
          <w:szCs w:val="18"/>
        </w:rPr>
        <w:t>h</w:t>
      </w:r>
      <w:r>
        <w:rPr>
          <w:spacing w:val="31"/>
          <w:sz w:val="18"/>
          <w:szCs w:val="18"/>
        </w:rPr>
        <w:t xml:space="preserve"> </w:t>
      </w:r>
      <w:r>
        <w:rPr>
          <w:sz w:val="18"/>
          <w:szCs w:val="18"/>
        </w:rPr>
        <w:t>has</w:t>
      </w:r>
      <w:r>
        <w:rPr>
          <w:spacing w:val="28"/>
          <w:sz w:val="18"/>
          <w:szCs w:val="18"/>
        </w:rPr>
        <w:t xml:space="preserve"> </w:t>
      </w:r>
      <w:r>
        <w:rPr>
          <w:sz w:val="18"/>
          <w:szCs w:val="18"/>
        </w:rPr>
        <w:t>a</w:t>
      </w:r>
      <w:r>
        <w:rPr>
          <w:spacing w:val="14"/>
          <w:sz w:val="18"/>
          <w:szCs w:val="18"/>
        </w:rPr>
        <w:t xml:space="preserve"> </w:t>
      </w:r>
      <w:r>
        <w:rPr>
          <w:sz w:val="18"/>
          <w:szCs w:val="18"/>
        </w:rPr>
        <w:t>fast</w:t>
      </w:r>
      <w:r>
        <w:rPr>
          <w:spacing w:val="33"/>
          <w:sz w:val="18"/>
          <w:szCs w:val="18"/>
        </w:rPr>
        <w:t xml:space="preserve"> </w:t>
      </w:r>
      <w:r>
        <w:rPr>
          <w:sz w:val="18"/>
          <w:szCs w:val="18"/>
        </w:rPr>
        <w:t>access</w:t>
      </w:r>
      <w:r>
        <w:rPr>
          <w:spacing w:val="26"/>
          <w:sz w:val="18"/>
          <w:szCs w:val="18"/>
        </w:rPr>
        <w:t xml:space="preserve"> </w:t>
      </w:r>
      <w:r>
        <w:rPr>
          <w:sz w:val="18"/>
          <w:szCs w:val="18"/>
        </w:rPr>
        <w:t>to</w:t>
      </w:r>
      <w:r>
        <w:rPr>
          <w:spacing w:val="24"/>
          <w:sz w:val="18"/>
          <w:szCs w:val="18"/>
        </w:rPr>
        <w:t xml:space="preserve"> </w:t>
      </w:r>
      <w:r>
        <w:rPr>
          <w:sz w:val="18"/>
          <w:szCs w:val="18"/>
        </w:rPr>
        <w:t>a</w:t>
      </w:r>
      <w:r>
        <w:rPr>
          <w:spacing w:val="14"/>
          <w:sz w:val="18"/>
          <w:szCs w:val="18"/>
        </w:rPr>
        <w:t xml:space="preserve"> </w:t>
      </w:r>
      <w:r>
        <w:rPr>
          <w:w w:val="102"/>
          <w:sz w:val="18"/>
          <w:szCs w:val="18"/>
        </w:rPr>
        <w:t>co</w:t>
      </w:r>
      <w:r>
        <w:rPr>
          <w:w w:val="109"/>
          <w:sz w:val="18"/>
          <w:szCs w:val="18"/>
        </w:rPr>
        <w:t xml:space="preserve">mmon </w:t>
      </w:r>
      <w:r>
        <w:rPr>
          <w:w w:val="119"/>
          <w:sz w:val="18"/>
          <w:szCs w:val="18"/>
        </w:rPr>
        <w:t>data</w:t>
      </w:r>
      <w:r>
        <w:rPr>
          <w:spacing w:val="16"/>
          <w:w w:val="119"/>
          <w:sz w:val="18"/>
          <w:szCs w:val="18"/>
        </w:rPr>
        <w:t xml:space="preserve"> </w:t>
      </w:r>
      <w:r>
        <w:rPr>
          <w:sz w:val="18"/>
          <w:szCs w:val="18"/>
        </w:rPr>
        <w:t xml:space="preserve">storage </w:t>
      </w:r>
      <w:r>
        <w:rPr>
          <w:spacing w:val="32"/>
          <w:sz w:val="18"/>
          <w:szCs w:val="18"/>
        </w:rPr>
        <w:t xml:space="preserve"> </w:t>
      </w:r>
      <w:r>
        <w:rPr>
          <w:w w:val="110"/>
          <w:sz w:val="18"/>
          <w:szCs w:val="18"/>
        </w:rPr>
        <w:t>(referred</w:t>
      </w:r>
      <w:r>
        <w:rPr>
          <w:spacing w:val="20"/>
          <w:w w:val="110"/>
          <w:sz w:val="18"/>
          <w:szCs w:val="18"/>
        </w:rPr>
        <w:t xml:space="preserve"> </w:t>
      </w:r>
      <w:r>
        <w:rPr>
          <w:sz w:val="18"/>
          <w:szCs w:val="18"/>
        </w:rPr>
        <w:t>as</w:t>
      </w:r>
      <w:r>
        <w:rPr>
          <w:spacing w:val="38"/>
          <w:sz w:val="18"/>
          <w:szCs w:val="18"/>
        </w:rPr>
        <w:t xml:space="preserve"> </w:t>
      </w:r>
      <w:r>
        <w:rPr>
          <w:sz w:val="18"/>
          <w:szCs w:val="18"/>
        </w:rPr>
        <w:t>a</w:t>
      </w:r>
      <w:r>
        <w:rPr>
          <w:spacing w:val="37"/>
          <w:sz w:val="18"/>
          <w:szCs w:val="18"/>
        </w:rPr>
        <w:t xml:space="preserve"> </w:t>
      </w:r>
      <w:r>
        <w:rPr>
          <w:sz w:val="18"/>
          <w:szCs w:val="18"/>
        </w:rPr>
        <w:t>l</w:t>
      </w:r>
      <w:r>
        <w:rPr>
          <w:spacing w:val="-9"/>
          <w:sz w:val="18"/>
          <w:szCs w:val="18"/>
        </w:rPr>
        <w:t>oc</w:t>
      </w:r>
      <w:r>
        <w:rPr>
          <w:sz w:val="18"/>
          <w:szCs w:val="18"/>
        </w:rPr>
        <w:t>al</w:t>
      </w:r>
      <w:r>
        <w:rPr>
          <w:spacing w:val="44"/>
          <w:sz w:val="18"/>
          <w:szCs w:val="18"/>
        </w:rPr>
        <w:t xml:space="preserve"> </w:t>
      </w:r>
      <w:r>
        <w:rPr>
          <w:sz w:val="18"/>
          <w:szCs w:val="18"/>
        </w:rPr>
        <w:t>disk</w:t>
      </w:r>
      <w:r>
        <w:rPr>
          <w:spacing w:val="-16"/>
          <w:sz w:val="18"/>
          <w:szCs w:val="18"/>
        </w:rPr>
        <w:t xml:space="preserve"> </w:t>
      </w:r>
      <w:r>
        <w:rPr>
          <w:sz w:val="18"/>
          <w:szCs w:val="18"/>
        </w:rPr>
        <w:t>)</w:t>
      </w:r>
      <w:r>
        <w:rPr>
          <w:spacing w:val="36"/>
          <w:sz w:val="18"/>
          <w:szCs w:val="18"/>
        </w:rPr>
        <w:t xml:space="preserve"> </w:t>
      </w:r>
      <w:r>
        <w:rPr>
          <w:sz w:val="18"/>
          <w:szCs w:val="18"/>
        </w:rPr>
        <w:t xml:space="preserve">and </w:t>
      </w:r>
      <w:r>
        <w:rPr>
          <w:spacing w:val="15"/>
          <w:sz w:val="18"/>
          <w:szCs w:val="18"/>
        </w:rPr>
        <w:t xml:space="preserve"> </w:t>
      </w:r>
      <w:r>
        <w:rPr>
          <w:sz w:val="18"/>
          <w:szCs w:val="18"/>
        </w:rPr>
        <w:t>a</w:t>
      </w:r>
      <w:r>
        <w:rPr>
          <w:spacing w:val="37"/>
          <w:sz w:val="18"/>
          <w:szCs w:val="18"/>
        </w:rPr>
        <w:t xml:space="preserve"> </w:t>
      </w:r>
      <w:r>
        <w:rPr>
          <w:sz w:val="18"/>
          <w:szCs w:val="18"/>
        </w:rPr>
        <w:t xml:space="preserve">shared </w:t>
      </w:r>
      <w:r>
        <w:rPr>
          <w:spacing w:val="30"/>
          <w:sz w:val="18"/>
          <w:szCs w:val="18"/>
        </w:rPr>
        <w:t xml:space="preserve"> </w:t>
      </w:r>
      <w:r>
        <w:rPr>
          <w:w w:val="108"/>
          <w:sz w:val="18"/>
          <w:szCs w:val="18"/>
        </w:rPr>
        <w:t>connection</w:t>
      </w:r>
      <w:r>
        <w:rPr>
          <w:spacing w:val="22"/>
          <w:w w:val="108"/>
          <w:sz w:val="18"/>
          <w:szCs w:val="18"/>
        </w:rPr>
        <w:t xml:space="preserve"> </w:t>
      </w:r>
      <w:r>
        <w:rPr>
          <w:sz w:val="18"/>
          <w:szCs w:val="18"/>
        </w:rPr>
        <w:t xml:space="preserve">to </w:t>
      </w:r>
      <w:r>
        <w:rPr>
          <w:spacing w:val="2"/>
          <w:sz w:val="18"/>
          <w:szCs w:val="18"/>
        </w:rPr>
        <w:t xml:space="preserve"> </w:t>
      </w:r>
      <w:r>
        <w:rPr>
          <w:sz w:val="18"/>
          <w:szCs w:val="18"/>
        </w:rPr>
        <w:t xml:space="preserve">the </w:t>
      </w:r>
      <w:r>
        <w:rPr>
          <w:spacing w:val="15"/>
          <w:sz w:val="18"/>
          <w:szCs w:val="18"/>
        </w:rPr>
        <w:t xml:space="preserve"> </w:t>
      </w:r>
      <w:r>
        <w:rPr>
          <w:sz w:val="18"/>
          <w:szCs w:val="18"/>
        </w:rPr>
        <w:t xml:space="preserve">outer </w:t>
      </w:r>
      <w:r>
        <w:rPr>
          <w:spacing w:val="28"/>
          <w:sz w:val="18"/>
          <w:szCs w:val="18"/>
        </w:rPr>
        <w:t xml:space="preserve"> </w:t>
      </w:r>
      <w:r>
        <w:rPr>
          <w:w w:val="116"/>
          <w:sz w:val="18"/>
          <w:szCs w:val="18"/>
        </w:rPr>
        <w:t>ne</w:t>
      </w:r>
      <w:r>
        <w:rPr>
          <w:spacing w:val="-5"/>
          <w:w w:val="116"/>
          <w:sz w:val="18"/>
          <w:szCs w:val="18"/>
        </w:rPr>
        <w:t>t</w:t>
      </w:r>
      <w:r>
        <w:rPr>
          <w:spacing w:val="-5"/>
          <w:w w:val="102"/>
          <w:sz w:val="18"/>
          <w:szCs w:val="18"/>
        </w:rPr>
        <w:t>w</w:t>
      </w:r>
      <w:r>
        <w:rPr>
          <w:w w:val="109"/>
          <w:sz w:val="18"/>
          <w:szCs w:val="18"/>
        </w:rPr>
        <w:t xml:space="preserve">ork. </w:t>
      </w:r>
      <w:r>
        <w:rPr>
          <w:sz w:val="18"/>
          <w:szCs w:val="18"/>
        </w:rPr>
        <w:t>A</w:t>
      </w:r>
      <w:r>
        <w:rPr>
          <w:spacing w:val="17"/>
          <w:sz w:val="18"/>
          <w:szCs w:val="18"/>
        </w:rPr>
        <w:t xml:space="preserve"> </w:t>
      </w:r>
      <w:r>
        <w:rPr>
          <w:w w:val="112"/>
          <w:sz w:val="18"/>
          <w:szCs w:val="18"/>
        </w:rPr>
        <w:t>computational</w:t>
      </w:r>
      <w:r>
        <w:rPr>
          <w:spacing w:val="5"/>
          <w:w w:val="112"/>
          <w:sz w:val="18"/>
          <w:szCs w:val="18"/>
        </w:rPr>
        <w:t xml:space="preserve"> </w:t>
      </w:r>
      <w:proofErr w:type="gramStart"/>
      <w:r>
        <w:rPr>
          <w:sz w:val="18"/>
          <w:szCs w:val="18"/>
        </w:rPr>
        <w:t>facili</w:t>
      </w:r>
      <w:r>
        <w:rPr>
          <w:spacing w:val="-5"/>
          <w:sz w:val="18"/>
          <w:szCs w:val="18"/>
        </w:rPr>
        <w:t>t</w:t>
      </w:r>
      <w:r>
        <w:rPr>
          <w:sz w:val="18"/>
          <w:szCs w:val="18"/>
        </w:rPr>
        <w:t xml:space="preserve">y </w:t>
      </w:r>
      <w:r>
        <w:rPr>
          <w:spacing w:val="4"/>
          <w:sz w:val="18"/>
          <w:szCs w:val="18"/>
        </w:rPr>
        <w:t xml:space="preserve"> </w:t>
      </w:r>
      <w:r>
        <w:rPr>
          <w:sz w:val="18"/>
          <w:szCs w:val="18"/>
        </w:rPr>
        <w:t>of</w:t>
      </w:r>
      <w:proofErr w:type="gramEnd"/>
      <w:r>
        <w:rPr>
          <w:spacing w:val="6"/>
          <w:sz w:val="18"/>
          <w:szCs w:val="18"/>
        </w:rPr>
        <w:t xml:space="preserve"> </w:t>
      </w:r>
      <w:r>
        <w:rPr>
          <w:sz w:val="18"/>
          <w:szCs w:val="18"/>
        </w:rPr>
        <w:t>a</w:t>
      </w:r>
      <w:r>
        <w:rPr>
          <w:spacing w:val="21"/>
          <w:sz w:val="18"/>
          <w:szCs w:val="18"/>
        </w:rPr>
        <w:t xml:space="preserve"> </w:t>
      </w:r>
      <w:r>
        <w:rPr>
          <w:sz w:val="18"/>
          <w:szCs w:val="18"/>
        </w:rPr>
        <w:t>scie</w:t>
      </w:r>
      <w:r>
        <w:rPr>
          <w:spacing w:val="-5"/>
          <w:sz w:val="18"/>
          <w:szCs w:val="18"/>
        </w:rPr>
        <w:t>n</w:t>
      </w:r>
      <w:r>
        <w:rPr>
          <w:sz w:val="18"/>
          <w:szCs w:val="18"/>
        </w:rPr>
        <w:t xml:space="preserve">tific  </w:t>
      </w:r>
      <w:r>
        <w:rPr>
          <w:w w:val="114"/>
          <w:sz w:val="18"/>
          <w:szCs w:val="18"/>
        </w:rPr>
        <w:t>institution</w:t>
      </w:r>
      <w:r>
        <w:rPr>
          <w:spacing w:val="9"/>
          <w:w w:val="114"/>
          <w:sz w:val="18"/>
          <w:szCs w:val="18"/>
        </w:rPr>
        <w:t xml:space="preserve"> </w:t>
      </w:r>
      <w:r>
        <w:rPr>
          <w:sz w:val="18"/>
          <w:szCs w:val="18"/>
        </w:rPr>
        <w:t>is</w:t>
      </w:r>
      <w:r>
        <w:rPr>
          <w:spacing w:val="13"/>
          <w:sz w:val="18"/>
          <w:szCs w:val="18"/>
        </w:rPr>
        <w:t xml:space="preserve"> </w:t>
      </w:r>
      <w:r>
        <w:rPr>
          <w:sz w:val="18"/>
          <w:szCs w:val="18"/>
        </w:rPr>
        <w:t>an</w:t>
      </w:r>
      <w:r>
        <w:rPr>
          <w:spacing w:val="33"/>
          <w:sz w:val="18"/>
          <w:szCs w:val="18"/>
        </w:rPr>
        <w:t xml:space="preserve"> </w:t>
      </w:r>
      <w:r>
        <w:rPr>
          <w:sz w:val="18"/>
          <w:szCs w:val="18"/>
        </w:rPr>
        <w:t xml:space="preserve">example. </w:t>
      </w:r>
      <w:r>
        <w:rPr>
          <w:spacing w:val="16"/>
          <w:sz w:val="18"/>
          <w:szCs w:val="18"/>
        </w:rPr>
        <w:t xml:space="preserve"> </w:t>
      </w:r>
      <w:r>
        <w:rPr>
          <w:sz w:val="18"/>
          <w:szCs w:val="18"/>
        </w:rPr>
        <w:t>Often</w:t>
      </w:r>
      <w:proofErr w:type="gramStart"/>
      <w:r>
        <w:rPr>
          <w:sz w:val="18"/>
          <w:szCs w:val="18"/>
        </w:rPr>
        <w:t xml:space="preserve">, </w:t>
      </w:r>
      <w:r>
        <w:rPr>
          <w:spacing w:val="14"/>
          <w:sz w:val="18"/>
          <w:szCs w:val="18"/>
        </w:rPr>
        <w:t xml:space="preserve"> </w:t>
      </w:r>
      <w:r>
        <w:rPr>
          <w:sz w:val="18"/>
          <w:szCs w:val="18"/>
        </w:rPr>
        <w:t>an</w:t>
      </w:r>
      <w:proofErr w:type="gramEnd"/>
      <w:r>
        <w:rPr>
          <w:spacing w:val="33"/>
          <w:sz w:val="18"/>
          <w:szCs w:val="18"/>
        </w:rPr>
        <w:t xml:space="preserve"> </w:t>
      </w:r>
      <w:r>
        <w:rPr>
          <w:w w:val="115"/>
          <w:sz w:val="18"/>
          <w:szCs w:val="18"/>
        </w:rPr>
        <w:t xml:space="preserve">institution </w:t>
      </w:r>
      <w:r>
        <w:rPr>
          <w:sz w:val="18"/>
          <w:szCs w:val="18"/>
        </w:rPr>
        <w:t>pr</w:t>
      </w:r>
      <w:r>
        <w:rPr>
          <w:spacing w:val="-5"/>
          <w:sz w:val="18"/>
          <w:szCs w:val="18"/>
        </w:rPr>
        <w:t>o</w:t>
      </w:r>
      <w:r>
        <w:rPr>
          <w:sz w:val="18"/>
          <w:szCs w:val="18"/>
        </w:rPr>
        <w:t xml:space="preserve">vides </w:t>
      </w:r>
      <w:r>
        <w:rPr>
          <w:spacing w:val="28"/>
          <w:sz w:val="18"/>
          <w:szCs w:val="18"/>
        </w:rPr>
        <w:t xml:space="preserve"> </w:t>
      </w:r>
      <w:r>
        <w:rPr>
          <w:sz w:val="18"/>
          <w:szCs w:val="18"/>
        </w:rPr>
        <w:t xml:space="preserve">access </w:t>
      </w:r>
      <w:r>
        <w:rPr>
          <w:spacing w:val="4"/>
          <w:sz w:val="18"/>
          <w:szCs w:val="18"/>
        </w:rPr>
        <w:t xml:space="preserve"> </w:t>
      </w:r>
      <w:r>
        <w:rPr>
          <w:sz w:val="18"/>
          <w:szCs w:val="18"/>
        </w:rPr>
        <w:t xml:space="preserve">to </w:t>
      </w:r>
      <w:r>
        <w:rPr>
          <w:spacing w:val="3"/>
          <w:sz w:val="18"/>
          <w:szCs w:val="18"/>
        </w:rPr>
        <w:t xml:space="preserve"> </w:t>
      </w:r>
      <w:r>
        <w:rPr>
          <w:sz w:val="18"/>
          <w:szCs w:val="18"/>
        </w:rPr>
        <w:t xml:space="preserve">only </w:t>
      </w:r>
      <w:r>
        <w:rPr>
          <w:spacing w:val="3"/>
          <w:sz w:val="18"/>
          <w:szCs w:val="18"/>
        </w:rPr>
        <w:t xml:space="preserve"> </w:t>
      </w:r>
      <w:r>
        <w:rPr>
          <w:sz w:val="18"/>
          <w:szCs w:val="18"/>
        </w:rPr>
        <w:t>a</w:t>
      </w:r>
      <w:r>
        <w:rPr>
          <w:spacing w:val="38"/>
          <w:sz w:val="18"/>
          <w:szCs w:val="18"/>
        </w:rPr>
        <w:t xml:space="preserve"> </w:t>
      </w:r>
      <w:r>
        <w:rPr>
          <w:w w:val="110"/>
          <w:sz w:val="18"/>
          <w:szCs w:val="18"/>
        </w:rPr>
        <w:t>fracti</w:t>
      </w:r>
      <w:r>
        <w:rPr>
          <w:spacing w:val="1"/>
          <w:w w:val="110"/>
          <w:sz w:val="18"/>
          <w:szCs w:val="18"/>
        </w:rPr>
        <w:t>o</w:t>
      </w:r>
      <w:r>
        <w:rPr>
          <w:w w:val="110"/>
          <w:sz w:val="18"/>
          <w:szCs w:val="18"/>
        </w:rPr>
        <w:t>n</w:t>
      </w:r>
      <w:r>
        <w:rPr>
          <w:spacing w:val="24"/>
          <w:w w:val="110"/>
          <w:sz w:val="18"/>
          <w:szCs w:val="18"/>
        </w:rPr>
        <w:t xml:space="preserve"> </w:t>
      </w:r>
      <w:r>
        <w:rPr>
          <w:sz w:val="18"/>
          <w:szCs w:val="18"/>
        </w:rPr>
        <w:t>of</w:t>
      </w:r>
      <w:r>
        <w:rPr>
          <w:spacing w:val="23"/>
          <w:sz w:val="18"/>
          <w:szCs w:val="18"/>
        </w:rPr>
        <w:t xml:space="preserve"> </w:t>
      </w:r>
      <w:r>
        <w:rPr>
          <w:sz w:val="18"/>
          <w:szCs w:val="18"/>
        </w:rPr>
        <w:t xml:space="preserve">its </w:t>
      </w:r>
      <w:r>
        <w:rPr>
          <w:spacing w:val="6"/>
          <w:sz w:val="18"/>
          <w:szCs w:val="18"/>
        </w:rPr>
        <w:t xml:space="preserve"> </w:t>
      </w:r>
      <w:r>
        <w:rPr>
          <w:w w:val="112"/>
          <w:sz w:val="18"/>
          <w:szCs w:val="18"/>
        </w:rPr>
        <w:t>computational</w:t>
      </w:r>
      <w:r>
        <w:rPr>
          <w:spacing w:val="23"/>
          <w:w w:val="112"/>
          <w:sz w:val="18"/>
          <w:szCs w:val="18"/>
        </w:rPr>
        <w:t xml:space="preserve"> </w:t>
      </w:r>
      <w:r>
        <w:rPr>
          <w:sz w:val="18"/>
          <w:szCs w:val="18"/>
        </w:rPr>
        <w:t xml:space="preserve">resources </w:t>
      </w:r>
      <w:r>
        <w:rPr>
          <w:spacing w:val="29"/>
          <w:sz w:val="18"/>
          <w:szCs w:val="18"/>
        </w:rPr>
        <w:t xml:space="preserve"> </w:t>
      </w:r>
      <w:r>
        <w:rPr>
          <w:sz w:val="18"/>
          <w:szCs w:val="18"/>
        </w:rPr>
        <w:t xml:space="preserve">(i.e. </w:t>
      </w:r>
      <w:r>
        <w:rPr>
          <w:spacing w:val="6"/>
          <w:sz w:val="18"/>
          <w:szCs w:val="18"/>
        </w:rPr>
        <w:t xml:space="preserve"> </w:t>
      </w:r>
      <w:proofErr w:type="gramStart"/>
      <w:r>
        <w:rPr>
          <w:sz w:val="18"/>
          <w:szCs w:val="18"/>
        </w:rPr>
        <w:t>a</w:t>
      </w:r>
      <w:proofErr w:type="gramEnd"/>
      <w:r>
        <w:rPr>
          <w:spacing w:val="38"/>
          <w:sz w:val="18"/>
          <w:szCs w:val="18"/>
        </w:rPr>
        <w:t xml:space="preserve"> </w:t>
      </w:r>
      <w:r>
        <w:rPr>
          <w:sz w:val="18"/>
          <w:szCs w:val="18"/>
        </w:rPr>
        <w:t>fixed</w:t>
      </w:r>
      <w:r>
        <w:rPr>
          <w:spacing w:val="37"/>
          <w:sz w:val="18"/>
          <w:szCs w:val="18"/>
        </w:rPr>
        <w:t xml:space="preserve"> </w:t>
      </w:r>
      <w:r>
        <w:rPr>
          <w:spacing w:val="-5"/>
          <w:w w:val="113"/>
          <w:sz w:val="18"/>
          <w:szCs w:val="18"/>
        </w:rPr>
        <w:t>n</w:t>
      </w:r>
      <w:r>
        <w:rPr>
          <w:w w:val="111"/>
          <w:sz w:val="18"/>
          <w:szCs w:val="18"/>
        </w:rPr>
        <w:t>u</w:t>
      </w:r>
      <w:r>
        <w:rPr>
          <w:spacing w:val="-5"/>
          <w:w w:val="111"/>
          <w:sz w:val="18"/>
          <w:szCs w:val="18"/>
        </w:rPr>
        <w:t>m</w:t>
      </w:r>
      <w:r>
        <w:rPr>
          <w:spacing w:val="5"/>
          <w:w w:val="113"/>
          <w:sz w:val="18"/>
          <w:szCs w:val="18"/>
        </w:rPr>
        <w:t>b</w:t>
      </w:r>
      <w:r>
        <w:rPr>
          <w:w w:val="110"/>
          <w:sz w:val="18"/>
          <w:szCs w:val="18"/>
        </w:rPr>
        <w:t xml:space="preserve">er </w:t>
      </w:r>
      <w:r>
        <w:rPr>
          <w:sz w:val="18"/>
          <w:szCs w:val="18"/>
        </w:rPr>
        <w:t>of</w:t>
      </w:r>
      <w:r>
        <w:rPr>
          <w:spacing w:val="16"/>
          <w:sz w:val="18"/>
          <w:szCs w:val="18"/>
        </w:rPr>
        <w:t xml:space="preserve"> </w:t>
      </w:r>
      <w:r>
        <w:rPr>
          <w:sz w:val="18"/>
          <w:szCs w:val="18"/>
        </w:rPr>
        <w:t xml:space="preserve">CPUs </w:t>
      </w:r>
      <w:r>
        <w:rPr>
          <w:spacing w:val="20"/>
          <w:sz w:val="18"/>
          <w:szCs w:val="18"/>
        </w:rPr>
        <w:t xml:space="preserve"> </w:t>
      </w:r>
      <w:r>
        <w:rPr>
          <w:sz w:val="18"/>
          <w:szCs w:val="18"/>
        </w:rPr>
        <w:t xml:space="preserve">and </w:t>
      </w:r>
      <w:r>
        <w:rPr>
          <w:spacing w:val="10"/>
          <w:sz w:val="18"/>
          <w:szCs w:val="18"/>
        </w:rPr>
        <w:t xml:space="preserve"> </w:t>
      </w:r>
      <w:r>
        <w:rPr>
          <w:sz w:val="18"/>
          <w:szCs w:val="18"/>
        </w:rPr>
        <w:t xml:space="preserve">limited </w:t>
      </w:r>
      <w:r>
        <w:rPr>
          <w:spacing w:val="25"/>
          <w:sz w:val="18"/>
          <w:szCs w:val="18"/>
        </w:rPr>
        <w:t xml:space="preserve"> </w:t>
      </w:r>
      <w:r>
        <w:rPr>
          <w:sz w:val="18"/>
          <w:szCs w:val="18"/>
        </w:rPr>
        <w:t xml:space="preserve">storage </w:t>
      </w:r>
      <w:r>
        <w:rPr>
          <w:spacing w:val="26"/>
          <w:sz w:val="18"/>
          <w:szCs w:val="18"/>
        </w:rPr>
        <w:t xml:space="preserve"> </w:t>
      </w:r>
      <w:r>
        <w:rPr>
          <w:sz w:val="18"/>
          <w:szCs w:val="18"/>
        </w:rPr>
        <w:t>size)</w:t>
      </w:r>
      <w:r>
        <w:rPr>
          <w:spacing w:val="36"/>
          <w:sz w:val="18"/>
          <w:szCs w:val="18"/>
        </w:rPr>
        <w:t xml:space="preserve"> </w:t>
      </w:r>
      <w:r>
        <w:rPr>
          <w:sz w:val="18"/>
          <w:szCs w:val="18"/>
        </w:rPr>
        <w:t>to</w:t>
      </w:r>
      <w:r>
        <w:rPr>
          <w:spacing w:val="41"/>
          <w:sz w:val="18"/>
          <w:szCs w:val="18"/>
        </w:rPr>
        <w:t xml:space="preserve"> </w:t>
      </w:r>
      <w:r>
        <w:rPr>
          <w:spacing w:val="5"/>
          <w:sz w:val="18"/>
          <w:szCs w:val="18"/>
        </w:rPr>
        <w:t>b</w:t>
      </w:r>
      <w:r>
        <w:rPr>
          <w:sz w:val="18"/>
          <w:szCs w:val="18"/>
        </w:rPr>
        <w:t>e</w:t>
      </w:r>
      <w:r>
        <w:rPr>
          <w:spacing w:val="32"/>
          <w:sz w:val="18"/>
          <w:szCs w:val="18"/>
        </w:rPr>
        <w:t xml:space="preserve"> </w:t>
      </w:r>
      <w:r>
        <w:rPr>
          <w:sz w:val="18"/>
          <w:szCs w:val="18"/>
        </w:rPr>
        <w:t xml:space="preserve">used  </w:t>
      </w:r>
      <w:r>
        <w:rPr>
          <w:spacing w:val="-5"/>
          <w:sz w:val="18"/>
          <w:szCs w:val="18"/>
        </w:rPr>
        <w:t>b</w:t>
      </w:r>
      <w:r>
        <w:rPr>
          <w:sz w:val="18"/>
          <w:szCs w:val="18"/>
        </w:rPr>
        <w:t>y</w:t>
      </w:r>
      <w:r>
        <w:rPr>
          <w:spacing w:val="37"/>
          <w:sz w:val="18"/>
          <w:szCs w:val="18"/>
        </w:rPr>
        <w:t xml:space="preserve"> </w:t>
      </w:r>
      <w:r>
        <w:rPr>
          <w:sz w:val="18"/>
          <w:szCs w:val="18"/>
        </w:rPr>
        <w:t>an</w:t>
      </w:r>
      <w:r>
        <w:rPr>
          <w:spacing w:val="43"/>
          <w:sz w:val="18"/>
          <w:szCs w:val="18"/>
        </w:rPr>
        <w:t xml:space="preserve"> </w:t>
      </w:r>
      <w:r>
        <w:rPr>
          <w:w w:val="110"/>
          <w:sz w:val="18"/>
          <w:szCs w:val="18"/>
        </w:rPr>
        <w:t>ex</w:t>
      </w:r>
      <w:r>
        <w:rPr>
          <w:spacing w:val="5"/>
          <w:w w:val="110"/>
          <w:sz w:val="18"/>
          <w:szCs w:val="18"/>
        </w:rPr>
        <w:t>p</w:t>
      </w:r>
      <w:r>
        <w:rPr>
          <w:w w:val="110"/>
          <w:sz w:val="18"/>
          <w:szCs w:val="18"/>
        </w:rPr>
        <w:t>erime</w:t>
      </w:r>
      <w:r>
        <w:rPr>
          <w:spacing w:val="-5"/>
          <w:w w:val="110"/>
          <w:sz w:val="18"/>
          <w:szCs w:val="18"/>
        </w:rPr>
        <w:t>n</w:t>
      </w:r>
      <w:r>
        <w:rPr>
          <w:w w:val="110"/>
          <w:sz w:val="18"/>
          <w:szCs w:val="18"/>
        </w:rPr>
        <w:t>t.</w:t>
      </w:r>
      <w:r>
        <w:rPr>
          <w:spacing w:val="17"/>
          <w:w w:val="110"/>
          <w:sz w:val="18"/>
          <w:szCs w:val="18"/>
        </w:rPr>
        <w:t xml:space="preserve"> </w:t>
      </w:r>
      <w:r>
        <w:rPr>
          <w:sz w:val="18"/>
          <w:szCs w:val="18"/>
        </w:rPr>
        <w:t>In</w:t>
      </w:r>
      <w:r>
        <w:rPr>
          <w:spacing w:val="37"/>
          <w:sz w:val="18"/>
          <w:szCs w:val="18"/>
        </w:rPr>
        <w:t xml:space="preserve"> </w:t>
      </w:r>
      <w:proofErr w:type="gramStart"/>
      <w:r>
        <w:rPr>
          <w:sz w:val="18"/>
          <w:szCs w:val="18"/>
        </w:rPr>
        <w:t>su</w:t>
      </w:r>
      <w:r>
        <w:rPr>
          <w:spacing w:val="-5"/>
          <w:sz w:val="18"/>
          <w:szCs w:val="18"/>
        </w:rPr>
        <w:t>c</w:t>
      </w:r>
      <w:r>
        <w:rPr>
          <w:sz w:val="18"/>
          <w:szCs w:val="18"/>
        </w:rPr>
        <w:t xml:space="preserve">h </w:t>
      </w:r>
      <w:r>
        <w:rPr>
          <w:spacing w:val="2"/>
          <w:sz w:val="18"/>
          <w:szCs w:val="18"/>
        </w:rPr>
        <w:t xml:space="preserve"> </w:t>
      </w:r>
      <w:r>
        <w:rPr>
          <w:sz w:val="18"/>
          <w:szCs w:val="18"/>
        </w:rPr>
        <w:t>case</w:t>
      </w:r>
      <w:proofErr w:type="gramEnd"/>
      <w:r>
        <w:rPr>
          <w:sz w:val="18"/>
          <w:szCs w:val="18"/>
        </w:rPr>
        <w:t>,</w:t>
      </w:r>
      <w:r>
        <w:rPr>
          <w:spacing w:val="44"/>
          <w:sz w:val="18"/>
          <w:szCs w:val="18"/>
        </w:rPr>
        <w:t xml:space="preserve"> </w:t>
      </w:r>
      <w:r>
        <w:rPr>
          <w:sz w:val="18"/>
          <w:szCs w:val="18"/>
        </w:rPr>
        <w:t>a</w:t>
      </w:r>
      <w:r>
        <w:rPr>
          <w:spacing w:val="31"/>
          <w:sz w:val="18"/>
          <w:szCs w:val="18"/>
        </w:rPr>
        <w:t xml:space="preserve"> </w:t>
      </w:r>
      <w:r>
        <w:rPr>
          <w:sz w:val="18"/>
          <w:szCs w:val="18"/>
        </w:rPr>
        <w:t>set</w:t>
      </w:r>
      <w:r>
        <w:rPr>
          <w:spacing w:val="45"/>
          <w:sz w:val="18"/>
          <w:szCs w:val="18"/>
        </w:rPr>
        <w:t xml:space="preserve"> </w:t>
      </w:r>
      <w:r>
        <w:rPr>
          <w:sz w:val="18"/>
          <w:szCs w:val="18"/>
        </w:rPr>
        <w:t xml:space="preserve">of those </w:t>
      </w:r>
      <w:r>
        <w:rPr>
          <w:spacing w:val="8"/>
          <w:sz w:val="18"/>
          <w:szCs w:val="18"/>
        </w:rPr>
        <w:t xml:space="preserve"> </w:t>
      </w:r>
      <w:r>
        <w:rPr>
          <w:w w:val="113"/>
          <w:sz w:val="18"/>
          <w:szCs w:val="18"/>
        </w:rPr>
        <w:t>gra</w:t>
      </w:r>
      <w:r>
        <w:rPr>
          <w:spacing w:val="-6"/>
          <w:w w:val="113"/>
          <w:sz w:val="18"/>
          <w:szCs w:val="18"/>
        </w:rPr>
        <w:t>n</w:t>
      </w:r>
      <w:r>
        <w:rPr>
          <w:w w:val="113"/>
          <w:sz w:val="18"/>
          <w:szCs w:val="18"/>
        </w:rPr>
        <w:t>ted</w:t>
      </w:r>
      <w:r>
        <w:rPr>
          <w:spacing w:val="13"/>
          <w:w w:val="113"/>
          <w:sz w:val="18"/>
          <w:szCs w:val="18"/>
        </w:rPr>
        <w:t xml:space="preserve"> </w:t>
      </w:r>
      <w:r>
        <w:rPr>
          <w:sz w:val="18"/>
          <w:szCs w:val="18"/>
        </w:rPr>
        <w:t xml:space="preserve">resources </w:t>
      </w:r>
      <w:r>
        <w:rPr>
          <w:spacing w:val="18"/>
          <w:sz w:val="18"/>
          <w:szCs w:val="18"/>
        </w:rPr>
        <w:t xml:space="preserve"> </w:t>
      </w:r>
      <w:r>
        <w:rPr>
          <w:sz w:val="18"/>
          <w:szCs w:val="18"/>
        </w:rPr>
        <w:t>can</w:t>
      </w:r>
      <w:r>
        <w:rPr>
          <w:spacing w:val="40"/>
          <w:sz w:val="18"/>
          <w:szCs w:val="18"/>
        </w:rPr>
        <w:t xml:space="preserve"> </w:t>
      </w:r>
      <w:r>
        <w:rPr>
          <w:spacing w:val="5"/>
          <w:sz w:val="18"/>
          <w:szCs w:val="18"/>
        </w:rPr>
        <w:t>b</w:t>
      </w:r>
      <w:r>
        <w:rPr>
          <w:sz w:val="18"/>
          <w:szCs w:val="18"/>
        </w:rPr>
        <w:t>e</w:t>
      </w:r>
      <w:r>
        <w:rPr>
          <w:spacing w:val="27"/>
          <w:sz w:val="18"/>
          <w:szCs w:val="18"/>
        </w:rPr>
        <w:t xml:space="preserve"> </w:t>
      </w:r>
      <w:r>
        <w:rPr>
          <w:w w:val="107"/>
          <w:sz w:val="18"/>
          <w:szCs w:val="18"/>
        </w:rPr>
        <w:t>considered</w:t>
      </w:r>
      <w:r>
        <w:rPr>
          <w:spacing w:val="12"/>
          <w:w w:val="107"/>
          <w:sz w:val="18"/>
          <w:szCs w:val="18"/>
        </w:rPr>
        <w:t xml:space="preserve"> </w:t>
      </w:r>
      <w:r>
        <w:rPr>
          <w:sz w:val="18"/>
          <w:szCs w:val="18"/>
        </w:rPr>
        <w:t>as</w:t>
      </w:r>
      <w:r>
        <w:rPr>
          <w:spacing w:val="27"/>
          <w:sz w:val="18"/>
          <w:szCs w:val="18"/>
        </w:rPr>
        <w:t xml:space="preserve"> </w:t>
      </w:r>
      <w:r>
        <w:rPr>
          <w:sz w:val="18"/>
          <w:szCs w:val="18"/>
        </w:rPr>
        <w:t>a</w:t>
      </w:r>
      <w:r>
        <w:rPr>
          <w:spacing w:val="27"/>
          <w:sz w:val="18"/>
          <w:szCs w:val="18"/>
        </w:rPr>
        <w:t xml:space="preserve"> </w:t>
      </w:r>
      <w:r>
        <w:rPr>
          <w:w w:val="112"/>
          <w:sz w:val="18"/>
          <w:szCs w:val="18"/>
        </w:rPr>
        <w:t>computational</w:t>
      </w:r>
      <w:r>
        <w:rPr>
          <w:spacing w:val="11"/>
          <w:w w:val="112"/>
          <w:sz w:val="18"/>
          <w:szCs w:val="18"/>
        </w:rPr>
        <w:t xml:space="preserve"> </w:t>
      </w:r>
      <w:r>
        <w:rPr>
          <w:sz w:val="18"/>
          <w:szCs w:val="18"/>
        </w:rPr>
        <w:t>n</w:t>
      </w:r>
      <w:r>
        <w:rPr>
          <w:spacing w:val="6"/>
          <w:sz w:val="18"/>
          <w:szCs w:val="18"/>
        </w:rPr>
        <w:t>o</w:t>
      </w:r>
      <w:r>
        <w:rPr>
          <w:sz w:val="18"/>
          <w:szCs w:val="18"/>
        </w:rPr>
        <w:t xml:space="preserve">de. </w:t>
      </w:r>
      <w:r>
        <w:rPr>
          <w:spacing w:val="1"/>
          <w:sz w:val="18"/>
          <w:szCs w:val="18"/>
        </w:rPr>
        <w:t xml:space="preserve"> </w:t>
      </w:r>
      <w:r>
        <w:rPr>
          <w:sz w:val="18"/>
          <w:szCs w:val="18"/>
        </w:rPr>
        <w:t xml:space="preserve">The </w:t>
      </w:r>
      <w:r>
        <w:rPr>
          <w:spacing w:val="6"/>
          <w:sz w:val="18"/>
          <w:szCs w:val="18"/>
        </w:rPr>
        <w:t xml:space="preserve"> </w:t>
      </w:r>
      <w:r>
        <w:rPr>
          <w:spacing w:val="-5"/>
          <w:sz w:val="18"/>
          <w:szCs w:val="18"/>
        </w:rPr>
        <w:t>k</w:t>
      </w:r>
      <w:r>
        <w:rPr>
          <w:sz w:val="18"/>
          <w:szCs w:val="18"/>
        </w:rPr>
        <w:t>ey</w:t>
      </w:r>
      <w:r>
        <w:rPr>
          <w:spacing w:val="29"/>
          <w:sz w:val="18"/>
          <w:szCs w:val="18"/>
        </w:rPr>
        <w:t xml:space="preserve"> </w:t>
      </w:r>
      <w:r>
        <w:rPr>
          <w:w w:val="108"/>
          <w:sz w:val="18"/>
          <w:szCs w:val="18"/>
        </w:rPr>
        <w:t xml:space="preserve">principle </w:t>
      </w:r>
      <w:r>
        <w:rPr>
          <w:sz w:val="18"/>
          <w:szCs w:val="18"/>
        </w:rPr>
        <w:t>to</w:t>
      </w:r>
      <w:r>
        <w:rPr>
          <w:spacing w:val="43"/>
          <w:sz w:val="18"/>
          <w:szCs w:val="18"/>
        </w:rPr>
        <w:t xml:space="preserve"> </w:t>
      </w:r>
      <w:r>
        <w:rPr>
          <w:sz w:val="18"/>
          <w:szCs w:val="18"/>
        </w:rPr>
        <w:t>ide</w:t>
      </w:r>
      <w:r>
        <w:rPr>
          <w:spacing w:val="-5"/>
          <w:sz w:val="18"/>
          <w:szCs w:val="18"/>
        </w:rPr>
        <w:t>n</w:t>
      </w:r>
      <w:r>
        <w:rPr>
          <w:sz w:val="18"/>
          <w:szCs w:val="18"/>
        </w:rPr>
        <w:t xml:space="preserve">tify </w:t>
      </w:r>
      <w:r>
        <w:rPr>
          <w:spacing w:val="29"/>
          <w:sz w:val="18"/>
          <w:szCs w:val="18"/>
        </w:rPr>
        <w:t xml:space="preserve"> </w:t>
      </w:r>
      <w:r>
        <w:rPr>
          <w:sz w:val="18"/>
          <w:szCs w:val="18"/>
        </w:rPr>
        <w:t>a</w:t>
      </w:r>
      <w:r>
        <w:rPr>
          <w:spacing w:val="33"/>
          <w:sz w:val="18"/>
          <w:szCs w:val="18"/>
        </w:rPr>
        <w:t xml:space="preserve"> </w:t>
      </w:r>
      <w:r>
        <w:rPr>
          <w:sz w:val="18"/>
          <w:szCs w:val="18"/>
        </w:rPr>
        <w:t xml:space="preserve">set </w:t>
      </w:r>
      <w:r>
        <w:rPr>
          <w:spacing w:val="2"/>
          <w:sz w:val="18"/>
          <w:szCs w:val="18"/>
        </w:rPr>
        <w:t xml:space="preserve"> </w:t>
      </w:r>
      <w:r>
        <w:rPr>
          <w:sz w:val="18"/>
          <w:szCs w:val="18"/>
        </w:rPr>
        <w:t>of</w:t>
      </w:r>
      <w:r>
        <w:rPr>
          <w:spacing w:val="18"/>
          <w:sz w:val="18"/>
          <w:szCs w:val="18"/>
        </w:rPr>
        <w:t xml:space="preserve"> </w:t>
      </w:r>
      <w:r>
        <w:rPr>
          <w:w w:val="108"/>
          <w:sz w:val="18"/>
          <w:szCs w:val="18"/>
        </w:rPr>
        <w:t>ma</w:t>
      </w:r>
      <w:r>
        <w:rPr>
          <w:spacing w:val="-5"/>
          <w:w w:val="108"/>
          <w:sz w:val="18"/>
          <w:szCs w:val="18"/>
        </w:rPr>
        <w:t>c</w:t>
      </w:r>
      <w:r>
        <w:rPr>
          <w:w w:val="108"/>
          <w:sz w:val="18"/>
          <w:szCs w:val="18"/>
        </w:rPr>
        <w:t>hines</w:t>
      </w:r>
      <w:r>
        <w:rPr>
          <w:spacing w:val="22"/>
          <w:w w:val="108"/>
          <w:sz w:val="18"/>
          <w:szCs w:val="18"/>
        </w:rPr>
        <w:t xml:space="preserve"> </w:t>
      </w:r>
      <w:r>
        <w:rPr>
          <w:sz w:val="18"/>
          <w:szCs w:val="18"/>
        </w:rPr>
        <w:t>as</w:t>
      </w:r>
      <w:r>
        <w:rPr>
          <w:spacing w:val="34"/>
          <w:sz w:val="18"/>
          <w:szCs w:val="18"/>
        </w:rPr>
        <w:t xml:space="preserve"> </w:t>
      </w:r>
      <w:r>
        <w:rPr>
          <w:sz w:val="18"/>
          <w:szCs w:val="18"/>
        </w:rPr>
        <w:t>a</w:t>
      </w:r>
      <w:r>
        <w:rPr>
          <w:spacing w:val="33"/>
          <w:sz w:val="18"/>
          <w:szCs w:val="18"/>
        </w:rPr>
        <w:t xml:space="preserve"> </w:t>
      </w:r>
      <w:r>
        <w:rPr>
          <w:w w:val="112"/>
          <w:sz w:val="18"/>
          <w:szCs w:val="18"/>
        </w:rPr>
        <w:t>computational</w:t>
      </w:r>
      <w:r>
        <w:rPr>
          <w:spacing w:val="18"/>
          <w:w w:val="112"/>
          <w:sz w:val="18"/>
          <w:szCs w:val="18"/>
        </w:rPr>
        <w:t xml:space="preserve"> </w:t>
      </w:r>
      <w:r>
        <w:rPr>
          <w:sz w:val="18"/>
          <w:szCs w:val="18"/>
        </w:rPr>
        <w:t>n</w:t>
      </w:r>
      <w:r>
        <w:rPr>
          <w:spacing w:val="5"/>
          <w:sz w:val="18"/>
          <w:szCs w:val="18"/>
        </w:rPr>
        <w:t>o</w:t>
      </w:r>
      <w:r>
        <w:rPr>
          <w:sz w:val="18"/>
          <w:szCs w:val="18"/>
        </w:rPr>
        <w:t xml:space="preserve">de </w:t>
      </w:r>
      <w:r>
        <w:rPr>
          <w:spacing w:val="2"/>
          <w:sz w:val="18"/>
          <w:szCs w:val="18"/>
        </w:rPr>
        <w:t xml:space="preserve"> </w:t>
      </w:r>
      <w:r>
        <w:rPr>
          <w:sz w:val="18"/>
          <w:szCs w:val="18"/>
        </w:rPr>
        <w:t>is</w:t>
      </w:r>
      <w:r>
        <w:rPr>
          <w:spacing w:val="25"/>
          <w:sz w:val="18"/>
          <w:szCs w:val="18"/>
        </w:rPr>
        <w:t xml:space="preserve"> </w:t>
      </w:r>
      <w:r>
        <w:rPr>
          <w:w w:val="125"/>
          <w:sz w:val="18"/>
          <w:szCs w:val="18"/>
        </w:rPr>
        <w:t>that</w:t>
      </w:r>
      <w:r>
        <w:rPr>
          <w:spacing w:val="11"/>
          <w:w w:val="125"/>
          <w:sz w:val="18"/>
          <w:szCs w:val="18"/>
        </w:rPr>
        <w:t xml:space="preserve"> </w:t>
      </w:r>
      <w:r>
        <w:rPr>
          <w:sz w:val="18"/>
          <w:szCs w:val="18"/>
        </w:rPr>
        <w:t xml:space="preserve">they </w:t>
      </w:r>
      <w:r>
        <w:rPr>
          <w:spacing w:val="16"/>
          <w:sz w:val="18"/>
          <w:szCs w:val="18"/>
        </w:rPr>
        <w:t xml:space="preserve"> </w:t>
      </w:r>
      <w:r>
        <w:rPr>
          <w:sz w:val="18"/>
          <w:szCs w:val="18"/>
        </w:rPr>
        <w:t xml:space="preserve">can </w:t>
      </w:r>
      <w:r>
        <w:rPr>
          <w:spacing w:val="1"/>
          <w:sz w:val="18"/>
          <w:szCs w:val="18"/>
        </w:rPr>
        <w:t xml:space="preserve"> </w:t>
      </w:r>
      <w:r>
        <w:rPr>
          <w:sz w:val="18"/>
          <w:szCs w:val="18"/>
        </w:rPr>
        <w:t>access</w:t>
      </w:r>
      <w:r>
        <w:rPr>
          <w:spacing w:val="45"/>
          <w:sz w:val="18"/>
          <w:szCs w:val="18"/>
        </w:rPr>
        <w:t xml:space="preserve"> </w:t>
      </w:r>
      <w:r>
        <w:rPr>
          <w:sz w:val="18"/>
          <w:szCs w:val="18"/>
        </w:rPr>
        <w:t>a</w:t>
      </w:r>
      <w:r>
        <w:rPr>
          <w:spacing w:val="33"/>
          <w:sz w:val="18"/>
          <w:szCs w:val="18"/>
        </w:rPr>
        <w:t xml:space="preserve"> </w:t>
      </w:r>
      <w:r>
        <w:rPr>
          <w:w w:val="104"/>
          <w:sz w:val="18"/>
          <w:szCs w:val="18"/>
        </w:rPr>
        <w:t>gi</w:t>
      </w:r>
      <w:r>
        <w:rPr>
          <w:spacing w:val="-5"/>
          <w:w w:val="104"/>
          <w:sz w:val="18"/>
          <w:szCs w:val="18"/>
        </w:rPr>
        <w:t>v</w:t>
      </w:r>
      <w:r>
        <w:rPr>
          <w:w w:val="108"/>
          <w:sz w:val="18"/>
          <w:szCs w:val="18"/>
        </w:rPr>
        <w:t xml:space="preserve">en </w:t>
      </w:r>
      <w:r>
        <w:rPr>
          <w:sz w:val="18"/>
          <w:szCs w:val="18"/>
        </w:rPr>
        <w:t>l</w:t>
      </w:r>
      <w:r>
        <w:rPr>
          <w:spacing w:val="5"/>
          <w:sz w:val="18"/>
          <w:szCs w:val="18"/>
        </w:rPr>
        <w:t>o</w:t>
      </w:r>
      <w:r>
        <w:rPr>
          <w:sz w:val="18"/>
          <w:szCs w:val="18"/>
        </w:rPr>
        <w:t>cal</w:t>
      </w:r>
      <w:r>
        <w:rPr>
          <w:spacing w:val="30"/>
          <w:sz w:val="18"/>
          <w:szCs w:val="18"/>
        </w:rPr>
        <w:t xml:space="preserve"> </w:t>
      </w:r>
      <w:r>
        <w:rPr>
          <w:sz w:val="18"/>
          <w:szCs w:val="18"/>
        </w:rPr>
        <w:t>disk</w:t>
      </w:r>
      <w:r>
        <w:rPr>
          <w:spacing w:val="34"/>
          <w:sz w:val="18"/>
          <w:szCs w:val="18"/>
        </w:rPr>
        <w:t xml:space="preserve"> </w:t>
      </w:r>
      <w:r>
        <w:rPr>
          <w:sz w:val="18"/>
          <w:szCs w:val="18"/>
        </w:rPr>
        <w:t xml:space="preserve">with </w:t>
      </w:r>
      <w:r>
        <w:rPr>
          <w:spacing w:val="3"/>
          <w:sz w:val="18"/>
          <w:szCs w:val="18"/>
        </w:rPr>
        <w:t xml:space="preserve"> </w:t>
      </w:r>
      <w:r>
        <w:rPr>
          <w:sz w:val="18"/>
          <w:szCs w:val="18"/>
        </w:rPr>
        <w:t>a</w:t>
      </w:r>
      <w:r>
        <w:rPr>
          <w:spacing w:val="25"/>
          <w:sz w:val="18"/>
          <w:szCs w:val="18"/>
        </w:rPr>
        <w:t xml:space="preserve"> </w:t>
      </w:r>
      <w:r>
        <w:rPr>
          <w:w w:val="111"/>
          <w:sz w:val="18"/>
          <w:szCs w:val="18"/>
        </w:rPr>
        <w:t>latency</w:t>
      </w:r>
      <w:r>
        <w:rPr>
          <w:spacing w:val="8"/>
          <w:w w:val="111"/>
          <w:sz w:val="18"/>
          <w:szCs w:val="18"/>
        </w:rPr>
        <w:t xml:space="preserve"> </w:t>
      </w:r>
      <w:r>
        <w:rPr>
          <w:sz w:val="18"/>
          <w:szCs w:val="18"/>
        </w:rPr>
        <w:t>whi</w:t>
      </w:r>
      <w:r>
        <w:rPr>
          <w:spacing w:val="-5"/>
          <w:sz w:val="18"/>
          <w:szCs w:val="18"/>
        </w:rPr>
        <w:t>c</w:t>
      </w:r>
      <w:r>
        <w:rPr>
          <w:sz w:val="18"/>
          <w:szCs w:val="18"/>
        </w:rPr>
        <w:t>h</w:t>
      </w:r>
      <w:r>
        <w:rPr>
          <w:spacing w:val="42"/>
          <w:sz w:val="18"/>
          <w:szCs w:val="18"/>
        </w:rPr>
        <w:t xml:space="preserve"> </w:t>
      </w:r>
      <w:r>
        <w:rPr>
          <w:sz w:val="18"/>
          <w:szCs w:val="18"/>
        </w:rPr>
        <w:t>is</w:t>
      </w:r>
      <w:r>
        <w:rPr>
          <w:spacing w:val="17"/>
          <w:sz w:val="18"/>
          <w:szCs w:val="18"/>
        </w:rPr>
        <w:t xml:space="preserve"> </w:t>
      </w:r>
      <w:r>
        <w:rPr>
          <w:sz w:val="18"/>
          <w:szCs w:val="18"/>
        </w:rPr>
        <w:t xml:space="preserve">negligible </w:t>
      </w:r>
      <w:r>
        <w:rPr>
          <w:spacing w:val="4"/>
          <w:sz w:val="18"/>
          <w:szCs w:val="18"/>
        </w:rPr>
        <w:t xml:space="preserve"> </w:t>
      </w:r>
      <w:r>
        <w:rPr>
          <w:w w:val="109"/>
          <w:sz w:val="18"/>
          <w:szCs w:val="18"/>
        </w:rPr>
        <w:t>compar</w:t>
      </w:r>
      <w:r>
        <w:rPr>
          <w:spacing w:val="1"/>
          <w:w w:val="109"/>
          <w:sz w:val="18"/>
          <w:szCs w:val="18"/>
        </w:rPr>
        <w:t>e</w:t>
      </w:r>
      <w:r>
        <w:rPr>
          <w:w w:val="109"/>
          <w:sz w:val="18"/>
          <w:szCs w:val="18"/>
        </w:rPr>
        <w:t>d</w:t>
      </w:r>
      <w:r>
        <w:rPr>
          <w:spacing w:val="12"/>
          <w:w w:val="109"/>
          <w:sz w:val="18"/>
          <w:szCs w:val="18"/>
        </w:rPr>
        <w:t xml:space="preserve"> </w:t>
      </w:r>
      <w:r>
        <w:rPr>
          <w:sz w:val="18"/>
          <w:szCs w:val="18"/>
        </w:rPr>
        <w:t>to</w:t>
      </w:r>
      <w:r>
        <w:rPr>
          <w:spacing w:val="35"/>
          <w:sz w:val="18"/>
          <w:szCs w:val="18"/>
        </w:rPr>
        <w:t xml:space="preserve"> </w:t>
      </w:r>
      <w:r>
        <w:rPr>
          <w:sz w:val="18"/>
          <w:szCs w:val="18"/>
        </w:rPr>
        <w:t xml:space="preserve">their </w:t>
      </w:r>
      <w:r>
        <w:rPr>
          <w:spacing w:val="17"/>
          <w:sz w:val="18"/>
          <w:szCs w:val="18"/>
        </w:rPr>
        <w:t xml:space="preserve"> </w:t>
      </w:r>
      <w:r>
        <w:rPr>
          <w:sz w:val="18"/>
          <w:szCs w:val="18"/>
        </w:rPr>
        <w:t>access</w:t>
      </w:r>
      <w:r>
        <w:rPr>
          <w:spacing w:val="36"/>
          <w:sz w:val="18"/>
          <w:szCs w:val="18"/>
        </w:rPr>
        <w:t xml:space="preserve"> </w:t>
      </w:r>
      <w:r>
        <w:rPr>
          <w:sz w:val="18"/>
          <w:szCs w:val="18"/>
        </w:rPr>
        <w:t>to</w:t>
      </w:r>
      <w:r>
        <w:rPr>
          <w:spacing w:val="35"/>
          <w:sz w:val="18"/>
          <w:szCs w:val="18"/>
        </w:rPr>
        <w:t xml:space="preserve"> </w:t>
      </w:r>
      <w:r>
        <w:rPr>
          <w:sz w:val="18"/>
          <w:szCs w:val="18"/>
        </w:rPr>
        <w:t xml:space="preserve">other </w:t>
      </w:r>
      <w:r>
        <w:rPr>
          <w:spacing w:val="16"/>
          <w:sz w:val="18"/>
          <w:szCs w:val="18"/>
        </w:rPr>
        <w:t xml:space="preserve"> </w:t>
      </w:r>
      <w:r>
        <w:rPr>
          <w:w w:val="109"/>
          <w:sz w:val="18"/>
          <w:szCs w:val="18"/>
        </w:rPr>
        <w:t xml:space="preserve">storages </w:t>
      </w:r>
      <w:r>
        <w:rPr>
          <w:sz w:val="18"/>
          <w:szCs w:val="18"/>
        </w:rPr>
        <w:t>(li</w:t>
      </w:r>
      <w:r>
        <w:rPr>
          <w:spacing w:val="-5"/>
          <w:sz w:val="18"/>
          <w:szCs w:val="18"/>
        </w:rPr>
        <w:t>k</w:t>
      </w:r>
      <w:r>
        <w:rPr>
          <w:sz w:val="18"/>
          <w:szCs w:val="18"/>
        </w:rPr>
        <w:t>e</w:t>
      </w:r>
      <w:r>
        <w:rPr>
          <w:spacing w:val="25"/>
          <w:sz w:val="18"/>
          <w:szCs w:val="18"/>
        </w:rPr>
        <w:t xml:space="preserve"> </w:t>
      </w:r>
      <w:r>
        <w:rPr>
          <w:sz w:val="18"/>
          <w:szCs w:val="18"/>
        </w:rPr>
        <w:t>the</w:t>
      </w:r>
      <w:r>
        <w:rPr>
          <w:spacing w:val="39"/>
          <w:sz w:val="18"/>
          <w:szCs w:val="18"/>
        </w:rPr>
        <w:t xml:space="preserve"> </w:t>
      </w:r>
      <w:r>
        <w:rPr>
          <w:w w:val="106"/>
          <w:sz w:val="18"/>
          <w:szCs w:val="18"/>
        </w:rPr>
        <w:t>ce</w:t>
      </w:r>
      <w:r>
        <w:rPr>
          <w:spacing w:val="-5"/>
          <w:w w:val="106"/>
          <w:sz w:val="18"/>
          <w:szCs w:val="18"/>
        </w:rPr>
        <w:t>n</w:t>
      </w:r>
      <w:r>
        <w:rPr>
          <w:w w:val="143"/>
          <w:sz w:val="18"/>
          <w:szCs w:val="18"/>
        </w:rPr>
        <w:t>t</w:t>
      </w:r>
      <w:r>
        <w:rPr>
          <w:w w:val="120"/>
          <w:sz w:val="18"/>
          <w:szCs w:val="18"/>
        </w:rPr>
        <w:t>r</w:t>
      </w:r>
      <w:r>
        <w:rPr>
          <w:w w:val="115"/>
          <w:sz w:val="18"/>
          <w:szCs w:val="18"/>
        </w:rPr>
        <w:t>a</w:t>
      </w:r>
      <w:r>
        <w:rPr>
          <w:w w:val="102"/>
          <w:sz w:val="18"/>
          <w:szCs w:val="18"/>
        </w:rPr>
        <w:t>l</w:t>
      </w:r>
      <w:r>
        <w:rPr>
          <w:spacing w:val="4"/>
          <w:sz w:val="18"/>
          <w:szCs w:val="18"/>
        </w:rPr>
        <w:t xml:space="preserve"> </w:t>
      </w:r>
      <w:r>
        <w:rPr>
          <w:w w:val="111"/>
          <w:sz w:val="18"/>
          <w:szCs w:val="18"/>
        </w:rPr>
        <w:t>storage)</w:t>
      </w:r>
      <w:r>
        <w:rPr>
          <w:spacing w:val="-1"/>
          <w:w w:val="111"/>
          <w:sz w:val="18"/>
          <w:szCs w:val="18"/>
        </w:rPr>
        <w:t xml:space="preserve"> </w:t>
      </w:r>
      <w:r>
        <w:rPr>
          <w:sz w:val="18"/>
          <w:szCs w:val="18"/>
        </w:rPr>
        <w:t>in</w:t>
      </w:r>
      <w:r>
        <w:rPr>
          <w:spacing w:val="17"/>
          <w:sz w:val="18"/>
          <w:szCs w:val="18"/>
        </w:rPr>
        <w:t xml:space="preserve"> </w:t>
      </w:r>
      <w:r>
        <w:rPr>
          <w:sz w:val="18"/>
          <w:szCs w:val="18"/>
        </w:rPr>
        <w:t>the</w:t>
      </w:r>
      <w:r>
        <w:rPr>
          <w:spacing w:val="39"/>
          <w:sz w:val="18"/>
          <w:szCs w:val="18"/>
        </w:rPr>
        <w:t xml:space="preserve"> </w:t>
      </w:r>
      <w:r>
        <w:rPr>
          <w:sz w:val="18"/>
          <w:szCs w:val="18"/>
        </w:rPr>
        <w:t xml:space="preserve">Grid. </w:t>
      </w:r>
      <w:r>
        <w:rPr>
          <w:spacing w:val="4"/>
          <w:sz w:val="18"/>
          <w:szCs w:val="18"/>
        </w:rPr>
        <w:t xml:space="preserve"> </w:t>
      </w:r>
      <w:r>
        <w:rPr>
          <w:spacing w:val="-15"/>
          <w:sz w:val="18"/>
          <w:szCs w:val="18"/>
        </w:rPr>
        <w:t>W</w:t>
      </w:r>
      <w:r>
        <w:rPr>
          <w:sz w:val="18"/>
          <w:szCs w:val="18"/>
        </w:rPr>
        <w:t>e</w:t>
      </w:r>
      <w:r>
        <w:rPr>
          <w:spacing w:val="23"/>
          <w:sz w:val="18"/>
          <w:szCs w:val="18"/>
        </w:rPr>
        <w:t xml:space="preserve"> </w:t>
      </w:r>
      <w:proofErr w:type="gramStart"/>
      <w:r>
        <w:rPr>
          <w:sz w:val="18"/>
          <w:szCs w:val="18"/>
        </w:rPr>
        <w:t xml:space="preserve">assume </w:t>
      </w:r>
      <w:r>
        <w:rPr>
          <w:spacing w:val="1"/>
          <w:sz w:val="18"/>
          <w:szCs w:val="18"/>
        </w:rPr>
        <w:t xml:space="preserve"> </w:t>
      </w:r>
      <w:r>
        <w:rPr>
          <w:w w:val="125"/>
          <w:sz w:val="18"/>
          <w:szCs w:val="18"/>
        </w:rPr>
        <w:t>that</w:t>
      </w:r>
      <w:proofErr w:type="gramEnd"/>
      <w:r>
        <w:rPr>
          <w:spacing w:val="-7"/>
          <w:w w:val="125"/>
          <w:sz w:val="18"/>
          <w:szCs w:val="18"/>
        </w:rPr>
        <w:t xml:space="preserve"> </w:t>
      </w:r>
      <w:r>
        <w:rPr>
          <w:sz w:val="18"/>
          <w:szCs w:val="18"/>
        </w:rPr>
        <w:t xml:space="preserve">there </w:t>
      </w:r>
      <w:r>
        <w:rPr>
          <w:spacing w:val="9"/>
          <w:sz w:val="18"/>
          <w:szCs w:val="18"/>
        </w:rPr>
        <w:t xml:space="preserve"> </w:t>
      </w:r>
      <w:r>
        <w:rPr>
          <w:sz w:val="18"/>
          <w:szCs w:val="18"/>
        </w:rPr>
        <w:t>is</w:t>
      </w:r>
      <w:r>
        <w:rPr>
          <w:spacing w:val="8"/>
          <w:sz w:val="18"/>
          <w:szCs w:val="18"/>
        </w:rPr>
        <w:t xml:space="preserve"> </w:t>
      </w:r>
      <w:r>
        <w:rPr>
          <w:sz w:val="18"/>
          <w:szCs w:val="18"/>
        </w:rPr>
        <w:t>a</w:t>
      </w:r>
      <w:r>
        <w:rPr>
          <w:spacing w:val="16"/>
          <w:sz w:val="18"/>
          <w:szCs w:val="18"/>
        </w:rPr>
        <w:t xml:space="preserve"> </w:t>
      </w:r>
      <w:r>
        <w:rPr>
          <w:sz w:val="18"/>
          <w:szCs w:val="18"/>
        </w:rPr>
        <w:t xml:space="preserve">common </w:t>
      </w:r>
      <w:r>
        <w:rPr>
          <w:spacing w:val="3"/>
          <w:sz w:val="18"/>
          <w:szCs w:val="18"/>
        </w:rPr>
        <w:t xml:space="preserve"> </w:t>
      </w:r>
      <w:r>
        <w:rPr>
          <w:sz w:val="18"/>
          <w:szCs w:val="18"/>
        </w:rPr>
        <w:t>job</w:t>
      </w:r>
      <w:r>
        <w:rPr>
          <w:spacing w:val="22"/>
          <w:sz w:val="18"/>
          <w:szCs w:val="18"/>
        </w:rPr>
        <w:t xml:space="preserve"> </w:t>
      </w:r>
      <w:r>
        <w:rPr>
          <w:w w:val="103"/>
          <w:sz w:val="18"/>
          <w:szCs w:val="18"/>
        </w:rPr>
        <w:t>s</w:t>
      </w:r>
      <w:r>
        <w:rPr>
          <w:spacing w:val="-5"/>
          <w:w w:val="103"/>
          <w:sz w:val="18"/>
          <w:szCs w:val="18"/>
        </w:rPr>
        <w:t>c</w:t>
      </w:r>
      <w:r>
        <w:rPr>
          <w:w w:val="108"/>
          <w:sz w:val="18"/>
          <w:szCs w:val="18"/>
        </w:rPr>
        <w:t xml:space="preserve">heduling </w:t>
      </w:r>
      <w:r>
        <w:rPr>
          <w:sz w:val="18"/>
          <w:szCs w:val="18"/>
        </w:rPr>
        <w:t xml:space="preserve">system </w:t>
      </w:r>
      <w:r>
        <w:rPr>
          <w:spacing w:val="10"/>
          <w:sz w:val="18"/>
          <w:szCs w:val="18"/>
        </w:rPr>
        <w:t xml:space="preserve"> </w:t>
      </w:r>
      <w:r>
        <w:rPr>
          <w:sz w:val="18"/>
          <w:szCs w:val="18"/>
        </w:rPr>
        <w:t>(l</w:t>
      </w:r>
      <w:r>
        <w:rPr>
          <w:spacing w:val="-9"/>
          <w:sz w:val="18"/>
          <w:szCs w:val="18"/>
        </w:rPr>
        <w:t>oc</w:t>
      </w:r>
      <w:r>
        <w:rPr>
          <w:sz w:val="18"/>
          <w:szCs w:val="18"/>
        </w:rPr>
        <w:t>al</w:t>
      </w:r>
      <w:r>
        <w:rPr>
          <w:spacing w:val="37"/>
          <w:sz w:val="18"/>
          <w:szCs w:val="18"/>
        </w:rPr>
        <w:t xml:space="preserve"> </w:t>
      </w:r>
      <w:r>
        <w:rPr>
          <w:w w:val="107"/>
          <w:sz w:val="18"/>
          <w:szCs w:val="18"/>
        </w:rPr>
        <w:t>sch</w:t>
      </w:r>
      <w:r>
        <w:rPr>
          <w:spacing w:val="-10"/>
          <w:w w:val="107"/>
          <w:sz w:val="18"/>
          <w:szCs w:val="18"/>
        </w:rPr>
        <w:t>e</w:t>
      </w:r>
      <w:r>
        <w:rPr>
          <w:w w:val="107"/>
          <w:sz w:val="18"/>
          <w:szCs w:val="18"/>
        </w:rPr>
        <w:t>duler)</w:t>
      </w:r>
      <w:r>
        <w:rPr>
          <w:spacing w:val="7"/>
          <w:w w:val="107"/>
          <w:sz w:val="18"/>
          <w:szCs w:val="18"/>
        </w:rPr>
        <w:t xml:space="preserve"> </w:t>
      </w:r>
      <w:r>
        <w:rPr>
          <w:sz w:val="18"/>
          <w:szCs w:val="18"/>
        </w:rPr>
        <w:t>whi</w:t>
      </w:r>
      <w:r>
        <w:rPr>
          <w:spacing w:val="-5"/>
          <w:sz w:val="18"/>
          <w:szCs w:val="18"/>
        </w:rPr>
        <w:t>c</w:t>
      </w:r>
      <w:r>
        <w:rPr>
          <w:sz w:val="18"/>
          <w:szCs w:val="18"/>
        </w:rPr>
        <w:t>h</w:t>
      </w:r>
      <w:r>
        <w:rPr>
          <w:spacing w:val="35"/>
          <w:sz w:val="18"/>
          <w:szCs w:val="18"/>
        </w:rPr>
        <w:t xml:space="preserve"> </w:t>
      </w:r>
      <w:r>
        <w:rPr>
          <w:sz w:val="18"/>
          <w:szCs w:val="18"/>
        </w:rPr>
        <w:t>all</w:t>
      </w:r>
      <w:r>
        <w:rPr>
          <w:spacing w:val="-5"/>
          <w:sz w:val="18"/>
          <w:szCs w:val="18"/>
        </w:rPr>
        <w:t>o</w:t>
      </w:r>
      <w:r>
        <w:rPr>
          <w:sz w:val="18"/>
          <w:szCs w:val="18"/>
        </w:rPr>
        <w:t>ws</w:t>
      </w:r>
      <w:r>
        <w:rPr>
          <w:spacing w:val="26"/>
          <w:sz w:val="18"/>
          <w:szCs w:val="18"/>
        </w:rPr>
        <w:t xml:space="preserve"> </w:t>
      </w:r>
      <w:r>
        <w:rPr>
          <w:sz w:val="18"/>
          <w:szCs w:val="18"/>
        </w:rPr>
        <w:t>to</w:t>
      </w:r>
      <w:r>
        <w:rPr>
          <w:spacing w:val="28"/>
          <w:sz w:val="18"/>
          <w:szCs w:val="18"/>
        </w:rPr>
        <w:t xml:space="preserve"> </w:t>
      </w:r>
      <w:r>
        <w:rPr>
          <w:w w:val="112"/>
          <w:sz w:val="18"/>
          <w:szCs w:val="18"/>
        </w:rPr>
        <w:t xml:space="preserve">submit </w:t>
      </w:r>
      <w:r>
        <w:rPr>
          <w:sz w:val="18"/>
          <w:szCs w:val="18"/>
        </w:rPr>
        <w:t>jobs</w:t>
      </w:r>
      <w:r>
        <w:rPr>
          <w:spacing w:val="26"/>
          <w:sz w:val="18"/>
          <w:szCs w:val="18"/>
        </w:rPr>
        <w:t xml:space="preserve"> </w:t>
      </w:r>
      <w:r>
        <w:rPr>
          <w:sz w:val="18"/>
          <w:szCs w:val="18"/>
        </w:rPr>
        <w:t>to</w:t>
      </w:r>
      <w:r>
        <w:rPr>
          <w:spacing w:val="28"/>
          <w:sz w:val="18"/>
          <w:szCs w:val="18"/>
        </w:rPr>
        <w:t xml:space="preserve"> </w:t>
      </w:r>
      <w:r>
        <w:rPr>
          <w:sz w:val="18"/>
          <w:szCs w:val="18"/>
        </w:rPr>
        <w:t>all</w:t>
      </w:r>
      <w:r>
        <w:rPr>
          <w:spacing w:val="20"/>
          <w:sz w:val="18"/>
          <w:szCs w:val="18"/>
        </w:rPr>
        <w:t xml:space="preserve"> </w:t>
      </w:r>
      <w:r>
        <w:rPr>
          <w:sz w:val="18"/>
          <w:szCs w:val="18"/>
        </w:rPr>
        <w:t>of</w:t>
      </w:r>
      <w:r>
        <w:rPr>
          <w:spacing w:val="2"/>
          <w:sz w:val="18"/>
          <w:szCs w:val="18"/>
        </w:rPr>
        <w:t xml:space="preserve"> </w:t>
      </w:r>
      <w:r>
        <w:rPr>
          <w:sz w:val="18"/>
          <w:szCs w:val="18"/>
        </w:rPr>
        <w:t>the</w:t>
      </w:r>
      <w:r>
        <w:rPr>
          <w:spacing w:val="41"/>
          <w:sz w:val="18"/>
          <w:szCs w:val="18"/>
        </w:rPr>
        <w:t xml:space="preserve"> </w:t>
      </w:r>
      <w:r>
        <w:rPr>
          <w:sz w:val="18"/>
          <w:szCs w:val="18"/>
        </w:rPr>
        <w:t xml:space="preserve">CPUs </w:t>
      </w:r>
      <w:r>
        <w:rPr>
          <w:spacing w:val="7"/>
          <w:sz w:val="18"/>
          <w:szCs w:val="18"/>
        </w:rPr>
        <w:t xml:space="preserve"> </w:t>
      </w:r>
      <w:r>
        <w:rPr>
          <w:sz w:val="18"/>
          <w:szCs w:val="18"/>
        </w:rPr>
        <w:t>of</w:t>
      </w:r>
      <w:r>
        <w:rPr>
          <w:spacing w:val="2"/>
          <w:sz w:val="18"/>
          <w:szCs w:val="18"/>
        </w:rPr>
        <w:t xml:space="preserve"> </w:t>
      </w:r>
      <w:r>
        <w:rPr>
          <w:sz w:val="18"/>
          <w:szCs w:val="18"/>
        </w:rPr>
        <w:t>the</w:t>
      </w:r>
      <w:r>
        <w:rPr>
          <w:spacing w:val="41"/>
          <w:sz w:val="18"/>
          <w:szCs w:val="18"/>
        </w:rPr>
        <w:t xml:space="preserve"> </w:t>
      </w:r>
      <w:r>
        <w:rPr>
          <w:w w:val="109"/>
          <w:sz w:val="18"/>
          <w:szCs w:val="18"/>
        </w:rPr>
        <w:t>ma</w:t>
      </w:r>
      <w:r>
        <w:rPr>
          <w:spacing w:val="-5"/>
          <w:w w:val="109"/>
          <w:sz w:val="18"/>
          <w:szCs w:val="18"/>
        </w:rPr>
        <w:t>c</w:t>
      </w:r>
      <w:r>
        <w:rPr>
          <w:w w:val="108"/>
          <w:sz w:val="18"/>
          <w:szCs w:val="18"/>
        </w:rPr>
        <w:t xml:space="preserve">hines </w:t>
      </w:r>
      <w:r>
        <w:rPr>
          <w:w w:val="107"/>
          <w:sz w:val="18"/>
          <w:szCs w:val="18"/>
        </w:rPr>
        <w:t>co</w:t>
      </w:r>
      <w:r>
        <w:rPr>
          <w:spacing w:val="-5"/>
          <w:w w:val="107"/>
          <w:sz w:val="18"/>
          <w:szCs w:val="18"/>
        </w:rPr>
        <w:t>m</w:t>
      </w:r>
      <w:r>
        <w:rPr>
          <w:w w:val="107"/>
          <w:sz w:val="18"/>
          <w:szCs w:val="18"/>
        </w:rPr>
        <w:t>bined</w:t>
      </w:r>
      <w:r>
        <w:rPr>
          <w:spacing w:val="29"/>
          <w:w w:val="107"/>
          <w:sz w:val="18"/>
          <w:szCs w:val="18"/>
        </w:rPr>
        <w:t xml:space="preserve"> </w:t>
      </w:r>
      <w:r>
        <w:rPr>
          <w:sz w:val="18"/>
          <w:szCs w:val="18"/>
        </w:rPr>
        <w:t xml:space="preserve">to </w:t>
      </w:r>
      <w:r>
        <w:rPr>
          <w:spacing w:val="2"/>
          <w:sz w:val="18"/>
          <w:szCs w:val="18"/>
        </w:rPr>
        <w:t xml:space="preserve"> </w:t>
      </w:r>
      <w:r>
        <w:rPr>
          <w:sz w:val="18"/>
          <w:szCs w:val="18"/>
        </w:rPr>
        <w:t>a</w:t>
      </w:r>
      <w:r>
        <w:rPr>
          <w:spacing w:val="37"/>
          <w:sz w:val="18"/>
          <w:szCs w:val="18"/>
        </w:rPr>
        <w:t xml:space="preserve"> </w:t>
      </w:r>
      <w:r>
        <w:rPr>
          <w:sz w:val="18"/>
          <w:szCs w:val="18"/>
        </w:rPr>
        <w:t>n</w:t>
      </w:r>
      <w:r>
        <w:rPr>
          <w:spacing w:val="6"/>
          <w:sz w:val="18"/>
          <w:szCs w:val="18"/>
        </w:rPr>
        <w:t>o</w:t>
      </w:r>
      <w:r>
        <w:rPr>
          <w:sz w:val="18"/>
          <w:szCs w:val="18"/>
        </w:rPr>
        <w:t xml:space="preserve">de. </w:t>
      </w:r>
      <w:r>
        <w:rPr>
          <w:spacing w:val="12"/>
          <w:sz w:val="18"/>
          <w:szCs w:val="18"/>
        </w:rPr>
        <w:t xml:space="preserve"> </w:t>
      </w:r>
      <w:r>
        <w:rPr>
          <w:spacing w:val="-15"/>
          <w:sz w:val="18"/>
          <w:szCs w:val="18"/>
        </w:rPr>
        <w:t>W</w:t>
      </w:r>
      <w:r>
        <w:rPr>
          <w:sz w:val="18"/>
          <w:szCs w:val="18"/>
        </w:rPr>
        <w:t>e  also</w:t>
      </w:r>
      <w:r>
        <w:rPr>
          <w:spacing w:val="43"/>
          <w:sz w:val="18"/>
          <w:szCs w:val="18"/>
        </w:rPr>
        <w:t xml:space="preserve"> </w:t>
      </w:r>
      <w:r>
        <w:rPr>
          <w:sz w:val="18"/>
          <w:szCs w:val="18"/>
        </w:rPr>
        <w:t xml:space="preserve">assume </w:t>
      </w:r>
      <w:r>
        <w:rPr>
          <w:spacing w:val="23"/>
          <w:sz w:val="18"/>
          <w:szCs w:val="18"/>
        </w:rPr>
        <w:t xml:space="preserve"> </w:t>
      </w:r>
      <w:r>
        <w:rPr>
          <w:w w:val="125"/>
          <w:sz w:val="18"/>
          <w:szCs w:val="18"/>
        </w:rPr>
        <w:t>that</w:t>
      </w:r>
      <w:r>
        <w:rPr>
          <w:spacing w:val="15"/>
          <w:w w:val="125"/>
          <w:sz w:val="18"/>
          <w:szCs w:val="18"/>
        </w:rPr>
        <w:t xml:space="preserve"> </w:t>
      </w:r>
      <w:r>
        <w:rPr>
          <w:sz w:val="18"/>
          <w:szCs w:val="18"/>
        </w:rPr>
        <w:t>all</w:t>
      </w:r>
      <w:r>
        <w:rPr>
          <w:spacing w:val="39"/>
          <w:sz w:val="18"/>
          <w:szCs w:val="18"/>
        </w:rPr>
        <w:t xml:space="preserve"> </w:t>
      </w:r>
      <w:r>
        <w:rPr>
          <w:sz w:val="18"/>
          <w:szCs w:val="18"/>
        </w:rPr>
        <w:t>of</w:t>
      </w:r>
      <w:r>
        <w:rPr>
          <w:spacing w:val="22"/>
          <w:sz w:val="18"/>
          <w:szCs w:val="18"/>
        </w:rPr>
        <w:t xml:space="preserve"> </w:t>
      </w:r>
      <w:r>
        <w:rPr>
          <w:sz w:val="18"/>
          <w:szCs w:val="18"/>
        </w:rPr>
        <w:t xml:space="preserve">the </w:t>
      </w:r>
      <w:r>
        <w:rPr>
          <w:spacing w:val="15"/>
          <w:sz w:val="18"/>
          <w:szCs w:val="18"/>
        </w:rPr>
        <w:t xml:space="preserve"> </w:t>
      </w:r>
      <w:r>
        <w:rPr>
          <w:sz w:val="18"/>
          <w:szCs w:val="18"/>
        </w:rPr>
        <w:t xml:space="preserve">CPUs </w:t>
      </w:r>
      <w:r>
        <w:rPr>
          <w:spacing w:val="26"/>
          <w:sz w:val="18"/>
          <w:szCs w:val="18"/>
        </w:rPr>
        <w:t xml:space="preserve"> </w:t>
      </w:r>
      <w:r>
        <w:rPr>
          <w:w w:val="126"/>
          <w:sz w:val="18"/>
          <w:szCs w:val="18"/>
        </w:rPr>
        <w:t>at</w:t>
      </w:r>
      <w:r>
        <w:rPr>
          <w:spacing w:val="13"/>
          <w:w w:val="126"/>
          <w:sz w:val="18"/>
          <w:szCs w:val="18"/>
        </w:rPr>
        <w:t xml:space="preserve"> </w:t>
      </w:r>
      <w:r>
        <w:rPr>
          <w:sz w:val="18"/>
          <w:szCs w:val="18"/>
        </w:rPr>
        <w:t>a</w:t>
      </w:r>
      <w:r>
        <w:rPr>
          <w:spacing w:val="37"/>
          <w:sz w:val="18"/>
          <w:szCs w:val="18"/>
        </w:rPr>
        <w:t xml:space="preserve"> </w:t>
      </w:r>
      <w:r>
        <w:rPr>
          <w:w w:val="114"/>
          <w:sz w:val="18"/>
          <w:szCs w:val="18"/>
        </w:rPr>
        <w:t>particular</w:t>
      </w:r>
      <w:r>
        <w:rPr>
          <w:spacing w:val="20"/>
          <w:w w:val="114"/>
          <w:sz w:val="18"/>
          <w:szCs w:val="18"/>
        </w:rPr>
        <w:t xml:space="preserve"> </w:t>
      </w:r>
      <w:r>
        <w:rPr>
          <w:sz w:val="18"/>
          <w:szCs w:val="18"/>
        </w:rPr>
        <w:t>n</w:t>
      </w:r>
      <w:r>
        <w:rPr>
          <w:spacing w:val="5"/>
          <w:sz w:val="18"/>
          <w:szCs w:val="18"/>
        </w:rPr>
        <w:t>o</w:t>
      </w:r>
      <w:r>
        <w:rPr>
          <w:sz w:val="18"/>
          <w:szCs w:val="18"/>
        </w:rPr>
        <w:t xml:space="preserve">de </w:t>
      </w:r>
      <w:r>
        <w:rPr>
          <w:spacing w:val="6"/>
          <w:sz w:val="18"/>
          <w:szCs w:val="18"/>
        </w:rPr>
        <w:t xml:space="preserve"> </w:t>
      </w:r>
      <w:r>
        <w:rPr>
          <w:w w:val="114"/>
          <w:sz w:val="18"/>
          <w:szCs w:val="18"/>
        </w:rPr>
        <w:t>h</w:t>
      </w:r>
      <w:r>
        <w:rPr>
          <w:spacing w:val="-5"/>
          <w:w w:val="114"/>
          <w:sz w:val="18"/>
          <w:szCs w:val="18"/>
        </w:rPr>
        <w:t>a</w:t>
      </w:r>
      <w:r>
        <w:rPr>
          <w:spacing w:val="-5"/>
          <w:w w:val="107"/>
          <w:sz w:val="18"/>
          <w:szCs w:val="18"/>
        </w:rPr>
        <w:t>v</w:t>
      </w:r>
      <w:r>
        <w:rPr>
          <w:w w:val="102"/>
          <w:sz w:val="18"/>
          <w:szCs w:val="18"/>
        </w:rPr>
        <w:t xml:space="preserve">e </w:t>
      </w:r>
      <w:r>
        <w:rPr>
          <w:sz w:val="18"/>
          <w:szCs w:val="18"/>
        </w:rPr>
        <w:t xml:space="preserve">the </w:t>
      </w:r>
      <w:r>
        <w:rPr>
          <w:spacing w:val="10"/>
          <w:sz w:val="18"/>
          <w:szCs w:val="18"/>
        </w:rPr>
        <w:t xml:space="preserve"> </w:t>
      </w:r>
      <w:r>
        <w:rPr>
          <w:sz w:val="18"/>
          <w:szCs w:val="18"/>
        </w:rPr>
        <w:t xml:space="preserve">same </w:t>
      </w:r>
      <w:r>
        <w:rPr>
          <w:spacing w:val="5"/>
          <w:sz w:val="18"/>
          <w:szCs w:val="18"/>
        </w:rPr>
        <w:t xml:space="preserve"> </w:t>
      </w:r>
      <w:r>
        <w:rPr>
          <w:sz w:val="18"/>
          <w:szCs w:val="18"/>
        </w:rPr>
        <w:t>pr</w:t>
      </w:r>
      <w:r>
        <w:rPr>
          <w:spacing w:val="5"/>
          <w:sz w:val="18"/>
          <w:szCs w:val="18"/>
        </w:rPr>
        <w:t>o</w:t>
      </w:r>
      <w:r>
        <w:rPr>
          <w:sz w:val="18"/>
          <w:szCs w:val="18"/>
        </w:rPr>
        <w:t xml:space="preserve">cessing </w:t>
      </w:r>
      <w:r>
        <w:rPr>
          <w:spacing w:val="21"/>
          <w:sz w:val="18"/>
          <w:szCs w:val="18"/>
        </w:rPr>
        <w:t xml:space="preserve"> </w:t>
      </w:r>
      <w:r>
        <w:rPr>
          <w:spacing w:val="-6"/>
          <w:w w:val="111"/>
          <w:sz w:val="18"/>
          <w:szCs w:val="18"/>
        </w:rPr>
        <w:t>c</w:t>
      </w:r>
      <w:r>
        <w:rPr>
          <w:w w:val="111"/>
          <w:sz w:val="18"/>
          <w:szCs w:val="18"/>
        </w:rPr>
        <w:t>haracteristics,</w:t>
      </w:r>
      <w:r>
        <w:rPr>
          <w:spacing w:val="19"/>
          <w:w w:val="111"/>
          <w:sz w:val="18"/>
          <w:szCs w:val="18"/>
        </w:rPr>
        <w:t xml:space="preserve"> </w:t>
      </w:r>
      <w:r>
        <w:rPr>
          <w:sz w:val="18"/>
          <w:szCs w:val="18"/>
        </w:rPr>
        <w:t xml:space="preserve">but </w:t>
      </w:r>
      <w:r>
        <w:rPr>
          <w:spacing w:val="21"/>
          <w:sz w:val="18"/>
          <w:szCs w:val="18"/>
        </w:rPr>
        <w:t xml:space="preserve"> </w:t>
      </w:r>
      <w:r>
        <w:rPr>
          <w:sz w:val="18"/>
          <w:szCs w:val="18"/>
        </w:rPr>
        <w:t xml:space="preserve">they </w:t>
      </w:r>
      <w:r>
        <w:rPr>
          <w:spacing w:val="15"/>
          <w:sz w:val="18"/>
          <w:szCs w:val="18"/>
        </w:rPr>
        <w:t xml:space="preserve"> </w:t>
      </w:r>
      <w:r>
        <w:rPr>
          <w:sz w:val="18"/>
          <w:szCs w:val="18"/>
        </w:rPr>
        <w:t>can  differ</w:t>
      </w:r>
      <w:r>
        <w:rPr>
          <w:spacing w:val="32"/>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28"/>
          <w:sz w:val="18"/>
          <w:szCs w:val="18"/>
        </w:rPr>
        <w:t xml:space="preserve"> </w:t>
      </w:r>
      <w:r>
        <w:rPr>
          <w:sz w:val="18"/>
          <w:szCs w:val="18"/>
        </w:rPr>
        <w:t>n</w:t>
      </w:r>
      <w:r>
        <w:rPr>
          <w:spacing w:val="5"/>
          <w:sz w:val="18"/>
          <w:szCs w:val="18"/>
        </w:rPr>
        <w:t>o</w:t>
      </w:r>
      <w:r>
        <w:rPr>
          <w:sz w:val="18"/>
          <w:szCs w:val="18"/>
        </w:rPr>
        <w:t xml:space="preserve">des. </w:t>
      </w:r>
      <w:r>
        <w:rPr>
          <w:spacing w:val="10"/>
          <w:sz w:val="18"/>
          <w:szCs w:val="18"/>
        </w:rPr>
        <w:t xml:space="preserve"> </w:t>
      </w:r>
      <w:proofErr w:type="gramStart"/>
      <w:r>
        <w:rPr>
          <w:sz w:val="18"/>
          <w:szCs w:val="18"/>
        </w:rPr>
        <w:t>Ea</w:t>
      </w:r>
      <w:r>
        <w:rPr>
          <w:spacing w:val="-5"/>
          <w:sz w:val="18"/>
          <w:szCs w:val="18"/>
        </w:rPr>
        <w:t>c</w:t>
      </w:r>
      <w:r>
        <w:rPr>
          <w:sz w:val="18"/>
          <w:szCs w:val="18"/>
        </w:rPr>
        <w:t xml:space="preserve">h </w:t>
      </w:r>
      <w:r>
        <w:rPr>
          <w:spacing w:val="16"/>
          <w:sz w:val="18"/>
          <w:szCs w:val="18"/>
        </w:rPr>
        <w:t xml:space="preserve"> </w:t>
      </w:r>
      <w:r>
        <w:rPr>
          <w:sz w:val="18"/>
          <w:szCs w:val="18"/>
        </w:rPr>
        <w:t>CPU</w:t>
      </w:r>
      <w:proofErr w:type="gramEnd"/>
      <w:r>
        <w:rPr>
          <w:sz w:val="18"/>
          <w:szCs w:val="18"/>
        </w:rPr>
        <w:t xml:space="preserve"> </w:t>
      </w:r>
      <w:r>
        <w:rPr>
          <w:spacing w:val="21"/>
          <w:sz w:val="18"/>
          <w:szCs w:val="18"/>
        </w:rPr>
        <w:t xml:space="preserve"> </w:t>
      </w:r>
      <w:r>
        <w:rPr>
          <w:w w:val="103"/>
          <w:sz w:val="18"/>
          <w:szCs w:val="18"/>
        </w:rPr>
        <w:t xml:space="preserve">is </w:t>
      </w:r>
      <w:r>
        <w:rPr>
          <w:w w:val="107"/>
          <w:sz w:val="18"/>
          <w:szCs w:val="18"/>
        </w:rPr>
        <w:t>considered</w:t>
      </w:r>
      <w:r>
        <w:rPr>
          <w:spacing w:val="14"/>
          <w:w w:val="107"/>
          <w:sz w:val="18"/>
          <w:szCs w:val="18"/>
        </w:rPr>
        <w:t xml:space="preserve"> </w:t>
      </w:r>
      <w:r>
        <w:rPr>
          <w:sz w:val="18"/>
          <w:szCs w:val="18"/>
        </w:rPr>
        <w:t>as</w:t>
      </w:r>
      <w:r>
        <w:rPr>
          <w:spacing w:val="29"/>
          <w:sz w:val="18"/>
          <w:szCs w:val="18"/>
        </w:rPr>
        <w:t xml:space="preserve"> </w:t>
      </w:r>
      <w:r>
        <w:rPr>
          <w:sz w:val="18"/>
          <w:szCs w:val="18"/>
        </w:rPr>
        <w:t>a</w:t>
      </w:r>
      <w:r>
        <w:rPr>
          <w:spacing w:val="28"/>
          <w:sz w:val="18"/>
          <w:szCs w:val="18"/>
        </w:rPr>
        <w:t xml:space="preserve"> </w:t>
      </w:r>
      <w:r>
        <w:rPr>
          <w:w w:val="113"/>
          <w:sz w:val="18"/>
          <w:szCs w:val="18"/>
        </w:rPr>
        <w:t>separate</w:t>
      </w:r>
      <w:r>
        <w:rPr>
          <w:spacing w:val="11"/>
          <w:w w:val="113"/>
          <w:sz w:val="18"/>
          <w:szCs w:val="18"/>
        </w:rPr>
        <w:t xml:space="preserve"> </w:t>
      </w:r>
      <w:r>
        <w:rPr>
          <w:sz w:val="18"/>
          <w:szCs w:val="18"/>
        </w:rPr>
        <w:t>pr</w:t>
      </w:r>
      <w:r>
        <w:rPr>
          <w:spacing w:val="6"/>
          <w:sz w:val="18"/>
          <w:szCs w:val="18"/>
        </w:rPr>
        <w:t>o</w:t>
      </w:r>
      <w:r>
        <w:rPr>
          <w:sz w:val="18"/>
          <w:szCs w:val="18"/>
        </w:rPr>
        <w:t xml:space="preserve">cessing </w:t>
      </w:r>
      <w:r>
        <w:rPr>
          <w:spacing w:val="16"/>
          <w:sz w:val="18"/>
          <w:szCs w:val="18"/>
        </w:rPr>
        <w:t xml:space="preserve"> </w:t>
      </w:r>
      <w:r>
        <w:rPr>
          <w:w w:val="109"/>
          <w:sz w:val="18"/>
          <w:szCs w:val="18"/>
        </w:rPr>
        <w:t>eleme</w:t>
      </w:r>
      <w:r>
        <w:rPr>
          <w:spacing w:val="-5"/>
          <w:w w:val="109"/>
          <w:sz w:val="18"/>
          <w:szCs w:val="18"/>
        </w:rPr>
        <w:t>n</w:t>
      </w:r>
      <w:r>
        <w:rPr>
          <w:w w:val="109"/>
          <w:sz w:val="18"/>
          <w:szCs w:val="18"/>
        </w:rPr>
        <w:t>t,</w:t>
      </w:r>
      <w:r>
        <w:rPr>
          <w:spacing w:val="16"/>
          <w:w w:val="109"/>
          <w:sz w:val="18"/>
          <w:szCs w:val="18"/>
        </w:rPr>
        <w:t xml:space="preserve"> </w:t>
      </w:r>
      <w:r>
        <w:rPr>
          <w:sz w:val="18"/>
          <w:szCs w:val="18"/>
        </w:rPr>
        <w:t>whi</w:t>
      </w:r>
      <w:r>
        <w:rPr>
          <w:spacing w:val="-5"/>
          <w:sz w:val="18"/>
          <w:szCs w:val="18"/>
        </w:rPr>
        <w:t>c</w:t>
      </w:r>
      <w:r>
        <w:rPr>
          <w:sz w:val="18"/>
          <w:szCs w:val="18"/>
        </w:rPr>
        <w:t>h  can</w:t>
      </w:r>
      <w:r>
        <w:rPr>
          <w:spacing w:val="41"/>
          <w:sz w:val="18"/>
          <w:szCs w:val="18"/>
        </w:rPr>
        <w:t xml:space="preserve"> </w:t>
      </w:r>
      <w:r>
        <w:rPr>
          <w:w w:val="108"/>
          <w:sz w:val="18"/>
          <w:szCs w:val="18"/>
        </w:rPr>
        <w:t>corres</w:t>
      </w:r>
      <w:r>
        <w:rPr>
          <w:spacing w:val="6"/>
          <w:w w:val="108"/>
          <w:sz w:val="18"/>
          <w:szCs w:val="18"/>
        </w:rPr>
        <w:t>p</w:t>
      </w:r>
      <w:r>
        <w:rPr>
          <w:w w:val="108"/>
          <w:sz w:val="18"/>
          <w:szCs w:val="18"/>
        </w:rPr>
        <w:t>ond</w:t>
      </w:r>
      <w:r>
        <w:rPr>
          <w:spacing w:val="14"/>
          <w:w w:val="108"/>
          <w:sz w:val="18"/>
          <w:szCs w:val="18"/>
        </w:rPr>
        <w:t xml:space="preserve"> </w:t>
      </w:r>
      <w:r>
        <w:rPr>
          <w:sz w:val="18"/>
          <w:szCs w:val="18"/>
        </w:rPr>
        <w:t>to</w:t>
      </w:r>
      <w:r>
        <w:rPr>
          <w:spacing w:val="38"/>
          <w:sz w:val="18"/>
          <w:szCs w:val="18"/>
        </w:rPr>
        <w:t xml:space="preserve"> </w:t>
      </w:r>
      <w:r>
        <w:rPr>
          <w:sz w:val="18"/>
          <w:szCs w:val="18"/>
        </w:rPr>
        <w:t>a</w:t>
      </w:r>
      <w:r>
        <w:rPr>
          <w:spacing w:val="28"/>
          <w:sz w:val="18"/>
          <w:szCs w:val="18"/>
        </w:rPr>
        <w:t xml:space="preserve"> </w:t>
      </w:r>
      <w:r>
        <w:rPr>
          <w:sz w:val="18"/>
          <w:szCs w:val="18"/>
        </w:rPr>
        <w:t>single</w:t>
      </w:r>
      <w:r>
        <w:rPr>
          <w:spacing w:val="37"/>
          <w:sz w:val="18"/>
          <w:szCs w:val="18"/>
        </w:rPr>
        <w:t xml:space="preserve"> </w:t>
      </w:r>
      <w:r>
        <w:rPr>
          <w:sz w:val="18"/>
          <w:szCs w:val="18"/>
        </w:rPr>
        <w:t>core</w:t>
      </w:r>
      <w:r>
        <w:rPr>
          <w:spacing w:val="31"/>
          <w:sz w:val="18"/>
          <w:szCs w:val="18"/>
        </w:rPr>
        <w:t xml:space="preserve"> </w:t>
      </w:r>
      <w:r>
        <w:rPr>
          <w:w w:val="109"/>
          <w:sz w:val="18"/>
          <w:szCs w:val="18"/>
        </w:rPr>
        <w:t xml:space="preserve">in </w:t>
      </w:r>
      <w:r>
        <w:rPr>
          <w:sz w:val="18"/>
          <w:szCs w:val="18"/>
        </w:rPr>
        <w:t>m</w:t>
      </w:r>
      <w:r>
        <w:rPr>
          <w:spacing w:val="5"/>
          <w:sz w:val="18"/>
          <w:szCs w:val="18"/>
        </w:rPr>
        <w:t>o</w:t>
      </w:r>
      <w:r>
        <w:rPr>
          <w:sz w:val="18"/>
          <w:szCs w:val="18"/>
        </w:rPr>
        <w:t xml:space="preserve">dern </w:t>
      </w:r>
      <w:r>
        <w:rPr>
          <w:spacing w:val="10"/>
          <w:sz w:val="18"/>
          <w:szCs w:val="18"/>
        </w:rPr>
        <w:t xml:space="preserve"> </w:t>
      </w:r>
      <w:r>
        <w:rPr>
          <w:w w:val="112"/>
          <w:sz w:val="18"/>
          <w:szCs w:val="18"/>
        </w:rPr>
        <w:t>ar</w:t>
      </w:r>
      <w:r>
        <w:rPr>
          <w:spacing w:val="-6"/>
          <w:w w:val="112"/>
          <w:sz w:val="18"/>
          <w:szCs w:val="18"/>
        </w:rPr>
        <w:t>c</w:t>
      </w:r>
      <w:r>
        <w:rPr>
          <w:w w:val="112"/>
          <w:sz w:val="18"/>
          <w:szCs w:val="18"/>
        </w:rPr>
        <w:t xml:space="preserve">hitectures. </w:t>
      </w:r>
      <w:r>
        <w:rPr>
          <w:sz w:val="18"/>
          <w:szCs w:val="18"/>
        </w:rPr>
        <w:t>The</w:t>
      </w:r>
      <w:r>
        <w:rPr>
          <w:spacing w:val="40"/>
          <w:sz w:val="18"/>
          <w:szCs w:val="18"/>
        </w:rPr>
        <w:t xml:space="preserve"> </w:t>
      </w:r>
      <w:proofErr w:type="gramStart"/>
      <w:r>
        <w:rPr>
          <w:sz w:val="18"/>
          <w:szCs w:val="18"/>
        </w:rPr>
        <w:t xml:space="preserve">CPUs </w:t>
      </w:r>
      <w:r>
        <w:rPr>
          <w:spacing w:val="5"/>
          <w:sz w:val="18"/>
          <w:szCs w:val="18"/>
        </w:rPr>
        <w:t xml:space="preserve"> </w:t>
      </w:r>
      <w:r>
        <w:rPr>
          <w:sz w:val="18"/>
          <w:szCs w:val="18"/>
        </w:rPr>
        <w:t>are</w:t>
      </w:r>
      <w:proofErr w:type="gramEnd"/>
      <w:r>
        <w:rPr>
          <w:spacing w:val="30"/>
          <w:sz w:val="18"/>
          <w:szCs w:val="18"/>
        </w:rPr>
        <w:t xml:space="preserve"> </w:t>
      </w:r>
      <w:r>
        <w:rPr>
          <w:sz w:val="18"/>
          <w:szCs w:val="18"/>
        </w:rPr>
        <w:t>m</w:t>
      </w:r>
      <w:r>
        <w:rPr>
          <w:spacing w:val="5"/>
          <w:sz w:val="18"/>
          <w:szCs w:val="18"/>
        </w:rPr>
        <w:t>o</w:t>
      </w:r>
      <w:r>
        <w:rPr>
          <w:sz w:val="18"/>
          <w:szCs w:val="18"/>
        </w:rPr>
        <w:t>deled  as</w:t>
      </w:r>
      <w:r>
        <w:rPr>
          <w:spacing w:val="17"/>
          <w:sz w:val="18"/>
          <w:szCs w:val="18"/>
        </w:rPr>
        <w:t xml:space="preserve"> </w:t>
      </w:r>
      <w:r>
        <w:rPr>
          <w:sz w:val="18"/>
          <w:szCs w:val="18"/>
        </w:rPr>
        <w:t>a</w:t>
      </w:r>
      <w:r>
        <w:rPr>
          <w:spacing w:val="16"/>
          <w:sz w:val="18"/>
          <w:szCs w:val="18"/>
        </w:rPr>
        <w:t xml:space="preserve"> </w:t>
      </w:r>
      <w:r>
        <w:rPr>
          <w:w w:val="109"/>
          <w:sz w:val="18"/>
          <w:szCs w:val="18"/>
        </w:rPr>
        <w:t>space-shared</w:t>
      </w:r>
      <w:r>
        <w:rPr>
          <w:spacing w:val="1"/>
          <w:w w:val="109"/>
          <w:sz w:val="18"/>
          <w:szCs w:val="18"/>
        </w:rPr>
        <w:t xml:space="preserve"> </w:t>
      </w:r>
      <w:r>
        <w:rPr>
          <w:sz w:val="18"/>
          <w:szCs w:val="18"/>
        </w:rPr>
        <w:t xml:space="preserve">resource, </w:t>
      </w:r>
      <w:r>
        <w:rPr>
          <w:spacing w:val="11"/>
          <w:sz w:val="18"/>
          <w:szCs w:val="18"/>
        </w:rPr>
        <w:t xml:space="preserve"> </w:t>
      </w:r>
      <w:r w:rsidRPr="00984B7E">
        <w:rPr>
          <w:color w:val="FF0000"/>
          <w:sz w:val="18"/>
          <w:szCs w:val="18"/>
          <w:rPrChange w:id="19" w:author="jlauret" w:date="2015-11-15T14:37:00Z">
            <w:rPr>
              <w:sz w:val="18"/>
              <w:szCs w:val="18"/>
            </w:rPr>
          </w:rPrChange>
        </w:rPr>
        <w:t>whi</w:t>
      </w:r>
      <w:r w:rsidRPr="00984B7E">
        <w:rPr>
          <w:color w:val="FF0000"/>
          <w:spacing w:val="-5"/>
          <w:sz w:val="18"/>
          <w:szCs w:val="18"/>
          <w:rPrChange w:id="20" w:author="jlauret" w:date="2015-11-15T14:37:00Z">
            <w:rPr>
              <w:spacing w:val="-5"/>
              <w:sz w:val="18"/>
              <w:szCs w:val="18"/>
            </w:rPr>
          </w:rPrChange>
        </w:rPr>
        <w:t>c</w:t>
      </w:r>
      <w:r w:rsidRPr="00984B7E">
        <w:rPr>
          <w:color w:val="FF0000"/>
          <w:sz w:val="18"/>
          <w:szCs w:val="18"/>
          <w:rPrChange w:id="21" w:author="jlauret" w:date="2015-11-15T14:37:00Z">
            <w:rPr>
              <w:sz w:val="18"/>
              <w:szCs w:val="18"/>
            </w:rPr>
          </w:rPrChange>
        </w:rPr>
        <w:t>h</w:t>
      </w:r>
      <w:r w:rsidRPr="00984B7E">
        <w:rPr>
          <w:color w:val="FF0000"/>
          <w:spacing w:val="33"/>
          <w:sz w:val="18"/>
          <w:szCs w:val="18"/>
          <w:rPrChange w:id="22" w:author="jlauret" w:date="2015-11-15T14:37:00Z">
            <w:rPr>
              <w:spacing w:val="33"/>
              <w:sz w:val="18"/>
              <w:szCs w:val="18"/>
            </w:rPr>
          </w:rPrChange>
        </w:rPr>
        <w:t xml:space="preserve"> </w:t>
      </w:r>
      <w:r w:rsidRPr="00984B7E">
        <w:rPr>
          <w:color w:val="FF0000"/>
          <w:w w:val="109"/>
          <w:sz w:val="18"/>
          <w:szCs w:val="18"/>
          <w:rPrChange w:id="23" w:author="jlauret" w:date="2015-11-15T14:37:00Z">
            <w:rPr>
              <w:w w:val="109"/>
              <w:sz w:val="18"/>
              <w:szCs w:val="18"/>
            </w:rPr>
          </w:rPrChange>
        </w:rPr>
        <w:t xml:space="preserve">means </w:t>
      </w:r>
      <w:r w:rsidRPr="00984B7E">
        <w:rPr>
          <w:color w:val="FF0000"/>
          <w:w w:val="125"/>
          <w:sz w:val="18"/>
          <w:szCs w:val="18"/>
          <w:rPrChange w:id="24" w:author="jlauret" w:date="2015-11-15T14:37:00Z">
            <w:rPr>
              <w:w w:val="125"/>
              <w:sz w:val="18"/>
              <w:szCs w:val="18"/>
            </w:rPr>
          </w:rPrChange>
        </w:rPr>
        <w:t>that</w:t>
      </w:r>
      <w:r w:rsidRPr="00984B7E">
        <w:rPr>
          <w:color w:val="FF0000"/>
          <w:spacing w:val="-13"/>
          <w:w w:val="125"/>
          <w:sz w:val="18"/>
          <w:szCs w:val="18"/>
          <w:rPrChange w:id="25" w:author="jlauret" w:date="2015-11-15T14:37:00Z">
            <w:rPr>
              <w:spacing w:val="-13"/>
              <w:w w:val="125"/>
              <w:sz w:val="18"/>
              <w:szCs w:val="18"/>
            </w:rPr>
          </w:rPrChange>
        </w:rPr>
        <w:t xml:space="preserve"> </w:t>
      </w:r>
      <w:r w:rsidRPr="00984B7E">
        <w:rPr>
          <w:color w:val="FF0000"/>
          <w:sz w:val="18"/>
          <w:szCs w:val="18"/>
          <w:rPrChange w:id="26" w:author="jlauret" w:date="2015-11-15T14:37:00Z">
            <w:rPr>
              <w:sz w:val="18"/>
              <w:szCs w:val="18"/>
            </w:rPr>
          </w:rPrChange>
        </w:rPr>
        <w:t>ea</w:t>
      </w:r>
      <w:r w:rsidRPr="00984B7E">
        <w:rPr>
          <w:color w:val="FF0000"/>
          <w:spacing w:val="-5"/>
          <w:sz w:val="18"/>
          <w:szCs w:val="18"/>
          <w:rPrChange w:id="27" w:author="jlauret" w:date="2015-11-15T14:37:00Z">
            <w:rPr>
              <w:spacing w:val="-5"/>
              <w:sz w:val="18"/>
              <w:szCs w:val="18"/>
            </w:rPr>
          </w:rPrChange>
        </w:rPr>
        <w:t>c</w:t>
      </w:r>
      <w:r w:rsidRPr="00984B7E">
        <w:rPr>
          <w:color w:val="FF0000"/>
          <w:sz w:val="18"/>
          <w:szCs w:val="18"/>
          <w:rPrChange w:id="28" w:author="jlauret" w:date="2015-11-15T14:37:00Z">
            <w:rPr>
              <w:sz w:val="18"/>
              <w:szCs w:val="18"/>
            </w:rPr>
          </w:rPrChange>
        </w:rPr>
        <w:t>h</w:t>
      </w:r>
      <w:r w:rsidRPr="00984B7E">
        <w:rPr>
          <w:color w:val="FF0000"/>
          <w:spacing w:val="23"/>
          <w:sz w:val="18"/>
          <w:szCs w:val="18"/>
          <w:rPrChange w:id="29" w:author="jlauret" w:date="2015-11-15T14:37:00Z">
            <w:rPr>
              <w:spacing w:val="23"/>
              <w:sz w:val="18"/>
              <w:szCs w:val="18"/>
            </w:rPr>
          </w:rPrChange>
        </w:rPr>
        <w:t xml:space="preserve"> </w:t>
      </w:r>
      <w:r w:rsidRPr="00984B7E">
        <w:rPr>
          <w:color w:val="FF0000"/>
          <w:sz w:val="18"/>
          <w:szCs w:val="18"/>
          <w:rPrChange w:id="30" w:author="jlauret" w:date="2015-11-15T14:37:00Z">
            <w:rPr>
              <w:sz w:val="18"/>
              <w:szCs w:val="18"/>
            </w:rPr>
          </w:rPrChange>
        </w:rPr>
        <w:t>CPU</w:t>
      </w:r>
      <w:r w:rsidRPr="00984B7E">
        <w:rPr>
          <w:color w:val="FF0000"/>
          <w:spacing w:val="43"/>
          <w:sz w:val="18"/>
          <w:szCs w:val="18"/>
          <w:rPrChange w:id="31" w:author="jlauret" w:date="2015-11-15T14:37:00Z">
            <w:rPr>
              <w:spacing w:val="43"/>
              <w:sz w:val="18"/>
              <w:szCs w:val="18"/>
            </w:rPr>
          </w:rPrChange>
        </w:rPr>
        <w:t xml:space="preserve"> </w:t>
      </w:r>
      <w:r w:rsidRPr="00984B7E">
        <w:rPr>
          <w:color w:val="FF0000"/>
          <w:sz w:val="18"/>
          <w:szCs w:val="18"/>
          <w:rPrChange w:id="32" w:author="jlauret" w:date="2015-11-15T14:37:00Z">
            <w:rPr>
              <w:sz w:val="18"/>
              <w:szCs w:val="18"/>
            </w:rPr>
          </w:rPrChange>
        </w:rPr>
        <w:t>can</w:t>
      </w:r>
      <w:r w:rsidRPr="00984B7E">
        <w:rPr>
          <w:color w:val="FF0000"/>
          <w:spacing w:val="22"/>
          <w:sz w:val="18"/>
          <w:szCs w:val="18"/>
          <w:rPrChange w:id="33" w:author="jlauret" w:date="2015-11-15T14:37:00Z">
            <w:rPr>
              <w:spacing w:val="22"/>
              <w:sz w:val="18"/>
              <w:szCs w:val="18"/>
            </w:rPr>
          </w:rPrChange>
        </w:rPr>
        <w:t xml:space="preserve"> </w:t>
      </w:r>
      <w:r w:rsidRPr="00984B7E">
        <w:rPr>
          <w:color w:val="FF0000"/>
          <w:sz w:val="18"/>
          <w:szCs w:val="18"/>
          <w:rPrChange w:id="34" w:author="jlauret" w:date="2015-11-15T14:37:00Z">
            <w:rPr>
              <w:sz w:val="18"/>
              <w:szCs w:val="18"/>
            </w:rPr>
          </w:rPrChange>
        </w:rPr>
        <w:t xml:space="preserve">execute </w:t>
      </w:r>
      <w:r w:rsidRPr="00984B7E">
        <w:rPr>
          <w:color w:val="FF0000"/>
          <w:spacing w:val="2"/>
          <w:sz w:val="18"/>
          <w:szCs w:val="18"/>
          <w:rPrChange w:id="35" w:author="jlauret" w:date="2015-11-15T14:37:00Z">
            <w:rPr>
              <w:spacing w:val="2"/>
              <w:sz w:val="18"/>
              <w:szCs w:val="18"/>
            </w:rPr>
          </w:rPrChange>
        </w:rPr>
        <w:t xml:space="preserve"> </w:t>
      </w:r>
      <w:r w:rsidRPr="00984B7E">
        <w:rPr>
          <w:color w:val="FF0000"/>
          <w:sz w:val="18"/>
          <w:szCs w:val="18"/>
          <w:rPrChange w:id="36" w:author="jlauret" w:date="2015-11-15T14:37:00Z">
            <w:rPr>
              <w:sz w:val="18"/>
              <w:szCs w:val="18"/>
            </w:rPr>
          </w:rPrChange>
        </w:rPr>
        <w:t>a</w:t>
      </w:r>
      <w:r w:rsidRPr="00984B7E">
        <w:rPr>
          <w:color w:val="FF0000"/>
          <w:spacing w:val="9"/>
          <w:sz w:val="18"/>
          <w:szCs w:val="18"/>
          <w:rPrChange w:id="37" w:author="jlauret" w:date="2015-11-15T14:37:00Z">
            <w:rPr>
              <w:spacing w:val="9"/>
              <w:sz w:val="18"/>
              <w:szCs w:val="18"/>
            </w:rPr>
          </w:rPrChange>
        </w:rPr>
        <w:t xml:space="preserve"> </w:t>
      </w:r>
      <w:r w:rsidRPr="00984B7E">
        <w:rPr>
          <w:color w:val="FF0000"/>
          <w:sz w:val="18"/>
          <w:szCs w:val="18"/>
          <w:rPrChange w:id="38" w:author="jlauret" w:date="2015-11-15T14:37:00Z">
            <w:rPr>
              <w:sz w:val="18"/>
              <w:szCs w:val="18"/>
            </w:rPr>
          </w:rPrChange>
        </w:rPr>
        <w:t>single</w:t>
      </w:r>
      <w:r w:rsidRPr="00984B7E">
        <w:rPr>
          <w:color w:val="FF0000"/>
          <w:spacing w:val="19"/>
          <w:sz w:val="18"/>
          <w:szCs w:val="18"/>
          <w:rPrChange w:id="39" w:author="jlauret" w:date="2015-11-15T14:37:00Z">
            <w:rPr>
              <w:spacing w:val="19"/>
              <w:sz w:val="18"/>
              <w:szCs w:val="18"/>
            </w:rPr>
          </w:rPrChange>
        </w:rPr>
        <w:t xml:space="preserve"> </w:t>
      </w:r>
      <w:r w:rsidRPr="00984B7E">
        <w:rPr>
          <w:color w:val="FF0000"/>
          <w:sz w:val="18"/>
          <w:szCs w:val="18"/>
          <w:rPrChange w:id="40" w:author="jlauret" w:date="2015-11-15T14:37:00Z">
            <w:rPr>
              <w:sz w:val="18"/>
              <w:szCs w:val="18"/>
            </w:rPr>
          </w:rPrChange>
        </w:rPr>
        <w:t>job</w:t>
      </w:r>
      <w:r w:rsidRPr="00984B7E">
        <w:rPr>
          <w:color w:val="FF0000"/>
          <w:spacing w:val="15"/>
          <w:sz w:val="18"/>
          <w:szCs w:val="18"/>
          <w:rPrChange w:id="41" w:author="jlauret" w:date="2015-11-15T14:37:00Z">
            <w:rPr>
              <w:spacing w:val="15"/>
              <w:sz w:val="18"/>
              <w:szCs w:val="18"/>
            </w:rPr>
          </w:rPrChange>
        </w:rPr>
        <w:t xml:space="preserve"> </w:t>
      </w:r>
      <w:r w:rsidRPr="00984B7E">
        <w:rPr>
          <w:color w:val="FF0000"/>
          <w:w w:val="126"/>
          <w:sz w:val="18"/>
          <w:szCs w:val="18"/>
          <w:rPrChange w:id="42" w:author="jlauret" w:date="2015-11-15T14:37:00Z">
            <w:rPr>
              <w:w w:val="126"/>
              <w:sz w:val="18"/>
              <w:szCs w:val="18"/>
            </w:rPr>
          </w:rPrChange>
        </w:rPr>
        <w:t>at</w:t>
      </w:r>
      <w:r w:rsidRPr="00984B7E">
        <w:rPr>
          <w:color w:val="FF0000"/>
          <w:spacing w:val="-15"/>
          <w:w w:val="126"/>
          <w:sz w:val="18"/>
          <w:szCs w:val="18"/>
          <w:rPrChange w:id="43" w:author="jlauret" w:date="2015-11-15T14:37:00Z">
            <w:rPr>
              <w:spacing w:val="-15"/>
              <w:w w:val="126"/>
              <w:sz w:val="18"/>
              <w:szCs w:val="18"/>
            </w:rPr>
          </w:rPrChange>
        </w:rPr>
        <w:t xml:space="preserve"> </w:t>
      </w:r>
      <w:r w:rsidRPr="00984B7E">
        <w:rPr>
          <w:color w:val="FF0000"/>
          <w:sz w:val="18"/>
          <w:szCs w:val="18"/>
          <w:rPrChange w:id="44" w:author="jlauret" w:date="2015-11-15T14:37:00Z">
            <w:rPr>
              <w:sz w:val="18"/>
              <w:szCs w:val="18"/>
            </w:rPr>
          </w:rPrChange>
        </w:rPr>
        <w:t>a</w:t>
      </w:r>
      <w:r w:rsidRPr="00984B7E">
        <w:rPr>
          <w:color w:val="FF0000"/>
          <w:spacing w:val="9"/>
          <w:sz w:val="18"/>
          <w:szCs w:val="18"/>
          <w:rPrChange w:id="45" w:author="jlauret" w:date="2015-11-15T14:37:00Z">
            <w:rPr>
              <w:spacing w:val="9"/>
              <w:sz w:val="18"/>
              <w:szCs w:val="18"/>
            </w:rPr>
          </w:rPrChange>
        </w:rPr>
        <w:t xml:space="preserve"> </w:t>
      </w:r>
      <w:r w:rsidRPr="00984B7E">
        <w:rPr>
          <w:color w:val="FF0000"/>
          <w:sz w:val="18"/>
          <w:szCs w:val="18"/>
          <w:rPrChange w:id="46" w:author="jlauret" w:date="2015-11-15T14:37:00Z">
            <w:rPr>
              <w:sz w:val="18"/>
              <w:szCs w:val="18"/>
            </w:rPr>
          </w:rPrChange>
        </w:rPr>
        <w:t>time</w:t>
      </w:r>
      <w:r>
        <w:rPr>
          <w:sz w:val="18"/>
          <w:szCs w:val="18"/>
        </w:rPr>
        <w:t>.</w:t>
      </w:r>
      <w:r>
        <w:rPr>
          <w:spacing w:val="42"/>
          <w:sz w:val="18"/>
          <w:szCs w:val="18"/>
        </w:rPr>
        <w:t xml:space="preserve"> </w:t>
      </w:r>
      <w:r>
        <w:rPr>
          <w:sz w:val="18"/>
          <w:szCs w:val="18"/>
        </w:rPr>
        <w:t>In</w:t>
      </w:r>
      <w:r>
        <w:rPr>
          <w:spacing w:val="16"/>
          <w:sz w:val="18"/>
          <w:szCs w:val="18"/>
        </w:rPr>
        <w:t xml:space="preserve"> </w:t>
      </w:r>
      <w:r>
        <w:rPr>
          <w:sz w:val="18"/>
          <w:szCs w:val="18"/>
        </w:rPr>
        <w:t>our</w:t>
      </w:r>
      <w:r>
        <w:rPr>
          <w:spacing w:val="21"/>
          <w:sz w:val="18"/>
          <w:szCs w:val="18"/>
        </w:rPr>
        <w:t xml:space="preserve"> </w:t>
      </w:r>
      <w:r>
        <w:rPr>
          <w:sz w:val="18"/>
          <w:szCs w:val="18"/>
        </w:rPr>
        <w:t>m</w:t>
      </w:r>
      <w:r>
        <w:rPr>
          <w:spacing w:val="5"/>
          <w:sz w:val="18"/>
          <w:szCs w:val="18"/>
        </w:rPr>
        <w:t>o</w:t>
      </w:r>
      <w:r>
        <w:rPr>
          <w:sz w:val="18"/>
          <w:szCs w:val="18"/>
        </w:rPr>
        <w:t>del</w:t>
      </w:r>
      <w:r>
        <w:rPr>
          <w:spacing w:val="26"/>
          <w:sz w:val="18"/>
          <w:szCs w:val="18"/>
        </w:rPr>
        <w:t xml:space="preserve"> </w:t>
      </w:r>
      <w:r>
        <w:rPr>
          <w:sz w:val="18"/>
          <w:szCs w:val="18"/>
        </w:rPr>
        <w:t>ea</w:t>
      </w:r>
      <w:r>
        <w:rPr>
          <w:spacing w:val="-5"/>
          <w:sz w:val="18"/>
          <w:szCs w:val="18"/>
        </w:rPr>
        <w:t>c</w:t>
      </w:r>
      <w:r>
        <w:rPr>
          <w:sz w:val="18"/>
          <w:szCs w:val="18"/>
        </w:rPr>
        <w:t>h</w:t>
      </w:r>
      <w:r>
        <w:rPr>
          <w:spacing w:val="23"/>
          <w:sz w:val="18"/>
          <w:szCs w:val="18"/>
        </w:rPr>
        <w:t xml:space="preserve"> </w:t>
      </w:r>
      <w:r>
        <w:rPr>
          <w:w w:val="112"/>
          <w:sz w:val="18"/>
          <w:szCs w:val="18"/>
        </w:rPr>
        <w:t>computational</w:t>
      </w:r>
      <w:r>
        <w:rPr>
          <w:spacing w:val="-6"/>
          <w:w w:val="112"/>
          <w:sz w:val="18"/>
          <w:szCs w:val="18"/>
        </w:rPr>
        <w:t xml:space="preserve"> </w:t>
      </w:r>
      <w:r>
        <w:rPr>
          <w:w w:val="107"/>
          <w:sz w:val="18"/>
          <w:szCs w:val="18"/>
        </w:rPr>
        <w:t>n</w:t>
      </w:r>
      <w:r>
        <w:rPr>
          <w:spacing w:val="5"/>
          <w:w w:val="107"/>
          <w:sz w:val="18"/>
          <w:szCs w:val="18"/>
        </w:rPr>
        <w:t>o</w:t>
      </w:r>
      <w:r>
        <w:rPr>
          <w:w w:val="108"/>
          <w:sz w:val="18"/>
          <w:szCs w:val="18"/>
        </w:rPr>
        <w:t xml:space="preserve">de </w:t>
      </w:r>
      <w:proofErr w:type="spellStart"/>
      <w:r>
        <w:rPr>
          <w:w w:val="126"/>
          <w:sz w:val="18"/>
          <w:szCs w:val="18"/>
        </w:rPr>
        <w:t>i</w:t>
      </w:r>
      <w:proofErr w:type="spellEnd"/>
      <w:r>
        <w:rPr>
          <w:spacing w:val="9"/>
          <w:w w:val="126"/>
          <w:sz w:val="18"/>
          <w:szCs w:val="18"/>
        </w:rPr>
        <w:t xml:space="preserve"> </w:t>
      </w:r>
      <w:r>
        <w:rPr>
          <w:sz w:val="18"/>
          <w:szCs w:val="18"/>
        </w:rPr>
        <w:t>is</w:t>
      </w:r>
      <w:r>
        <w:rPr>
          <w:spacing w:val="26"/>
          <w:sz w:val="18"/>
          <w:szCs w:val="18"/>
        </w:rPr>
        <w:t xml:space="preserve"> </w:t>
      </w:r>
      <w:r>
        <w:rPr>
          <w:w w:val="107"/>
          <w:sz w:val="18"/>
          <w:szCs w:val="18"/>
        </w:rPr>
        <w:t>descri</w:t>
      </w:r>
      <w:r>
        <w:rPr>
          <w:spacing w:val="6"/>
          <w:w w:val="107"/>
          <w:sz w:val="18"/>
          <w:szCs w:val="18"/>
        </w:rPr>
        <w:t>b</w:t>
      </w:r>
      <w:r>
        <w:rPr>
          <w:w w:val="107"/>
          <w:sz w:val="18"/>
          <w:szCs w:val="18"/>
        </w:rPr>
        <w:t>ed</w:t>
      </w:r>
      <w:r>
        <w:rPr>
          <w:spacing w:val="25"/>
          <w:w w:val="107"/>
          <w:sz w:val="18"/>
          <w:szCs w:val="18"/>
        </w:rPr>
        <w:t xml:space="preserve"> </w:t>
      </w:r>
      <w:r>
        <w:rPr>
          <w:spacing w:val="-5"/>
          <w:sz w:val="18"/>
          <w:szCs w:val="18"/>
        </w:rPr>
        <w:t>b</w:t>
      </w:r>
      <w:r>
        <w:rPr>
          <w:sz w:val="18"/>
          <w:szCs w:val="18"/>
        </w:rPr>
        <w:t>y</w:t>
      </w:r>
      <w:r>
        <w:rPr>
          <w:spacing w:val="39"/>
          <w:sz w:val="18"/>
          <w:szCs w:val="18"/>
        </w:rPr>
        <w:t xml:space="preserve"> </w:t>
      </w:r>
      <w:r>
        <w:rPr>
          <w:sz w:val="18"/>
          <w:szCs w:val="18"/>
        </w:rPr>
        <w:t xml:space="preserve">the </w:t>
      </w:r>
      <w:r>
        <w:rPr>
          <w:spacing w:val="12"/>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19"/>
          <w:w w:val="111"/>
          <w:sz w:val="18"/>
          <w:szCs w:val="18"/>
        </w:rPr>
        <w:t xml:space="preserve"> </w:t>
      </w:r>
      <w:r>
        <w:rPr>
          <w:sz w:val="18"/>
          <w:szCs w:val="18"/>
        </w:rPr>
        <w:t>of</w:t>
      </w:r>
      <w:r>
        <w:rPr>
          <w:spacing w:val="19"/>
          <w:sz w:val="18"/>
          <w:szCs w:val="18"/>
        </w:rPr>
        <w:t xml:space="preserve"> </w:t>
      </w:r>
      <w:r>
        <w:rPr>
          <w:sz w:val="18"/>
          <w:szCs w:val="18"/>
        </w:rPr>
        <w:t xml:space="preserve">CPUs </w:t>
      </w:r>
      <w:r>
        <w:rPr>
          <w:spacing w:val="23"/>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27"/>
          <w:sz w:val="18"/>
          <w:szCs w:val="18"/>
        </w:rPr>
        <w:t xml:space="preserve"> </w:t>
      </w:r>
      <w:r>
        <w:rPr>
          <w:spacing w:val="-5"/>
          <w:sz w:val="18"/>
          <w:szCs w:val="18"/>
        </w:rPr>
        <w:t>av</w:t>
      </w:r>
      <w:r>
        <w:rPr>
          <w:sz w:val="18"/>
          <w:szCs w:val="18"/>
        </w:rPr>
        <w:t xml:space="preserve">erage </w:t>
      </w:r>
      <w:r>
        <w:rPr>
          <w:spacing w:val="22"/>
          <w:sz w:val="18"/>
          <w:szCs w:val="18"/>
        </w:rPr>
        <w:t xml:space="preserve"> </w:t>
      </w:r>
      <w:r>
        <w:rPr>
          <w:sz w:val="18"/>
          <w:szCs w:val="18"/>
        </w:rPr>
        <w:t>pr</w:t>
      </w:r>
      <w:r>
        <w:rPr>
          <w:spacing w:val="5"/>
          <w:sz w:val="18"/>
          <w:szCs w:val="18"/>
        </w:rPr>
        <w:t>o</w:t>
      </w:r>
      <w:r>
        <w:rPr>
          <w:sz w:val="18"/>
          <w:szCs w:val="18"/>
        </w:rPr>
        <w:t xml:space="preserve">cessing </w:t>
      </w:r>
      <w:r>
        <w:rPr>
          <w:spacing w:val="22"/>
          <w:sz w:val="18"/>
          <w:szCs w:val="18"/>
        </w:rPr>
        <w:t xml:space="preserve"> </w:t>
      </w:r>
      <w:r>
        <w:rPr>
          <w:sz w:val="18"/>
          <w:szCs w:val="18"/>
        </w:rPr>
        <w:t>s</w:t>
      </w:r>
      <w:r>
        <w:rPr>
          <w:spacing w:val="5"/>
          <w:sz w:val="18"/>
          <w:szCs w:val="18"/>
        </w:rPr>
        <w:t>p</w:t>
      </w:r>
      <w:r>
        <w:rPr>
          <w:sz w:val="18"/>
          <w:szCs w:val="18"/>
        </w:rPr>
        <w:t xml:space="preserve">eed </w:t>
      </w:r>
      <w:r>
        <w:rPr>
          <w:spacing w:val="6"/>
          <w:sz w:val="18"/>
          <w:szCs w:val="18"/>
        </w:rPr>
        <w:t xml:space="preserve"> </w:t>
      </w:r>
      <w:r>
        <w:rPr>
          <w:sz w:val="18"/>
          <w:szCs w:val="18"/>
        </w:rPr>
        <w:t>of</w:t>
      </w:r>
      <w:r>
        <w:rPr>
          <w:spacing w:val="19"/>
          <w:sz w:val="18"/>
          <w:szCs w:val="18"/>
        </w:rPr>
        <w:t xml:space="preserve"> </w:t>
      </w:r>
      <w:r>
        <w:rPr>
          <w:sz w:val="18"/>
          <w:szCs w:val="18"/>
        </w:rPr>
        <w:t xml:space="preserve">its </w:t>
      </w:r>
      <w:r>
        <w:rPr>
          <w:spacing w:val="2"/>
          <w:sz w:val="18"/>
          <w:szCs w:val="18"/>
        </w:rPr>
        <w:t xml:space="preserve"> </w:t>
      </w:r>
      <w:r>
        <w:rPr>
          <w:w w:val="105"/>
          <w:sz w:val="18"/>
          <w:szCs w:val="18"/>
        </w:rPr>
        <w:t xml:space="preserve">single </w:t>
      </w:r>
      <w:r>
        <w:rPr>
          <w:sz w:val="18"/>
          <w:szCs w:val="18"/>
        </w:rPr>
        <w:t xml:space="preserve">CPU </w:t>
      </w:r>
      <w:r>
        <w:rPr>
          <w:spacing w:val="18"/>
          <w:sz w:val="18"/>
          <w:szCs w:val="18"/>
        </w:rPr>
        <w:t xml:space="preserve"> </w:t>
      </w:r>
      <w:r>
        <w:rPr>
          <w:w w:val="130"/>
          <w:sz w:val="18"/>
          <w:szCs w:val="18"/>
        </w:rPr>
        <w:t>α</w:t>
      </w:r>
      <w:proofErr w:type="spellStart"/>
      <w:r>
        <w:rPr>
          <w:w w:val="130"/>
          <w:position w:val="-3"/>
          <w:sz w:val="14"/>
          <w:szCs w:val="14"/>
        </w:rPr>
        <w:t>i</w:t>
      </w:r>
      <w:proofErr w:type="spellEnd"/>
      <w:r>
        <w:rPr>
          <w:spacing w:val="29"/>
          <w:w w:val="130"/>
          <w:position w:val="-3"/>
          <w:sz w:val="14"/>
          <w:szCs w:val="14"/>
        </w:rPr>
        <w:t xml:space="preserve"> </w:t>
      </w:r>
      <w:r>
        <w:rPr>
          <w:sz w:val="18"/>
          <w:szCs w:val="18"/>
        </w:rPr>
        <w:t xml:space="preserve">and </w:t>
      </w:r>
      <w:r>
        <w:rPr>
          <w:spacing w:val="9"/>
          <w:sz w:val="18"/>
          <w:szCs w:val="18"/>
        </w:rPr>
        <w:t xml:space="preserve"> </w:t>
      </w:r>
      <w:r>
        <w:rPr>
          <w:spacing w:val="-5"/>
          <w:w w:val="108"/>
          <w:sz w:val="18"/>
          <w:szCs w:val="18"/>
        </w:rPr>
        <w:t>a</w:t>
      </w:r>
      <w:r>
        <w:rPr>
          <w:spacing w:val="-11"/>
          <w:w w:val="108"/>
          <w:sz w:val="18"/>
          <w:szCs w:val="18"/>
        </w:rPr>
        <w:t>v</w:t>
      </w:r>
      <w:r>
        <w:rPr>
          <w:w w:val="108"/>
          <w:sz w:val="18"/>
          <w:szCs w:val="18"/>
        </w:rPr>
        <w:t>ailable</w:t>
      </w:r>
      <w:r>
        <w:rPr>
          <w:spacing w:val="21"/>
          <w:w w:val="108"/>
          <w:sz w:val="18"/>
          <w:szCs w:val="18"/>
        </w:rPr>
        <w:t xml:space="preserve"> </w:t>
      </w:r>
      <w:r>
        <w:rPr>
          <w:sz w:val="18"/>
          <w:szCs w:val="18"/>
        </w:rPr>
        <w:t>l</w:t>
      </w:r>
      <w:r>
        <w:rPr>
          <w:spacing w:val="5"/>
          <w:sz w:val="18"/>
          <w:szCs w:val="18"/>
        </w:rPr>
        <w:t>o</w:t>
      </w:r>
      <w:r>
        <w:rPr>
          <w:sz w:val="18"/>
          <w:szCs w:val="18"/>
        </w:rPr>
        <w:t>cal</w:t>
      </w:r>
      <w:r>
        <w:rPr>
          <w:spacing w:val="35"/>
          <w:sz w:val="18"/>
          <w:szCs w:val="18"/>
        </w:rPr>
        <w:t xml:space="preserve"> </w:t>
      </w:r>
      <w:r>
        <w:rPr>
          <w:sz w:val="18"/>
          <w:szCs w:val="18"/>
        </w:rPr>
        <w:t>disk</w:t>
      </w:r>
      <w:r>
        <w:rPr>
          <w:spacing w:val="40"/>
          <w:sz w:val="18"/>
          <w:szCs w:val="18"/>
        </w:rPr>
        <w:t xml:space="preserve"> </w:t>
      </w:r>
      <w:r>
        <w:rPr>
          <w:sz w:val="18"/>
          <w:szCs w:val="18"/>
        </w:rPr>
        <w:t xml:space="preserve">space </w:t>
      </w:r>
      <w:r>
        <w:rPr>
          <w:spacing w:val="2"/>
          <w:sz w:val="18"/>
          <w:szCs w:val="18"/>
        </w:rPr>
        <w:t xml:space="preserve"> </w:t>
      </w:r>
      <w:r>
        <w:rPr>
          <w:spacing w:val="5"/>
          <w:w w:val="116"/>
          <w:sz w:val="18"/>
          <w:szCs w:val="18"/>
        </w:rPr>
        <w:t>D</w:t>
      </w:r>
      <w:r>
        <w:rPr>
          <w:w w:val="116"/>
          <w:sz w:val="18"/>
          <w:szCs w:val="18"/>
        </w:rPr>
        <w:t>isk</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24"/>
          <w:sz w:val="18"/>
          <w:szCs w:val="18"/>
        </w:rPr>
        <w:t xml:space="preserve"> </w:t>
      </w:r>
      <w:r>
        <w:rPr>
          <w:sz w:val="18"/>
          <w:szCs w:val="18"/>
        </w:rPr>
        <w:t>Also,</w:t>
      </w:r>
      <w:r>
        <w:rPr>
          <w:spacing w:val="37"/>
          <w:sz w:val="18"/>
          <w:szCs w:val="18"/>
        </w:rPr>
        <w:t xml:space="preserve"> </w:t>
      </w:r>
      <w:r>
        <w:rPr>
          <w:sz w:val="18"/>
          <w:szCs w:val="18"/>
        </w:rPr>
        <w:t xml:space="preserve">there </w:t>
      </w:r>
      <w:r>
        <w:rPr>
          <w:spacing w:val="24"/>
          <w:sz w:val="18"/>
          <w:szCs w:val="18"/>
        </w:rPr>
        <w:t xml:space="preserve"> </w:t>
      </w:r>
      <w:r>
        <w:rPr>
          <w:sz w:val="18"/>
          <w:szCs w:val="18"/>
        </w:rPr>
        <w:t>is</w:t>
      </w:r>
      <w:r>
        <w:rPr>
          <w:spacing w:val="22"/>
          <w:sz w:val="18"/>
          <w:szCs w:val="18"/>
        </w:rPr>
        <w:t xml:space="preserve"> </w:t>
      </w:r>
      <w:r>
        <w:rPr>
          <w:sz w:val="18"/>
          <w:szCs w:val="18"/>
        </w:rPr>
        <w:t>a</w:t>
      </w:r>
      <w:r>
        <w:rPr>
          <w:spacing w:val="30"/>
          <w:sz w:val="18"/>
          <w:szCs w:val="18"/>
        </w:rPr>
        <w:t xml:space="preserve"> </w:t>
      </w:r>
      <w:r>
        <w:rPr>
          <w:sz w:val="18"/>
          <w:szCs w:val="18"/>
        </w:rPr>
        <w:t>l</w:t>
      </w:r>
      <w:r>
        <w:rPr>
          <w:spacing w:val="-9"/>
          <w:sz w:val="18"/>
          <w:szCs w:val="18"/>
        </w:rPr>
        <w:t>oc</w:t>
      </w:r>
      <w:r>
        <w:rPr>
          <w:sz w:val="18"/>
          <w:szCs w:val="18"/>
        </w:rPr>
        <w:t>al</w:t>
      </w:r>
      <w:r>
        <w:rPr>
          <w:spacing w:val="37"/>
          <w:sz w:val="18"/>
          <w:szCs w:val="18"/>
        </w:rPr>
        <w:t xml:space="preserve"> </w:t>
      </w:r>
      <w:r>
        <w:rPr>
          <w:sz w:val="18"/>
          <w:szCs w:val="18"/>
        </w:rPr>
        <w:t xml:space="preserve">queue </w:t>
      </w:r>
      <w:r>
        <w:rPr>
          <w:spacing w:val="6"/>
          <w:sz w:val="18"/>
          <w:szCs w:val="18"/>
        </w:rPr>
        <w:t xml:space="preserve"> </w:t>
      </w:r>
      <w:r>
        <w:rPr>
          <w:sz w:val="18"/>
          <w:szCs w:val="18"/>
        </w:rPr>
        <w:t>of</w:t>
      </w:r>
      <w:r>
        <w:rPr>
          <w:spacing w:val="15"/>
          <w:sz w:val="18"/>
          <w:szCs w:val="18"/>
        </w:rPr>
        <w:t xml:space="preserve"> </w:t>
      </w:r>
      <w:r>
        <w:rPr>
          <w:sz w:val="18"/>
          <w:szCs w:val="18"/>
        </w:rPr>
        <w:t xml:space="preserve">the </w:t>
      </w:r>
      <w:r>
        <w:rPr>
          <w:spacing w:val="8"/>
          <w:sz w:val="18"/>
          <w:szCs w:val="18"/>
        </w:rPr>
        <w:t xml:space="preserve"> </w:t>
      </w:r>
      <w:r>
        <w:rPr>
          <w:w w:val="116"/>
          <w:sz w:val="18"/>
          <w:szCs w:val="18"/>
        </w:rPr>
        <w:t xml:space="preserve">input </w:t>
      </w:r>
      <w:r>
        <w:rPr>
          <w:sz w:val="18"/>
          <w:szCs w:val="18"/>
        </w:rPr>
        <w:t>files</w:t>
      </w:r>
      <w:r>
        <w:rPr>
          <w:spacing w:val="20"/>
          <w:sz w:val="18"/>
          <w:szCs w:val="18"/>
        </w:rPr>
        <w:t xml:space="preserve"> </w:t>
      </w:r>
      <w:r>
        <w:rPr>
          <w:sz w:val="18"/>
          <w:szCs w:val="18"/>
        </w:rPr>
        <w:t>whi</w:t>
      </w:r>
      <w:r>
        <w:rPr>
          <w:spacing w:val="-5"/>
          <w:sz w:val="18"/>
          <w:szCs w:val="18"/>
        </w:rPr>
        <w:t>c</w:t>
      </w:r>
      <w:r>
        <w:rPr>
          <w:sz w:val="18"/>
          <w:szCs w:val="18"/>
        </w:rPr>
        <w:t xml:space="preserve">h </w:t>
      </w:r>
      <w:r>
        <w:rPr>
          <w:spacing w:val="6"/>
          <w:sz w:val="18"/>
          <w:szCs w:val="18"/>
        </w:rPr>
        <w:t xml:space="preserve"> </w:t>
      </w:r>
      <w:r>
        <w:rPr>
          <w:sz w:val="18"/>
          <w:szCs w:val="18"/>
        </w:rPr>
        <w:t xml:space="preserve">are </w:t>
      </w:r>
      <w:r>
        <w:rPr>
          <w:spacing w:val="3"/>
          <w:sz w:val="18"/>
          <w:szCs w:val="18"/>
        </w:rPr>
        <w:t xml:space="preserve"> </w:t>
      </w:r>
      <w:r>
        <w:rPr>
          <w:w w:val="111"/>
          <w:sz w:val="18"/>
          <w:szCs w:val="18"/>
        </w:rPr>
        <w:t>already</w:t>
      </w:r>
      <w:r>
        <w:rPr>
          <w:spacing w:val="18"/>
          <w:w w:val="111"/>
          <w:sz w:val="18"/>
          <w:szCs w:val="18"/>
        </w:rPr>
        <w:t xml:space="preserve"> </w:t>
      </w:r>
      <w:r>
        <w:rPr>
          <w:w w:val="111"/>
          <w:sz w:val="18"/>
          <w:szCs w:val="18"/>
        </w:rPr>
        <w:t>transferred</w:t>
      </w:r>
      <w:r>
        <w:rPr>
          <w:spacing w:val="25"/>
          <w:w w:val="111"/>
          <w:sz w:val="18"/>
          <w:szCs w:val="18"/>
        </w:rPr>
        <w:t xml:space="preserve"> </w:t>
      </w:r>
      <w:r>
        <w:rPr>
          <w:sz w:val="18"/>
          <w:szCs w:val="18"/>
        </w:rPr>
        <w:t xml:space="preserve">to  this </w:t>
      </w:r>
      <w:r>
        <w:rPr>
          <w:spacing w:val="14"/>
          <w:sz w:val="18"/>
          <w:szCs w:val="18"/>
        </w:rPr>
        <w:t xml:space="preserve"> </w:t>
      </w:r>
      <w:r>
        <w:rPr>
          <w:sz w:val="18"/>
          <w:szCs w:val="18"/>
        </w:rPr>
        <w:t>n</w:t>
      </w:r>
      <w:r>
        <w:rPr>
          <w:spacing w:val="5"/>
          <w:sz w:val="18"/>
          <w:szCs w:val="18"/>
        </w:rPr>
        <w:t>o</w:t>
      </w:r>
      <w:r>
        <w:rPr>
          <w:sz w:val="18"/>
          <w:szCs w:val="18"/>
        </w:rPr>
        <w:t xml:space="preserve">de, </w:t>
      </w:r>
      <w:r>
        <w:rPr>
          <w:spacing w:val="10"/>
          <w:sz w:val="18"/>
          <w:szCs w:val="18"/>
        </w:rPr>
        <w:t xml:space="preserve"> </w:t>
      </w:r>
      <w:r>
        <w:rPr>
          <w:sz w:val="18"/>
          <w:szCs w:val="18"/>
        </w:rPr>
        <w:t xml:space="preserve">but </w:t>
      </w:r>
      <w:r>
        <w:rPr>
          <w:spacing w:val="24"/>
          <w:sz w:val="18"/>
          <w:szCs w:val="18"/>
        </w:rPr>
        <w:t xml:space="preserve"> </w:t>
      </w:r>
      <w:r>
        <w:rPr>
          <w:sz w:val="18"/>
          <w:szCs w:val="18"/>
        </w:rPr>
        <w:t xml:space="preserve">not </w:t>
      </w:r>
      <w:r>
        <w:rPr>
          <w:spacing w:val="12"/>
          <w:sz w:val="18"/>
          <w:szCs w:val="18"/>
        </w:rPr>
        <w:t xml:space="preserve"> </w:t>
      </w:r>
      <w:r>
        <w:rPr>
          <w:w w:val="114"/>
          <w:sz w:val="18"/>
          <w:szCs w:val="18"/>
        </w:rPr>
        <w:t>submitted</w:t>
      </w:r>
      <w:r>
        <w:rPr>
          <w:spacing w:val="16"/>
          <w:w w:val="114"/>
          <w:sz w:val="18"/>
          <w:szCs w:val="18"/>
        </w:rPr>
        <w:t xml:space="preserve"> </w:t>
      </w:r>
      <w:r>
        <w:rPr>
          <w:sz w:val="18"/>
          <w:szCs w:val="18"/>
        </w:rPr>
        <w:t>for</w:t>
      </w:r>
      <w:r>
        <w:rPr>
          <w:spacing w:val="32"/>
          <w:sz w:val="18"/>
          <w:szCs w:val="18"/>
        </w:rPr>
        <w:t xml:space="preserve"> </w:t>
      </w:r>
      <w:r>
        <w:rPr>
          <w:sz w:val="18"/>
          <w:szCs w:val="18"/>
        </w:rPr>
        <w:t xml:space="preserve">the </w:t>
      </w:r>
      <w:r>
        <w:rPr>
          <w:spacing w:val="13"/>
          <w:sz w:val="18"/>
          <w:szCs w:val="18"/>
        </w:rPr>
        <w:t xml:space="preserve"> </w:t>
      </w:r>
      <w:r>
        <w:rPr>
          <w:w w:val="110"/>
          <w:sz w:val="18"/>
          <w:szCs w:val="18"/>
        </w:rPr>
        <w:t>pr</w:t>
      </w:r>
      <w:r>
        <w:rPr>
          <w:spacing w:val="5"/>
          <w:w w:val="110"/>
          <w:sz w:val="18"/>
          <w:szCs w:val="18"/>
        </w:rPr>
        <w:t>o</w:t>
      </w:r>
      <w:r>
        <w:rPr>
          <w:w w:val="104"/>
          <w:sz w:val="18"/>
          <w:szCs w:val="18"/>
        </w:rPr>
        <w:t xml:space="preserve">cessing </w:t>
      </w:r>
      <w:r>
        <w:rPr>
          <w:spacing w:val="-5"/>
          <w:sz w:val="18"/>
          <w:szCs w:val="18"/>
        </w:rPr>
        <w:t>y</w:t>
      </w:r>
      <w:r>
        <w:rPr>
          <w:sz w:val="18"/>
          <w:szCs w:val="18"/>
        </w:rPr>
        <w:t>et.</w:t>
      </w:r>
      <w:r>
        <w:rPr>
          <w:spacing w:val="43"/>
          <w:sz w:val="18"/>
          <w:szCs w:val="18"/>
        </w:rPr>
        <w:t xml:space="preserve"> </w:t>
      </w:r>
      <w:r>
        <w:rPr>
          <w:sz w:val="18"/>
          <w:szCs w:val="18"/>
        </w:rPr>
        <w:t>The</w:t>
      </w:r>
      <w:r>
        <w:rPr>
          <w:spacing w:val="43"/>
          <w:sz w:val="18"/>
          <w:szCs w:val="18"/>
        </w:rPr>
        <w:t xml:space="preserve"> </w:t>
      </w:r>
      <w:r>
        <w:rPr>
          <w:w w:val="116"/>
          <w:sz w:val="18"/>
          <w:szCs w:val="18"/>
        </w:rPr>
        <w:t>input</w:t>
      </w:r>
      <w:r>
        <w:rPr>
          <w:spacing w:val="1"/>
          <w:w w:val="116"/>
          <w:sz w:val="18"/>
          <w:szCs w:val="18"/>
        </w:rPr>
        <w:t xml:space="preserve"> </w:t>
      </w:r>
      <w:r>
        <w:rPr>
          <w:sz w:val="18"/>
          <w:szCs w:val="18"/>
        </w:rPr>
        <w:t>files</w:t>
      </w:r>
      <w:r>
        <w:rPr>
          <w:spacing w:val="4"/>
          <w:sz w:val="18"/>
          <w:szCs w:val="18"/>
        </w:rPr>
        <w:t xml:space="preserve"> </w:t>
      </w:r>
      <w:r>
        <w:rPr>
          <w:sz w:val="18"/>
          <w:szCs w:val="18"/>
        </w:rPr>
        <w:t>from</w:t>
      </w:r>
      <w:r>
        <w:rPr>
          <w:spacing w:val="28"/>
          <w:sz w:val="18"/>
          <w:szCs w:val="18"/>
        </w:rPr>
        <w:t xml:space="preserve"> </w:t>
      </w:r>
      <w:r>
        <w:rPr>
          <w:sz w:val="18"/>
          <w:szCs w:val="18"/>
        </w:rPr>
        <w:t>the</w:t>
      </w:r>
      <w:r>
        <w:rPr>
          <w:spacing w:val="42"/>
          <w:sz w:val="18"/>
          <w:szCs w:val="18"/>
        </w:rPr>
        <w:t xml:space="preserve"> </w:t>
      </w:r>
      <w:r>
        <w:rPr>
          <w:sz w:val="18"/>
          <w:szCs w:val="18"/>
        </w:rPr>
        <w:t>l</w:t>
      </w:r>
      <w:r>
        <w:rPr>
          <w:spacing w:val="5"/>
          <w:sz w:val="18"/>
          <w:szCs w:val="18"/>
        </w:rPr>
        <w:t>o</w:t>
      </w:r>
      <w:r>
        <w:rPr>
          <w:sz w:val="18"/>
          <w:szCs w:val="18"/>
        </w:rPr>
        <w:t>cal</w:t>
      </w:r>
      <w:r>
        <w:rPr>
          <w:spacing w:val="24"/>
          <w:sz w:val="18"/>
          <w:szCs w:val="18"/>
        </w:rPr>
        <w:t xml:space="preserve"> </w:t>
      </w:r>
      <w:r>
        <w:rPr>
          <w:sz w:val="18"/>
          <w:szCs w:val="18"/>
        </w:rPr>
        <w:t>queue</w:t>
      </w:r>
      <w:r>
        <w:rPr>
          <w:spacing w:val="40"/>
          <w:sz w:val="18"/>
          <w:szCs w:val="18"/>
        </w:rPr>
        <w:t xml:space="preserve"> </w:t>
      </w:r>
      <w:r>
        <w:rPr>
          <w:sz w:val="18"/>
          <w:szCs w:val="18"/>
        </w:rPr>
        <w:t>can</w:t>
      </w:r>
      <w:r>
        <w:rPr>
          <w:spacing w:val="32"/>
          <w:sz w:val="18"/>
          <w:szCs w:val="18"/>
        </w:rPr>
        <w:t xml:space="preserve"> </w:t>
      </w:r>
      <w:r>
        <w:rPr>
          <w:spacing w:val="5"/>
          <w:sz w:val="18"/>
          <w:szCs w:val="18"/>
        </w:rPr>
        <w:t>b</w:t>
      </w:r>
      <w:r>
        <w:rPr>
          <w:sz w:val="18"/>
          <w:szCs w:val="18"/>
        </w:rPr>
        <w:t>e</w:t>
      </w:r>
      <w:r>
        <w:rPr>
          <w:spacing w:val="20"/>
          <w:sz w:val="18"/>
          <w:szCs w:val="18"/>
        </w:rPr>
        <w:t xml:space="preserve"> </w:t>
      </w:r>
      <w:r>
        <w:rPr>
          <w:w w:val="114"/>
          <w:sz w:val="18"/>
          <w:szCs w:val="18"/>
        </w:rPr>
        <w:t>submitted</w:t>
      </w:r>
      <w:r>
        <w:rPr>
          <w:spacing w:val="2"/>
          <w:w w:val="114"/>
          <w:sz w:val="18"/>
          <w:szCs w:val="18"/>
        </w:rPr>
        <w:t xml:space="preserve"> </w:t>
      </w:r>
      <w:r>
        <w:rPr>
          <w:sz w:val="18"/>
          <w:szCs w:val="18"/>
        </w:rPr>
        <w:t>for</w:t>
      </w:r>
      <w:r>
        <w:rPr>
          <w:spacing w:val="17"/>
          <w:sz w:val="18"/>
          <w:szCs w:val="18"/>
        </w:rPr>
        <w:t xml:space="preserve"> </w:t>
      </w:r>
      <w:proofErr w:type="gramStart"/>
      <w:r>
        <w:rPr>
          <w:sz w:val="18"/>
          <w:szCs w:val="18"/>
        </w:rPr>
        <w:t>pr</w:t>
      </w:r>
      <w:r>
        <w:rPr>
          <w:spacing w:val="6"/>
          <w:sz w:val="18"/>
          <w:szCs w:val="18"/>
        </w:rPr>
        <w:t>o</w:t>
      </w:r>
      <w:r>
        <w:rPr>
          <w:sz w:val="18"/>
          <w:szCs w:val="18"/>
        </w:rPr>
        <w:t xml:space="preserve">cessing </w:t>
      </w:r>
      <w:r>
        <w:rPr>
          <w:spacing w:val="8"/>
          <w:sz w:val="18"/>
          <w:szCs w:val="18"/>
        </w:rPr>
        <w:t xml:space="preserve"> </w:t>
      </w:r>
      <w:r>
        <w:rPr>
          <w:sz w:val="18"/>
          <w:szCs w:val="18"/>
        </w:rPr>
        <w:t>or</w:t>
      </w:r>
      <w:proofErr w:type="gramEnd"/>
      <w:r>
        <w:rPr>
          <w:spacing w:val="20"/>
          <w:sz w:val="18"/>
          <w:szCs w:val="18"/>
        </w:rPr>
        <w:t xml:space="preserve"> </w:t>
      </w:r>
      <w:r>
        <w:rPr>
          <w:w w:val="112"/>
          <w:sz w:val="18"/>
          <w:szCs w:val="18"/>
        </w:rPr>
        <w:t>transferred</w:t>
      </w:r>
    </w:p>
    <w:p w:rsidR="00C45AA3" w:rsidRDefault="00DC4C15">
      <w:pPr>
        <w:spacing w:line="200" w:lineRule="exact"/>
        <w:ind w:left="100" w:right="1838"/>
        <w:jc w:val="both"/>
        <w:rPr>
          <w:sz w:val="18"/>
          <w:szCs w:val="18"/>
        </w:rPr>
      </w:pPr>
      <w:r>
        <w:pict>
          <v:shapetype id="_x0000_t202" coordsize="21600,21600" o:spt="202" path="m,l,21600r21600,l21600,xe">
            <v:stroke joinstyle="miter"/>
            <v:path gradientshapeok="t" o:connecttype="rect"/>
          </v:shapetype>
          <v:shape id="_x0000_s1546" type="#_x0000_t202" style="position:absolute;left:0;text-align:left;margin-left:308.9pt;margin-top:5.65pt;width:2.8pt;height:6.95pt;z-index:-1830;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proofErr w:type="gramStart"/>
      <w:r>
        <w:rPr>
          <w:sz w:val="18"/>
          <w:szCs w:val="18"/>
        </w:rPr>
        <w:t>to</w:t>
      </w:r>
      <w:proofErr w:type="gramEnd"/>
      <w:r>
        <w:rPr>
          <w:spacing w:val="44"/>
          <w:sz w:val="18"/>
          <w:szCs w:val="18"/>
        </w:rPr>
        <w:t xml:space="preserve"> </w:t>
      </w:r>
      <w:r>
        <w:rPr>
          <w:w w:val="113"/>
          <w:sz w:val="18"/>
          <w:szCs w:val="18"/>
        </w:rPr>
        <w:t>another</w:t>
      </w:r>
      <w:r>
        <w:rPr>
          <w:spacing w:val="16"/>
          <w:w w:val="113"/>
          <w:sz w:val="18"/>
          <w:szCs w:val="18"/>
        </w:rPr>
        <w:t xml:space="preserve"> </w:t>
      </w:r>
      <w:r>
        <w:rPr>
          <w:sz w:val="18"/>
          <w:szCs w:val="18"/>
        </w:rPr>
        <w:t>n</w:t>
      </w:r>
      <w:r>
        <w:rPr>
          <w:spacing w:val="6"/>
          <w:sz w:val="18"/>
          <w:szCs w:val="18"/>
        </w:rPr>
        <w:t>o</w:t>
      </w:r>
      <w:r>
        <w:rPr>
          <w:sz w:val="18"/>
          <w:szCs w:val="18"/>
        </w:rPr>
        <w:t xml:space="preserve">de </w:t>
      </w:r>
      <w:r>
        <w:rPr>
          <w:spacing w:val="3"/>
          <w:sz w:val="18"/>
          <w:szCs w:val="18"/>
        </w:rPr>
        <w:t xml:space="preserve"> </w:t>
      </w:r>
      <w:r>
        <w:rPr>
          <w:sz w:val="18"/>
          <w:szCs w:val="18"/>
        </w:rPr>
        <w:t>if</w:t>
      </w:r>
      <w:r>
        <w:rPr>
          <w:spacing w:val="18"/>
          <w:sz w:val="18"/>
          <w:szCs w:val="18"/>
        </w:rPr>
        <w:t xml:space="preserve"> </w:t>
      </w:r>
      <w:commentRangeStart w:id="47"/>
      <w:r>
        <w:rPr>
          <w:sz w:val="18"/>
          <w:szCs w:val="18"/>
        </w:rPr>
        <w:t>needed</w:t>
      </w:r>
      <w:commentRangeEnd w:id="47"/>
      <w:r w:rsidR="009475FF">
        <w:rPr>
          <w:rStyle w:val="CommentReference"/>
        </w:rPr>
        <w:commentReference w:id="47"/>
      </w:r>
      <w:r>
        <w:rPr>
          <w:sz w:val="18"/>
          <w:szCs w:val="18"/>
        </w:rPr>
        <w:t xml:space="preserve">. </w:t>
      </w:r>
      <w:r>
        <w:rPr>
          <w:spacing w:val="21"/>
          <w:sz w:val="18"/>
          <w:szCs w:val="18"/>
        </w:rPr>
        <w:t xml:space="preserve"> </w:t>
      </w:r>
      <w:proofErr w:type="gramStart"/>
      <w:r>
        <w:rPr>
          <w:sz w:val="18"/>
          <w:szCs w:val="18"/>
        </w:rPr>
        <w:t xml:space="preserve">The </w:t>
      </w:r>
      <w:r>
        <w:rPr>
          <w:spacing w:val="13"/>
          <w:sz w:val="18"/>
          <w:szCs w:val="18"/>
        </w:rPr>
        <w:t xml:space="preserve"> </w:t>
      </w:r>
      <w:r>
        <w:rPr>
          <w:w w:val="118"/>
          <w:sz w:val="18"/>
          <w:szCs w:val="18"/>
        </w:rPr>
        <w:t>total</w:t>
      </w:r>
      <w:proofErr w:type="gramEnd"/>
      <w:r>
        <w:rPr>
          <w:spacing w:val="14"/>
          <w:w w:val="118"/>
          <w:sz w:val="18"/>
          <w:szCs w:val="18"/>
        </w:rPr>
        <w:t xml:space="preserve"> </w:t>
      </w:r>
      <w:r>
        <w:rPr>
          <w:sz w:val="18"/>
          <w:szCs w:val="18"/>
        </w:rPr>
        <w:t>size</w:t>
      </w:r>
      <w:r>
        <w:rPr>
          <w:spacing w:val="28"/>
          <w:sz w:val="18"/>
          <w:szCs w:val="18"/>
        </w:rPr>
        <w:t xml:space="preserve"> </w:t>
      </w:r>
      <w:r>
        <w:rPr>
          <w:sz w:val="18"/>
          <w:szCs w:val="18"/>
        </w:rPr>
        <w:t>of</w:t>
      </w:r>
      <w:r>
        <w:rPr>
          <w:spacing w:val="19"/>
          <w:sz w:val="18"/>
          <w:szCs w:val="18"/>
        </w:rPr>
        <w:t xml:space="preserve"> </w:t>
      </w:r>
      <w:r>
        <w:rPr>
          <w:sz w:val="18"/>
          <w:szCs w:val="18"/>
        </w:rPr>
        <w:t xml:space="preserve">those </w:t>
      </w:r>
      <w:r>
        <w:rPr>
          <w:spacing w:val="15"/>
          <w:sz w:val="18"/>
          <w:szCs w:val="18"/>
        </w:rPr>
        <w:t xml:space="preserve"> </w:t>
      </w:r>
      <w:r>
        <w:rPr>
          <w:sz w:val="18"/>
          <w:szCs w:val="18"/>
        </w:rPr>
        <w:t>files</w:t>
      </w:r>
      <w:r>
        <w:rPr>
          <w:spacing w:val="19"/>
          <w:sz w:val="18"/>
          <w:szCs w:val="18"/>
        </w:rPr>
        <w:t xml:space="preserve"> </w:t>
      </w:r>
      <w:r>
        <w:rPr>
          <w:sz w:val="18"/>
          <w:szCs w:val="18"/>
        </w:rPr>
        <w:t>is</w:t>
      </w:r>
      <w:r>
        <w:rPr>
          <w:spacing w:val="26"/>
          <w:sz w:val="18"/>
          <w:szCs w:val="18"/>
        </w:rPr>
        <w:t xml:space="preserve"> </w:t>
      </w:r>
      <w:r>
        <w:rPr>
          <w:w w:val="134"/>
          <w:sz w:val="18"/>
          <w:szCs w:val="18"/>
        </w:rPr>
        <w:t>I</w:t>
      </w:r>
      <w:r>
        <w:rPr>
          <w:spacing w:val="-31"/>
          <w:sz w:val="18"/>
          <w:szCs w:val="18"/>
        </w:rPr>
        <w:t xml:space="preserve"> </w:t>
      </w:r>
      <w:r>
        <w:rPr>
          <w:w w:val="142"/>
          <w:position w:val="7"/>
          <w:sz w:val="14"/>
          <w:szCs w:val="14"/>
        </w:rPr>
        <w:t>in</w:t>
      </w:r>
      <w:r>
        <w:rPr>
          <w:spacing w:val="-25"/>
          <w:position w:val="7"/>
          <w:sz w:val="14"/>
          <w:szCs w:val="14"/>
        </w:rPr>
        <w:t xml:space="preserve"> </w:t>
      </w:r>
      <w:r>
        <w:rPr>
          <w:sz w:val="18"/>
          <w:szCs w:val="18"/>
        </w:rPr>
        <w:t>.</w:t>
      </w:r>
      <w:r>
        <w:rPr>
          <w:spacing w:val="27"/>
          <w:sz w:val="18"/>
          <w:szCs w:val="18"/>
        </w:rPr>
        <w:t xml:space="preserve"> </w:t>
      </w:r>
      <w:r>
        <w:rPr>
          <w:sz w:val="18"/>
          <w:szCs w:val="18"/>
        </w:rPr>
        <w:t>Similarl</w:t>
      </w:r>
      <w:r>
        <w:rPr>
          <w:spacing w:val="-14"/>
          <w:sz w:val="18"/>
          <w:szCs w:val="18"/>
        </w:rPr>
        <w:t>y</w:t>
      </w:r>
      <w:proofErr w:type="gramStart"/>
      <w:r>
        <w:rPr>
          <w:sz w:val="18"/>
          <w:szCs w:val="18"/>
        </w:rPr>
        <w:t xml:space="preserve">, </w:t>
      </w:r>
      <w:r>
        <w:rPr>
          <w:spacing w:val="29"/>
          <w:sz w:val="18"/>
          <w:szCs w:val="18"/>
        </w:rPr>
        <w:t xml:space="preserve"> </w:t>
      </w:r>
      <w:r>
        <w:rPr>
          <w:sz w:val="18"/>
          <w:szCs w:val="18"/>
        </w:rPr>
        <w:t>the</w:t>
      </w:r>
      <w:proofErr w:type="gramEnd"/>
      <w:r>
        <w:rPr>
          <w:sz w:val="18"/>
          <w:szCs w:val="18"/>
        </w:rPr>
        <w:t xml:space="preserve"> </w:t>
      </w:r>
      <w:r>
        <w:rPr>
          <w:spacing w:val="12"/>
          <w:sz w:val="18"/>
          <w:szCs w:val="18"/>
        </w:rPr>
        <w:t xml:space="preserve"> </w:t>
      </w:r>
      <w:r>
        <w:rPr>
          <w:w w:val="110"/>
          <w:sz w:val="18"/>
          <w:szCs w:val="18"/>
        </w:rPr>
        <w:t>total</w:t>
      </w:r>
      <w:r>
        <w:rPr>
          <w:spacing w:val="43"/>
          <w:w w:val="110"/>
          <w:sz w:val="18"/>
          <w:szCs w:val="18"/>
        </w:rPr>
        <w:t xml:space="preserve"> </w:t>
      </w:r>
      <w:r>
        <w:rPr>
          <w:w w:val="110"/>
          <w:sz w:val="18"/>
          <w:szCs w:val="18"/>
        </w:rPr>
        <w:t>size</w:t>
      </w:r>
    </w:p>
    <w:p w:rsidR="00C45AA3" w:rsidRDefault="00DC4C15">
      <w:pPr>
        <w:spacing w:before="6" w:line="220" w:lineRule="exact"/>
        <w:ind w:left="100" w:right="1829"/>
        <w:jc w:val="both"/>
        <w:rPr>
          <w:sz w:val="18"/>
          <w:szCs w:val="18"/>
        </w:rPr>
      </w:pPr>
      <w:r>
        <w:pict>
          <v:shape id="_x0000_s1545" type="#_x0000_t202" style="position:absolute;left:0;text-align:left;margin-left:123.6pt;margin-top:18.05pt;width:2.8pt;height:6.95pt;z-index:-1829;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pict>
          <v:shape id="_x0000_s1544" type="#_x0000_t202" style="position:absolute;left:0;text-align:left;margin-left:113.15pt;margin-top:29.5pt;width:2.8pt;height:6.95pt;z-index:-1828;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pict>
          <v:shape id="_x0000_s1543" type="#_x0000_t202" style="position:absolute;left:0;text-align:left;margin-left:106.4pt;margin-top:40.95pt;width:2.8pt;height:6.95pt;z-index:-1827;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pict>
          <v:shape id="_x0000_s1542" type="#_x0000_t202" style="position:absolute;left:0;text-align:left;margin-left:154.55pt;margin-top:64.6pt;width:2.8pt;height:6.95pt;z-index:-1826;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sz w:val="18"/>
          <w:szCs w:val="18"/>
        </w:rPr>
        <w:t>of</w:t>
      </w:r>
      <w:r>
        <w:rPr>
          <w:spacing w:val="28"/>
          <w:sz w:val="18"/>
          <w:szCs w:val="18"/>
        </w:rPr>
        <w:t xml:space="preserve"> </w:t>
      </w:r>
      <w:r>
        <w:rPr>
          <w:w w:val="117"/>
          <w:sz w:val="18"/>
          <w:szCs w:val="18"/>
        </w:rPr>
        <w:t>output</w:t>
      </w:r>
      <w:r>
        <w:rPr>
          <w:spacing w:val="24"/>
          <w:w w:val="117"/>
          <w:sz w:val="18"/>
          <w:szCs w:val="18"/>
        </w:rPr>
        <w:t xml:space="preserve"> </w:t>
      </w:r>
      <w:r>
        <w:rPr>
          <w:sz w:val="18"/>
          <w:szCs w:val="18"/>
        </w:rPr>
        <w:t>files</w:t>
      </w:r>
      <w:r>
        <w:rPr>
          <w:spacing w:val="28"/>
          <w:sz w:val="18"/>
          <w:szCs w:val="18"/>
        </w:rPr>
        <w:t xml:space="preserve"> </w:t>
      </w:r>
      <w:r>
        <w:rPr>
          <w:sz w:val="18"/>
          <w:szCs w:val="18"/>
        </w:rPr>
        <w:t>of</w:t>
      </w:r>
      <w:r>
        <w:rPr>
          <w:spacing w:val="28"/>
          <w:sz w:val="18"/>
          <w:szCs w:val="18"/>
        </w:rPr>
        <w:t xml:space="preserve"> </w:t>
      </w:r>
      <w:r>
        <w:rPr>
          <w:sz w:val="18"/>
          <w:szCs w:val="18"/>
        </w:rPr>
        <w:t xml:space="preserve">previously </w:t>
      </w:r>
      <w:r>
        <w:rPr>
          <w:spacing w:val="40"/>
          <w:sz w:val="18"/>
          <w:szCs w:val="18"/>
        </w:rPr>
        <w:t xml:space="preserve"> </w:t>
      </w:r>
      <w:r>
        <w:rPr>
          <w:sz w:val="18"/>
          <w:szCs w:val="18"/>
        </w:rPr>
        <w:t xml:space="preserve">finished </w:t>
      </w:r>
      <w:r>
        <w:rPr>
          <w:spacing w:val="22"/>
          <w:sz w:val="18"/>
          <w:szCs w:val="18"/>
        </w:rPr>
        <w:t xml:space="preserve"> </w:t>
      </w:r>
      <w:r>
        <w:rPr>
          <w:sz w:val="18"/>
          <w:szCs w:val="18"/>
        </w:rPr>
        <w:t xml:space="preserve">jobs </w:t>
      </w:r>
      <w:r>
        <w:rPr>
          <w:spacing w:val="7"/>
          <w:sz w:val="18"/>
          <w:szCs w:val="18"/>
        </w:rPr>
        <w:t xml:space="preserve"> </w:t>
      </w:r>
      <w:r>
        <w:rPr>
          <w:sz w:val="18"/>
          <w:szCs w:val="18"/>
        </w:rPr>
        <w:t>whi</w:t>
      </w:r>
      <w:r>
        <w:rPr>
          <w:spacing w:val="-5"/>
          <w:sz w:val="18"/>
          <w:szCs w:val="18"/>
        </w:rPr>
        <w:t>c</w:t>
      </w:r>
      <w:r>
        <w:rPr>
          <w:sz w:val="18"/>
          <w:szCs w:val="18"/>
        </w:rPr>
        <w:t xml:space="preserve">h </w:t>
      </w:r>
      <w:r>
        <w:rPr>
          <w:spacing w:val="15"/>
          <w:sz w:val="18"/>
          <w:szCs w:val="18"/>
        </w:rPr>
        <w:t xml:space="preserve"> </w:t>
      </w:r>
      <w:r>
        <w:rPr>
          <w:sz w:val="18"/>
          <w:szCs w:val="18"/>
        </w:rPr>
        <w:t xml:space="preserve">are </w:t>
      </w:r>
      <w:r>
        <w:rPr>
          <w:spacing w:val="12"/>
          <w:sz w:val="18"/>
          <w:szCs w:val="18"/>
        </w:rPr>
        <w:t xml:space="preserve"> </w:t>
      </w:r>
      <w:r>
        <w:rPr>
          <w:spacing w:val="-5"/>
          <w:sz w:val="18"/>
          <w:szCs w:val="18"/>
        </w:rPr>
        <w:t>w</w:t>
      </w:r>
      <w:r>
        <w:rPr>
          <w:sz w:val="18"/>
          <w:szCs w:val="18"/>
        </w:rPr>
        <w:t xml:space="preserve">aiting </w:t>
      </w:r>
      <w:r>
        <w:rPr>
          <w:spacing w:val="36"/>
          <w:sz w:val="18"/>
          <w:szCs w:val="18"/>
        </w:rPr>
        <w:t xml:space="preserve"> </w:t>
      </w:r>
      <w:r>
        <w:rPr>
          <w:sz w:val="18"/>
          <w:szCs w:val="18"/>
        </w:rPr>
        <w:t xml:space="preserve">to </w:t>
      </w:r>
      <w:r>
        <w:rPr>
          <w:spacing w:val="8"/>
          <w:sz w:val="18"/>
          <w:szCs w:val="18"/>
        </w:rPr>
        <w:t xml:space="preserve"> </w:t>
      </w:r>
      <w:r>
        <w:rPr>
          <w:spacing w:val="5"/>
          <w:sz w:val="18"/>
          <w:szCs w:val="18"/>
        </w:rPr>
        <w:t>b</w:t>
      </w:r>
      <w:r>
        <w:rPr>
          <w:sz w:val="18"/>
          <w:szCs w:val="18"/>
        </w:rPr>
        <w:t>e</w:t>
      </w:r>
      <w:r>
        <w:rPr>
          <w:spacing w:val="44"/>
          <w:sz w:val="18"/>
          <w:szCs w:val="18"/>
        </w:rPr>
        <w:t xml:space="preserve"> </w:t>
      </w:r>
      <w:r>
        <w:rPr>
          <w:w w:val="112"/>
          <w:sz w:val="18"/>
          <w:szCs w:val="18"/>
        </w:rPr>
        <w:t>transferred</w:t>
      </w:r>
      <w:r>
        <w:rPr>
          <w:spacing w:val="26"/>
          <w:w w:val="112"/>
          <w:sz w:val="18"/>
          <w:szCs w:val="18"/>
        </w:rPr>
        <w:t xml:space="preserve"> </w:t>
      </w:r>
      <w:r>
        <w:rPr>
          <w:sz w:val="18"/>
          <w:szCs w:val="18"/>
        </w:rPr>
        <w:t xml:space="preserve">out </w:t>
      </w:r>
      <w:r>
        <w:rPr>
          <w:spacing w:val="20"/>
          <w:sz w:val="18"/>
          <w:szCs w:val="18"/>
        </w:rPr>
        <w:t xml:space="preserve"> </w:t>
      </w:r>
      <w:r>
        <w:rPr>
          <w:sz w:val="18"/>
          <w:szCs w:val="18"/>
        </w:rPr>
        <w:t xml:space="preserve">of the </w:t>
      </w:r>
      <w:r>
        <w:rPr>
          <w:spacing w:val="8"/>
          <w:sz w:val="18"/>
          <w:szCs w:val="18"/>
        </w:rPr>
        <w:t xml:space="preserve"> </w:t>
      </w:r>
      <w:r>
        <w:rPr>
          <w:sz w:val="18"/>
          <w:szCs w:val="18"/>
        </w:rPr>
        <w:t>n</w:t>
      </w:r>
      <w:r>
        <w:rPr>
          <w:spacing w:val="5"/>
          <w:sz w:val="18"/>
          <w:szCs w:val="18"/>
        </w:rPr>
        <w:t>o</w:t>
      </w:r>
      <w:r>
        <w:rPr>
          <w:sz w:val="18"/>
          <w:szCs w:val="18"/>
        </w:rPr>
        <w:t>de</w:t>
      </w:r>
      <w:r>
        <w:rPr>
          <w:spacing w:val="44"/>
          <w:sz w:val="18"/>
          <w:szCs w:val="18"/>
        </w:rPr>
        <w:t xml:space="preserve"> </w:t>
      </w:r>
      <w:r>
        <w:rPr>
          <w:sz w:val="18"/>
          <w:szCs w:val="18"/>
        </w:rPr>
        <w:t>is</w:t>
      </w:r>
      <w:r>
        <w:rPr>
          <w:spacing w:val="21"/>
          <w:sz w:val="18"/>
          <w:szCs w:val="18"/>
        </w:rPr>
        <w:t xml:space="preserve"> </w:t>
      </w:r>
      <w:r>
        <w:rPr>
          <w:w w:val="134"/>
          <w:sz w:val="18"/>
          <w:szCs w:val="18"/>
        </w:rPr>
        <w:t>I</w:t>
      </w:r>
      <w:r>
        <w:rPr>
          <w:spacing w:val="-31"/>
          <w:sz w:val="18"/>
          <w:szCs w:val="18"/>
        </w:rPr>
        <w:t xml:space="preserve"> </w:t>
      </w:r>
      <w:r>
        <w:rPr>
          <w:w w:val="130"/>
          <w:position w:val="8"/>
          <w:sz w:val="14"/>
          <w:szCs w:val="14"/>
        </w:rPr>
        <w:t>out</w:t>
      </w:r>
      <w:r>
        <w:rPr>
          <w:spacing w:val="-25"/>
          <w:position w:val="8"/>
          <w:sz w:val="14"/>
          <w:szCs w:val="14"/>
        </w:rPr>
        <w:t xml:space="preserve"> </w:t>
      </w:r>
      <w:r>
        <w:rPr>
          <w:sz w:val="18"/>
          <w:szCs w:val="18"/>
        </w:rPr>
        <w:t>.</w:t>
      </w:r>
      <w:r>
        <w:rPr>
          <w:spacing w:val="23"/>
          <w:sz w:val="18"/>
          <w:szCs w:val="18"/>
        </w:rPr>
        <w:t xml:space="preserve"> </w:t>
      </w:r>
      <w:proofErr w:type="gramStart"/>
      <w:r>
        <w:rPr>
          <w:sz w:val="18"/>
          <w:szCs w:val="18"/>
        </w:rPr>
        <w:t xml:space="preserve">The </w:t>
      </w:r>
      <w:r>
        <w:rPr>
          <w:spacing w:val="8"/>
          <w:sz w:val="18"/>
          <w:szCs w:val="18"/>
        </w:rPr>
        <w:t xml:space="preserve"> </w:t>
      </w:r>
      <w:r>
        <w:rPr>
          <w:w w:val="118"/>
          <w:sz w:val="18"/>
          <w:szCs w:val="18"/>
        </w:rPr>
        <w:t>total</w:t>
      </w:r>
      <w:proofErr w:type="gramEnd"/>
      <w:r>
        <w:rPr>
          <w:spacing w:val="10"/>
          <w:w w:val="118"/>
          <w:sz w:val="18"/>
          <w:szCs w:val="18"/>
        </w:rPr>
        <w:t xml:space="preserve"> </w:t>
      </w:r>
      <w:r>
        <w:rPr>
          <w:sz w:val="18"/>
          <w:szCs w:val="18"/>
        </w:rPr>
        <w:t>size</w:t>
      </w:r>
      <w:r>
        <w:rPr>
          <w:spacing w:val="24"/>
          <w:sz w:val="18"/>
          <w:szCs w:val="18"/>
        </w:rPr>
        <w:t xml:space="preserve"> </w:t>
      </w:r>
      <w:r>
        <w:rPr>
          <w:sz w:val="18"/>
          <w:szCs w:val="18"/>
        </w:rPr>
        <w:t>of</w:t>
      </w:r>
      <w:r>
        <w:rPr>
          <w:spacing w:val="14"/>
          <w:sz w:val="18"/>
          <w:szCs w:val="18"/>
        </w:rPr>
        <w:t xml:space="preserve"> </w:t>
      </w:r>
      <w:r>
        <w:rPr>
          <w:sz w:val="18"/>
          <w:szCs w:val="18"/>
        </w:rPr>
        <w:t xml:space="preserve">the </w:t>
      </w:r>
      <w:r>
        <w:rPr>
          <w:spacing w:val="8"/>
          <w:sz w:val="18"/>
          <w:szCs w:val="18"/>
        </w:rPr>
        <w:t xml:space="preserve"> </w:t>
      </w:r>
      <w:r>
        <w:rPr>
          <w:w w:val="116"/>
          <w:sz w:val="18"/>
          <w:szCs w:val="18"/>
        </w:rPr>
        <w:t>input</w:t>
      </w:r>
      <w:r>
        <w:rPr>
          <w:spacing w:val="11"/>
          <w:w w:val="116"/>
          <w:sz w:val="18"/>
          <w:szCs w:val="18"/>
        </w:rPr>
        <w:t xml:space="preserve"> </w:t>
      </w:r>
      <w:r>
        <w:rPr>
          <w:sz w:val="18"/>
          <w:szCs w:val="18"/>
        </w:rPr>
        <w:t>files</w:t>
      </w:r>
      <w:r>
        <w:rPr>
          <w:spacing w:val="15"/>
          <w:sz w:val="18"/>
          <w:szCs w:val="18"/>
        </w:rPr>
        <w:t xml:space="preserve"> </w:t>
      </w:r>
      <w:r>
        <w:rPr>
          <w:w w:val="125"/>
          <w:sz w:val="18"/>
          <w:szCs w:val="18"/>
        </w:rPr>
        <w:t>that</w:t>
      </w:r>
      <w:r>
        <w:rPr>
          <w:spacing w:val="7"/>
          <w:w w:val="125"/>
          <w:sz w:val="18"/>
          <w:szCs w:val="18"/>
        </w:rPr>
        <w:t xml:space="preserve"> </w:t>
      </w:r>
      <w:r>
        <w:rPr>
          <w:sz w:val="18"/>
          <w:szCs w:val="18"/>
        </w:rPr>
        <w:t>are</w:t>
      </w:r>
      <w:r>
        <w:rPr>
          <w:spacing w:val="44"/>
          <w:sz w:val="18"/>
          <w:szCs w:val="18"/>
        </w:rPr>
        <w:t xml:space="preserve"> </w:t>
      </w:r>
      <w:r>
        <w:rPr>
          <w:w w:val="112"/>
          <w:sz w:val="18"/>
          <w:szCs w:val="18"/>
        </w:rPr>
        <w:t>curre</w:t>
      </w:r>
      <w:r>
        <w:rPr>
          <w:spacing w:val="-6"/>
          <w:w w:val="112"/>
          <w:sz w:val="18"/>
          <w:szCs w:val="18"/>
        </w:rPr>
        <w:t>n</w:t>
      </w:r>
      <w:r>
        <w:rPr>
          <w:w w:val="112"/>
          <w:sz w:val="18"/>
          <w:szCs w:val="18"/>
        </w:rPr>
        <w:t>tly</w:t>
      </w:r>
      <w:r>
        <w:rPr>
          <w:spacing w:val="14"/>
          <w:w w:val="112"/>
          <w:sz w:val="18"/>
          <w:szCs w:val="18"/>
        </w:rPr>
        <w:t xml:space="preserve"> </w:t>
      </w:r>
      <w:r>
        <w:rPr>
          <w:spacing w:val="5"/>
          <w:sz w:val="18"/>
          <w:szCs w:val="18"/>
        </w:rPr>
        <w:t>b</w:t>
      </w:r>
      <w:r>
        <w:rPr>
          <w:sz w:val="18"/>
          <w:szCs w:val="18"/>
        </w:rPr>
        <w:t>eing  pr</w:t>
      </w:r>
      <w:r>
        <w:rPr>
          <w:spacing w:val="6"/>
          <w:sz w:val="18"/>
          <w:szCs w:val="18"/>
        </w:rPr>
        <w:t>o</w:t>
      </w:r>
      <w:r>
        <w:rPr>
          <w:sz w:val="18"/>
          <w:szCs w:val="18"/>
        </w:rPr>
        <w:t xml:space="preserve">cessed </w:t>
      </w:r>
      <w:r>
        <w:rPr>
          <w:spacing w:val="20"/>
          <w:sz w:val="18"/>
          <w:szCs w:val="18"/>
        </w:rPr>
        <w:t xml:space="preserve"> </w:t>
      </w:r>
      <w:r>
        <w:rPr>
          <w:w w:val="103"/>
          <w:sz w:val="18"/>
          <w:szCs w:val="18"/>
        </w:rPr>
        <w:t xml:space="preserve">is </w:t>
      </w:r>
      <w:r>
        <w:rPr>
          <w:w w:val="111"/>
          <w:sz w:val="18"/>
          <w:szCs w:val="18"/>
        </w:rPr>
        <w:t>denoted</w:t>
      </w:r>
      <w:r>
        <w:rPr>
          <w:spacing w:val="7"/>
          <w:w w:val="111"/>
          <w:sz w:val="18"/>
          <w:szCs w:val="18"/>
        </w:rPr>
        <w:t xml:space="preserve"> </w:t>
      </w:r>
      <w:r>
        <w:rPr>
          <w:w w:val="109"/>
          <w:sz w:val="18"/>
          <w:szCs w:val="18"/>
        </w:rPr>
        <w:t>C</w:t>
      </w:r>
      <w:r>
        <w:rPr>
          <w:spacing w:val="-32"/>
          <w:sz w:val="18"/>
          <w:szCs w:val="18"/>
        </w:rPr>
        <w:t xml:space="preserve"> </w:t>
      </w:r>
      <w:r>
        <w:rPr>
          <w:w w:val="142"/>
          <w:position w:val="8"/>
          <w:sz w:val="14"/>
          <w:szCs w:val="14"/>
        </w:rPr>
        <w:t>in</w:t>
      </w:r>
      <w:r>
        <w:rPr>
          <w:spacing w:val="16"/>
          <w:w w:val="142"/>
          <w:position w:val="8"/>
          <w:sz w:val="14"/>
          <w:szCs w:val="14"/>
        </w:rPr>
        <w:t xml:space="preserve"> </w:t>
      </w:r>
      <w:r>
        <w:rPr>
          <w:sz w:val="18"/>
          <w:szCs w:val="18"/>
        </w:rPr>
        <w:t xml:space="preserve">and </w:t>
      </w:r>
      <w:r>
        <w:rPr>
          <w:spacing w:val="3"/>
          <w:sz w:val="18"/>
          <w:szCs w:val="18"/>
        </w:rPr>
        <w:t xml:space="preserve"> </w:t>
      </w:r>
      <w:r>
        <w:rPr>
          <w:sz w:val="18"/>
          <w:szCs w:val="18"/>
        </w:rPr>
        <w:t xml:space="preserve">the </w:t>
      </w:r>
      <w:r>
        <w:rPr>
          <w:spacing w:val="2"/>
          <w:sz w:val="18"/>
          <w:szCs w:val="18"/>
        </w:rPr>
        <w:t xml:space="preserve"> </w:t>
      </w:r>
      <w:r>
        <w:rPr>
          <w:w w:val="118"/>
          <w:sz w:val="18"/>
          <w:szCs w:val="18"/>
        </w:rPr>
        <w:t>total</w:t>
      </w:r>
      <w:r>
        <w:rPr>
          <w:spacing w:val="4"/>
          <w:w w:val="118"/>
          <w:sz w:val="18"/>
          <w:szCs w:val="18"/>
        </w:rPr>
        <w:t xml:space="preserve"> </w:t>
      </w:r>
      <w:r>
        <w:rPr>
          <w:sz w:val="18"/>
          <w:szCs w:val="18"/>
        </w:rPr>
        <w:t>disc</w:t>
      </w:r>
      <w:r>
        <w:rPr>
          <w:spacing w:val="29"/>
          <w:sz w:val="18"/>
          <w:szCs w:val="18"/>
        </w:rPr>
        <w:t xml:space="preserve"> </w:t>
      </w:r>
      <w:r>
        <w:rPr>
          <w:sz w:val="18"/>
          <w:szCs w:val="18"/>
        </w:rPr>
        <w:t>space</w:t>
      </w:r>
      <w:r>
        <w:rPr>
          <w:spacing w:val="40"/>
          <w:sz w:val="18"/>
          <w:szCs w:val="18"/>
        </w:rPr>
        <w:t xml:space="preserve"> </w:t>
      </w:r>
      <w:r>
        <w:rPr>
          <w:sz w:val="18"/>
          <w:szCs w:val="18"/>
        </w:rPr>
        <w:t>whi</w:t>
      </w:r>
      <w:r>
        <w:rPr>
          <w:spacing w:val="-5"/>
          <w:sz w:val="18"/>
          <w:szCs w:val="18"/>
        </w:rPr>
        <w:t>c</w:t>
      </w:r>
      <w:r>
        <w:rPr>
          <w:sz w:val="18"/>
          <w:szCs w:val="18"/>
        </w:rPr>
        <w:t>h</w:t>
      </w:r>
      <w:r>
        <w:rPr>
          <w:spacing w:val="40"/>
          <w:sz w:val="18"/>
          <w:szCs w:val="18"/>
        </w:rPr>
        <w:t xml:space="preserve"> </w:t>
      </w:r>
      <w:r>
        <w:rPr>
          <w:sz w:val="18"/>
          <w:szCs w:val="18"/>
        </w:rPr>
        <w:t>is</w:t>
      </w:r>
      <w:r>
        <w:rPr>
          <w:spacing w:val="15"/>
          <w:sz w:val="18"/>
          <w:szCs w:val="18"/>
        </w:rPr>
        <w:t xml:space="preserve"> </w:t>
      </w:r>
      <w:r>
        <w:rPr>
          <w:sz w:val="18"/>
          <w:szCs w:val="18"/>
        </w:rPr>
        <w:t>reser</w:t>
      </w:r>
      <w:r>
        <w:rPr>
          <w:spacing w:val="-5"/>
          <w:sz w:val="18"/>
          <w:szCs w:val="18"/>
        </w:rPr>
        <w:t>v</w:t>
      </w:r>
      <w:r>
        <w:rPr>
          <w:sz w:val="18"/>
          <w:szCs w:val="18"/>
        </w:rPr>
        <w:t xml:space="preserve">ed </w:t>
      </w:r>
      <w:r>
        <w:rPr>
          <w:spacing w:val="15"/>
          <w:sz w:val="18"/>
          <w:szCs w:val="18"/>
        </w:rPr>
        <w:t xml:space="preserve"> </w:t>
      </w:r>
      <w:r>
        <w:rPr>
          <w:sz w:val="18"/>
          <w:szCs w:val="18"/>
        </w:rPr>
        <w:t>for</w:t>
      </w:r>
      <w:r>
        <w:rPr>
          <w:spacing w:val="21"/>
          <w:sz w:val="18"/>
          <w:szCs w:val="18"/>
        </w:rPr>
        <w:t xml:space="preserve"> </w:t>
      </w:r>
      <w:r>
        <w:rPr>
          <w:w w:val="117"/>
          <w:sz w:val="18"/>
          <w:szCs w:val="18"/>
        </w:rPr>
        <w:t>output</w:t>
      </w:r>
      <w:r>
        <w:rPr>
          <w:spacing w:val="4"/>
          <w:w w:val="117"/>
          <w:sz w:val="18"/>
          <w:szCs w:val="18"/>
        </w:rPr>
        <w:t xml:space="preserve"> </w:t>
      </w:r>
      <w:r>
        <w:rPr>
          <w:sz w:val="18"/>
          <w:szCs w:val="18"/>
        </w:rPr>
        <w:t>of</w:t>
      </w:r>
      <w:r>
        <w:rPr>
          <w:spacing w:val="8"/>
          <w:sz w:val="18"/>
          <w:szCs w:val="18"/>
        </w:rPr>
        <w:t xml:space="preserve"> </w:t>
      </w:r>
      <w:r>
        <w:rPr>
          <w:w w:val="111"/>
          <w:sz w:val="18"/>
          <w:szCs w:val="18"/>
        </w:rPr>
        <w:t>curre</w:t>
      </w:r>
      <w:r>
        <w:rPr>
          <w:spacing w:val="-6"/>
          <w:w w:val="111"/>
          <w:sz w:val="18"/>
          <w:szCs w:val="18"/>
        </w:rPr>
        <w:t>n</w:t>
      </w:r>
      <w:r>
        <w:rPr>
          <w:w w:val="111"/>
          <w:sz w:val="18"/>
          <w:szCs w:val="18"/>
        </w:rPr>
        <w:t>tly</w:t>
      </w:r>
      <w:r>
        <w:rPr>
          <w:spacing w:val="16"/>
          <w:w w:val="111"/>
          <w:sz w:val="18"/>
          <w:szCs w:val="18"/>
        </w:rPr>
        <w:t xml:space="preserve"> </w:t>
      </w:r>
      <w:r>
        <w:rPr>
          <w:w w:val="111"/>
          <w:sz w:val="18"/>
          <w:szCs w:val="18"/>
        </w:rPr>
        <w:t xml:space="preserve">running </w:t>
      </w:r>
      <w:r>
        <w:rPr>
          <w:sz w:val="18"/>
          <w:szCs w:val="18"/>
        </w:rPr>
        <w:t>jobs</w:t>
      </w:r>
      <w:r>
        <w:rPr>
          <w:spacing w:val="31"/>
          <w:sz w:val="18"/>
          <w:szCs w:val="18"/>
        </w:rPr>
        <w:t xml:space="preserve"> </w:t>
      </w:r>
      <w:r>
        <w:rPr>
          <w:sz w:val="18"/>
          <w:szCs w:val="18"/>
        </w:rPr>
        <w:t>is</w:t>
      </w:r>
      <w:r>
        <w:rPr>
          <w:spacing w:val="14"/>
          <w:sz w:val="18"/>
          <w:szCs w:val="18"/>
        </w:rPr>
        <w:t xml:space="preserve"> </w:t>
      </w:r>
      <w:r>
        <w:rPr>
          <w:w w:val="109"/>
          <w:sz w:val="18"/>
          <w:szCs w:val="18"/>
        </w:rPr>
        <w:t>C</w:t>
      </w:r>
      <w:r>
        <w:rPr>
          <w:spacing w:val="-32"/>
          <w:sz w:val="18"/>
          <w:szCs w:val="18"/>
        </w:rPr>
        <w:t xml:space="preserve"> </w:t>
      </w:r>
      <w:r>
        <w:rPr>
          <w:w w:val="130"/>
          <w:position w:val="8"/>
          <w:sz w:val="14"/>
          <w:szCs w:val="14"/>
        </w:rPr>
        <w:t>out</w:t>
      </w:r>
      <w:r>
        <w:rPr>
          <w:spacing w:val="-25"/>
          <w:position w:val="8"/>
          <w:sz w:val="14"/>
          <w:szCs w:val="14"/>
        </w:rPr>
        <w:t xml:space="preserve"> </w:t>
      </w:r>
      <w:r>
        <w:rPr>
          <w:sz w:val="18"/>
          <w:szCs w:val="18"/>
        </w:rPr>
        <w:t>.</w:t>
      </w:r>
      <w:r>
        <w:rPr>
          <w:spacing w:val="16"/>
          <w:sz w:val="18"/>
          <w:szCs w:val="18"/>
        </w:rPr>
        <w:t xml:space="preserve"> </w:t>
      </w:r>
      <w:r>
        <w:rPr>
          <w:sz w:val="18"/>
          <w:szCs w:val="18"/>
        </w:rPr>
        <w:t xml:space="preserve">The </w:t>
      </w:r>
      <w:r>
        <w:rPr>
          <w:spacing w:val="1"/>
          <w:sz w:val="18"/>
          <w:szCs w:val="18"/>
        </w:rPr>
        <w:t xml:space="preserve"> </w:t>
      </w:r>
      <w:r>
        <w:rPr>
          <w:w w:val="119"/>
          <w:sz w:val="18"/>
          <w:szCs w:val="18"/>
        </w:rPr>
        <w:t>data</w:t>
      </w:r>
      <w:r>
        <w:rPr>
          <w:spacing w:val="1"/>
          <w:w w:val="119"/>
          <w:sz w:val="18"/>
          <w:szCs w:val="18"/>
        </w:rPr>
        <w:t xml:space="preserve"> </w:t>
      </w:r>
      <w:r>
        <w:rPr>
          <w:sz w:val="18"/>
          <w:szCs w:val="18"/>
        </w:rPr>
        <w:t>on</w:t>
      </w:r>
      <w:r>
        <w:rPr>
          <w:spacing w:val="23"/>
          <w:sz w:val="18"/>
          <w:szCs w:val="18"/>
        </w:rPr>
        <w:t xml:space="preserve"> </w:t>
      </w:r>
      <w:r>
        <w:rPr>
          <w:sz w:val="18"/>
          <w:szCs w:val="18"/>
        </w:rPr>
        <w:t>the  n</w:t>
      </w:r>
      <w:r>
        <w:rPr>
          <w:spacing w:val="6"/>
          <w:sz w:val="18"/>
          <w:szCs w:val="18"/>
        </w:rPr>
        <w:t>o</w:t>
      </w:r>
      <w:r>
        <w:rPr>
          <w:sz w:val="18"/>
          <w:szCs w:val="18"/>
        </w:rPr>
        <w:t>de</w:t>
      </w:r>
      <w:r>
        <w:rPr>
          <w:spacing w:val="36"/>
          <w:sz w:val="18"/>
          <w:szCs w:val="18"/>
        </w:rPr>
        <w:t xml:space="preserve"> </w:t>
      </w:r>
      <w:r>
        <w:rPr>
          <w:w w:val="117"/>
          <w:sz w:val="18"/>
          <w:szCs w:val="18"/>
        </w:rPr>
        <w:t>status</w:t>
      </w:r>
      <w:r>
        <w:rPr>
          <w:spacing w:val="2"/>
          <w:w w:val="117"/>
          <w:sz w:val="18"/>
          <w:szCs w:val="18"/>
        </w:rPr>
        <w:t xml:space="preserve"> </w:t>
      </w:r>
      <w:r>
        <w:rPr>
          <w:sz w:val="18"/>
          <w:szCs w:val="18"/>
        </w:rPr>
        <w:t>can</w:t>
      </w:r>
      <w:r>
        <w:rPr>
          <w:spacing w:val="35"/>
          <w:sz w:val="18"/>
          <w:szCs w:val="18"/>
        </w:rPr>
        <w:t xml:space="preserve"> </w:t>
      </w:r>
      <w:r>
        <w:rPr>
          <w:spacing w:val="5"/>
          <w:sz w:val="18"/>
          <w:szCs w:val="18"/>
        </w:rPr>
        <w:t>b</w:t>
      </w:r>
      <w:r>
        <w:rPr>
          <w:sz w:val="18"/>
          <w:szCs w:val="18"/>
        </w:rPr>
        <w:t>e</w:t>
      </w:r>
      <w:r>
        <w:rPr>
          <w:spacing w:val="23"/>
          <w:sz w:val="18"/>
          <w:szCs w:val="18"/>
        </w:rPr>
        <w:t xml:space="preserve"> </w:t>
      </w:r>
      <w:r>
        <w:rPr>
          <w:w w:val="112"/>
          <w:sz w:val="18"/>
          <w:szCs w:val="18"/>
        </w:rPr>
        <w:t>obtained</w:t>
      </w:r>
      <w:r>
        <w:rPr>
          <w:spacing w:val="6"/>
          <w:w w:val="112"/>
          <w:sz w:val="18"/>
          <w:szCs w:val="18"/>
        </w:rPr>
        <w:t xml:space="preserve"> </w:t>
      </w:r>
      <w:r>
        <w:rPr>
          <w:sz w:val="18"/>
          <w:szCs w:val="18"/>
        </w:rPr>
        <w:t>from</w:t>
      </w:r>
      <w:r>
        <w:rPr>
          <w:spacing w:val="31"/>
          <w:sz w:val="18"/>
          <w:szCs w:val="18"/>
        </w:rPr>
        <w:t xml:space="preserve"> </w:t>
      </w:r>
      <w:r>
        <w:rPr>
          <w:sz w:val="18"/>
          <w:szCs w:val="18"/>
        </w:rPr>
        <w:t>its</w:t>
      </w:r>
      <w:r>
        <w:rPr>
          <w:spacing w:val="35"/>
          <w:sz w:val="18"/>
          <w:szCs w:val="18"/>
        </w:rPr>
        <w:t xml:space="preserve"> </w:t>
      </w:r>
      <w:r>
        <w:rPr>
          <w:w w:val="110"/>
          <w:sz w:val="18"/>
          <w:szCs w:val="18"/>
        </w:rPr>
        <w:t>monitoring</w:t>
      </w:r>
      <w:r>
        <w:rPr>
          <w:spacing w:val="6"/>
          <w:w w:val="110"/>
          <w:sz w:val="18"/>
          <w:szCs w:val="18"/>
        </w:rPr>
        <w:t xml:space="preserve"> </w:t>
      </w:r>
      <w:r>
        <w:rPr>
          <w:w w:val="110"/>
          <w:sz w:val="18"/>
          <w:szCs w:val="18"/>
        </w:rPr>
        <w:t xml:space="preserve">system, </w:t>
      </w:r>
      <w:r>
        <w:rPr>
          <w:sz w:val="18"/>
          <w:szCs w:val="18"/>
        </w:rPr>
        <w:t>in</w:t>
      </w:r>
      <w:r>
        <w:rPr>
          <w:spacing w:val="24"/>
          <w:sz w:val="18"/>
          <w:szCs w:val="18"/>
        </w:rPr>
        <w:t xml:space="preserve"> </w:t>
      </w:r>
      <w:r>
        <w:rPr>
          <w:w w:val="112"/>
          <w:sz w:val="18"/>
          <w:szCs w:val="18"/>
        </w:rPr>
        <w:t>addition</w:t>
      </w:r>
      <w:r>
        <w:rPr>
          <w:spacing w:val="7"/>
          <w:w w:val="112"/>
          <w:sz w:val="18"/>
          <w:szCs w:val="18"/>
        </w:rPr>
        <w:t xml:space="preserve"> </w:t>
      </w:r>
      <w:r>
        <w:rPr>
          <w:sz w:val="18"/>
          <w:szCs w:val="18"/>
        </w:rPr>
        <w:t>to</w:t>
      </w:r>
      <w:r>
        <w:rPr>
          <w:spacing w:val="34"/>
          <w:sz w:val="18"/>
          <w:szCs w:val="18"/>
        </w:rPr>
        <w:t xml:space="preserve"> </w:t>
      </w:r>
      <w:r>
        <w:rPr>
          <w:sz w:val="18"/>
          <w:szCs w:val="18"/>
        </w:rPr>
        <w:t xml:space="preserve">the </w:t>
      </w:r>
      <w:r>
        <w:rPr>
          <w:spacing w:val="2"/>
          <w:sz w:val="18"/>
          <w:szCs w:val="18"/>
        </w:rPr>
        <w:t xml:space="preserve"> </w:t>
      </w:r>
      <w:r>
        <w:rPr>
          <w:sz w:val="18"/>
          <w:szCs w:val="18"/>
        </w:rPr>
        <w:t>a</w:t>
      </w:r>
      <w:r>
        <w:rPr>
          <w:spacing w:val="6"/>
          <w:sz w:val="18"/>
          <w:szCs w:val="18"/>
        </w:rPr>
        <w:t>b</w:t>
      </w:r>
      <w:r>
        <w:rPr>
          <w:spacing w:val="-5"/>
          <w:sz w:val="18"/>
          <w:szCs w:val="18"/>
        </w:rPr>
        <w:t>ov</w:t>
      </w:r>
      <w:r>
        <w:rPr>
          <w:sz w:val="18"/>
          <w:szCs w:val="18"/>
        </w:rPr>
        <w:t xml:space="preserve">e  </w:t>
      </w:r>
      <w:r>
        <w:rPr>
          <w:w w:val="113"/>
          <w:sz w:val="18"/>
          <w:szCs w:val="18"/>
        </w:rPr>
        <w:t>parameters</w:t>
      </w:r>
      <w:r>
        <w:rPr>
          <w:spacing w:val="7"/>
          <w:w w:val="113"/>
          <w:sz w:val="18"/>
          <w:szCs w:val="18"/>
        </w:rPr>
        <w:t xml:space="preserve"> </w:t>
      </w:r>
      <w:r>
        <w:rPr>
          <w:sz w:val="18"/>
          <w:szCs w:val="18"/>
        </w:rPr>
        <w:t>it</w:t>
      </w:r>
      <w:r>
        <w:rPr>
          <w:spacing w:val="34"/>
          <w:sz w:val="18"/>
          <w:szCs w:val="18"/>
        </w:rPr>
        <w:t xml:space="preserve"> </w:t>
      </w:r>
      <w:r>
        <w:rPr>
          <w:sz w:val="18"/>
          <w:szCs w:val="18"/>
        </w:rPr>
        <w:t>also</w:t>
      </w:r>
      <w:r>
        <w:rPr>
          <w:spacing w:val="29"/>
          <w:sz w:val="18"/>
          <w:szCs w:val="18"/>
        </w:rPr>
        <w:t xml:space="preserve"> </w:t>
      </w:r>
      <w:r>
        <w:rPr>
          <w:sz w:val="18"/>
          <w:szCs w:val="18"/>
        </w:rPr>
        <w:t xml:space="preserve">includes </w:t>
      </w:r>
      <w:r>
        <w:rPr>
          <w:spacing w:val="9"/>
          <w:sz w:val="18"/>
          <w:szCs w:val="18"/>
        </w:rPr>
        <w:t xml:space="preserve"> </w:t>
      </w:r>
      <w:r>
        <w:rPr>
          <w:sz w:val="18"/>
          <w:szCs w:val="18"/>
        </w:rPr>
        <w:t xml:space="preserve">the </w:t>
      </w:r>
      <w:r>
        <w:rPr>
          <w:spacing w:val="2"/>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9"/>
          <w:w w:val="111"/>
          <w:sz w:val="18"/>
          <w:szCs w:val="18"/>
        </w:rPr>
        <w:t xml:space="preserve"> </w:t>
      </w:r>
      <w:r>
        <w:rPr>
          <w:sz w:val="18"/>
          <w:szCs w:val="18"/>
        </w:rPr>
        <w:t>of</w:t>
      </w:r>
      <w:r>
        <w:rPr>
          <w:spacing w:val="9"/>
          <w:sz w:val="18"/>
          <w:szCs w:val="18"/>
        </w:rPr>
        <w:t xml:space="preserve"> </w:t>
      </w:r>
      <w:r>
        <w:rPr>
          <w:sz w:val="18"/>
          <w:szCs w:val="18"/>
        </w:rPr>
        <w:t xml:space="preserve">CPUs </w:t>
      </w:r>
      <w:r>
        <w:rPr>
          <w:spacing w:val="13"/>
          <w:sz w:val="18"/>
          <w:szCs w:val="18"/>
        </w:rPr>
        <w:t xml:space="preserve"> </w:t>
      </w:r>
      <w:r>
        <w:rPr>
          <w:spacing w:val="5"/>
          <w:sz w:val="18"/>
          <w:szCs w:val="18"/>
        </w:rPr>
        <w:t>o</w:t>
      </w:r>
      <w:r>
        <w:rPr>
          <w:sz w:val="18"/>
          <w:szCs w:val="18"/>
        </w:rPr>
        <w:t xml:space="preserve">ccupied </w:t>
      </w:r>
      <w:r>
        <w:rPr>
          <w:spacing w:val="8"/>
          <w:sz w:val="18"/>
          <w:szCs w:val="18"/>
        </w:rPr>
        <w:t xml:space="preserve"> </w:t>
      </w:r>
      <w:r>
        <w:rPr>
          <w:spacing w:val="-5"/>
          <w:w w:val="113"/>
          <w:sz w:val="18"/>
          <w:szCs w:val="18"/>
        </w:rPr>
        <w:t>b</w:t>
      </w:r>
      <w:r>
        <w:rPr>
          <w:w w:val="107"/>
          <w:sz w:val="18"/>
          <w:szCs w:val="18"/>
        </w:rPr>
        <w:t xml:space="preserve">y </w:t>
      </w:r>
      <w:r>
        <w:rPr>
          <w:w w:val="111"/>
          <w:sz w:val="18"/>
          <w:szCs w:val="18"/>
        </w:rPr>
        <w:t>running</w:t>
      </w:r>
      <w:r>
        <w:rPr>
          <w:spacing w:val="12"/>
          <w:w w:val="111"/>
          <w:sz w:val="18"/>
          <w:szCs w:val="18"/>
        </w:rPr>
        <w:t xml:space="preserve"> </w:t>
      </w:r>
      <w:r>
        <w:rPr>
          <w:sz w:val="18"/>
          <w:szCs w:val="18"/>
        </w:rPr>
        <w:t>jobs</w:t>
      </w:r>
      <w:r>
        <w:rPr>
          <w:spacing w:val="38"/>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r>
        <w:rPr>
          <w:spacing w:val="-26"/>
          <w:sz w:val="18"/>
          <w:szCs w:val="18"/>
        </w:rPr>
        <w:t xml:space="preserve"> </w:t>
      </w:r>
      <w:r>
        <w:rPr>
          <w:w w:val="121"/>
          <w:position w:val="9"/>
          <w:sz w:val="14"/>
          <w:szCs w:val="14"/>
        </w:rPr>
        <w:t>busy</w:t>
      </w:r>
      <w:r>
        <w:rPr>
          <w:spacing w:val="35"/>
          <w:w w:val="121"/>
          <w:position w:val="9"/>
          <w:sz w:val="14"/>
          <w:szCs w:val="14"/>
        </w:rPr>
        <w:t xml:space="preserve"> </w:t>
      </w:r>
      <w:r>
        <w:rPr>
          <w:sz w:val="18"/>
          <w:szCs w:val="18"/>
        </w:rPr>
        <w:t xml:space="preserve">and </w:t>
      </w:r>
      <w:r>
        <w:rPr>
          <w:spacing w:val="8"/>
          <w:sz w:val="18"/>
          <w:szCs w:val="18"/>
        </w:rPr>
        <w:t xml:space="preserve"> </w:t>
      </w:r>
      <w:r>
        <w:rPr>
          <w:sz w:val="18"/>
          <w:szCs w:val="18"/>
        </w:rPr>
        <w:t>free</w:t>
      </w:r>
      <w:r>
        <w:rPr>
          <w:spacing w:val="27"/>
          <w:sz w:val="18"/>
          <w:szCs w:val="18"/>
        </w:rPr>
        <w:t xml:space="preserve"> </w:t>
      </w:r>
      <w:r>
        <w:rPr>
          <w:sz w:val="18"/>
          <w:szCs w:val="18"/>
        </w:rPr>
        <w:t>space</w:t>
      </w:r>
      <w:r>
        <w:rPr>
          <w:spacing w:val="45"/>
          <w:sz w:val="18"/>
          <w:szCs w:val="18"/>
        </w:rPr>
        <w:t xml:space="preserve"> </w:t>
      </w:r>
      <w:r>
        <w:rPr>
          <w:w w:val="126"/>
          <w:sz w:val="18"/>
          <w:szCs w:val="18"/>
        </w:rPr>
        <w:t>at</w:t>
      </w:r>
      <w:r>
        <w:rPr>
          <w:spacing w:val="5"/>
          <w:w w:val="126"/>
          <w:sz w:val="18"/>
          <w:szCs w:val="18"/>
        </w:rPr>
        <w:t xml:space="preserve"> </w:t>
      </w:r>
      <w:r>
        <w:rPr>
          <w:sz w:val="18"/>
          <w:szCs w:val="18"/>
        </w:rPr>
        <w:t xml:space="preserve">the </w:t>
      </w:r>
      <w:r>
        <w:rPr>
          <w:spacing w:val="7"/>
          <w:sz w:val="18"/>
          <w:szCs w:val="18"/>
        </w:rPr>
        <w:t xml:space="preserve"> </w:t>
      </w:r>
      <w:r>
        <w:rPr>
          <w:sz w:val="18"/>
          <w:szCs w:val="18"/>
        </w:rPr>
        <w:t>l</w:t>
      </w:r>
      <w:r>
        <w:rPr>
          <w:spacing w:val="5"/>
          <w:sz w:val="18"/>
          <w:szCs w:val="18"/>
        </w:rPr>
        <w:t>o</w:t>
      </w:r>
      <w:r>
        <w:rPr>
          <w:sz w:val="18"/>
          <w:szCs w:val="18"/>
        </w:rPr>
        <w:t>cal</w:t>
      </w:r>
      <w:r>
        <w:rPr>
          <w:spacing w:val="34"/>
          <w:sz w:val="18"/>
          <w:szCs w:val="18"/>
        </w:rPr>
        <w:t xml:space="preserve"> </w:t>
      </w:r>
      <w:r>
        <w:rPr>
          <w:sz w:val="18"/>
          <w:szCs w:val="18"/>
        </w:rPr>
        <w:t>disc</w:t>
      </w:r>
      <w:r>
        <w:rPr>
          <w:spacing w:val="34"/>
          <w:sz w:val="18"/>
          <w:szCs w:val="18"/>
        </w:rPr>
        <w:t xml:space="preserve"> </w:t>
      </w:r>
      <w:r>
        <w:rPr>
          <w:w w:val="117"/>
          <w:sz w:val="18"/>
          <w:szCs w:val="18"/>
        </w:rPr>
        <w:t>F</w:t>
      </w:r>
      <w:proofErr w:type="spellStart"/>
      <w:r>
        <w:rPr>
          <w:w w:val="145"/>
          <w:position w:val="-3"/>
          <w:sz w:val="14"/>
          <w:szCs w:val="14"/>
        </w:rPr>
        <w:t>i</w:t>
      </w:r>
      <w:proofErr w:type="spellEnd"/>
      <w:r>
        <w:rPr>
          <w:spacing w:val="-25"/>
          <w:position w:val="-3"/>
          <w:sz w:val="14"/>
          <w:szCs w:val="14"/>
        </w:rPr>
        <w:t xml:space="preserve"> </w:t>
      </w:r>
      <w:r>
        <w:rPr>
          <w:w w:val="113"/>
          <w:sz w:val="18"/>
          <w:szCs w:val="18"/>
        </w:rPr>
        <w:t>.</w:t>
      </w:r>
    </w:p>
    <w:p w:rsidR="00C45AA3" w:rsidRDefault="00DC4C15">
      <w:pPr>
        <w:spacing w:before="24" w:line="265" w:lineRule="auto"/>
        <w:ind w:left="100" w:right="1840" w:firstLine="299"/>
        <w:jc w:val="both"/>
        <w:rPr>
          <w:sz w:val="18"/>
          <w:szCs w:val="18"/>
        </w:rPr>
        <w:sectPr w:rsidR="00C45AA3">
          <w:pgSz w:w="11920" w:h="16840"/>
          <w:pgMar w:top="1560" w:right="1680" w:bottom="280" w:left="1340" w:header="720" w:footer="720" w:gutter="0"/>
          <w:cols w:space="720"/>
        </w:sectPr>
      </w:pPr>
      <w:r>
        <w:rPr>
          <w:sz w:val="18"/>
          <w:szCs w:val="18"/>
        </w:rPr>
        <w:t xml:space="preserve">The </w:t>
      </w:r>
      <w:r>
        <w:rPr>
          <w:spacing w:val="4"/>
          <w:sz w:val="18"/>
          <w:szCs w:val="18"/>
        </w:rPr>
        <w:t xml:space="preserve"> </w:t>
      </w:r>
      <w:r>
        <w:rPr>
          <w:w w:val="112"/>
          <w:sz w:val="18"/>
          <w:szCs w:val="18"/>
        </w:rPr>
        <w:t>computational</w:t>
      </w:r>
      <w:r>
        <w:rPr>
          <w:spacing w:val="9"/>
          <w:w w:val="112"/>
          <w:sz w:val="18"/>
          <w:szCs w:val="18"/>
        </w:rPr>
        <w:t xml:space="preserve"> </w:t>
      </w:r>
      <w:r>
        <w:rPr>
          <w:sz w:val="18"/>
          <w:szCs w:val="18"/>
        </w:rPr>
        <w:t>n</w:t>
      </w:r>
      <w:r>
        <w:rPr>
          <w:spacing w:val="5"/>
          <w:sz w:val="18"/>
          <w:szCs w:val="18"/>
        </w:rPr>
        <w:t>o</w:t>
      </w:r>
      <w:r>
        <w:rPr>
          <w:sz w:val="18"/>
          <w:szCs w:val="18"/>
        </w:rPr>
        <w:t>des</w:t>
      </w:r>
      <w:r>
        <w:rPr>
          <w:spacing w:val="42"/>
          <w:sz w:val="18"/>
          <w:szCs w:val="18"/>
        </w:rPr>
        <w:t xml:space="preserve"> </w:t>
      </w:r>
      <w:r>
        <w:rPr>
          <w:sz w:val="18"/>
          <w:szCs w:val="18"/>
        </w:rPr>
        <w:t>are</w:t>
      </w:r>
      <w:r>
        <w:rPr>
          <w:spacing w:val="39"/>
          <w:sz w:val="18"/>
          <w:szCs w:val="18"/>
        </w:rPr>
        <w:t xml:space="preserve"> </w:t>
      </w:r>
      <w:r>
        <w:rPr>
          <w:w w:val="110"/>
          <w:sz w:val="18"/>
          <w:szCs w:val="18"/>
        </w:rPr>
        <w:t>i</w:t>
      </w:r>
      <w:r>
        <w:rPr>
          <w:spacing w:val="-5"/>
          <w:w w:val="110"/>
          <w:sz w:val="18"/>
          <w:szCs w:val="18"/>
        </w:rPr>
        <w:t>n</w:t>
      </w:r>
      <w:r>
        <w:rPr>
          <w:w w:val="110"/>
          <w:sz w:val="18"/>
          <w:szCs w:val="18"/>
        </w:rPr>
        <w:t>terconnected</w:t>
      </w:r>
      <w:r>
        <w:rPr>
          <w:spacing w:val="18"/>
          <w:w w:val="110"/>
          <w:sz w:val="18"/>
          <w:szCs w:val="18"/>
        </w:rPr>
        <w:t xml:space="preserve"> </w:t>
      </w:r>
      <w:r>
        <w:rPr>
          <w:sz w:val="18"/>
          <w:szCs w:val="18"/>
        </w:rPr>
        <w:t>to</w:t>
      </w:r>
      <w:r>
        <w:rPr>
          <w:spacing w:val="35"/>
          <w:sz w:val="18"/>
          <w:szCs w:val="18"/>
        </w:rPr>
        <w:t xml:space="preserve"> </w:t>
      </w:r>
      <w:r>
        <w:rPr>
          <w:sz w:val="18"/>
          <w:szCs w:val="18"/>
        </w:rPr>
        <w:t>ea</w:t>
      </w:r>
      <w:r>
        <w:rPr>
          <w:spacing w:val="-5"/>
          <w:sz w:val="18"/>
          <w:szCs w:val="18"/>
        </w:rPr>
        <w:t>c</w:t>
      </w:r>
      <w:r>
        <w:rPr>
          <w:sz w:val="18"/>
          <w:szCs w:val="18"/>
        </w:rPr>
        <w:t>h</w:t>
      </w:r>
      <w:r>
        <w:rPr>
          <w:spacing w:val="39"/>
          <w:sz w:val="18"/>
          <w:szCs w:val="18"/>
        </w:rPr>
        <w:t xml:space="preserve"> </w:t>
      </w:r>
      <w:r>
        <w:rPr>
          <w:sz w:val="18"/>
          <w:szCs w:val="18"/>
        </w:rPr>
        <w:t xml:space="preserve">other </w:t>
      </w:r>
      <w:r>
        <w:rPr>
          <w:spacing w:val="16"/>
          <w:sz w:val="18"/>
          <w:szCs w:val="18"/>
        </w:rPr>
        <w:t xml:space="preserve"> </w:t>
      </w:r>
      <w:r>
        <w:rPr>
          <w:sz w:val="18"/>
          <w:szCs w:val="18"/>
        </w:rPr>
        <w:t xml:space="preserve">and </w:t>
      </w:r>
      <w:r>
        <w:rPr>
          <w:spacing w:val="4"/>
          <w:sz w:val="18"/>
          <w:szCs w:val="18"/>
        </w:rPr>
        <w:t xml:space="preserve"> </w:t>
      </w:r>
      <w:r>
        <w:rPr>
          <w:sz w:val="18"/>
          <w:szCs w:val="18"/>
        </w:rPr>
        <w:t>to</w:t>
      </w:r>
      <w:r>
        <w:rPr>
          <w:spacing w:val="35"/>
          <w:sz w:val="18"/>
          <w:szCs w:val="18"/>
        </w:rPr>
        <w:t xml:space="preserve"> </w:t>
      </w:r>
      <w:r>
        <w:rPr>
          <w:sz w:val="18"/>
          <w:szCs w:val="18"/>
        </w:rPr>
        <w:t xml:space="preserve">the </w:t>
      </w:r>
      <w:r>
        <w:rPr>
          <w:spacing w:val="3"/>
          <w:sz w:val="18"/>
          <w:szCs w:val="18"/>
        </w:rPr>
        <w:t xml:space="preserve"> </w:t>
      </w:r>
      <w:r>
        <w:rPr>
          <w:w w:val="112"/>
          <w:sz w:val="18"/>
          <w:szCs w:val="18"/>
        </w:rPr>
        <w:t>ce</w:t>
      </w:r>
      <w:r>
        <w:rPr>
          <w:spacing w:val="-6"/>
          <w:w w:val="112"/>
          <w:sz w:val="18"/>
          <w:szCs w:val="18"/>
        </w:rPr>
        <w:t>n</w:t>
      </w:r>
      <w:r>
        <w:rPr>
          <w:w w:val="112"/>
          <w:sz w:val="18"/>
          <w:szCs w:val="18"/>
        </w:rPr>
        <w:t>tral</w:t>
      </w:r>
      <w:r>
        <w:rPr>
          <w:spacing w:val="11"/>
          <w:w w:val="112"/>
          <w:sz w:val="18"/>
          <w:szCs w:val="18"/>
        </w:rPr>
        <w:t xml:space="preserve"> </w:t>
      </w:r>
      <w:proofErr w:type="spellStart"/>
      <w:r>
        <w:rPr>
          <w:w w:val="112"/>
          <w:sz w:val="18"/>
          <w:szCs w:val="18"/>
        </w:rPr>
        <w:t>stor</w:t>
      </w:r>
      <w:proofErr w:type="spellEnd"/>
      <w:r>
        <w:rPr>
          <w:w w:val="112"/>
          <w:sz w:val="18"/>
          <w:szCs w:val="18"/>
        </w:rPr>
        <w:t xml:space="preserve">- </w:t>
      </w:r>
      <w:r>
        <w:rPr>
          <w:sz w:val="18"/>
          <w:szCs w:val="18"/>
        </w:rPr>
        <w:t>age</w:t>
      </w:r>
      <w:r>
        <w:rPr>
          <w:spacing w:val="24"/>
          <w:sz w:val="18"/>
          <w:szCs w:val="18"/>
        </w:rPr>
        <w:t xml:space="preserve"> </w:t>
      </w:r>
      <w:r>
        <w:rPr>
          <w:sz w:val="18"/>
          <w:szCs w:val="18"/>
        </w:rPr>
        <w:t xml:space="preserve">with  </w:t>
      </w:r>
      <w:r>
        <w:rPr>
          <w:w w:val="109"/>
          <w:sz w:val="18"/>
          <w:szCs w:val="18"/>
        </w:rPr>
        <w:t>ne</w:t>
      </w:r>
      <w:r>
        <w:rPr>
          <w:spacing w:val="-5"/>
          <w:w w:val="109"/>
          <w:sz w:val="18"/>
          <w:szCs w:val="18"/>
        </w:rPr>
        <w:t>tw</w:t>
      </w:r>
      <w:r>
        <w:rPr>
          <w:w w:val="109"/>
          <w:sz w:val="18"/>
          <w:szCs w:val="18"/>
        </w:rPr>
        <w:t>ork</w:t>
      </w:r>
      <w:r>
        <w:rPr>
          <w:spacing w:val="10"/>
          <w:w w:val="109"/>
          <w:sz w:val="18"/>
          <w:szCs w:val="18"/>
        </w:rPr>
        <w:t xml:space="preserve"> </w:t>
      </w:r>
      <w:r>
        <w:rPr>
          <w:sz w:val="18"/>
          <w:szCs w:val="18"/>
        </w:rPr>
        <w:t>links</w:t>
      </w:r>
      <w:r>
        <w:rPr>
          <w:spacing w:val="33"/>
          <w:sz w:val="18"/>
          <w:szCs w:val="18"/>
        </w:rPr>
        <w:t xml:space="preserve"> </w:t>
      </w:r>
      <w:r>
        <w:rPr>
          <w:sz w:val="18"/>
          <w:szCs w:val="18"/>
        </w:rPr>
        <w:t>of</w:t>
      </w:r>
      <w:r>
        <w:rPr>
          <w:spacing w:val="6"/>
          <w:sz w:val="18"/>
          <w:szCs w:val="18"/>
        </w:rPr>
        <w:t xml:space="preserve"> </w:t>
      </w:r>
      <w:r>
        <w:rPr>
          <w:sz w:val="18"/>
          <w:szCs w:val="18"/>
        </w:rPr>
        <w:t>a</w:t>
      </w:r>
      <w:r>
        <w:rPr>
          <w:spacing w:val="21"/>
          <w:sz w:val="18"/>
          <w:szCs w:val="18"/>
        </w:rPr>
        <w:t xml:space="preserve"> </w:t>
      </w:r>
      <w:r>
        <w:rPr>
          <w:sz w:val="18"/>
          <w:szCs w:val="18"/>
        </w:rPr>
        <w:t>gi</w:t>
      </w:r>
      <w:r>
        <w:rPr>
          <w:spacing w:val="-5"/>
          <w:sz w:val="18"/>
          <w:szCs w:val="18"/>
        </w:rPr>
        <w:t>v</w:t>
      </w:r>
      <w:r>
        <w:rPr>
          <w:sz w:val="18"/>
          <w:szCs w:val="18"/>
        </w:rPr>
        <w:t>en</w:t>
      </w:r>
      <w:r>
        <w:rPr>
          <w:spacing w:val="32"/>
          <w:sz w:val="18"/>
          <w:szCs w:val="18"/>
        </w:rPr>
        <w:t xml:space="preserve"> </w:t>
      </w:r>
      <w:r>
        <w:rPr>
          <w:w w:val="113"/>
          <w:sz w:val="18"/>
          <w:szCs w:val="18"/>
        </w:rPr>
        <w:t>bandwidth</w:t>
      </w:r>
      <w:r>
        <w:rPr>
          <w:spacing w:val="4"/>
          <w:w w:val="113"/>
          <w:sz w:val="18"/>
          <w:szCs w:val="18"/>
        </w:rPr>
        <w:t xml:space="preserve"> </w:t>
      </w:r>
      <w:r>
        <w:rPr>
          <w:sz w:val="18"/>
          <w:szCs w:val="18"/>
        </w:rPr>
        <w:t>b(</w:t>
      </w:r>
      <w:r>
        <w:rPr>
          <w:spacing w:val="3"/>
          <w:sz w:val="18"/>
          <w:szCs w:val="18"/>
        </w:rPr>
        <w:t>l</w:t>
      </w:r>
      <w:r>
        <w:rPr>
          <w:sz w:val="18"/>
          <w:szCs w:val="18"/>
        </w:rPr>
        <w:t>)</w:t>
      </w:r>
      <w:r>
        <w:rPr>
          <w:spacing w:val="25"/>
          <w:sz w:val="18"/>
          <w:szCs w:val="18"/>
        </w:rPr>
        <w:t xml:space="preserve"> </w:t>
      </w:r>
      <w:r>
        <w:rPr>
          <w:sz w:val="18"/>
          <w:szCs w:val="18"/>
        </w:rPr>
        <w:t>(l</w:t>
      </w:r>
      <w:r>
        <w:rPr>
          <w:spacing w:val="28"/>
          <w:sz w:val="18"/>
          <w:szCs w:val="18"/>
        </w:rPr>
        <w:t xml:space="preserve"> </w:t>
      </w:r>
      <w:r>
        <w:rPr>
          <w:sz w:val="18"/>
          <w:szCs w:val="18"/>
        </w:rPr>
        <w:t>is</w:t>
      </w:r>
      <w:r>
        <w:rPr>
          <w:spacing w:val="13"/>
          <w:sz w:val="18"/>
          <w:szCs w:val="18"/>
        </w:rPr>
        <w:t xml:space="preserve"> </w:t>
      </w:r>
      <w:r>
        <w:rPr>
          <w:sz w:val="18"/>
          <w:szCs w:val="18"/>
        </w:rPr>
        <w:t>an</w:t>
      </w:r>
      <w:r>
        <w:rPr>
          <w:spacing w:val="33"/>
          <w:sz w:val="18"/>
          <w:szCs w:val="18"/>
        </w:rPr>
        <w:t xml:space="preserve"> </w:t>
      </w:r>
      <w:r>
        <w:rPr>
          <w:sz w:val="18"/>
          <w:szCs w:val="18"/>
        </w:rPr>
        <w:t>id</w:t>
      </w:r>
      <w:r>
        <w:rPr>
          <w:spacing w:val="22"/>
          <w:sz w:val="18"/>
          <w:szCs w:val="18"/>
        </w:rPr>
        <w:t xml:space="preserve"> </w:t>
      </w:r>
      <w:r>
        <w:rPr>
          <w:sz w:val="18"/>
          <w:szCs w:val="18"/>
        </w:rPr>
        <w:t>of</w:t>
      </w:r>
      <w:r>
        <w:rPr>
          <w:spacing w:val="6"/>
          <w:sz w:val="18"/>
          <w:szCs w:val="18"/>
        </w:rPr>
        <w:t xml:space="preserve"> </w:t>
      </w:r>
      <w:r>
        <w:rPr>
          <w:sz w:val="18"/>
          <w:szCs w:val="18"/>
        </w:rPr>
        <w:t>a</w:t>
      </w:r>
      <w:r>
        <w:rPr>
          <w:spacing w:val="21"/>
          <w:sz w:val="18"/>
          <w:szCs w:val="18"/>
        </w:rPr>
        <w:t xml:space="preserve"> </w:t>
      </w:r>
      <w:r>
        <w:rPr>
          <w:sz w:val="18"/>
          <w:szCs w:val="18"/>
        </w:rPr>
        <w:t>link)</w:t>
      </w:r>
      <w:r>
        <w:rPr>
          <w:spacing w:val="41"/>
          <w:sz w:val="18"/>
          <w:szCs w:val="18"/>
        </w:rPr>
        <w:t xml:space="preserve"> </w:t>
      </w:r>
      <w:r>
        <w:rPr>
          <w:sz w:val="18"/>
          <w:szCs w:val="18"/>
        </w:rPr>
        <w:t>so</w:t>
      </w:r>
      <w:r>
        <w:rPr>
          <w:spacing w:val="12"/>
          <w:sz w:val="18"/>
          <w:szCs w:val="18"/>
        </w:rPr>
        <w:t xml:space="preserve"> </w:t>
      </w:r>
      <w:r>
        <w:rPr>
          <w:w w:val="125"/>
          <w:sz w:val="18"/>
          <w:szCs w:val="18"/>
        </w:rPr>
        <w:t>that</w:t>
      </w:r>
      <w:r>
        <w:rPr>
          <w:spacing w:val="-1"/>
          <w:w w:val="125"/>
          <w:sz w:val="18"/>
          <w:szCs w:val="18"/>
        </w:rPr>
        <w:t xml:space="preserve"> </w:t>
      </w:r>
      <w:r>
        <w:rPr>
          <w:sz w:val="18"/>
          <w:szCs w:val="18"/>
        </w:rPr>
        <w:t xml:space="preserve">they </w:t>
      </w:r>
      <w:r>
        <w:rPr>
          <w:spacing w:val="5"/>
          <w:sz w:val="18"/>
          <w:szCs w:val="18"/>
        </w:rPr>
        <w:t xml:space="preserve"> </w:t>
      </w:r>
      <w:r>
        <w:rPr>
          <w:w w:val="106"/>
          <w:sz w:val="18"/>
          <w:szCs w:val="18"/>
        </w:rPr>
        <w:t xml:space="preserve">form </w:t>
      </w:r>
      <w:r>
        <w:rPr>
          <w:sz w:val="18"/>
          <w:szCs w:val="18"/>
        </w:rPr>
        <w:t>a</w:t>
      </w:r>
      <w:r>
        <w:rPr>
          <w:spacing w:val="28"/>
          <w:sz w:val="18"/>
          <w:szCs w:val="18"/>
        </w:rPr>
        <w:t xml:space="preserve"> </w:t>
      </w:r>
      <w:r>
        <w:rPr>
          <w:sz w:val="18"/>
          <w:szCs w:val="18"/>
        </w:rPr>
        <w:t xml:space="preserve">Grid, </w:t>
      </w:r>
      <w:r>
        <w:rPr>
          <w:spacing w:val="16"/>
          <w:sz w:val="18"/>
          <w:szCs w:val="18"/>
        </w:rPr>
        <w:t xml:space="preserve"> </w:t>
      </w:r>
      <w:r>
        <w:rPr>
          <w:sz w:val="18"/>
          <w:szCs w:val="18"/>
        </w:rPr>
        <w:t>whi</w:t>
      </w:r>
      <w:r>
        <w:rPr>
          <w:spacing w:val="-5"/>
          <w:sz w:val="18"/>
          <w:szCs w:val="18"/>
        </w:rPr>
        <w:t>c</w:t>
      </w:r>
      <w:r>
        <w:rPr>
          <w:sz w:val="18"/>
          <w:szCs w:val="18"/>
        </w:rPr>
        <w:t>h  can</w:t>
      </w:r>
      <w:r>
        <w:rPr>
          <w:spacing w:val="41"/>
          <w:sz w:val="18"/>
          <w:szCs w:val="18"/>
        </w:rPr>
        <w:t xml:space="preserve"> </w:t>
      </w:r>
      <w:r>
        <w:rPr>
          <w:spacing w:val="5"/>
          <w:sz w:val="18"/>
          <w:szCs w:val="18"/>
        </w:rPr>
        <w:t>b</w:t>
      </w:r>
      <w:r>
        <w:rPr>
          <w:sz w:val="18"/>
          <w:szCs w:val="18"/>
        </w:rPr>
        <w:t>e</w:t>
      </w:r>
      <w:r>
        <w:rPr>
          <w:spacing w:val="29"/>
          <w:sz w:val="18"/>
          <w:szCs w:val="18"/>
        </w:rPr>
        <w:t xml:space="preserve"> </w:t>
      </w:r>
      <w:r>
        <w:rPr>
          <w:w w:val="107"/>
          <w:sz w:val="18"/>
          <w:szCs w:val="18"/>
        </w:rPr>
        <w:t>descri</w:t>
      </w:r>
      <w:r>
        <w:rPr>
          <w:spacing w:val="6"/>
          <w:w w:val="107"/>
          <w:sz w:val="18"/>
          <w:szCs w:val="18"/>
        </w:rPr>
        <w:t>b</w:t>
      </w:r>
      <w:r>
        <w:rPr>
          <w:w w:val="107"/>
          <w:sz w:val="18"/>
          <w:szCs w:val="18"/>
        </w:rPr>
        <w:t>ed</w:t>
      </w:r>
      <w:r>
        <w:rPr>
          <w:spacing w:val="19"/>
          <w:w w:val="107"/>
          <w:sz w:val="18"/>
          <w:szCs w:val="18"/>
        </w:rPr>
        <w:t xml:space="preserve"> </w:t>
      </w:r>
      <w:r>
        <w:rPr>
          <w:sz w:val="18"/>
          <w:szCs w:val="18"/>
        </w:rPr>
        <w:t>a</w:t>
      </w:r>
      <w:r>
        <w:rPr>
          <w:spacing w:val="28"/>
          <w:sz w:val="18"/>
          <w:szCs w:val="18"/>
        </w:rPr>
        <w:t xml:space="preserve"> </w:t>
      </w:r>
      <w:r>
        <w:rPr>
          <w:spacing w:val="-5"/>
          <w:sz w:val="18"/>
          <w:szCs w:val="18"/>
        </w:rPr>
        <w:t>b</w:t>
      </w:r>
      <w:r>
        <w:rPr>
          <w:sz w:val="18"/>
          <w:szCs w:val="18"/>
        </w:rPr>
        <w:t>y</w:t>
      </w:r>
      <w:r>
        <w:rPr>
          <w:spacing w:val="34"/>
          <w:sz w:val="18"/>
          <w:szCs w:val="18"/>
        </w:rPr>
        <w:t xml:space="preserve"> </w:t>
      </w:r>
      <w:r>
        <w:rPr>
          <w:sz w:val="18"/>
          <w:szCs w:val="18"/>
        </w:rPr>
        <w:t>a</w:t>
      </w:r>
      <w:r>
        <w:rPr>
          <w:spacing w:val="28"/>
          <w:sz w:val="18"/>
          <w:szCs w:val="18"/>
        </w:rPr>
        <w:t xml:space="preserve"> </w:t>
      </w:r>
      <w:r>
        <w:rPr>
          <w:spacing w:val="-5"/>
          <w:sz w:val="18"/>
          <w:szCs w:val="18"/>
        </w:rPr>
        <w:t>w</w:t>
      </w:r>
      <w:r>
        <w:rPr>
          <w:sz w:val="18"/>
          <w:szCs w:val="18"/>
        </w:rPr>
        <w:t>eig</w:t>
      </w:r>
      <w:r>
        <w:rPr>
          <w:spacing w:val="-5"/>
          <w:sz w:val="18"/>
          <w:szCs w:val="18"/>
        </w:rPr>
        <w:t>h</w:t>
      </w:r>
      <w:r>
        <w:rPr>
          <w:sz w:val="18"/>
          <w:szCs w:val="18"/>
        </w:rPr>
        <w:t xml:space="preserve">ted </w:t>
      </w:r>
      <w:r>
        <w:rPr>
          <w:spacing w:val="24"/>
          <w:sz w:val="18"/>
          <w:szCs w:val="18"/>
        </w:rPr>
        <w:t xml:space="preserve"> </w:t>
      </w:r>
      <w:r>
        <w:rPr>
          <w:w w:val="109"/>
          <w:sz w:val="18"/>
          <w:szCs w:val="18"/>
        </w:rPr>
        <w:t>graph.</w:t>
      </w:r>
      <w:r>
        <w:rPr>
          <w:spacing w:val="26"/>
          <w:w w:val="109"/>
          <w:sz w:val="18"/>
          <w:szCs w:val="18"/>
        </w:rPr>
        <w:t xml:space="preserve"> </w:t>
      </w:r>
      <w:r>
        <w:rPr>
          <w:w w:val="109"/>
          <w:sz w:val="18"/>
          <w:szCs w:val="18"/>
        </w:rPr>
        <w:t>O</w:t>
      </w:r>
      <w:r>
        <w:rPr>
          <w:spacing w:val="-5"/>
          <w:w w:val="109"/>
          <w:sz w:val="18"/>
          <w:szCs w:val="18"/>
        </w:rPr>
        <w:t>b</w:t>
      </w:r>
      <w:r>
        <w:rPr>
          <w:w w:val="109"/>
          <w:sz w:val="18"/>
          <w:szCs w:val="18"/>
        </w:rPr>
        <w:t>viousl</w:t>
      </w:r>
      <w:r>
        <w:rPr>
          <w:spacing w:val="-16"/>
          <w:w w:val="109"/>
          <w:sz w:val="18"/>
          <w:szCs w:val="18"/>
        </w:rPr>
        <w:t>y</w:t>
      </w:r>
      <w:r>
        <w:rPr>
          <w:w w:val="109"/>
          <w:sz w:val="18"/>
          <w:szCs w:val="18"/>
        </w:rPr>
        <w:t>,</w:t>
      </w:r>
      <w:r>
        <w:rPr>
          <w:spacing w:val="4"/>
          <w:w w:val="109"/>
          <w:sz w:val="18"/>
          <w:szCs w:val="18"/>
        </w:rPr>
        <w:t xml:space="preserve"> </w:t>
      </w:r>
      <w:proofErr w:type="gramStart"/>
      <w:r>
        <w:rPr>
          <w:sz w:val="18"/>
          <w:szCs w:val="18"/>
        </w:rPr>
        <w:t xml:space="preserve">the </w:t>
      </w:r>
      <w:r>
        <w:rPr>
          <w:spacing w:val="6"/>
          <w:sz w:val="18"/>
          <w:szCs w:val="18"/>
        </w:rPr>
        <w:t xml:space="preserve"> </w:t>
      </w:r>
      <w:r>
        <w:rPr>
          <w:sz w:val="18"/>
          <w:szCs w:val="18"/>
        </w:rPr>
        <w:t>graph</w:t>
      </w:r>
      <w:proofErr w:type="gramEnd"/>
      <w:r>
        <w:rPr>
          <w:sz w:val="18"/>
          <w:szCs w:val="18"/>
        </w:rPr>
        <w:t xml:space="preserve"> </w:t>
      </w:r>
      <w:r>
        <w:rPr>
          <w:spacing w:val="21"/>
          <w:sz w:val="18"/>
          <w:szCs w:val="18"/>
        </w:rPr>
        <w:t xml:space="preserve"> </w:t>
      </w:r>
      <w:r>
        <w:rPr>
          <w:spacing w:val="-5"/>
          <w:sz w:val="18"/>
          <w:szCs w:val="18"/>
        </w:rPr>
        <w:t>m</w:t>
      </w:r>
      <w:r>
        <w:rPr>
          <w:sz w:val="18"/>
          <w:szCs w:val="18"/>
        </w:rPr>
        <w:t xml:space="preserve">ust </w:t>
      </w:r>
      <w:r>
        <w:rPr>
          <w:spacing w:val="19"/>
          <w:sz w:val="18"/>
          <w:szCs w:val="18"/>
        </w:rPr>
        <w:t xml:space="preserve"> </w:t>
      </w:r>
      <w:r>
        <w:rPr>
          <w:spacing w:val="5"/>
          <w:w w:val="113"/>
          <w:sz w:val="18"/>
          <w:szCs w:val="18"/>
        </w:rPr>
        <w:t>b</w:t>
      </w:r>
      <w:r>
        <w:rPr>
          <w:w w:val="102"/>
          <w:sz w:val="18"/>
          <w:szCs w:val="18"/>
        </w:rPr>
        <w:t xml:space="preserve">e </w:t>
      </w:r>
      <w:r>
        <w:rPr>
          <w:w w:val="109"/>
          <w:sz w:val="18"/>
          <w:szCs w:val="18"/>
        </w:rPr>
        <w:t>connected.</w:t>
      </w:r>
      <w:r>
        <w:rPr>
          <w:spacing w:val="16"/>
          <w:w w:val="109"/>
          <w:sz w:val="18"/>
          <w:szCs w:val="18"/>
        </w:rPr>
        <w:t xml:space="preserve"> </w:t>
      </w:r>
      <w:r>
        <w:rPr>
          <w:sz w:val="18"/>
          <w:szCs w:val="18"/>
        </w:rPr>
        <w:t>Su</w:t>
      </w:r>
      <w:r>
        <w:rPr>
          <w:spacing w:val="-5"/>
          <w:sz w:val="18"/>
          <w:szCs w:val="18"/>
        </w:rPr>
        <w:t>c</w:t>
      </w:r>
      <w:r>
        <w:rPr>
          <w:sz w:val="18"/>
          <w:szCs w:val="18"/>
        </w:rPr>
        <w:t xml:space="preserve">h </w:t>
      </w:r>
      <w:r>
        <w:rPr>
          <w:spacing w:val="2"/>
          <w:sz w:val="18"/>
          <w:szCs w:val="18"/>
        </w:rPr>
        <w:t xml:space="preserve"> </w:t>
      </w:r>
      <w:r>
        <w:rPr>
          <w:sz w:val="18"/>
          <w:szCs w:val="18"/>
        </w:rPr>
        <w:t xml:space="preserve">graph </w:t>
      </w:r>
      <w:r>
        <w:rPr>
          <w:spacing w:val="24"/>
          <w:sz w:val="18"/>
          <w:szCs w:val="18"/>
        </w:rPr>
        <w:t xml:space="preserve"> </w:t>
      </w:r>
      <w:r>
        <w:rPr>
          <w:sz w:val="18"/>
          <w:szCs w:val="18"/>
        </w:rPr>
        <w:t xml:space="preserve">can  </w:t>
      </w:r>
      <w:r>
        <w:rPr>
          <w:w w:val="109"/>
          <w:sz w:val="18"/>
          <w:szCs w:val="18"/>
        </w:rPr>
        <w:t>represe</w:t>
      </w:r>
      <w:r>
        <w:rPr>
          <w:spacing w:val="-5"/>
          <w:w w:val="109"/>
          <w:sz w:val="18"/>
          <w:szCs w:val="18"/>
        </w:rPr>
        <w:t>n</w:t>
      </w:r>
      <w:r>
        <w:rPr>
          <w:w w:val="143"/>
          <w:sz w:val="18"/>
          <w:szCs w:val="18"/>
        </w:rPr>
        <w:t>t</w:t>
      </w:r>
      <w:r>
        <w:rPr>
          <w:spacing w:val="19"/>
          <w:w w:val="143"/>
          <w:sz w:val="18"/>
          <w:szCs w:val="18"/>
        </w:rPr>
        <w:t xml:space="preserve"> </w:t>
      </w:r>
      <w:r>
        <w:rPr>
          <w:sz w:val="18"/>
          <w:szCs w:val="18"/>
        </w:rPr>
        <w:t>a</w:t>
      </w:r>
      <w:r>
        <w:rPr>
          <w:spacing w:val="31"/>
          <w:sz w:val="18"/>
          <w:szCs w:val="18"/>
        </w:rPr>
        <w:t xml:space="preserve"> </w:t>
      </w:r>
      <w:r>
        <w:rPr>
          <w:sz w:val="18"/>
          <w:szCs w:val="18"/>
        </w:rPr>
        <w:t xml:space="preserve">realistic </w:t>
      </w:r>
      <w:r>
        <w:rPr>
          <w:spacing w:val="26"/>
          <w:sz w:val="18"/>
          <w:szCs w:val="18"/>
        </w:rPr>
        <w:t xml:space="preserve"> </w:t>
      </w:r>
      <w:r>
        <w:rPr>
          <w:w w:val="109"/>
          <w:sz w:val="18"/>
          <w:szCs w:val="18"/>
        </w:rPr>
        <w:t>ne</w:t>
      </w:r>
      <w:r>
        <w:rPr>
          <w:spacing w:val="-5"/>
          <w:w w:val="109"/>
          <w:sz w:val="18"/>
          <w:szCs w:val="18"/>
        </w:rPr>
        <w:t>tw</w:t>
      </w:r>
      <w:r>
        <w:rPr>
          <w:w w:val="109"/>
          <w:sz w:val="18"/>
          <w:szCs w:val="18"/>
        </w:rPr>
        <w:t>ork</w:t>
      </w:r>
      <w:r>
        <w:rPr>
          <w:spacing w:val="20"/>
          <w:w w:val="109"/>
          <w:sz w:val="18"/>
          <w:szCs w:val="18"/>
        </w:rPr>
        <w:t xml:space="preserve"> </w:t>
      </w:r>
      <w:r>
        <w:rPr>
          <w:sz w:val="18"/>
          <w:szCs w:val="18"/>
        </w:rPr>
        <w:t>to</w:t>
      </w:r>
      <w:r>
        <w:rPr>
          <w:spacing w:val="6"/>
          <w:sz w:val="18"/>
          <w:szCs w:val="18"/>
        </w:rPr>
        <w:t>p</w:t>
      </w:r>
      <w:r>
        <w:rPr>
          <w:sz w:val="18"/>
          <w:szCs w:val="18"/>
        </w:rPr>
        <w:t>olog</w:t>
      </w:r>
      <w:r>
        <w:rPr>
          <w:spacing w:val="-15"/>
          <w:sz w:val="18"/>
          <w:szCs w:val="18"/>
        </w:rPr>
        <w:t>y</w:t>
      </w:r>
      <w:r>
        <w:rPr>
          <w:sz w:val="18"/>
          <w:szCs w:val="18"/>
        </w:rPr>
        <w:t xml:space="preserve">, </w:t>
      </w:r>
      <w:r>
        <w:rPr>
          <w:spacing w:val="27"/>
          <w:sz w:val="18"/>
          <w:szCs w:val="18"/>
        </w:rPr>
        <w:t xml:space="preserve"> </w:t>
      </w:r>
      <w:r>
        <w:rPr>
          <w:sz w:val="18"/>
          <w:szCs w:val="18"/>
        </w:rPr>
        <w:t xml:space="preserve">where </w:t>
      </w:r>
      <w:r>
        <w:rPr>
          <w:spacing w:val="5"/>
          <w:sz w:val="18"/>
          <w:szCs w:val="18"/>
        </w:rPr>
        <w:t xml:space="preserve"> </w:t>
      </w:r>
      <w:r>
        <w:rPr>
          <w:sz w:val="18"/>
          <w:szCs w:val="18"/>
        </w:rPr>
        <w:t xml:space="preserve">the </w:t>
      </w:r>
      <w:r>
        <w:rPr>
          <w:spacing w:val="9"/>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w w:val="113"/>
          <w:sz w:val="18"/>
          <w:szCs w:val="18"/>
        </w:rPr>
        <w:t>routers</w:t>
      </w:r>
      <w:r>
        <w:rPr>
          <w:spacing w:val="26"/>
          <w:w w:val="113"/>
          <w:sz w:val="18"/>
          <w:szCs w:val="18"/>
        </w:rPr>
        <w:t xml:space="preserve"> </w:t>
      </w:r>
      <w:r>
        <w:rPr>
          <w:sz w:val="18"/>
          <w:szCs w:val="18"/>
        </w:rPr>
        <w:t xml:space="preserve">can </w:t>
      </w:r>
      <w:r>
        <w:rPr>
          <w:spacing w:val="12"/>
          <w:sz w:val="18"/>
          <w:szCs w:val="18"/>
        </w:rPr>
        <w:t xml:space="preserve"> </w:t>
      </w:r>
      <w:r>
        <w:rPr>
          <w:spacing w:val="5"/>
          <w:sz w:val="18"/>
          <w:szCs w:val="18"/>
        </w:rPr>
        <w:t>b</w:t>
      </w:r>
      <w:r>
        <w:rPr>
          <w:sz w:val="18"/>
          <w:szCs w:val="18"/>
        </w:rPr>
        <w:t xml:space="preserve">e  </w:t>
      </w:r>
      <w:r>
        <w:rPr>
          <w:w w:val="110"/>
          <w:sz w:val="18"/>
          <w:szCs w:val="18"/>
        </w:rPr>
        <w:t>represe</w:t>
      </w:r>
      <w:r>
        <w:rPr>
          <w:spacing w:val="-5"/>
          <w:w w:val="110"/>
          <w:sz w:val="18"/>
          <w:szCs w:val="18"/>
        </w:rPr>
        <w:t>n</w:t>
      </w:r>
      <w:r>
        <w:rPr>
          <w:w w:val="110"/>
          <w:sz w:val="18"/>
          <w:szCs w:val="18"/>
        </w:rPr>
        <w:t>ted</w:t>
      </w:r>
      <w:r>
        <w:rPr>
          <w:spacing w:val="35"/>
          <w:w w:val="110"/>
          <w:sz w:val="18"/>
          <w:szCs w:val="18"/>
        </w:rPr>
        <w:t xml:space="preserve"> </w:t>
      </w:r>
      <w:r>
        <w:rPr>
          <w:spacing w:val="-5"/>
          <w:sz w:val="18"/>
          <w:szCs w:val="18"/>
        </w:rPr>
        <w:t>b</w:t>
      </w:r>
      <w:r>
        <w:rPr>
          <w:sz w:val="18"/>
          <w:szCs w:val="18"/>
        </w:rPr>
        <w:t xml:space="preserve">y </w:t>
      </w:r>
      <w:r>
        <w:rPr>
          <w:spacing w:val="5"/>
          <w:sz w:val="18"/>
          <w:szCs w:val="18"/>
        </w:rPr>
        <w:t xml:space="preserve"> </w:t>
      </w:r>
      <w:r>
        <w:rPr>
          <w:w w:val="112"/>
          <w:sz w:val="18"/>
          <w:szCs w:val="18"/>
        </w:rPr>
        <w:t>computational</w:t>
      </w:r>
      <w:r>
        <w:rPr>
          <w:spacing w:val="28"/>
          <w:w w:val="112"/>
          <w:sz w:val="18"/>
          <w:szCs w:val="18"/>
        </w:rPr>
        <w:t xml:space="preserve"> </w:t>
      </w:r>
      <w:r>
        <w:rPr>
          <w:sz w:val="18"/>
          <w:szCs w:val="18"/>
        </w:rPr>
        <w:t>n</w:t>
      </w:r>
      <w:r>
        <w:rPr>
          <w:spacing w:val="5"/>
          <w:sz w:val="18"/>
          <w:szCs w:val="18"/>
        </w:rPr>
        <w:t>o</w:t>
      </w:r>
      <w:r>
        <w:rPr>
          <w:sz w:val="18"/>
          <w:szCs w:val="18"/>
        </w:rPr>
        <w:t xml:space="preserve">des </w:t>
      </w:r>
      <w:r>
        <w:rPr>
          <w:spacing w:val="16"/>
          <w:sz w:val="18"/>
          <w:szCs w:val="18"/>
        </w:rPr>
        <w:t xml:space="preserve"> </w:t>
      </w:r>
      <w:r>
        <w:rPr>
          <w:sz w:val="18"/>
          <w:szCs w:val="18"/>
        </w:rPr>
        <w:t xml:space="preserve">with </w:t>
      </w:r>
      <w:r>
        <w:rPr>
          <w:spacing w:val="22"/>
          <w:sz w:val="18"/>
          <w:szCs w:val="18"/>
        </w:rPr>
        <w:t xml:space="preserve"> </w:t>
      </w:r>
      <w:r>
        <w:rPr>
          <w:sz w:val="18"/>
          <w:szCs w:val="18"/>
        </w:rPr>
        <w:t xml:space="preserve">zero </w:t>
      </w:r>
      <w:r>
        <w:rPr>
          <w:spacing w:val="2"/>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9"/>
          <w:w w:val="111"/>
          <w:sz w:val="18"/>
          <w:szCs w:val="18"/>
        </w:rPr>
        <w:t xml:space="preserve"> </w:t>
      </w:r>
      <w:r>
        <w:rPr>
          <w:sz w:val="18"/>
          <w:szCs w:val="18"/>
        </w:rPr>
        <w:t>of</w:t>
      </w:r>
      <w:r>
        <w:rPr>
          <w:spacing w:val="29"/>
          <w:sz w:val="18"/>
          <w:szCs w:val="18"/>
        </w:rPr>
        <w:t xml:space="preserve"> </w:t>
      </w:r>
      <w:r>
        <w:rPr>
          <w:sz w:val="18"/>
          <w:szCs w:val="18"/>
        </w:rPr>
        <w:t xml:space="preserve">CPUs </w:t>
      </w:r>
      <w:r>
        <w:rPr>
          <w:spacing w:val="34"/>
          <w:sz w:val="18"/>
          <w:szCs w:val="18"/>
        </w:rPr>
        <w:t xml:space="preserve"> </w:t>
      </w:r>
      <w:r>
        <w:rPr>
          <w:w w:val="114"/>
          <w:sz w:val="18"/>
          <w:szCs w:val="18"/>
        </w:rPr>
        <w:t xml:space="preserve">and </w:t>
      </w:r>
      <w:r>
        <w:rPr>
          <w:sz w:val="18"/>
          <w:szCs w:val="18"/>
        </w:rPr>
        <w:t>l</w:t>
      </w:r>
      <w:r>
        <w:rPr>
          <w:spacing w:val="5"/>
          <w:sz w:val="18"/>
          <w:szCs w:val="18"/>
        </w:rPr>
        <w:t>o</w:t>
      </w:r>
      <w:r>
        <w:rPr>
          <w:sz w:val="18"/>
          <w:szCs w:val="18"/>
        </w:rPr>
        <w:t>cal</w:t>
      </w:r>
      <w:r>
        <w:rPr>
          <w:spacing w:val="35"/>
          <w:sz w:val="18"/>
          <w:szCs w:val="18"/>
        </w:rPr>
        <w:t xml:space="preserve"> </w:t>
      </w:r>
      <w:r>
        <w:rPr>
          <w:sz w:val="18"/>
          <w:szCs w:val="18"/>
        </w:rPr>
        <w:t>disc</w:t>
      </w:r>
      <w:r>
        <w:rPr>
          <w:spacing w:val="36"/>
          <w:sz w:val="18"/>
          <w:szCs w:val="18"/>
        </w:rPr>
        <w:t xml:space="preserve"> </w:t>
      </w:r>
      <w:r>
        <w:rPr>
          <w:sz w:val="18"/>
          <w:szCs w:val="18"/>
        </w:rPr>
        <w:t>size.</w:t>
      </w:r>
      <w:r>
        <w:rPr>
          <w:spacing w:val="32"/>
          <w:sz w:val="18"/>
          <w:szCs w:val="18"/>
        </w:rPr>
        <w:t xml:space="preserve"> </w:t>
      </w:r>
      <w:r>
        <w:rPr>
          <w:sz w:val="18"/>
          <w:szCs w:val="18"/>
        </w:rPr>
        <w:t>In</w:t>
      </w:r>
      <w:r>
        <w:rPr>
          <w:spacing w:val="36"/>
          <w:sz w:val="18"/>
          <w:szCs w:val="18"/>
        </w:rPr>
        <w:t xml:space="preserve"> </w:t>
      </w:r>
      <w:r>
        <w:rPr>
          <w:sz w:val="18"/>
          <w:szCs w:val="18"/>
        </w:rPr>
        <w:t>our</w:t>
      </w:r>
      <w:r>
        <w:rPr>
          <w:spacing w:val="42"/>
          <w:sz w:val="18"/>
          <w:szCs w:val="18"/>
        </w:rPr>
        <w:t xml:space="preserve"> </w:t>
      </w:r>
      <w:proofErr w:type="gramStart"/>
      <w:r>
        <w:rPr>
          <w:sz w:val="18"/>
          <w:szCs w:val="18"/>
        </w:rPr>
        <w:t>m</w:t>
      </w:r>
      <w:r>
        <w:rPr>
          <w:spacing w:val="5"/>
          <w:sz w:val="18"/>
          <w:szCs w:val="18"/>
        </w:rPr>
        <w:t>o</w:t>
      </w:r>
      <w:r>
        <w:rPr>
          <w:sz w:val="18"/>
          <w:szCs w:val="18"/>
        </w:rPr>
        <w:t xml:space="preserve">del </w:t>
      </w:r>
      <w:r>
        <w:rPr>
          <w:spacing w:val="2"/>
          <w:sz w:val="18"/>
          <w:szCs w:val="18"/>
        </w:rPr>
        <w:t xml:space="preserve"> </w:t>
      </w:r>
      <w:r>
        <w:rPr>
          <w:spacing w:val="-5"/>
          <w:sz w:val="18"/>
          <w:szCs w:val="18"/>
        </w:rPr>
        <w:t>w</w:t>
      </w:r>
      <w:r>
        <w:rPr>
          <w:sz w:val="18"/>
          <w:szCs w:val="18"/>
        </w:rPr>
        <w:t>e</w:t>
      </w:r>
      <w:proofErr w:type="gramEnd"/>
      <w:r>
        <w:rPr>
          <w:spacing w:val="22"/>
          <w:sz w:val="18"/>
          <w:szCs w:val="18"/>
        </w:rPr>
        <w:t xml:space="preserve"> </w:t>
      </w:r>
      <w:r>
        <w:rPr>
          <w:sz w:val="18"/>
          <w:szCs w:val="18"/>
        </w:rPr>
        <w:t xml:space="preserve">consider </w:t>
      </w:r>
      <w:r>
        <w:rPr>
          <w:spacing w:val="17"/>
          <w:sz w:val="18"/>
          <w:szCs w:val="18"/>
        </w:rPr>
        <w:t xml:space="preserve"> </w:t>
      </w:r>
      <w:r>
        <w:rPr>
          <w:sz w:val="18"/>
          <w:szCs w:val="18"/>
        </w:rPr>
        <w:t>only</w:t>
      </w:r>
      <w:r>
        <w:rPr>
          <w:spacing w:val="41"/>
          <w:sz w:val="18"/>
          <w:szCs w:val="18"/>
        </w:rPr>
        <w:t xml:space="preserve"> </w:t>
      </w:r>
      <w:r>
        <w:rPr>
          <w:sz w:val="18"/>
          <w:szCs w:val="18"/>
        </w:rPr>
        <w:t xml:space="preserve">the </w:t>
      </w:r>
      <w:r>
        <w:rPr>
          <w:spacing w:val="8"/>
          <w:sz w:val="18"/>
          <w:szCs w:val="18"/>
        </w:rPr>
        <w:t xml:space="preserve"> </w:t>
      </w:r>
      <w:r>
        <w:rPr>
          <w:w w:val="110"/>
          <w:sz w:val="18"/>
          <w:szCs w:val="18"/>
        </w:rPr>
        <w:t>ne</w:t>
      </w:r>
      <w:r>
        <w:rPr>
          <w:spacing w:val="-5"/>
          <w:w w:val="110"/>
          <w:sz w:val="18"/>
          <w:szCs w:val="18"/>
        </w:rPr>
        <w:t>tw</w:t>
      </w:r>
      <w:r>
        <w:rPr>
          <w:w w:val="110"/>
          <w:sz w:val="18"/>
          <w:szCs w:val="18"/>
        </w:rPr>
        <w:t>ork</w:t>
      </w:r>
      <w:r>
        <w:rPr>
          <w:spacing w:val="13"/>
          <w:w w:val="110"/>
          <w:sz w:val="18"/>
          <w:szCs w:val="18"/>
        </w:rPr>
        <w:t xml:space="preserve"> </w:t>
      </w:r>
      <w:r>
        <w:rPr>
          <w:w w:val="110"/>
          <w:sz w:val="18"/>
          <w:szCs w:val="18"/>
        </w:rPr>
        <w:t>propagati</w:t>
      </w:r>
      <w:r>
        <w:rPr>
          <w:spacing w:val="1"/>
          <w:w w:val="110"/>
          <w:sz w:val="18"/>
          <w:szCs w:val="18"/>
        </w:rPr>
        <w:t>o</w:t>
      </w:r>
      <w:r>
        <w:rPr>
          <w:w w:val="110"/>
          <w:sz w:val="18"/>
          <w:szCs w:val="18"/>
        </w:rPr>
        <w:t>n</w:t>
      </w:r>
      <w:r>
        <w:rPr>
          <w:spacing w:val="24"/>
          <w:w w:val="110"/>
          <w:sz w:val="18"/>
          <w:szCs w:val="18"/>
        </w:rPr>
        <w:t xml:space="preserve"> </w:t>
      </w:r>
      <w:r>
        <w:rPr>
          <w:w w:val="110"/>
          <w:sz w:val="18"/>
          <w:szCs w:val="18"/>
        </w:rPr>
        <w:t>latenc</w:t>
      </w:r>
      <w:r>
        <w:rPr>
          <w:spacing w:val="-16"/>
          <w:w w:val="110"/>
          <w:sz w:val="18"/>
          <w:szCs w:val="18"/>
        </w:rPr>
        <w:t>y</w:t>
      </w:r>
      <w:r>
        <w:rPr>
          <w:w w:val="110"/>
          <w:sz w:val="18"/>
          <w:szCs w:val="18"/>
        </w:rPr>
        <w:t>,</w:t>
      </w:r>
      <w:r>
        <w:rPr>
          <w:spacing w:val="22"/>
          <w:w w:val="110"/>
          <w:sz w:val="18"/>
          <w:szCs w:val="18"/>
        </w:rPr>
        <w:t xml:space="preserve"> </w:t>
      </w:r>
      <w:r>
        <w:rPr>
          <w:w w:val="105"/>
          <w:sz w:val="18"/>
          <w:szCs w:val="18"/>
        </w:rPr>
        <w:t>whi</w:t>
      </w:r>
      <w:r>
        <w:rPr>
          <w:spacing w:val="-5"/>
          <w:w w:val="105"/>
          <w:sz w:val="18"/>
          <w:szCs w:val="18"/>
        </w:rPr>
        <w:t>c</w:t>
      </w:r>
      <w:r>
        <w:rPr>
          <w:w w:val="113"/>
          <w:sz w:val="18"/>
          <w:szCs w:val="18"/>
        </w:rPr>
        <w:t>h</w:t>
      </w:r>
    </w:p>
    <w:p w:rsidR="00C45AA3" w:rsidRDefault="00C45AA3">
      <w:pPr>
        <w:spacing w:before="16" w:line="200" w:lineRule="exact"/>
      </w:pPr>
    </w:p>
    <w:p w:rsidR="00C45AA3" w:rsidRDefault="00DC4C15">
      <w:pPr>
        <w:spacing w:before="26" w:line="265" w:lineRule="auto"/>
        <w:ind w:left="120" w:right="1841"/>
        <w:jc w:val="both"/>
        <w:rPr>
          <w:sz w:val="18"/>
          <w:szCs w:val="18"/>
        </w:rPr>
      </w:pPr>
      <w:proofErr w:type="gramStart"/>
      <w:r>
        <w:rPr>
          <w:sz w:val="18"/>
          <w:szCs w:val="18"/>
        </w:rPr>
        <w:t xml:space="preserve">can </w:t>
      </w:r>
      <w:r>
        <w:rPr>
          <w:spacing w:val="6"/>
          <w:sz w:val="18"/>
          <w:szCs w:val="18"/>
        </w:rPr>
        <w:t xml:space="preserve"> </w:t>
      </w:r>
      <w:r>
        <w:rPr>
          <w:spacing w:val="5"/>
          <w:sz w:val="18"/>
          <w:szCs w:val="18"/>
        </w:rPr>
        <w:t>b</w:t>
      </w:r>
      <w:r>
        <w:rPr>
          <w:sz w:val="18"/>
          <w:szCs w:val="18"/>
        </w:rPr>
        <w:t>e</w:t>
      </w:r>
      <w:proofErr w:type="gramEnd"/>
      <w:r>
        <w:rPr>
          <w:spacing w:val="38"/>
          <w:sz w:val="18"/>
          <w:szCs w:val="18"/>
        </w:rPr>
        <w:t xml:space="preserve"> </w:t>
      </w:r>
      <w:r>
        <w:rPr>
          <w:w w:val="110"/>
          <w:sz w:val="18"/>
          <w:szCs w:val="18"/>
        </w:rPr>
        <w:t>calculated</w:t>
      </w:r>
      <w:r>
        <w:rPr>
          <w:spacing w:val="22"/>
          <w:w w:val="110"/>
          <w:sz w:val="18"/>
          <w:szCs w:val="18"/>
        </w:rPr>
        <w:t xml:space="preserve"> </w:t>
      </w:r>
      <w:r>
        <w:rPr>
          <w:sz w:val="18"/>
          <w:szCs w:val="18"/>
        </w:rPr>
        <w:t>as</w:t>
      </w:r>
      <w:r>
        <w:rPr>
          <w:spacing w:val="38"/>
          <w:sz w:val="18"/>
          <w:szCs w:val="18"/>
        </w:rPr>
        <w:t xml:space="preserve"> </w:t>
      </w:r>
      <w:r>
        <w:rPr>
          <w:sz w:val="18"/>
          <w:szCs w:val="18"/>
        </w:rPr>
        <w:t>a</w:t>
      </w:r>
      <w:r>
        <w:rPr>
          <w:spacing w:val="37"/>
          <w:sz w:val="18"/>
          <w:szCs w:val="18"/>
        </w:rPr>
        <w:t xml:space="preserve"> </w:t>
      </w:r>
      <w:r>
        <w:rPr>
          <w:sz w:val="18"/>
          <w:szCs w:val="18"/>
        </w:rPr>
        <w:t>size</w:t>
      </w:r>
      <w:r>
        <w:rPr>
          <w:spacing w:val="31"/>
          <w:sz w:val="18"/>
          <w:szCs w:val="18"/>
        </w:rPr>
        <w:t xml:space="preserve"> </w:t>
      </w:r>
      <w:r>
        <w:rPr>
          <w:sz w:val="18"/>
          <w:szCs w:val="18"/>
        </w:rPr>
        <w:t>of</w:t>
      </w:r>
      <w:r>
        <w:rPr>
          <w:spacing w:val="22"/>
          <w:sz w:val="18"/>
          <w:szCs w:val="18"/>
        </w:rPr>
        <w:t xml:space="preserve"> </w:t>
      </w:r>
      <w:r>
        <w:rPr>
          <w:w w:val="115"/>
          <w:sz w:val="18"/>
          <w:szCs w:val="18"/>
        </w:rPr>
        <w:t>transferred</w:t>
      </w:r>
      <w:r>
        <w:rPr>
          <w:spacing w:val="-4"/>
          <w:w w:val="115"/>
          <w:sz w:val="18"/>
          <w:szCs w:val="18"/>
        </w:rPr>
        <w:t xml:space="preserve"> </w:t>
      </w:r>
      <w:r>
        <w:rPr>
          <w:w w:val="115"/>
          <w:sz w:val="18"/>
          <w:szCs w:val="18"/>
        </w:rPr>
        <w:t>data</w:t>
      </w:r>
      <w:r>
        <w:rPr>
          <w:spacing w:val="31"/>
          <w:w w:val="115"/>
          <w:sz w:val="18"/>
          <w:szCs w:val="18"/>
        </w:rPr>
        <w:t xml:space="preserve"> </w:t>
      </w:r>
      <w:r>
        <w:rPr>
          <w:sz w:val="18"/>
          <w:szCs w:val="18"/>
        </w:rPr>
        <w:t xml:space="preserve">divided </w:t>
      </w:r>
      <w:r>
        <w:rPr>
          <w:spacing w:val="30"/>
          <w:sz w:val="18"/>
          <w:szCs w:val="18"/>
        </w:rPr>
        <w:t xml:space="preserve"> </w:t>
      </w:r>
      <w:r>
        <w:rPr>
          <w:spacing w:val="-5"/>
          <w:sz w:val="18"/>
          <w:szCs w:val="18"/>
        </w:rPr>
        <w:t>b</w:t>
      </w:r>
      <w:r>
        <w:rPr>
          <w:sz w:val="18"/>
          <w:szCs w:val="18"/>
        </w:rPr>
        <w:t>y</w:t>
      </w:r>
      <w:r>
        <w:rPr>
          <w:spacing w:val="43"/>
          <w:sz w:val="18"/>
          <w:szCs w:val="18"/>
        </w:rPr>
        <w:t xml:space="preserve"> </w:t>
      </w:r>
      <w:r>
        <w:rPr>
          <w:sz w:val="18"/>
          <w:szCs w:val="18"/>
        </w:rPr>
        <w:t xml:space="preserve">the </w:t>
      </w:r>
      <w:r>
        <w:rPr>
          <w:spacing w:val="15"/>
          <w:sz w:val="18"/>
          <w:szCs w:val="18"/>
        </w:rPr>
        <w:t xml:space="preserve"> </w:t>
      </w:r>
      <w:r>
        <w:rPr>
          <w:w w:val="113"/>
          <w:sz w:val="18"/>
          <w:szCs w:val="18"/>
        </w:rPr>
        <w:t>bandwidth</w:t>
      </w:r>
      <w:r>
        <w:rPr>
          <w:spacing w:val="20"/>
          <w:w w:val="113"/>
          <w:sz w:val="18"/>
          <w:szCs w:val="18"/>
        </w:rPr>
        <w:t xml:space="preserve"> </w:t>
      </w:r>
      <w:r>
        <w:rPr>
          <w:sz w:val="18"/>
          <w:szCs w:val="18"/>
        </w:rPr>
        <w:t>of</w:t>
      </w:r>
      <w:r>
        <w:rPr>
          <w:spacing w:val="22"/>
          <w:sz w:val="18"/>
          <w:szCs w:val="18"/>
        </w:rPr>
        <w:t xml:space="preserve"> </w:t>
      </w:r>
      <w:r>
        <w:rPr>
          <w:sz w:val="18"/>
          <w:szCs w:val="18"/>
        </w:rPr>
        <w:t xml:space="preserve">the </w:t>
      </w:r>
      <w:r>
        <w:rPr>
          <w:spacing w:val="15"/>
          <w:sz w:val="18"/>
          <w:szCs w:val="18"/>
        </w:rPr>
        <w:t xml:space="preserve"> </w:t>
      </w:r>
      <w:r>
        <w:rPr>
          <w:w w:val="108"/>
          <w:sz w:val="18"/>
          <w:szCs w:val="18"/>
        </w:rPr>
        <w:t xml:space="preserve">link. </w:t>
      </w:r>
      <w:r>
        <w:rPr>
          <w:sz w:val="18"/>
          <w:szCs w:val="18"/>
        </w:rPr>
        <w:t>In</w:t>
      </w:r>
      <w:r>
        <w:rPr>
          <w:spacing w:val="37"/>
          <w:sz w:val="18"/>
          <w:szCs w:val="18"/>
        </w:rPr>
        <w:t xml:space="preserve"> </w:t>
      </w:r>
      <w:r>
        <w:rPr>
          <w:sz w:val="18"/>
          <w:szCs w:val="18"/>
        </w:rPr>
        <w:t xml:space="preserve">realistic </w:t>
      </w:r>
      <w:r>
        <w:rPr>
          <w:spacing w:val="25"/>
          <w:sz w:val="18"/>
          <w:szCs w:val="18"/>
        </w:rPr>
        <w:t xml:space="preserve"> </w:t>
      </w:r>
      <w:r>
        <w:rPr>
          <w:sz w:val="18"/>
          <w:szCs w:val="18"/>
        </w:rPr>
        <w:t>case,</w:t>
      </w:r>
      <w:r>
        <w:rPr>
          <w:spacing w:val="44"/>
          <w:sz w:val="18"/>
          <w:szCs w:val="18"/>
        </w:rPr>
        <w:t xml:space="preserve"> </w:t>
      </w:r>
      <w:r>
        <w:rPr>
          <w:sz w:val="18"/>
          <w:szCs w:val="18"/>
        </w:rPr>
        <w:t xml:space="preserve">the </w:t>
      </w:r>
      <w:r>
        <w:rPr>
          <w:spacing w:val="9"/>
          <w:sz w:val="18"/>
          <w:szCs w:val="18"/>
        </w:rPr>
        <w:t xml:space="preserve"> </w:t>
      </w:r>
      <w:r>
        <w:rPr>
          <w:w w:val="109"/>
          <w:sz w:val="18"/>
          <w:szCs w:val="18"/>
        </w:rPr>
        <w:t>ne</w:t>
      </w:r>
      <w:r>
        <w:rPr>
          <w:spacing w:val="-5"/>
          <w:w w:val="109"/>
          <w:sz w:val="18"/>
          <w:szCs w:val="18"/>
        </w:rPr>
        <w:t>tw</w:t>
      </w:r>
      <w:r>
        <w:rPr>
          <w:w w:val="109"/>
          <w:sz w:val="18"/>
          <w:szCs w:val="18"/>
        </w:rPr>
        <w:t>ork</w:t>
      </w:r>
      <w:r>
        <w:rPr>
          <w:spacing w:val="20"/>
          <w:w w:val="109"/>
          <w:sz w:val="18"/>
          <w:szCs w:val="18"/>
        </w:rPr>
        <w:t xml:space="preserve"> </w:t>
      </w:r>
      <w:r>
        <w:rPr>
          <w:sz w:val="18"/>
          <w:szCs w:val="18"/>
        </w:rPr>
        <w:t>links</w:t>
      </w:r>
      <w:r>
        <w:rPr>
          <w:spacing w:val="43"/>
          <w:sz w:val="18"/>
          <w:szCs w:val="18"/>
        </w:rPr>
        <w:t xml:space="preserve"> </w:t>
      </w:r>
      <w:r>
        <w:rPr>
          <w:sz w:val="18"/>
          <w:szCs w:val="18"/>
        </w:rPr>
        <w:t xml:space="preserve">are  </w:t>
      </w:r>
      <w:r>
        <w:rPr>
          <w:w w:val="107"/>
          <w:sz w:val="18"/>
          <w:szCs w:val="18"/>
        </w:rPr>
        <w:t>full-duplex,</w:t>
      </w:r>
      <w:r>
        <w:rPr>
          <w:spacing w:val="17"/>
          <w:w w:val="107"/>
          <w:sz w:val="18"/>
          <w:szCs w:val="18"/>
        </w:rPr>
        <w:t xml:space="preserve"> </w:t>
      </w:r>
      <w:r>
        <w:rPr>
          <w:sz w:val="18"/>
          <w:szCs w:val="18"/>
        </w:rPr>
        <w:t>whi</w:t>
      </w:r>
      <w:r>
        <w:rPr>
          <w:spacing w:val="-5"/>
          <w:sz w:val="18"/>
          <w:szCs w:val="18"/>
        </w:rPr>
        <w:t>c</w:t>
      </w:r>
      <w:r>
        <w:rPr>
          <w:sz w:val="18"/>
          <w:szCs w:val="18"/>
        </w:rPr>
        <w:t xml:space="preserve">h </w:t>
      </w:r>
      <w:r>
        <w:rPr>
          <w:spacing w:val="3"/>
          <w:sz w:val="18"/>
          <w:szCs w:val="18"/>
        </w:rPr>
        <w:t xml:space="preserve"> </w:t>
      </w:r>
      <w:r>
        <w:rPr>
          <w:sz w:val="18"/>
          <w:szCs w:val="18"/>
        </w:rPr>
        <w:t xml:space="preserve">implies </w:t>
      </w:r>
      <w:r>
        <w:rPr>
          <w:spacing w:val="6"/>
          <w:sz w:val="18"/>
          <w:szCs w:val="18"/>
        </w:rPr>
        <w:t xml:space="preserve"> </w:t>
      </w:r>
      <w:r>
        <w:rPr>
          <w:sz w:val="18"/>
          <w:szCs w:val="18"/>
        </w:rPr>
        <w:t xml:space="preserve">the </w:t>
      </w:r>
      <w:r>
        <w:rPr>
          <w:spacing w:val="9"/>
          <w:sz w:val="18"/>
          <w:szCs w:val="18"/>
        </w:rPr>
        <w:t xml:space="preserve"> </w:t>
      </w:r>
      <w:r>
        <w:rPr>
          <w:sz w:val="18"/>
          <w:szCs w:val="18"/>
        </w:rPr>
        <w:t xml:space="preserve">same </w:t>
      </w:r>
      <w:r>
        <w:rPr>
          <w:spacing w:val="4"/>
          <w:sz w:val="18"/>
          <w:szCs w:val="18"/>
        </w:rPr>
        <w:t xml:space="preserve"> </w:t>
      </w:r>
      <w:r>
        <w:rPr>
          <w:w w:val="113"/>
          <w:sz w:val="18"/>
          <w:szCs w:val="18"/>
        </w:rPr>
        <w:t xml:space="preserve">bandwidth </w:t>
      </w:r>
      <w:r>
        <w:rPr>
          <w:sz w:val="18"/>
          <w:szCs w:val="18"/>
        </w:rPr>
        <w:t>in</w:t>
      </w:r>
      <w:r>
        <w:rPr>
          <w:spacing w:val="30"/>
          <w:sz w:val="18"/>
          <w:szCs w:val="18"/>
        </w:rPr>
        <w:t xml:space="preserve"> </w:t>
      </w:r>
      <w:r>
        <w:rPr>
          <w:spacing w:val="5"/>
          <w:sz w:val="18"/>
          <w:szCs w:val="18"/>
        </w:rPr>
        <w:t>b</w:t>
      </w:r>
      <w:r>
        <w:rPr>
          <w:sz w:val="18"/>
          <w:szCs w:val="18"/>
        </w:rPr>
        <w:t xml:space="preserve">oth </w:t>
      </w:r>
      <w:r>
        <w:rPr>
          <w:spacing w:val="18"/>
          <w:sz w:val="18"/>
          <w:szCs w:val="18"/>
        </w:rPr>
        <w:t xml:space="preserve"> </w:t>
      </w:r>
      <w:r>
        <w:rPr>
          <w:w w:val="110"/>
          <w:sz w:val="18"/>
          <w:szCs w:val="18"/>
        </w:rPr>
        <w:t>directions,</w:t>
      </w:r>
      <w:r>
        <w:rPr>
          <w:spacing w:val="12"/>
          <w:w w:val="110"/>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 xml:space="preserve">er, </w:t>
      </w:r>
      <w:r>
        <w:rPr>
          <w:spacing w:val="16"/>
          <w:sz w:val="18"/>
          <w:szCs w:val="18"/>
        </w:rPr>
        <w:t xml:space="preserve"> </w:t>
      </w:r>
      <w:r>
        <w:rPr>
          <w:sz w:val="18"/>
          <w:szCs w:val="18"/>
        </w:rPr>
        <w:t xml:space="preserve">this </w:t>
      </w:r>
      <w:r>
        <w:rPr>
          <w:spacing w:val="8"/>
          <w:sz w:val="18"/>
          <w:szCs w:val="18"/>
        </w:rPr>
        <w:t xml:space="preserve"> </w:t>
      </w:r>
      <w:r>
        <w:rPr>
          <w:sz w:val="18"/>
          <w:szCs w:val="18"/>
        </w:rPr>
        <w:t>is</w:t>
      </w:r>
      <w:r>
        <w:rPr>
          <w:spacing w:val="20"/>
          <w:sz w:val="18"/>
          <w:szCs w:val="18"/>
        </w:rPr>
        <w:t xml:space="preserve"> </w:t>
      </w:r>
      <w:r>
        <w:rPr>
          <w:sz w:val="18"/>
          <w:szCs w:val="18"/>
        </w:rPr>
        <w:t xml:space="preserve">not </w:t>
      </w:r>
      <w:r>
        <w:rPr>
          <w:spacing w:val="6"/>
          <w:sz w:val="18"/>
          <w:szCs w:val="18"/>
        </w:rPr>
        <w:t xml:space="preserve"> </w:t>
      </w:r>
      <w:r>
        <w:rPr>
          <w:sz w:val="18"/>
          <w:szCs w:val="18"/>
        </w:rPr>
        <w:t>a</w:t>
      </w:r>
      <w:r>
        <w:rPr>
          <w:spacing w:val="28"/>
          <w:sz w:val="18"/>
          <w:szCs w:val="18"/>
        </w:rPr>
        <w:t xml:space="preserve"> </w:t>
      </w:r>
      <w:r>
        <w:rPr>
          <w:sz w:val="18"/>
          <w:szCs w:val="18"/>
        </w:rPr>
        <w:t xml:space="preserve">strong </w:t>
      </w:r>
      <w:r>
        <w:rPr>
          <w:spacing w:val="21"/>
          <w:sz w:val="18"/>
          <w:szCs w:val="18"/>
        </w:rPr>
        <w:t xml:space="preserve"> </w:t>
      </w:r>
      <w:r>
        <w:rPr>
          <w:w w:val="109"/>
          <w:sz w:val="18"/>
          <w:szCs w:val="18"/>
        </w:rPr>
        <w:t>requireme</w:t>
      </w:r>
      <w:r>
        <w:rPr>
          <w:spacing w:val="-4"/>
          <w:w w:val="109"/>
          <w:sz w:val="18"/>
          <w:szCs w:val="18"/>
        </w:rPr>
        <w:t>n</w:t>
      </w:r>
      <w:r>
        <w:rPr>
          <w:w w:val="143"/>
          <w:sz w:val="18"/>
          <w:szCs w:val="18"/>
        </w:rPr>
        <w:t>t</w:t>
      </w:r>
      <w:r>
        <w:rPr>
          <w:spacing w:val="17"/>
          <w:sz w:val="18"/>
          <w:szCs w:val="18"/>
        </w:rPr>
        <w:t xml:space="preserve"> </w:t>
      </w:r>
      <w:r>
        <w:rPr>
          <w:sz w:val="18"/>
          <w:szCs w:val="18"/>
        </w:rPr>
        <w:t>for</w:t>
      </w:r>
      <w:r>
        <w:rPr>
          <w:spacing w:val="26"/>
          <w:sz w:val="18"/>
          <w:szCs w:val="18"/>
        </w:rPr>
        <w:t xml:space="preserve"> </w:t>
      </w:r>
      <w:r>
        <w:rPr>
          <w:sz w:val="18"/>
          <w:szCs w:val="18"/>
        </w:rPr>
        <w:t>our</w:t>
      </w:r>
      <w:r>
        <w:rPr>
          <w:spacing w:val="41"/>
          <w:sz w:val="18"/>
          <w:szCs w:val="18"/>
        </w:rPr>
        <w:t xml:space="preserve"> </w:t>
      </w:r>
      <w:r>
        <w:rPr>
          <w:w w:val="109"/>
          <w:sz w:val="18"/>
          <w:szCs w:val="18"/>
        </w:rPr>
        <w:t>solution.</w:t>
      </w:r>
    </w:p>
    <w:p w:rsidR="00C45AA3" w:rsidRDefault="00DC4C15">
      <w:pPr>
        <w:spacing w:before="20" w:line="220" w:lineRule="exact"/>
        <w:ind w:left="120" w:right="1832" w:firstLine="299"/>
        <w:jc w:val="both"/>
        <w:rPr>
          <w:sz w:val="18"/>
          <w:szCs w:val="18"/>
        </w:rPr>
      </w:pPr>
      <w:r>
        <w:rPr>
          <w:sz w:val="18"/>
          <w:szCs w:val="18"/>
        </w:rPr>
        <w:t xml:space="preserve">The </w:t>
      </w:r>
      <w:r>
        <w:rPr>
          <w:spacing w:val="18"/>
          <w:sz w:val="18"/>
          <w:szCs w:val="18"/>
        </w:rPr>
        <w:t xml:space="preserve"> </w:t>
      </w:r>
      <w:r>
        <w:rPr>
          <w:w w:val="114"/>
          <w:sz w:val="18"/>
          <w:szCs w:val="18"/>
        </w:rPr>
        <w:t>data</w:t>
      </w:r>
      <w:r>
        <w:rPr>
          <w:spacing w:val="36"/>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6"/>
          <w:w w:val="114"/>
          <w:sz w:val="18"/>
          <w:szCs w:val="18"/>
        </w:rPr>
        <w:t xml:space="preserve"> </w:t>
      </w:r>
      <w:r>
        <w:rPr>
          <w:sz w:val="18"/>
          <w:szCs w:val="18"/>
        </w:rPr>
        <w:t>in</w:t>
      </w:r>
      <w:r>
        <w:rPr>
          <w:spacing w:val="40"/>
          <w:sz w:val="18"/>
          <w:szCs w:val="18"/>
        </w:rPr>
        <w:t xml:space="preserve"> </w:t>
      </w:r>
      <w:r>
        <w:rPr>
          <w:w w:val="112"/>
          <w:sz w:val="18"/>
          <w:szCs w:val="18"/>
        </w:rPr>
        <w:t>HENP</w:t>
      </w:r>
      <w:r>
        <w:rPr>
          <w:spacing w:val="22"/>
          <w:w w:val="112"/>
          <w:sz w:val="18"/>
          <w:szCs w:val="18"/>
        </w:rPr>
        <w:t xml:space="preserve"> </w:t>
      </w:r>
      <w:r>
        <w:rPr>
          <w:sz w:val="18"/>
          <w:szCs w:val="18"/>
        </w:rPr>
        <w:t xml:space="preserve">has </w:t>
      </w:r>
      <w:r>
        <w:rPr>
          <w:spacing w:val="8"/>
          <w:sz w:val="18"/>
          <w:szCs w:val="18"/>
        </w:rPr>
        <w:t xml:space="preserve"> </w:t>
      </w:r>
      <w:r>
        <w:rPr>
          <w:sz w:val="18"/>
          <w:szCs w:val="18"/>
        </w:rPr>
        <w:t>a</w:t>
      </w:r>
      <w:r>
        <w:rPr>
          <w:spacing w:val="39"/>
          <w:sz w:val="18"/>
          <w:szCs w:val="18"/>
        </w:rPr>
        <w:t xml:space="preserve"> </w:t>
      </w:r>
      <w:r>
        <w:rPr>
          <w:w w:val="119"/>
          <w:sz w:val="18"/>
          <w:szCs w:val="18"/>
        </w:rPr>
        <w:t>data</w:t>
      </w:r>
      <w:r>
        <w:rPr>
          <w:spacing w:val="18"/>
          <w:w w:val="119"/>
          <w:sz w:val="18"/>
          <w:szCs w:val="18"/>
        </w:rPr>
        <w:t xml:space="preserve"> </w:t>
      </w:r>
      <w:r>
        <w:rPr>
          <w:sz w:val="18"/>
          <w:szCs w:val="18"/>
        </w:rPr>
        <w:t>le</w:t>
      </w:r>
      <w:r>
        <w:rPr>
          <w:spacing w:val="-5"/>
          <w:sz w:val="18"/>
          <w:szCs w:val="18"/>
        </w:rPr>
        <w:t>v</w:t>
      </w:r>
      <w:r>
        <w:rPr>
          <w:sz w:val="18"/>
          <w:szCs w:val="18"/>
        </w:rPr>
        <w:t>el</w:t>
      </w:r>
      <w:r>
        <w:rPr>
          <w:spacing w:val="37"/>
          <w:sz w:val="18"/>
          <w:szCs w:val="18"/>
        </w:rPr>
        <w:t xml:space="preserve"> </w:t>
      </w:r>
      <w:r>
        <w:rPr>
          <w:sz w:val="18"/>
          <w:szCs w:val="18"/>
        </w:rPr>
        <w:t>of</w:t>
      </w:r>
      <w:r>
        <w:rPr>
          <w:spacing w:val="24"/>
          <w:sz w:val="18"/>
          <w:szCs w:val="18"/>
        </w:rPr>
        <w:t xml:space="preserve"> </w:t>
      </w:r>
      <w:r>
        <w:rPr>
          <w:w w:val="109"/>
          <w:sz w:val="18"/>
          <w:szCs w:val="18"/>
        </w:rPr>
        <w:t>parallelism,</w:t>
      </w:r>
      <w:r>
        <w:rPr>
          <w:spacing w:val="24"/>
          <w:w w:val="109"/>
          <w:sz w:val="18"/>
          <w:szCs w:val="18"/>
        </w:rPr>
        <w:t xml:space="preserve"> </w:t>
      </w:r>
      <w:r>
        <w:rPr>
          <w:sz w:val="18"/>
          <w:szCs w:val="18"/>
        </w:rPr>
        <w:t>whi</w:t>
      </w:r>
      <w:r>
        <w:rPr>
          <w:spacing w:val="-5"/>
          <w:sz w:val="18"/>
          <w:szCs w:val="18"/>
        </w:rPr>
        <w:t>c</w:t>
      </w:r>
      <w:r>
        <w:rPr>
          <w:sz w:val="18"/>
          <w:szCs w:val="18"/>
        </w:rPr>
        <w:t xml:space="preserve">h </w:t>
      </w:r>
      <w:r>
        <w:rPr>
          <w:spacing w:val="11"/>
          <w:sz w:val="18"/>
          <w:szCs w:val="18"/>
        </w:rPr>
        <w:t xml:space="preserve"> </w:t>
      </w:r>
      <w:r>
        <w:rPr>
          <w:sz w:val="18"/>
          <w:szCs w:val="18"/>
        </w:rPr>
        <w:t xml:space="preserve">means </w:t>
      </w:r>
      <w:r>
        <w:rPr>
          <w:spacing w:val="23"/>
          <w:sz w:val="18"/>
          <w:szCs w:val="18"/>
        </w:rPr>
        <w:t xml:space="preserve"> </w:t>
      </w:r>
      <w:r>
        <w:rPr>
          <w:w w:val="125"/>
          <w:sz w:val="18"/>
          <w:szCs w:val="18"/>
        </w:rPr>
        <w:t xml:space="preserve">that </w:t>
      </w:r>
      <w:r>
        <w:rPr>
          <w:sz w:val="18"/>
          <w:szCs w:val="18"/>
        </w:rPr>
        <w:t xml:space="preserve">it </w:t>
      </w:r>
      <w:r>
        <w:rPr>
          <w:spacing w:val="3"/>
          <w:sz w:val="18"/>
          <w:szCs w:val="18"/>
        </w:rPr>
        <w:t xml:space="preserve"> </w:t>
      </w:r>
      <w:r>
        <w:rPr>
          <w:sz w:val="18"/>
          <w:szCs w:val="18"/>
        </w:rPr>
        <w:t xml:space="preserve">can </w:t>
      </w:r>
      <w:r>
        <w:rPr>
          <w:spacing w:val="5"/>
          <w:sz w:val="18"/>
          <w:szCs w:val="18"/>
        </w:rPr>
        <w:t xml:space="preserve"> b</w:t>
      </w:r>
      <w:r>
        <w:rPr>
          <w:sz w:val="18"/>
          <w:szCs w:val="18"/>
        </w:rPr>
        <w:t>e</w:t>
      </w:r>
      <w:r>
        <w:rPr>
          <w:spacing w:val="38"/>
          <w:sz w:val="18"/>
          <w:szCs w:val="18"/>
        </w:rPr>
        <w:t xml:space="preserve"> </w:t>
      </w:r>
      <w:r>
        <w:rPr>
          <w:sz w:val="18"/>
          <w:szCs w:val="18"/>
        </w:rPr>
        <w:t xml:space="preserve">(and </w:t>
      </w:r>
      <w:r>
        <w:rPr>
          <w:spacing w:val="28"/>
          <w:sz w:val="18"/>
          <w:szCs w:val="18"/>
        </w:rPr>
        <w:t xml:space="preserve"> </w:t>
      </w:r>
      <w:r>
        <w:rPr>
          <w:w w:val="112"/>
          <w:sz w:val="18"/>
          <w:szCs w:val="18"/>
        </w:rPr>
        <w:t>actually</w:t>
      </w:r>
      <w:r>
        <w:rPr>
          <w:spacing w:val="21"/>
          <w:w w:val="112"/>
          <w:sz w:val="18"/>
          <w:szCs w:val="18"/>
        </w:rPr>
        <w:t xml:space="preserve"> </w:t>
      </w:r>
      <w:r>
        <w:rPr>
          <w:sz w:val="18"/>
          <w:szCs w:val="18"/>
        </w:rPr>
        <w:t>is)</w:t>
      </w:r>
      <w:r>
        <w:rPr>
          <w:spacing w:val="39"/>
          <w:sz w:val="18"/>
          <w:szCs w:val="18"/>
        </w:rPr>
        <w:t xml:space="preserve"> </w:t>
      </w:r>
      <w:r>
        <w:rPr>
          <w:sz w:val="18"/>
          <w:szCs w:val="18"/>
        </w:rPr>
        <w:t xml:space="preserve">divided </w:t>
      </w:r>
      <w:r>
        <w:rPr>
          <w:spacing w:val="30"/>
          <w:sz w:val="18"/>
          <w:szCs w:val="18"/>
        </w:rPr>
        <w:t xml:space="preserve"> </w:t>
      </w:r>
      <w:r>
        <w:rPr>
          <w:sz w:val="18"/>
          <w:szCs w:val="18"/>
        </w:rPr>
        <w:t>i</w:t>
      </w:r>
      <w:r>
        <w:rPr>
          <w:spacing w:val="-5"/>
          <w:sz w:val="18"/>
          <w:szCs w:val="18"/>
        </w:rPr>
        <w:t>n</w:t>
      </w:r>
      <w:r>
        <w:rPr>
          <w:sz w:val="18"/>
          <w:szCs w:val="18"/>
        </w:rPr>
        <w:t xml:space="preserve">to </w:t>
      </w:r>
      <w:r>
        <w:rPr>
          <w:spacing w:val="15"/>
          <w:sz w:val="18"/>
          <w:szCs w:val="18"/>
        </w:rPr>
        <w:t xml:space="preserve"> </w:t>
      </w:r>
      <w:r>
        <w:rPr>
          <w:w w:val="110"/>
          <w:sz w:val="18"/>
          <w:szCs w:val="18"/>
        </w:rPr>
        <w:t>inde</w:t>
      </w:r>
      <w:r>
        <w:rPr>
          <w:spacing w:val="6"/>
          <w:w w:val="110"/>
          <w:sz w:val="18"/>
          <w:szCs w:val="18"/>
        </w:rPr>
        <w:t>p</w:t>
      </w:r>
      <w:r>
        <w:rPr>
          <w:w w:val="109"/>
          <w:sz w:val="18"/>
          <w:szCs w:val="18"/>
        </w:rPr>
        <w:t>ende</w:t>
      </w:r>
      <w:r>
        <w:rPr>
          <w:spacing w:val="-4"/>
          <w:w w:val="109"/>
          <w:sz w:val="18"/>
          <w:szCs w:val="18"/>
        </w:rPr>
        <w:t>n</w:t>
      </w:r>
      <w:r>
        <w:rPr>
          <w:w w:val="143"/>
          <w:sz w:val="18"/>
          <w:szCs w:val="18"/>
        </w:rPr>
        <w:t>t</w:t>
      </w:r>
      <w:r>
        <w:rPr>
          <w:sz w:val="18"/>
          <w:szCs w:val="18"/>
        </w:rPr>
        <w:t xml:space="preserve"> </w:t>
      </w:r>
      <w:r>
        <w:rPr>
          <w:spacing w:val="-20"/>
          <w:sz w:val="18"/>
          <w:szCs w:val="18"/>
        </w:rPr>
        <w:t xml:space="preserve"> </w:t>
      </w:r>
      <w:r>
        <w:rPr>
          <w:spacing w:val="-10"/>
          <w:w w:val="109"/>
          <w:sz w:val="18"/>
          <w:szCs w:val="18"/>
        </w:rPr>
        <w:t>c</w:t>
      </w:r>
      <w:r>
        <w:rPr>
          <w:w w:val="109"/>
          <w:sz w:val="18"/>
          <w:szCs w:val="18"/>
        </w:rPr>
        <w:t>omputational</w:t>
      </w:r>
      <w:r>
        <w:rPr>
          <w:spacing w:val="29"/>
          <w:w w:val="109"/>
          <w:sz w:val="18"/>
          <w:szCs w:val="18"/>
        </w:rPr>
        <w:t xml:space="preserve"> </w:t>
      </w:r>
      <w:r>
        <w:rPr>
          <w:sz w:val="18"/>
          <w:szCs w:val="18"/>
        </w:rPr>
        <w:t xml:space="preserve">jobs </w:t>
      </w:r>
      <w:r>
        <w:rPr>
          <w:spacing w:val="4"/>
          <w:sz w:val="18"/>
          <w:szCs w:val="18"/>
        </w:rPr>
        <w:t xml:space="preserve"> </w:t>
      </w:r>
      <w:r>
        <w:rPr>
          <w:w w:val="116"/>
          <w:sz w:val="18"/>
          <w:szCs w:val="18"/>
        </w:rPr>
        <w:t>applying</w:t>
      </w:r>
      <w:r>
        <w:rPr>
          <w:spacing w:val="-25"/>
          <w:w w:val="116"/>
          <w:sz w:val="18"/>
          <w:szCs w:val="18"/>
        </w:rPr>
        <w:t xml:space="preserve"> </w:t>
      </w:r>
      <w:r>
        <w:rPr>
          <w:w w:val="116"/>
          <w:sz w:val="18"/>
          <w:szCs w:val="18"/>
        </w:rPr>
        <w:t xml:space="preserve">the </w:t>
      </w:r>
      <w:r>
        <w:rPr>
          <w:sz w:val="18"/>
          <w:szCs w:val="18"/>
        </w:rPr>
        <w:t xml:space="preserve">same </w:t>
      </w:r>
      <w:r>
        <w:rPr>
          <w:spacing w:val="9"/>
          <w:sz w:val="18"/>
          <w:szCs w:val="18"/>
        </w:rPr>
        <w:t xml:space="preserve"> </w:t>
      </w:r>
      <w:r>
        <w:rPr>
          <w:sz w:val="18"/>
          <w:szCs w:val="18"/>
        </w:rPr>
        <w:t>pr</w:t>
      </w:r>
      <w:r>
        <w:rPr>
          <w:spacing w:val="6"/>
          <w:sz w:val="18"/>
          <w:szCs w:val="18"/>
        </w:rPr>
        <w:t>o</w:t>
      </w:r>
      <w:r>
        <w:rPr>
          <w:sz w:val="18"/>
          <w:szCs w:val="18"/>
        </w:rPr>
        <w:t xml:space="preserve">cessing </w:t>
      </w:r>
      <w:r>
        <w:rPr>
          <w:spacing w:val="24"/>
          <w:sz w:val="18"/>
          <w:szCs w:val="18"/>
        </w:rPr>
        <w:t xml:space="preserve"> </w:t>
      </w:r>
      <w:r>
        <w:rPr>
          <w:sz w:val="18"/>
          <w:szCs w:val="18"/>
        </w:rPr>
        <w:t>on</w:t>
      </w:r>
      <w:r>
        <w:rPr>
          <w:spacing w:val="37"/>
          <w:sz w:val="18"/>
          <w:szCs w:val="18"/>
        </w:rPr>
        <w:t xml:space="preserve"> </w:t>
      </w:r>
      <w:r>
        <w:rPr>
          <w:w w:val="105"/>
          <w:sz w:val="18"/>
          <w:szCs w:val="18"/>
        </w:rPr>
        <w:t>differe</w:t>
      </w:r>
      <w:r>
        <w:rPr>
          <w:spacing w:val="-4"/>
          <w:w w:val="105"/>
          <w:sz w:val="18"/>
          <w:szCs w:val="18"/>
        </w:rPr>
        <w:t>n</w:t>
      </w:r>
      <w:r>
        <w:rPr>
          <w:w w:val="143"/>
          <w:sz w:val="18"/>
          <w:szCs w:val="18"/>
        </w:rPr>
        <w:t>t</w:t>
      </w:r>
      <w:r>
        <w:rPr>
          <w:sz w:val="18"/>
          <w:szCs w:val="18"/>
        </w:rPr>
        <w:t xml:space="preserve"> </w:t>
      </w:r>
      <w:r>
        <w:rPr>
          <w:spacing w:val="-21"/>
          <w:sz w:val="18"/>
          <w:szCs w:val="18"/>
        </w:rPr>
        <w:t xml:space="preserve"> </w:t>
      </w:r>
      <w:r>
        <w:rPr>
          <w:sz w:val="18"/>
          <w:szCs w:val="18"/>
        </w:rPr>
        <w:t xml:space="preserve">subsets </w:t>
      </w:r>
      <w:r>
        <w:rPr>
          <w:spacing w:val="31"/>
          <w:sz w:val="18"/>
          <w:szCs w:val="18"/>
        </w:rPr>
        <w:t xml:space="preserve"> </w:t>
      </w:r>
      <w:r>
        <w:rPr>
          <w:sz w:val="18"/>
          <w:szCs w:val="18"/>
        </w:rPr>
        <w:t>of</w:t>
      </w:r>
      <w:r>
        <w:rPr>
          <w:spacing w:val="21"/>
          <w:sz w:val="18"/>
          <w:szCs w:val="18"/>
        </w:rPr>
        <w:t xml:space="preserve"> </w:t>
      </w:r>
      <w:r>
        <w:rPr>
          <w:w w:val="118"/>
          <w:sz w:val="18"/>
          <w:szCs w:val="18"/>
        </w:rPr>
        <w:t>data.</w:t>
      </w:r>
      <w:r>
        <w:rPr>
          <w:spacing w:val="16"/>
          <w:w w:val="118"/>
          <w:sz w:val="18"/>
          <w:szCs w:val="18"/>
        </w:rPr>
        <w:t xml:space="preserve"> </w:t>
      </w:r>
      <w:commentRangeStart w:id="48"/>
      <w:r>
        <w:rPr>
          <w:sz w:val="18"/>
          <w:szCs w:val="18"/>
        </w:rPr>
        <w:t>In</w:t>
      </w:r>
      <w:r>
        <w:rPr>
          <w:spacing w:val="42"/>
          <w:sz w:val="18"/>
          <w:szCs w:val="18"/>
        </w:rPr>
        <w:t xml:space="preserve"> </w:t>
      </w:r>
      <w:r>
        <w:rPr>
          <w:sz w:val="18"/>
          <w:szCs w:val="18"/>
        </w:rPr>
        <w:t xml:space="preserve">other </w:t>
      </w:r>
      <w:r>
        <w:rPr>
          <w:spacing w:val="27"/>
          <w:sz w:val="18"/>
          <w:szCs w:val="18"/>
        </w:rPr>
        <w:t xml:space="preserve"> </w:t>
      </w:r>
      <w:r>
        <w:rPr>
          <w:spacing w:val="-5"/>
          <w:sz w:val="18"/>
          <w:szCs w:val="18"/>
        </w:rPr>
        <w:t>w</w:t>
      </w:r>
      <w:r>
        <w:rPr>
          <w:sz w:val="18"/>
          <w:szCs w:val="18"/>
        </w:rPr>
        <w:t xml:space="preserve">ords, </w:t>
      </w:r>
      <w:r>
        <w:rPr>
          <w:spacing w:val="14"/>
          <w:sz w:val="18"/>
          <w:szCs w:val="18"/>
        </w:rPr>
        <w:t xml:space="preserve"> </w:t>
      </w:r>
      <w:r>
        <w:rPr>
          <w:sz w:val="18"/>
          <w:szCs w:val="18"/>
        </w:rPr>
        <w:t>ea</w:t>
      </w:r>
      <w:r>
        <w:rPr>
          <w:spacing w:val="-5"/>
          <w:sz w:val="18"/>
          <w:szCs w:val="18"/>
        </w:rPr>
        <w:t>c</w:t>
      </w:r>
      <w:r>
        <w:rPr>
          <w:sz w:val="18"/>
          <w:szCs w:val="18"/>
        </w:rPr>
        <w:t xml:space="preserve">h </w:t>
      </w:r>
      <w:r>
        <w:rPr>
          <w:spacing w:val="5"/>
          <w:sz w:val="18"/>
          <w:szCs w:val="18"/>
        </w:rPr>
        <w:t xml:space="preserve"> </w:t>
      </w:r>
      <w:r>
        <w:rPr>
          <w:w w:val="110"/>
          <w:sz w:val="18"/>
          <w:szCs w:val="18"/>
        </w:rPr>
        <w:t>computational</w:t>
      </w:r>
      <w:r>
        <w:rPr>
          <w:spacing w:val="41"/>
          <w:w w:val="110"/>
          <w:sz w:val="18"/>
          <w:szCs w:val="18"/>
        </w:rPr>
        <w:t xml:space="preserve"> </w:t>
      </w:r>
      <w:r>
        <w:rPr>
          <w:w w:val="110"/>
          <w:sz w:val="18"/>
          <w:szCs w:val="18"/>
        </w:rPr>
        <w:t xml:space="preserve">job </w:t>
      </w:r>
      <w:r>
        <w:rPr>
          <w:sz w:val="18"/>
          <w:szCs w:val="18"/>
        </w:rPr>
        <w:t xml:space="preserve">has </w:t>
      </w:r>
      <w:r>
        <w:rPr>
          <w:spacing w:val="2"/>
          <w:sz w:val="18"/>
          <w:szCs w:val="18"/>
        </w:rPr>
        <w:t xml:space="preserve"> </w:t>
      </w:r>
      <w:r>
        <w:rPr>
          <w:sz w:val="18"/>
          <w:szCs w:val="18"/>
        </w:rPr>
        <w:t xml:space="preserve">its </w:t>
      </w:r>
      <w:r>
        <w:rPr>
          <w:spacing w:val="1"/>
          <w:sz w:val="18"/>
          <w:szCs w:val="18"/>
        </w:rPr>
        <w:t xml:space="preserve"> </w:t>
      </w:r>
      <w:r>
        <w:rPr>
          <w:sz w:val="18"/>
          <w:szCs w:val="18"/>
        </w:rPr>
        <w:t xml:space="preserve">unique </w:t>
      </w:r>
      <w:r>
        <w:rPr>
          <w:spacing w:val="20"/>
          <w:sz w:val="18"/>
          <w:szCs w:val="18"/>
        </w:rPr>
        <w:t xml:space="preserve"> </w:t>
      </w:r>
      <w:r>
        <w:rPr>
          <w:w w:val="116"/>
          <w:sz w:val="18"/>
          <w:szCs w:val="18"/>
        </w:rPr>
        <w:t>input</w:t>
      </w:r>
      <w:r>
        <w:rPr>
          <w:spacing w:val="15"/>
          <w:w w:val="116"/>
          <w:sz w:val="18"/>
          <w:szCs w:val="18"/>
        </w:rPr>
        <w:t xml:space="preserve"> </w:t>
      </w:r>
      <w:r>
        <w:rPr>
          <w:sz w:val="18"/>
          <w:szCs w:val="18"/>
        </w:rPr>
        <w:t>file,</w:t>
      </w:r>
      <w:r>
        <w:rPr>
          <w:spacing w:val="22"/>
          <w:sz w:val="18"/>
          <w:szCs w:val="18"/>
        </w:rPr>
        <w:t xml:space="preserve"> </w:t>
      </w:r>
      <w:r>
        <w:rPr>
          <w:sz w:val="18"/>
          <w:szCs w:val="18"/>
        </w:rPr>
        <w:t>uses</w:t>
      </w:r>
      <w:r>
        <w:rPr>
          <w:spacing w:val="40"/>
          <w:sz w:val="18"/>
          <w:szCs w:val="18"/>
        </w:rPr>
        <w:t xml:space="preserve"> </w:t>
      </w:r>
      <w:r>
        <w:rPr>
          <w:sz w:val="18"/>
          <w:szCs w:val="18"/>
        </w:rPr>
        <w:t>a</w:t>
      </w:r>
      <w:r>
        <w:rPr>
          <w:spacing w:val="33"/>
          <w:sz w:val="18"/>
          <w:szCs w:val="18"/>
        </w:rPr>
        <w:t xml:space="preserve"> </w:t>
      </w:r>
      <w:r>
        <w:rPr>
          <w:sz w:val="18"/>
          <w:szCs w:val="18"/>
        </w:rPr>
        <w:t>single</w:t>
      </w:r>
      <w:r>
        <w:rPr>
          <w:spacing w:val="42"/>
          <w:sz w:val="18"/>
          <w:szCs w:val="18"/>
        </w:rPr>
        <w:t xml:space="preserve"> </w:t>
      </w:r>
      <w:r>
        <w:rPr>
          <w:sz w:val="18"/>
          <w:szCs w:val="18"/>
        </w:rPr>
        <w:t xml:space="preserve">CPU </w:t>
      </w:r>
      <w:r>
        <w:rPr>
          <w:spacing w:val="21"/>
          <w:sz w:val="18"/>
          <w:szCs w:val="18"/>
        </w:rPr>
        <w:t xml:space="preserve"> </w:t>
      </w:r>
      <w:r>
        <w:rPr>
          <w:sz w:val="18"/>
          <w:szCs w:val="18"/>
        </w:rPr>
        <w:t xml:space="preserve">and </w:t>
      </w:r>
      <w:r>
        <w:rPr>
          <w:spacing w:val="12"/>
          <w:sz w:val="18"/>
          <w:szCs w:val="18"/>
        </w:rPr>
        <w:t xml:space="preserve"> </w:t>
      </w:r>
      <w:r>
        <w:rPr>
          <w:sz w:val="18"/>
          <w:szCs w:val="18"/>
        </w:rPr>
        <w:t>pr</w:t>
      </w:r>
      <w:r>
        <w:rPr>
          <w:spacing w:val="5"/>
          <w:sz w:val="18"/>
          <w:szCs w:val="18"/>
        </w:rPr>
        <w:t>o</w:t>
      </w:r>
      <w:r>
        <w:rPr>
          <w:sz w:val="18"/>
          <w:szCs w:val="18"/>
        </w:rPr>
        <w:t xml:space="preserve">duces </w:t>
      </w:r>
      <w:r>
        <w:rPr>
          <w:spacing w:val="29"/>
          <w:sz w:val="18"/>
          <w:szCs w:val="18"/>
        </w:rPr>
        <w:t xml:space="preserve"> </w:t>
      </w:r>
      <w:r>
        <w:rPr>
          <w:sz w:val="18"/>
          <w:szCs w:val="18"/>
        </w:rPr>
        <w:t>a</w:t>
      </w:r>
      <w:r>
        <w:rPr>
          <w:spacing w:val="33"/>
          <w:sz w:val="18"/>
          <w:szCs w:val="18"/>
        </w:rPr>
        <w:t xml:space="preserve"> </w:t>
      </w:r>
      <w:r>
        <w:rPr>
          <w:sz w:val="18"/>
          <w:szCs w:val="18"/>
        </w:rPr>
        <w:t xml:space="preserve">unique </w:t>
      </w:r>
      <w:r>
        <w:rPr>
          <w:spacing w:val="20"/>
          <w:sz w:val="18"/>
          <w:szCs w:val="18"/>
        </w:rPr>
        <w:t xml:space="preserve"> </w:t>
      </w:r>
      <w:r>
        <w:rPr>
          <w:w w:val="117"/>
          <w:sz w:val="18"/>
          <w:szCs w:val="18"/>
        </w:rPr>
        <w:t>output</w:t>
      </w:r>
      <w:r>
        <w:rPr>
          <w:spacing w:val="14"/>
          <w:w w:val="117"/>
          <w:sz w:val="18"/>
          <w:szCs w:val="18"/>
        </w:rPr>
        <w:t xml:space="preserve"> </w:t>
      </w:r>
      <w:r>
        <w:rPr>
          <w:sz w:val="18"/>
          <w:szCs w:val="18"/>
        </w:rPr>
        <w:t>file</w:t>
      </w:r>
      <w:commentRangeEnd w:id="48"/>
      <w:r w:rsidR="00984B7E">
        <w:rPr>
          <w:rStyle w:val="CommentReference"/>
        </w:rPr>
        <w:commentReference w:id="48"/>
      </w:r>
      <w:r>
        <w:rPr>
          <w:sz w:val="18"/>
          <w:szCs w:val="18"/>
        </w:rPr>
        <w:t>.</w:t>
      </w:r>
      <w:r>
        <w:rPr>
          <w:spacing w:val="21"/>
          <w:sz w:val="18"/>
          <w:szCs w:val="18"/>
        </w:rPr>
        <w:t xml:space="preserve"> </w:t>
      </w:r>
      <w:r>
        <w:rPr>
          <w:w w:val="112"/>
          <w:sz w:val="18"/>
          <w:szCs w:val="18"/>
        </w:rPr>
        <w:t xml:space="preserve">There </w:t>
      </w:r>
      <w:r>
        <w:rPr>
          <w:sz w:val="18"/>
          <w:szCs w:val="18"/>
        </w:rPr>
        <w:t>is</w:t>
      </w:r>
      <w:r>
        <w:rPr>
          <w:spacing w:val="36"/>
          <w:sz w:val="18"/>
          <w:szCs w:val="18"/>
        </w:rPr>
        <w:t xml:space="preserve"> </w:t>
      </w:r>
      <w:r>
        <w:rPr>
          <w:sz w:val="18"/>
          <w:szCs w:val="18"/>
        </w:rPr>
        <w:t>a</w:t>
      </w:r>
      <w:r>
        <w:rPr>
          <w:spacing w:val="44"/>
          <w:sz w:val="18"/>
          <w:szCs w:val="18"/>
        </w:rPr>
        <w:t xml:space="preserve"> </w:t>
      </w:r>
      <w:proofErr w:type="gramStart"/>
      <w:r>
        <w:rPr>
          <w:sz w:val="18"/>
          <w:szCs w:val="18"/>
        </w:rPr>
        <w:t xml:space="preserve">one </w:t>
      </w:r>
      <w:r>
        <w:rPr>
          <w:spacing w:val="3"/>
          <w:sz w:val="18"/>
          <w:szCs w:val="18"/>
        </w:rPr>
        <w:t xml:space="preserve"> </w:t>
      </w:r>
      <w:r>
        <w:rPr>
          <w:sz w:val="18"/>
          <w:szCs w:val="18"/>
        </w:rPr>
        <w:t>to</w:t>
      </w:r>
      <w:proofErr w:type="gramEnd"/>
      <w:r>
        <w:rPr>
          <w:sz w:val="18"/>
          <w:szCs w:val="18"/>
        </w:rPr>
        <w:t xml:space="preserve"> </w:t>
      </w:r>
      <w:r>
        <w:rPr>
          <w:spacing w:val="9"/>
          <w:sz w:val="18"/>
          <w:szCs w:val="18"/>
        </w:rPr>
        <w:t xml:space="preserve"> </w:t>
      </w:r>
      <w:r>
        <w:rPr>
          <w:sz w:val="18"/>
          <w:szCs w:val="18"/>
        </w:rPr>
        <w:t xml:space="preserve">one </w:t>
      </w:r>
      <w:r>
        <w:rPr>
          <w:spacing w:val="3"/>
          <w:sz w:val="18"/>
          <w:szCs w:val="18"/>
        </w:rPr>
        <w:t xml:space="preserve"> </w:t>
      </w:r>
      <w:r>
        <w:rPr>
          <w:w w:val="111"/>
          <w:sz w:val="18"/>
          <w:szCs w:val="18"/>
        </w:rPr>
        <w:t>relation</w:t>
      </w:r>
      <w:r>
        <w:rPr>
          <w:spacing w:val="28"/>
          <w:w w:val="111"/>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40"/>
          <w:sz w:val="18"/>
          <w:szCs w:val="18"/>
        </w:rPr>
        <w:t xml:space="preserve"> </w:t>
      </w:r>
      <w:r>
        <w:rPr>
          <w:sz w:val="18"/>
          <w:szCs w:val="18"/>
        </w:rPr>
        <w:t xml:space="preserve">jobs, </w:t>
      </w:r>
      <w:r>
        <w:rPr>
          <w:spacing w:val="16"/>
          <w:sz w:val="18"/>
          <w:szCs w:val="18"/>
        </w:rPr>
        <w:t xml:space="preserve"> </w:t>
      </w:r>
      <w:r>
        <w:rPr>
          <w:w w:val="116"/>
          <w:sz w:val="18"/>
          <w:szCs w:val="18"/>
        </w:rPr>
        <w:t>input</w:t>
      </w:r>
      <w:r>
        <w:rPr>
          <w:spacing w:val="26"/>
          <w:w w:val="116"/>
          <w:sz w:val="18"/>
          <w:szCs w:val="18"/>
        </w:rPr>
        <w:t xml:space="preserve"> </w:t>
      </w:r>
      <w:r>
        <w:rPr>
          <w:sz w:val="18"/>
          <w:szCs w:val="18"/>
        </w:rPr>
        <w:t xml:space="preserve">and </w:t>
      </w:r>
      <w:r>
        <w:rPr>
          <w:spacing w:val="24"/>
          <w:sz w:val="18"/>
          <w:szCs w:val="18"/>
        </w:rPr>
        <w:t xml:space="preserve"> </w:t>
      </w:r>
      <w:r>
        <w:rPr>
          <w:w w:val="117"/>
          <w:sz w:val="18"/>
          <w:szCs w:val="18"/>
        </w:rPr>
        <w:t>output</w:t>
      </w:r>
      <w:r>
        <w:rPr>
          <w:spacing w:val="28"/>
          <w:w w:val="117"/>
          <w:sz w:val="18"/>
          <w:szCs w:val="18"/>
        </w:rPr>
        <w:t xml:space="preserve"> </w:t>
      </w:r>
      <w:r>
        <w:rPr>
          <w:sz w:val="18"/>
          <w:szCs w:val="18"/>
        </w:rPr>
        <w:t>files</w:t>
      </w:r>
      <w:r>
        <w:rPr>
          <w:spacing w:val="29"/>
          <w:sz w:val="18"/>
          <w:szCs w:val="18"/>
        </w:rPr>
        <w:t xml:space="preserve"> </w:t>
      </w:r>
      <w:r>
        <w:rPr>
          <w:sz w:val="18"/>
          <w:szCs w:val="18"/>
        </w:rPr>
        <w:t>in</w:t>
      </w:r>
      <w:r>
        <w:rPr>
          <w:spacing w:val="45"/>
          <w:sz w:val="18"/>
          <w:szCs w:val="18"/>
        </w:rPr>
        <w:t xml:space="preserve"> </w:t>
      </w:r>
      <w:r>
        <w:rPr>
          <w:w w:val="113"/>
          <w:sz w:val="18"/>
          <w:szCs w:val="18"/>
        </w:rPr>
        <w:t>data</w:t>
      </w:r>
      <w:r>
        <w:rPr>
          <w:spacing w:val="45"/>
          <w:w w:val="113"/>
          <w:sz w:val="18"/>
          <w:szCs w:val="18"/>
        </w:rPr>
        <w:t xml:space="preserve"> </w:t>
      </w:r>
      <w:r>
        <w:rPr>
          <w:w w:val="113"/>
          <w:sz w:val="18"/>
          <w:szCs w:val="18"/>
        </w:rPr>
        <w:t>pr</w:t>
      </w:r>
      <w:r>
        <w:rPr>
          <w:spacing w:val="7"/>
          <w:w w:val="113"/>
          <w:sz w:val="18"/>
          <w:szCs w:val="18"/>
        </w:rPr>
        <w:t>o</w:t>
      </w:r>
      <w:r>
        <w:rPr>
          <w:w w:val="113"/>
          <w:sz w:val="18"/>
          <w:szCs w:val="18"/>
        </w:rPr>
        <w:t>duction.</w:t>
      </w:r>
      <w:r>
        <w:rPr>
          <w:spacing w:val="7"/>
          <w:w w:val="113"/>
          <w:sz w:val="18"/>
          <w:szCs w:val="18"/>
        </w:rPr>
        <w:t xml:space="preserve"> </w:t>
      </w:r>
      <w:r>
        <w:rPr>
          <w:w w:val="113"/>
          <w:sz w:val="18"/>
          <w:szCs w:val="18"/>
        </w:rPr>
        <w:t xml:space="preserve">In </w:t>
      </w:r>
      <w:r>
        <w:rPr>
          <w:sz w:val="18"/>
          <w:szCs w:val="18"/>
        </w:rPr>
        <w:t xml:space="preserve">our </w:t>
      </w:r>
      <w:r>
        <w:rPr>
          <w:spacing w:val="1"/>
          <w:sz w:val="18"/>
          <w:szCs w:val="18"/>
        </w:rPr>
        <w:t xml:space="preserve"> </w:t>
      </w:r>
      <w:r>
        <w:rPr>
          <w:sz w:val="18"/>
          <w:szCs w:val="18"/>
        </w:rPr>
        <w:t xml:space="preserve">problem </w:t>
      </w:r>
      <w:r>
        <w:rPr>
          <w:spacing w:val="31"/>
          <w:sz w:val="18"/>
          <w:szCs w:val="18"/>
        </w:rPr>
        <w:t xml:space="preserve"> </w:t>
      </w:r>
      <w:r>
        <w:rPr>
          <w:sz w:val="18"/>
          <w:szCs w:val="18"/>
        </w:rPr>
        <w:t xml:space="preserve">the </w:t>
      </w:r>
      <w:r>
        <w:rPr>
          <w:spacing w:val="12"/>
          <w:sz w:val="18"/>
          <w:szCs w:val="18"/>
        </w:rPr>
        <w:t xml:space="preserve"> </w:t>
      </w:r>
      <w:r>
        <w:rPr>
          <w:sz w:val="18"/>
          <w:szCs w:val="18"/>
        </w:rPr>
        <w:t>size</w:t>
      </w:r>
      <w:r>
        <w:rPr>
          <w:spacing w:val="28"/>
          <w:sz w:val="18"/>
          <w:szCs w:val="18"/>
        </w:rPr>
        <w:t xml:space="preserve"> </w:t>
      </w:r>
      <w:r>
        <w:rPr>
          <w:sz w:val="18"/>
          <w:szCs w:val="18"/>
        </w:rPr>
        <w:t>of</w:t>
      </w:r>
      <w:r>
        <w:rPr>
          <w:spacing w:val="18"/>
          <w:sz w:val="18"/>
          <w:szCs w:val="18"/>
        </w:rPr>
        <w:t xml:space="preserve"> </w:t>
      </w:r>
      <w:r>
        <w:rPr>
          <w:w w:val="116"/>
          <w:sz w:val="18"/>
          <w:szCs w:val="18"/>
        </w:rPr>
        <w:t>input</w:t>
      </w:r>
      <w:r>
        <w:rPr>
          <w:spacing w:val="15"/>
          <w:w w:val="116"/>
          <w:sz w:val="18"/>
          <w:szCs w:val="18"/>
        </w:rPr>
        <w:t xml:space="preserve"> </w:t>
      </w:r>
      <w:r>
        <w:rPr>
          <w:sz w:val="18"/>
          <w:szCs w:val="18"/>
        </w:rPr>
        <w:t>file</w:t>
      </w:r>
      <w:r>
        <w:rPr>
          <w:spacing w:val="16"/>
          <w:sz w:val="18"/>
          <w:szCs w:val="18"/>
        </w:rPr>
        <w:t xml:space="preserve"> </w:t>
      </w:r>
      <w:r>
        <w:rPr>
          <w:sz w:val="18"/>
          <w:szCs w:val="18"/>
        </w:rPr>
        <w:t>of</w:t>
      </w:r>
      <w:r>
        <w:rPr>
          <w:spacing w:val="19"/>
          <w:sz w:val="18"/>
          <w:szCs w:val="18"/>
        </w:rPr>
        <w:t xml:space="preserve"> </w:t>
      </w:r>
      <w:r>
        <w:rPr>
          <w:sz w:val="18"/>
          <w:szCs w:val="18"/>
        </w:rPr>
        <w:t>a</w:t>
      </w:r>
      <w:r>
        <w:rPr>
          <w:spacing w:val="33"/>
          <w:sz w:val="18"/>
          <w:szCs w:val="18"/>
        </w:rPr>
        <w:t xml:space="preserve"> </w:t>
      </w:r>
      <w:r>
        <w:rPr>
          <w:sz w:val="18"/>
          <w:szCs w:val="18"/>
        </w:rPr>
        <w:t>job</w:t>
      </w:r>
      <w:r>
        <w:rPr>
          <w:spacing w:val="40"/>
          <w:sz w:val="18"/>
          <w:szCs w:val="18"/>
        </w:rPr>
        <w:t xml:space="preserve"> </w:t>
      </w:r>
      <w:r>
        <w:rPr>
          <w:w w:val="151"/>
          <w:sz w:val="18"/>
          <w:szCs w:val="18"/>
        </w:rPr>
        <w:t>j</w:t>
      </w:r>
      <w:r>
        <w:rPr>
          <w:spacing w:val="9"/>
          <w:w w:val="151"/>
          <w:sz w:val="18"/>
          <w:szCs w:val="18"/>
        </w:rPr>
        <w:t xml:space="preserve"> </w:t>
      </w:r>
      <w:r>
        <w:rPr>
          <w:sz w:val="18"/>
          <w:szCs w:val="18"/>
        </w:rPr>
        <w:t>is</w:t>
      </w:r>
      <w:r>
        <w:rPr>
          <w:spacing w:val="25"/>
          <w:sz w:val="18"/>
          <w:szCs w:val="18"/>
        </w:rPr>
        <w:t xml:space="preserve"> </w:t>
      </w:r>
      <w:r>
        <w:rPr>
          <w:w w:val="111"/>
          <w:sz w:val="18"/>
          <w:szCs w:val="18"/>
        </w:rPr>
        <w:t>denoted</w:t>
      </w:r>
      <w:r>
        <w:rPr>
          <w:spacing w:val="17"/>
          <w:w w:val="111"/>
          <w:sz w:val="18"/>
          <w:szCs w:val="18"/>
        </w:rPr>
        <w:t xml:space="preserve"> </w:t>
      </w:r>
      <w:r>
        <w:rPr>
          <w:sz w:val="18"/>
          <w:szCs w:val="18"/>
        </w:rPr>
        <w:t>as</w:t>
      </w:r>
      <w:r>
        <w:rPr>
          <w:spacing w:val="35"/>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spacing w:val="-17"/>
          <w:position w:val="-3"/>
          <w:sz w:val="14"/>
          <w:szCs w:val="14"/>
        </w:rPr>
        <w:t xml:space="preserve"> </w:t>
      </w:r>
      <w:r>
        <w:rPr>
          <w:sz w:val="18"/>
          <w:szCs w:val="18"/>
        </w:rPr>
        <w:t>,</w:t>
      </w:r>
      <w:r>
        <w:rPr>
          <w:spacing w:val="27"/>
          <w:sz w:val="18"/>
          <w:szCs w:val="18"/>
        </w:rPr>
        <w:t xml:space="preserve"> </w:t>
      </w:r>
      <w:r>
        <w:rPr>
          <w:sz w:val="18"/>
          <w:szCs w:val="18"/>
        </w:rPr>
        <w:t xml:space="preserve">the </w:t>
      </w:r>
      <w:r>
        <w:rPr>
          <w:spacing w:val="12"/>
          <w:sz w:val="18"/>
          <w:szCs w:val="18"/>
        </w:rPr>
        <w:t xml:space="preserve"> </w:t>
      </w:r>
      <w:r>
        <w:rPr>
          <w:sz w:val="18"/>
          <w:szCs w:val="18"/>
        </w:rPr>
        <w:t>size</w:t>
      </w:r>
      <w:r>
        <w:rPr>
          <w:spacing w:val="28"/>
          <w:sz w:val="18"/>
          <w:szCs w:val="18"/>
        </w:rPr>
        <w:t xml:space="preserve"> </w:t>
      </w:r>
      <w:r>
        <w:rPr>
          <w:sz w:val="18"/>
          <w:szCs w:val="18"/>
        </w:rPr>
        <w:t>of</w:t>
      </w:r>
      <w:r>
        <w:rPr>
          <w:spacing w:val="18"/>
          <w:sz w:val="18"/>
          <w:szCs w:val="18"/>
        </w:rPr>
        <w:t xml:space="preserve"> </w:t>
      </w:r>
      <w:r>
        <w:rPr>
          <w:w w:val="117"/>
          <w:sz w:val="18"/>
          <w:szCs w:val="18"/>
        </w:rPr>
        <w:t xml:space="preserve">output </w:t>
      </w:r>
      <w:r>
        <w:rPr>
          <w:sz w:val="18"/>
          <w:szCs w:val="18"/>
        </w:rPr>
        <w:t>file</w:t>
      </w:r>
      <w:r>
        <w:rPr>
          <w:spacing w:val="13"/>
          <w:sz w:val="18"/>
          <w:szCs w:val="18"/>
        </w:rPr>
        <w:t xml:space="preserve"> </w:t>
      </w:r>
      <w:r>
        <w:rPr>
          <w:sz w:val="18"/>
          <w:szCs w:val="18"/>
        </w:rPr>
        <w:t>is</w:t>
      </w:r>
      <w:r>
        <w:rPr>
          <w:spacing w:val="22"/>
          <w:sz w:val="18"/>
          <w:szCs w:val="18"/>
        </w:rPr>
        <w:t xml:space="preserve"> </w:t>
      </w:r>
      <w:proofErr w:type="spellStart"/>
      <w:r>
        <w:rPr>
          <w:spacing w:val="5"/>
          <w:w w:val="107"/>
          <w:sz w:val="18"/>
          <w:szCs w:val="18"/>
        </w:rPr>
        <w:t>O</w:t>
      </w:r>
      <w:r>
        <w:rPr>
          <w:w w:val="118"/>
          <w:sz w:val="18"/>
          <w:szCs w:val="18"/>
        </w:rPr>
        <w:t>ut</w:t>
      </w:r>
      <w:r>
        <w:rPr>
          <w:spacing w:val="10"/>
          <w:w w:val="118"/>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1"/>
          <w:position w:val="-3"/>
          <w:sz w:val="14"/>
          <w:szCs w:val="14"/>
        </w:rPr>
        <w:t xml:space="preserve"> </w:t>
      </w:r>
      <w:r>
        <w:rPr>
          <w:sz w:val="18"/>
          <w:szCs w:val="18"/>
        </w:rPr>
        <w:t xml:space="preserve">and </w:t>
      </w:r>
      <w:r>
        <w:rPr>
          <w:spacing w:val="10"/>
          <w:sz w:val="18"/>
          <w:szCs w:val="18"/>
        </w:rPr>
        <w:t xml:space="preserve"> </w:t>
      </w:r>
      <w:r>
        <w:rPr>
          <w:sz w:val="18"/>
          <w:szCs w:val="18"/>
        </w:rPr>
        <w:t xml:space="preserve">the </w:t>
      </w:r>
      <w:r>
        <w:rPr>
          <w:spacing w:val="9"/>
          <w:sz w:val="18"/>
          <w:szCs w:val="18"/>
        </w:rPr>
        <w:t xml:space="preserve"> </w:t>
      </w:r>
      <w:r>
        <w:rPr>
          <w:sz w:val="18"/>
          <w:szCs w:val="18"/>
        </w:rPr>
        <w:t>job</w:t>
      </w:r>
      <w:r>
        <w:rPr>
          <w:spacing w:val="36"/>
          <w:sz w:val="18"/>
          <w:szCs w:val="18"/>
        </w:rPr>
        <w:t xml:space="preserve"> </w:t>
      </w:r>
      <w:r>
        <w:rPr>
          <w:w w:val="114"/>
          <w:sz w:val="18"/>
          <w:szCs w:val="18"/>
        </w:rPr>
        <w:t>duration</w:t>
      </w:r>
      <w:r>
        <w:rPr>
          <w:spacing w:val="13"/>
          <w:w w:val="114"/>
          <w:sz w:val="18"/>
          <w:szCs w:val="18"/>
        </w:rPr>
        <w:t xml:space="preserve"> </w:t>
      </w:r>
      <w:r>
        <w:rPr>
          <w:sz w:val="18"/>
          <w:szCs w:val="18"/>
        </w:rPr>
        <w:t>is</w:t>
      </w:r>
      <w:r>
        <w:rPr>
          <w:spacing w:val="22"/>
          <w:sz w:val="18"/>
          <w:szCs w:val="18"/>
        </w:rPr>
        <w:t xml:space="preserve"> </w:t>
      </w:r>
      <w:r>
        <w:rPr>
          <w:w w:val="102"/>
          <w:sz w:val="18"/>
          <w:szCs w:val="18"/>
        </w:rPr>
        <w:t>p</w:t>
      </w:r>
      <w:r>
        <w:rPr>
          <w:w w:val="169"/>
          <w:position w:val="-3"/>
          <w:sz w:val="14"/>
          <w:szCs w:val="14"/>
        </w:rPr>
        <w:t>j</w:t>
      </w:r>
      <w:r>
        <w:rPr>
          <w:spacing w:val="-17"/>
          <w:position w:val="-3"/>
          <w:sz w:val="14"/>
          <w:szCs w:val="14"/>
        </w:rPr>
        <w:t xml:space="preserve"> </w:t>
      </w:r>
      <w:r>
        <w:rPr>
          <w:sz w:val="18"/>
          <w:szCs w:val="18"/>
        </w:rPr>
        <w:t>.</w:t>
      </w:r>
      <w:r>
        <w:rPr>
          <w:spacing w:val="24"/>
          <w:sz w:val="18"/>
          <w:szCs w:val="18"/>
        </w:rPr>
        <w:t xml:space="preserve"> </w:t>
      </w:r>
      <w:proofErr w:type="gramStart"/>
      <w:r>
        <w:rPr>
          <w:sz w:val="18"/>
          <w:szCs w:val="18"/>
        </w:rPr>
        <w:t xml:space="preserve">Only </w:t>
      </w:r>
      <w:r>
        <w:rPr>
          <w:spacing w:val="5"/>
          <w:sz w:val="18"/>
          <w:szCs w:val="18"/>
        </w:rPr>
        <w:t xml:space="preserve"> </w:t>
      </w:r>
      <w:r>
        <w:rPr>
          <w:sz w:val="18"/>
          <w:szCs w:val="18"/>
        </w:rPr>
        <w:t>the</w:t>
      </w:r>
      <w:proofErr w:type="gramEnd"/>
      <w:r>
        <w:rPr>
          <w:sz w:val="18"/>
          <w:szCs w:val="18"/>
        </w:rPr>
        <w:t xml:space="preserve"> </w:t>
      </w:r>
      <w:r>
        <w:rPr>
          <w:spacing w:val="8"/>
          <w:sz w:val="18"/>
          <w:szCs w:val="18"/>
        </w:rPr>
        <w:t xml:space="preserve"> </w:t>
      </w:r>
      <w:r>
        <w:rPr>
          <w:sz w:val="18"/>
          <w:szCs w:val="18"/>
        </w:rPr>
        <w:t>size</w:t>
      </w:r>
      <w:r>
        <w:rPr>
          <w:spacing w:val="25"/>
          <w:sz w:val="18"/>
          <w:szCs w:val="18"/>
        </w:rPr>
        <w:t xml:space="preserve"> </w:t>
      </w:r>
      <w:r>
        <w:rPr>
          <w:sz w:val="18"/>
          <w:szCs w:val="18"/>
        </w:rPr>
        <w:t>of</w:t>
      </w:r>
      <w:r>
        <w:rPr>
          <w:spacing w:val="15"/>
          <w:sz w:val="18"/>
          <w:szCs w:val="18"/>
        </w:rPr>
        <w:t xml:space="preserve"> </w:t>
      </w:r>
      <w:r>
        <w:rPr>
          <w:sz w:val="18"/>
          <w:szCs w:val="18"/>
        </w:rPr>
        <w:t xml:space="preserve">the </w:t>
      </w:r>
      <w:r>
        <w:rPr>
          <w:spacing w:val="9"/>
          <w:sz w:val="18"/>
          <w:szCs w:val="18"/>
        </w:rPr>
        <w:t xml:space="preserve"> </w:t>
      </w:r>
      <w:r>
        <w:rPr>
          <w:w w:val="116"/>
          <w:sz w:val="18"/>
          <w:szCs w:val="18"/>
        </w:rPr>
        <w:t>input</w:t>
      </w:r>
      <w:r>
        <w:rPr>
          <w:spacing w:val="12"/>
          <w:w w:val="116"/>
          <w:sz w:val="18"/>
          <w:szCs w:val="18"/>
        </w:rPr>
        <w:t xml:space="preserve"> </w:t>
      </w:r>
      <w:r>
        <w:rPr>
          <w:sz w:val="18"/>
          <w:szCs w:val="18"/>
        </w:rPr>
        <w:t>file</w:t>
      </w:r>
      <w:r>
        <w:rPr>
          <w:spacing w:val="14"/>
          <w:sz w:val="18"/>
          <w:szCs w:val="18"/>
        </w:rPr>
        <w:t xml:space="preserve"> </w:t>
      </w:r>
      <w:r>
        <w:rPr>
          <w:sz w:val="18"/>
          <w:szCs w:val="18"/>
        </w:rPr>
        <w:t>is</w:t>
      </w:r>
      <w:r>
        <w:rPr>
          <w:spacing w:val="22"/>
          <w:sz w:val="18"/>
          <w:szCs w:val="18"/>
        </w:rPr>
        <w:t xml:space="preserve"> </w:t>
      </w:r>
      <w:r>
        <w:rPr>
          <w:sz w:val="18"/>
          <w:szCs w:val="18"/>
        </w:rPr>
        <w:t>kn</w:t>
      </w:r>
      <w:r>
        <w:rPr>
          <w:spacing w:val="-5"/>
          <w:sz w:val="18"/>
          <w:szCs w:val="18"/>
        </w:rPr>
        <w:t>o</w:t>
      </w:r>
      <w:r>
        <w:rPr>
          <w:sz w:val="18"/>
          <w:szCs w:val="18"/>
        </w:rPr>
        <w:t xml:space="preserve">wn </w:t>
      </w:r>
      <w:r>
        <w:rPr>
          <w:spacing w:val="5"/>
          <w:sz w:val="18"/>
          <w:szCs w:val="18"/>
        </w:rPr>
        <w:t xml:space="preserve"> </w:t>
      </w:r>
      <w:r>
        <w:rPr>
          <w:w w:val="109"/>
          <w:sz w:val="18"/>
          <w:szCs w:val="18"/>
        </w:rPr>
        <w:t xml:space="preserve">in </w:t>
      </w:r>
      <w:r>
        <w:rPr>
          <w:w w:val="110"/>
          <w:sz w:val="18"/>
          <w:szCs w:val="18"/>
        </w:rPr>
        <w:t>ad</w:t>
      </w:r>
      <w:r>
        <w:rPr>
          <w:spacing w:val="-11"/>
          <w:w w:val="110"/>
          <w:sz w:val="18"/>
          <w:szCs w:val="18"/>
        </w:rPr>
        <w:t>v</w:t>
      </w:r>
      <w:r>
        <w:rPr>
          <w:w w:val="110"/>
          <w:sz w:val="18"/>
          <w:szCs w:val="18"/>
        </w:rPr>
        <w:t>ance,</w:t>
      </w:r>
      <w:r>
        <w:rPr>
          <w:spacing w:val="21"/>
          <w:w w:val="110"/>
          <w:sz w:val="18"/>
          <w:szCs w:val="18"/>
        </w:rPr>
        <w:t xml:space="preserve"> </w:t>
      </w:r>
      <w:r>
        <w:rPr>
          <w:spacing w:val="5"/>
          <w:sz w:val="18"/>
          <w:szCs w:val="18"/>
        </w:rPr>
        <w:t>b</w:t>
      </w:r>
      <w:r>
        <w:rPr>
          <w:sz w:val="18"/>
          <w:szCs w:val="18"/>
        </w:rPr>
        <w:t xml:space="preserve">efore </w:t>
      </w:r>
      <w:r>
        <w:rPr>
          <w:spacing w:val="4"/>
          <w:sz w:val="18"/>
          <w:szCs w:val="18"/>
        </w:rPr>
        <w:t xml:space="preserve"> </w:t>
      </w:r>
      <w:r>
        <w:rPr>
          <w:sz w:val="18"/>
          <w:szCs w:val="18"/>
        </w:rPr>
        <w:t xml:space="preserve">the </w:t>
      </w:r>
      <w:r>
        <w:rPr>
          <w:spacing w:val="13"/>
          <w:sz w:val="18"/>
          <w:szCs w:val="18"/>
        </w:rPr>
        <w:t xml:space="preserve"> </w:t>
      </w:r>
      <w:r>
        <w:rPr>
          <w:sz w:val="18"/>
          <w:szCs w:val="18"/>
        </w:rPr>
        <w:t>job</w:t>
      </w:r>
      <w:r>
        <w:rPr>
          <w:spacing w:val="41"/>
          <w:sz w:val="18"/>
          <w:szCs w:val="18"/>
        </w:rPr>
        <w:t xml:space="preserve"> </w:t>
      </w:r>
      <w:r>
        <w:rPr>
          <w:sz w:val="18"/>
          <w:szCs w:val="18"/>
        </w:rPr>
        <w:t>is</w:t>
      </w:r>
      <w:r>
        <w:rPr>
          <w:spacing w:val="27"/>
          <w:sz w:val="18"/>
          <w:szCs w:val="18"/>
        </w:rPr>
        <w:t xml:space="preserve"> </w:t>
      </w:r>
      <w:r>
        <w:rPr>
          <w:sz w:val="18"/>
          <w:szCs w:val="18"/>
        </w:rPr>
        <w:t xml:space="preserve">finished. </w:t>
      </w:r>
      <w:r>
        <w:rPr>
          <w:spacing w:val="16"/>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 xml:space="preserve">er, </w:t>
      </w:r>
      <w:r>
        <w:rPr>
          <w:spacing w:val="18"/>
          <w:sz w:val="18"/>
          <w:szCs w:val="18"/>
        </w:rPr>
        <w:t xml:space="preserve"> </w:t>
      </w:r>
      <w:r>
        <w:rPr>
          <w:sz w:val="18"/>
          <w:szCs w:val="18"/>
        </w:rPr>
        <w:t xml:space="preserve">the </w:t>
      </w:r>
      <w:r>
        <w:rPr>
          <w:spacing w:val="13"/>
          <w:sz w:val="18"/>
          <w:szCs w:val="18"/>
        </w:rPr>
        <w:t xml:space="preserve"> </w:t>
      </w:r>
      <w:r>
        <w:rPr>
          <w:spacing w:val="-5"/>
          <w:w w:val="143"/>
          <w:sz w:val="18"/>
          <w:szCs w:val="18"/>
        </w:rPr>
        <w:t>t</w:t>
      </w:r>
      <w:r>
        <w:rPr>
          <w:spacing w:val="-5"/>
          <w:w w:val="102"/>
          <w:sz w:val="18"/>
          <w:szCs w:val="18"/>
        </w:rPr>
        <w:t>w</w:t>
      </w:r>
      <w:r>
        <w:rPr>
          <w:w w:val="102"/>
          <w:sz w:val="18"/>
          <w:szCs w:val="18"/>
        </w:rPr>
        <w:t>o</w:t>
      </w:r>
      <w:r>
        <w:rPr>
          <w:sz w:val="18"/>
          <w:szCs w:val="18"/>
        </w:rPr>
        <w:t xml:space="preserve"> </w:t>
      </w:r>
      <w:r>
        <w:rPr>
          <w:spacing w:val="-22"/>
          <w:sz w:val="18"/>
          <w:szCs w:val="18"/>
        </w:rPr>
        <w:t xml:space="preserve"> </w:t>
      </w:r>
      <w:r>
        <w:rPr>
          <w:sz w:val="18"/>
          <w:szCs w:val="18"/>
        </w:rPr>
        <w:t xml:space="preserve">other </w:t>
      </w:r>
      <w:r>
        <w:rPr>
          <w:spacing w:val="26"/>
          <w:sz w:val="18"/>
          <w:szCs w:val="18"/>
        </w:rPr>
        <w:t xml:space="preserve"> </w:t>
      </w:r>
      <w:r>
        <w:rPr>
          <w:w w:val="112"/>
          <w:sz w:val="18"/>
          <w:szCs w:val="18"/>
        </w:rPr>
        <w:t>parameters</w:t>
      </w:r>
      <w:r>
        <w:rPr>
          <w:spacing w:val="23"/>
          <w:w w:val="112"/>
          <w:sz w:val="18"/>
          <w:szCs w:val="18"/>
        </w:rPr>
        <w:t xml:space="preserve"> </w:t>
      </w:r>
      <w:r>
        <w:rPr>
          <w:sz w:val="18"/>
          <w:szCs w:val="18"/>
        </w:rPr>
        <w:t xml:space="preserve">are </w:t>
      </w:r>
      <w:r>
        <w:rPr>
          <w:spacing w:val="4"/>
          <w:sz w:val="18"/>
          <w:szCs w:val="18"/>
        </w:rPr>
        <w:t xml:space="preserve"> </w:t>
      </w:r>
      <w:r>
        <w:rPr>
          <w:w w:val="116"/>
          <w:sz w:val="18"/>
          <w:szCs w:val="18"/>
        </w:rPr>
        <w:t xml:space="preserve">related to </w:t>
      </w:r>
      <w:r>
        <w:rPr>
          <w:sz w:val="18"/>
          <w:szCs w:val="18"/>
        </w:rPr>
        <w:t>it</w:t>
      </w:r>
      <w:r>
        <w:rPr>
          <w:spacing w:val="43"/>
          <w:sz w:val="18"/>
          <w:szCs w:val="18"/>
        </w:rPr>
        <w:t xml:space="preserve"> </w:t>
      </w:r>
      <w:r>
        <w:rPr>
          <w:spacing w:val="-5"/>
          <w:sz w:val="18"/>
          <w:szCs w:val="18"/>
        </w:rPr>
        <w:t>b</w:t>
      </w:r>
      <w:r>
        <w:rPr>
          <w:sz w:val="18"/>
          <w:szCs w:val="18"/>
        </w:rPr>
        <w:t>y</w:t>
      </w:r>
      <w:r>
        <w:rPr>
          <w:spacing w:val="38"/>
          <w:sz w:val="18"/>
          <w:szCs w:val="18"/>
        </w:rPr>
        <w:t xml:space="preserve"> </w:t>
      </w:r>
      <w:r>
        <w:rPr>
          <w:sz w:val="18"/>
          <w:szCs w:val="18"/>
        </w:rPr>
        <w:t xml:space="preserve">the </w:t>
      </w:r>
      <w:r>
        <w:rPr>
          <w:spacing w:val="10"/>
          <w:sz w:val="18"/>
          <w:szCs w:val="18"/>
        </w:rPr>
        <w:t xml:space="preserve"> </w:t>
      </w:r>
      <w:r>
        <w:rPr>
          <w:sz w:val="18"/>
          <w:szCs w:val="18"/>
        </w:rPr>
        <w:t>foll</w:t>
      </w:r>
      <w:r>
        <w:rPr>
          <w:spacing w:val="-5"/>
          <w:sz w:val="18"/>
          <w:szCs w:val="18"/>
        </w:rPr>
        <w:t>o</w:t>
      </w:r>
      <w:r>
        <w:rPr>
          <w:sz w:val="18"/>
          <w:szCs w:val="18"/>
        </w:rPr>
        <w:t>wing</w:t>
      </w:r>
      <w:r>
        <w:rPr>
          <w:spacing w:val="38"/>
          <w:sz w:val="18"/>
          <w:szCs w:val="18"/>
        </w:rPr>
        <w:t xml:space="preserve"> </w:t>
      </w:r>
      <w:r>
        <w:rPr>
          <w:sz w:val="18"/>
          <w:szCs w:val="18"/>
        </w:rPr>
        <w:t xml:space="preserve">expressions: </w:t>
      </w:r>
      <w:r>
        <w:rPr>
          <w:spacing w:val="29"/>
          <w:sz w:val="18"/>
          <w:szCs w:val="18"/>
        </w:rPr>
        <w:t xml:space="preserve"> </w:t>
      </w:r>
      <w:r>
        <w:rPr>
          <w:w w:val="102"/>
          <w:sz w:val="18"/>
          <w:szCs w:val="18"/>
        </w:rPr>
        <w:t>p</w:t>
      </w:r>
      <w:r>
        <w:rPr>
          <w:w w:val="169"/>
          <w:position w:val="-3"/>
          <w:sz w:val="14"/>
          <w:szCs w:val="14"/>
        </w:rPr>
        <w:t>j</w:t>
      </w:r>
      <w:r>
        <w:rPr>
          <w:position w:val="-3"/>
          <w:sz w:val="14"/>
          <w:szCs w:val="14"/>
        </w:rPr>
        <w:t xml:space="preserve"> </w:t>
      </w:r>
      <w:r>
        <w:rPr>
          <w:spacing w:val="4"/>
          <w:position w:val="-3"/>
          <w:sz w:val="14"/>
          <w:szCs w:val="14"/>
        </w:rPr>
        <w:t xml:space="preserve"> </w:t>
      </w:r>
      <w:r>
        <w:rPr>
          <w:rFonts w:ascii="Batang" w:eastAsia="Batang" w:hAnsi="Batang" w:cs="Batang"/>
          <w:sz w:val="18"/>
          <w:szCs w:val="18"/>
        </w:rPr>
        <w:t xml:space="preserve">≈ </w:t>
      </w:r>
      <w:r>
        <w:rPr>
          <w:w w:val="130"/>
          <w:sz w:val="18"/>
          <w:szCs w:val="18"/>
        </w:rPr>
        <w:t>α</w:t>
      </w:r>
      <w:proofErr w:type="spellStart"/>
      <w:r>
        <w:rPr>
          <w:w w:val="130"/>
          <w:position w:val="-3"/>
          <w:sz w:val="14"/>
          <w:szCs w:val="14"/>
        </w:rPr>
        <w:t>i</w:t>
      </w:r>
      <w:proofErr w:type="spellEnd"/>
      <w:r>
        <w:rPr>
          <w:spacing w:val="9"/>
          <w:w w:val="130"/>
          <w:position w:val="-3"/>
          <w:sz w:val="14"/>
          <w:szCs w:val="14"/>
        </w:rPr>
        <w:t xml:space="preserve"> </w:t>
      </w:r>
      <w:r>
        <w:rPr>
          <w:rFonts w:ascii="Batang" w:eastAsia="Batang" w:hAnsi="Batang" w:cs="Batang"/>
          <w:w w:val="85"/>
          <w:sz w:val="18"/>
          <w:szCs w:val="18"/>
        </w:rPr>
        <w:t>·</w:t>
      </w:r>
      <w:r>
        <w:rPr>
          <w:rFonts w:ascii="Batang" w:eastAsia="Batang" w:hAnsi="Batang" w:cs="Batang"/>
          <w:spacing w:val="-8"/>
          <w:w w:val="85"/>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3"/>
          <w:position w:val="-3"/>
          <w:sz w:val="14"/>
          <w:szCs w:val="14"/>
        </w:rPr>
        <w:t xml:space="preserve"> </w:t>
      </w:r>
      <w:r>
        <w:rPr>
          <w:sz w:val="18"/>
          <w:szCs w:val="18"/>
        </w:rPr>
        <w:t xml:space="preserve">and </w:t>
      </w:r>
      <w:r>
        <w:rPr>
          <w:spacing w:val="11"/>
          <w:sz w:val="18"/>
          <w:szCs w:val="18"/>
        </w:rPr>
        <w:t xml:space="preserve"> </w:t>
      </w:r>
      <w:proofErr w:type="spellStart"/>
      <w:r>
        <w:rPr>
          <w:spacing w:val="5"/>
          <w:w w:val="107"/>
          <w:sz w:val="18"/>
          <w:szCs w:val="18"/>
        </w:rPr>
        <w:t>O</w:t>
      </w:r>
      <w:r>
        <w:rPr>
          <w:w w:val="118"/>
          <w:sz w:val="18"/>
          <w:szCs w:val="18"/>
        </w:rPr>
        <w:t>ut</w:t>
      </w:r>
      <w:r>
        <w:rPr>
          <w:spacing w:val="10"/>
          <w:w w:val="118"/>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4"/>
          <w:position w:val="-3"/>
          <w:sz w:val="14"/>
          <w:szCs w:val="14"/>
        </w:rPr>
        <w:t xml:space="preserve"> </w:t>
      </w:r>
      <w:r>
        <w:rPr>
          <w:rFonts w:ascii="Batang" w:eastAsia="Batang" w:hAnsi="Batang" w:cs="Batang"/>
          <w:sz w:val="18"/>
          <w:szCs w:val="18"/>
        </w:rPr>
        <w:t xml:space="preserve">≈ </w:t>
      </w:r>
      <w:r>
        <w:rPr>
          <w:sz w:val="18"/>
          <w:szCs w:val="18"/>
        </w:rPr>
        <w:t>β</w:t>
      </w:r>
      <w:r>
        <w:rPr>
          <w:spacing w:val="19"/>
          <w:sz w:val="18"/>
          <w:szCs w:val="18"/>
        </w:rPr>
        <w:t xml:space="preserve"> </w:t>
      </w:r>
      <w:r>
        <w:rPr>
          <w:rFonts w:ascii="Batang" w:eastAsia="Batang" w:hAnsi="Batang" w:cs="Batang"/>
          <w:w w:val="85"/>
          <w:sz w:val="18"/>
          <w:szCs w:val="18"/>
        </w:rPr>
        <w:t>·</w:t>
      </w:r>
      <w:r>
        <w:rPr>
          <w:rFonts w:ascii="Batang" w:eastAsia="Batang" w:hAnsi="Batang" w:cs="Batang"/>
          <w:spacing w:val="-8"/>
          <w:w w:val="85"/>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spacing w:val="-17"/>
          <w:position w:val="-3"/>
          <w:sz w:val="14"/>
          <w:szCs w:val="14"/>
        </w:rPr>
        <w:t xml:space="preserve"> </w:t>
      </w:r>
      <w:r>
        <w:rPr>
          <w:sz w:val="18"/>
          <w:szCs w:val="18"/>
        </w:rPr>
        <w:t>,</w:t>
      </w:r>
      <w:r>
        <w:rPr>
          <w:spacing w:val="26"/>
          <w:sz w:val="18"/>
          <w:szCs w:val="18"/>
        </w:rPr>
        <w:t xml:space="preserve"> </w:t>
      </w:r>
      <w:r>
        <w:rPr>
          <w:w w:val="107"/>
          <w:sz w:val="18"/>
          <w:szCs w:val="18"/>
        </w:rPr>
        <w:t xml:space="preserve">where </w:t>
      </w:r>
      <w:proofErr w:type="spellStart"/>
      <w:r>
        <w:rPr>
          <w:w w:val="126"/>
          <w:sz w:val="18"/>
          <w:szCs w:val="18"/>
        </w:rPr>
        <w:t>i</w:t>
      </w:r>
      <w:proofErr w:type="spellEnd"/>
      <w:r>
        <w:rPr>
          <w:spacing w:val="18"/>
          <w:sz w:val="18"/>
          <w:szCs w:val="18"/>
        </w:rPr>
        <w:t xml:space="preserve"> </w:t>
      </w:r>
      <w:r>
        <w:rPr>
          <w:sz w:val="18"/>
          <w:szCs w:val="18"/>
        </w:rPr>
        <w:t>is</w:t>
      </w:r>
      <w:r>
        <w:rPr>
          <w:spacing w:val="22"/>
          <w:sz w:val="18"/>
          <w:szCs w:val="18"/>
        </w:rPr>
        <w:t xml:space="preserve"> </w:t>
      </w:r>
      <w:r>
        <w:rPr>
          <w:sz w:val="18"/>
          <w:szCs w:val="18"/>
        </w:rPr>
        <w:t>an</w:t>
      </w:r>
      <w:r>
        <w:rPr>
          <w:spacing w:val="42"/>
          <w:sz w:val="18"/>
          <w:szCs w:val="18"/>
        </w:rPr>
        <w:t xml:space="preserve"> </w:t>
      </w:r>
      <w:r>
        <w:rPr>
          <w:sz w:val="18"/>
          <w:szCs w:val="18"/>
        </w:rPr>
        <w:t>id</w:t>
      </w:r>
      <w:r>
        <w:rPr>
          <w:spacing w:val="31"/>
          <w:sz w:val="18"/>
          <w:szCs w:val="18"/>
        </w:rPr>
        <w:t xml:space="preserve"> </w:t>
      </w:r>
      <w:r>
        <w:rPr>
          <w:sz w:val="18"/>
          <w:szCs w:val="18"/>
        </w:rPr>
        <w:t>of</w:t>
      </w:r>
      <w:r>
        <w:rPr>
          <w:spacing w:val="15"/>
          <w:sz w:val="18"/>
          <w:szCs w:val="18"/>
        </w:rPr>
        <w:t xml:space="preserve"> </w:t>
      </w:r>
      <w:r>
        <w:rPr>
          <w:sz w:val="18"/>
          <w:szCs w:val="18"/>
        </w:rPr>
        <w:t>a</w:t>
      </w:r>
      <w:r>
        <w:rPr>
          <w:spacing w:val="30"/>
          <w:sz w:val="18"/>
          <w:szCs w:val="18"/>
        </w:rPr>
        <w:t xml:space="preserve"> </w:t>
      </w:r>
      <w:r>
        <w:rPr>
          <w:sz w:val="18"/>
          <w:szCs w:val="18"/>
        </w:rPr>
        <w:t>pr</w:t>
      </w:r>
      <w:r>
        <w:rPr>
          <w:spacing w:val="6"/>
          <w:sz w:val="18"/>
          <w:szCs w:val="18"/>
        </w:rPr>
        <w:t>o</w:t>
      </w:r>
      <w:r>
        <w:rPr>
          <w:sz w:val="18"/>
          <w:szCs w:val="18"/>
        </w:rPr>
        <w:t xml:space="preserve">cessing </w:t>
      </w:r>
      <w:r>
        <w:rPr>
          <w:spacing w:val="19"/>
          <w:sz w:val="18"/>
          <w:szCs w:val="18"/>
        </w:rPr>
        <w:t xml:space="preserve"> </w:t>
      </w:r>
      <w:r>
        <w:rPr>
          <w:sz w:val="18"/>
          <w:szCs w:val="18"/>
        </w:rPr>
        <w:t>n</w:t>
      </w:r>
      <w:r>
        <w:rPr>
          <w:spacing w:val="5"/>
          <w:sz w:val="18"/>
          <w:szCs w:val="18"/>
        </w:rPr>
        <w:t>o</w:t>
      </w:r>
      <w:r>
        <w:rPr>
          <w:sz w:val="18"/>
          <w:szCs w:val="18"/>
        </w:rPr>
        <w:t xml:space="preserve">de, </w:t>
      </w:r>
      <w:r>
        <w:rPr>
          <w:spacing w:val="5"/>
          <w:sz w:val="18"/>
          <w:szCs w:val="18"/>
        </w:rPr>
        <w:t xml:space="preserve"> </w:t>
      </w:r>
      <w:r>
        <w:rPr>
          <w:w w:val="130"/>
          <w:sz w:val="18"/>
          <w:szCs w:val="18"/>
        </w:rPr>
        <w:t>α</w:t>
      </w:r>
      <w:proofErr w:type="spellStart"/>
      <w:r>
        <w:rPr>
          <w:w w:val="130"/>
          <w:position w:val="-3"/>
          <w:sz w:val="14"/>
          <w:szCs w:val="14"/>
        </w:rPr>
        <w:t>i</w:t>
      </w:r>
      <w:proofErr w:type="spellEnd"/>
      <w:r>
        <w:rPr>
          <w:spacing w:val="29"/>
          <w:w w:val="130"/>
          <w:position w:val="-3"/>
          <w:sz w:val="14"/>
          <w:szCs w:val="14"/>
        </w:rPr>
        <w:t xml:space="preserve"> </w:t>
      </w:r>
      <w:r>
        <w:rPr>
          <w:sz w:val="18"/>
          <w:szCs w:val="18"/>
        </w:rPr>
        <w:t xml:space="preserve">and </w:t>
      </w:r>
      <w:r>
        <w:rPr>
          <w:spacing w:val="9"/>
          <w:sz w:val="18"/>
          <w:szCs w:val="18"/>
        </w:rPr>
        <w:t xml:space="preserve"> </w:t>
      </w:r>
      <w:r>
        <w:rPr>
          <w:sz w:val="18"/>
          <w:szCs w:val="18"/>
        </w:rPr>
        <w:t>β</w:t>
      </w:r>
      <w:r>
        <w:rPr>
          <w:spacing w:val="39"/>
          <w:sz w:val="18"/>
          <w:szCs w:val="18"/>
        </w:rPr>
        <w:t xml:space="preserve"> </w:t>
      </w:r>
      <w:r>
        <w:rPr>
          <w:sz w:val="18"/>
          <w:szCs w:val="18"/>
        </w:rPr>
        <w:t>are</w:t>
      </w:r>
      <w:r>
        <w:rPr>
          <w:spacing w:val="44"/>
          <w:sz w:val="18"/>
          <w:szCs w:val="18"/>
        </w:rPr>
        <w:t xml:space="preserve"> </w:t>
      </w:r>
      <w:r>
        <w:rPr>
          <w:w w:val="107"/>
          <w:sz w:val="18"/>
          <w:szCs w:val="18"/>
        </w:rPr>
        <w:t>considered</w:t>
      </w:r>
      <w:r>
        <w:rPr>
          <w:spacing w:val="16"/>
          <w:w w:val="107"/>
          <w:sz w:val="18"/>
          <w:szCs w:val="18"/>
        </w:rPr>
        <w:t xml:space="preserve"> </w:t>
      </w:r>
      <w:r>
        <w:rPr>
          <w:sz w:val="18"/>
          <w:szCs w:val="18"/>
        </w:rPr>
        <w:t>as</w:t>
      </w:r>
      <w:r>
        <w:rPr>
          <w:spacing w:val="31"/>
          <w:sz w:val="18"/>
          <w:szCs w:val="18"/>
        </w:rPr>
        <w:t xml:space="preserve"> </w:t>
      </w:r>
      <w:r>
        <w:rPr>
          <w:w w:val="111"/>
          <w:sz w:val="18"/>
          <w:szCs w:val="18"/>
        </w:rPr>
        <w:t>consta</w:t>
      </w:r>
      <w:r>
        <w:rPr>
          <w:spacing w:val="-4"/>
          <w:w w:val="111"/>
          <w:sz w:val="18"/>
          <w:szCs w:val="18"/>
        </w:rPr>
        <w:t>n</w:t>
      </w:r>
      <w:r>
        <w:rPr>
          <w:w w:val="143"/>
          <w:sz w:val="18"/>
          <w:szCs w:val="18"/>
        </w:rPr>
        <w:t>t</w:t>
      </w:r>
      <w:r>
        <w:rPr>
          <w:spacing w:val="18"/>
          <w:sz w:val="18"/>
          <w:szCs w:val="18"/>
        </w:rPr>
        <w:t xml:space="preserve"> </w:t>
      </w:r>
      <w:r>
        <w:rPr>
          <w:sz w:val="18"/>
          <w:szCs w:val="18"/>
        </w:rPr>
        <w:t>c</w:t>
      </w:r>
      <w:r>
        <w:rPr>
          <w:spacing w:val="6"/>
          <w:sz w:val="18"/>
          <w:szCs w:val="18"/>
        </w:rPr>
        <w:t>o</w:t>
      </w:r>
      <w:r>
        <w:rPr>
          <w:sz w:val="18"/>
          <w:szCs w:val="18"/>
        </w:rPr>
        <w:t>efficie</w:t>
      </w:r>
      <w:r>
        <w:rPr>
          <w:spacing w:val="-5"/>
          <w:sz w:val="18"/>
          <w:szCs w:val="18"/>
        </w:rPr>
        <w:t>n</w:t>
      </w:r>
      <w:r>
        <w:rPr>
          <w:sz w:val="18"/>
          <w:szCs w:val="18"/>
        </w:rPr>
        <w:t xml:space="preserve">ts. </w:t>
      </w:r>
      <w:r>
        <w:rPr>
          <w:spacing w:val="9"/>
          <w:sz w:val="18"/>
          <w:szCs w:val="18"/>
        </w:rPr>
        <w:t xml:space="preserve"> </w:t>
      </w:r>
      <w:r>
        <w:rPr>
          <w:w w:val="104"/>
          <w:sz w:val="18"/>
          <w:szCs w:val="18"/>
        </w:rPr>
        <w:t xml:space="preserve">Since </w:t>
      </w:r>
      <w:r>
        <w:rPr>
          <w:sz w:val="18"/>
          <w:szCs w:val="18"/>
        </w:rPr>
        <w:t>all</w:t>
      </w:r>
      <w:r>
        <w:rPr>
          <w:spacing w:val="44"/>
          <w:sz w:val="18"/>
          <w:szCs w:val="18"/>
        </w:rPr>
        <w:t xml:space="preserve"> </w:t>
      </w:r>
      <w:r>
        <w:rPr>
          <w:sz w:val="18"/>
          <w:szCs w:val="18"/>
        </w:rPr>
        <w:t xml:space="preserve">the </w:t>
      </w:r>
      <w:r>
        <w:rPr>
          <w:spacing w:val="20"/>
          <w:sz w:val="18"/>
          <w:szCs w:val="18"/>
        </w:rPr>
        <w:t xml:space="preserve"> </w:t>
      </w:r>
      <w:r>
        <w:rPr>
          <w:sz w:val="18"/>
          <w:szCs w:val="18"/>
        </w:rPr>
        <w:t xml:space="preserve">jobs </w:t>
      </w:r>
      <w:r>
        <w:rPr>
          <w:spacing w:val="6"/>
          <w:sz w:val="18"/>
          <w:szCs w:val="18"/>
        </w:rPr>
        <w:t xml:space="preserve"> </w:t>
      </w:r>
      <w:r>
        <w:rPr>
          <w:spacing w:val="5"/>
          <w:sz w:val="18"/>
          <w:szCs w:val="18"/>
        </w:rPr>
        <w:t>p</w:t>
      </w:r>
      <w:r>
        <w:rPr>
          <w:sz w:val="18"/>
          <w:szCs w:val="18"/>
        </w:rPr>
        <w:t xml:space="preserve">erform </w:t>
      </w:r>
      <w:r>
        <w:rPr>
          <w:spacing w:val="31"/>
          <w:sz w:val="18"/>
          <w:szCs w:val="18"/>
        </w:rPr>
        <w:t xml:space="preserve"> </w:t>
      </w:r>
      <w:r>
        <w:rPr>
          <w:sz w:val="18"/>
          <w:szCs w:val="18"/>
        </w:rPr>
        <w:t xml:space="preserve">the </w:t>
      </w:r>
      <w:r>
        <w:rPr>
          <w:spacing w:val="20"/>
          <w:sz w:val="18"/>
          <w:szCs w:val="18"/>
        </w:rPr>
        <w:t xml:space="preserve"> </w:t>
      </w:r>
      <w:r>
        <w:rPr>
          <w:sz w:val="18"/>
          <w:szCs w:val="18"/>
        </w:rPr>
        <w:t xml:space="preserve">similar </w:t>
      </w:r>
      <w:r>
        <w:rPr>
          <w:spacing w:val="25"/>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z w:val="18"/>
          <w:szCs w:val="18"/>
        </w:rPr>
        <w:t xml:space="preserve"> </w:t>
      </w:r>
      <w:r>
        <w:rPr>
          <w:spacing w:val="-15"/>
          <w:sz w:val="18"/>
          <w:szCs w:val="18"/>
        </w:rPr>
        <w:t xml:space="preserve"> </w:t>
      </w:r>
      <w:r>
        <w:rPr>
          <w:sz w:val="18"/>
          <w:szCs w:val="18"/>
        </w:rPr>
        <w:t>of</w:t>
      </w:r>
      <w:r>
        <w:rPr>
          <w:spacing w:val="27"/>
          <w:sz w:val="18"/>
          <w:szCs w:val="18"/>
        </w:rPr>
        <w:t xml:space="preserve"> </w:t>
      </w:r>
      <w:r>
        <w:rPr>
          <w:sz w:val="18"/>
          <w:szCs w:val="18"/>
        </w:rPr>
        <w:t>pr</w:t>
      </w:r>
      <w:r>
        <w:rPr>
          <w:spacing w:val="5"/>
          <w:sz w:val="18"/>
          <w:szCs w:val="18"/>
        </w:rPr>
        <w:t>o</w:t>
      </w:r>
      <w:r>
        <w:rPr>
          <w:sz w:val="18"/>
          <w:szCs w:val="18"/>
        </w:rPr>
        <w:t xml:space="preserve">cessing, </w:t>
      </w:r>
      <w:r>
        <w:rPr>
          <w:spacing w:val="38"/>
          <w:sz w:val="18"/>
          <w:szCs w:val="18"/>
        </w:rPr>
        <w:t xml:space="preserve"> </w:t>
      </w:r>
      <w:r>
        <w:rPr>
          <w:sz w:val="18"/>
          <w:szCs w:val="18"/>
        </w:rPr>
        <w:t>kn</w:t>
      </w:r>
      <w:r>
        <w:rPr>
          <w:spacing w:val="-5"/>
          <w:sz w:val="18"/>
          <w:szCs w:val="18"/>
        </w:rPr>
        <w:t>o</w:t>
      </w:r>
      <w:r>
        <w:rPr>
          <w:sz w:val="18"/>
          <w:szCs w:val="18"/>
        </w:rPr>
        <w:t xml:space="preserve">wing </w:t>
      </w:r>
      <w:r>
        <w:rPr>
          <w:spacing w:val="22"/>
          <w:sz w:val="18"/>
          <w:szCs w:val="18"/>
        </w:rPr>
        <w:t xml:space="preserve"> </w:t>
      </w:r>
      <w:r>
        <w:rPr>
          <w:sz w:val="18"/>
          <w:szCs w:val="18"/>
        </w:rPr>
        <w:t xml:space="preserve">an </w:t>
      </w:r>
      <w:r>
        <w:rPr>
          <w:spacing w:val="9"/>
          <w:sz w:val="18"/>
          <w:szCs w:val="18"/>
        </w:rPr>
        <w:t xml:space="preserve"> </w:t>
      </w:r>
      <w:r>
        <w:rPr>
          <w:spacing w:val="-5"/>
          <w:sz w:val="18"/>
          <w:szCs w:val="18"/>
        </w:rPr>
        <w:t>av</w:t>
      </w:r>
      <w:r>
        <w:rPr>
          <w:sz w:val="18"/>
          <w:szCs w:val="18"/>
        </w:rPr>
        <w:t xml:space="preserve">erage </w:t>
      </w:r>
      <w:r>
        <w:rPr>
          <w:spacing w:val="30"/>
          <w:sz w:val="18"/>
          <w:szCs w:val="18"/>
        </w:rPr>
        <w:t xml:space="preserve"> </w:t>
      </w:r>
      <w:r>
        <w:rPr>
          <w:spacing w:val="-10"/>
          <w:sz w:val="18"/>
          <w:szCs w:val="18"/>
        </w:rPr>
        <w:t>v</w:t>
      </w:r>
      <w:r>
        <w:rPr>
          <w:sz w:val="18"/>
          <w:szCs w:val="18"/>
        </w:rPr>
        <w:t xml:space="preserve">alues </w:t>
      </w:r>
      <w:r>
        <w:rPr>
          <w:spacing w:val="21"/>
          <w:sz w:val="18"/>
          <w:szCs w:val="18"/>
        </w:rPr>
        <w:t xml:space="preserve"> </w:t>
      </w:r>
      <w:r>
        <w:rPr>
          <w:sz w:val="18"/>
          <w:szCs w:val="18"/>
        </w:rPr>
        <w:t>of</w:t>
      </w:r>
      <w:r>
        <w:rPr>
          <w:spacing w:val="27"/>
          <w:sz w:val="18"/>
          <w:szCs w:val="18"/>
        </w:rPr>
        <w:t xml:space="preserve"> </w:t>
      </w:r>
      <w:r>
        <w:rPr>
          <w:w w:val="125"/>
          <w:sz w:val="18"/>
          <w:szCs w:val="18"/>
        </w:rPr>
        <w:t>α</w:t>
      </w:r>
      <w:proofErr w:type="spellStart"/>
      <w:r>
        <w:rPr>
          <w:w w:val="145"/>
          <w:position w:val="-3"/>
          <w:sz w:val="14"/>
          <w:szCs w:val="14"/>
        </w:rPr>
        <w:t>i</w:t>
      </w:r>
      <w:proofErr w:type="spellEnd"/>
      <w:r>
        <w:rPr>
          <w:w w:val="145"/>
          <w:position w:val="-3"/>
          <w:sz w:val="14"/>
          <w:szCs w:val="14"/>
        </w:rPr>
        <w:t xml:space="preserve"> </w:t>
      </w:r>
      <w:r>
        <w:rPr>
          <w:sz w:val="18"/>
          <w:szCs w:val="18"/>
        </w:rPr>
        <w:t xml:space="preserve">and </w:t>
      </w:r>
      <w:r>
        <w:rPr>
          <w:spacing w:val="3"/>
          <w:sz w:val="18"/>
          <w:szCs w:val="18"/>
        </w:rPr>
        <w:t xml:space="preserve"> </w:t>
      </w:r>
      <w:r>
        <w:rPr>
          <w:sz w:val="18"/>
          <w:szCs w:val="18"/>
        </w:rPr>
        <w:t>β</w:t>
      </w:r>
      <w:r>
        <w:rPr>
          <w:spacing w:val="33"/>
          <w:sz w:val="18"/>
          <w:szCs w:val="18"/>
        </w:rPr>
        <w:t xml:space="preserve"> </w:t>
      </w:r>
      <w:r>
        <w:rPr>
          <w:sz w:val="18"/>
          <w:szCs w:val="18"/>
        </w:rPr>
        <w:t>for</w:t>
      </w:r>
      <w:r>
        <w:rPr>
          <w:spacing w:val="22"/>
          <w:sz w:val="18"/>
          <w:szCs w:val="18"/>
        </w:rPr>
        <w:t xml:space="preserve"> </w:t>
      </w:r>
      <w:r>
        <w:rPr>
          <w:sz w:val="18"/>
          <w:szCs w:val="18"/>
        </w:rPr>
        <w:t>previous</w:t>
      </w:r>
      <w:r>
        <w:rPr>
          <w:spacing w:val="1"/>
          <w:sz w:val="18"/>
          <w:szCs w:val="18"/>
        </w:rPr>
        <w:t>l</w:t>
      </w:r>
      <w:r>
        <w:rPr>
          <w:sz w:val="18"/>
          <w:szCs w:val="18"/>
        </w:rPr>
        <w:t xml:space="preserve">y </w:t>
      </w:r>
      <w:r>
        <w:rPr>
          <w:spacing w:val="20"/>
          <w:sz w:val="18"/>
          <w:szCs w:val="18"/>
        </w:rPr>
        <w:t xml:space="preserve"> </w:t>
      </w:r>
      <w:r>
        <w:rPr>
          <w:w w:val="109"/>
          <w:sz w:val="18"/>
          <w:szCs w:val="18"/>
        </w:rPr>
        <w:t>completed</w:t>
      </w:r>
      <w:r>
        <w:rPr>
          <w:spacing w:val="8"/>
          <w:w w:val="109"/>
          <w:sz w:val="18"/>
          <w:szCs w:val="18"/>
        </w:rPr>
        <w:t xml:space="preserve"> </w:t>
      </w:r>
      <w:r>
        <w:rPr>
          <w:sz w:val="18"/>
          <w:szCs w:val="18"/>
        </w:rPr>
        <w:t>jobs</w:t>
      </w:r>
      <w:r>
        <w:rPr>
          <w:spacing w:val="33"/>
          <w:sz w:val="18"/>
          <w:szCs w:val="18"/>
        </w:rPr>
        <w:t xml:space="preserve"> </w:t>
      </w:r>
      <w:r>
        <w:rPr>
          <w:spacing w:val="-5"/>
          <w:sz w:val="18"/>
          <w:szCs w:val="18"/>
        </w:rPr>
        <w:t>w</w:t>
      </w:r>
      <w:r>
        <w:rPr>
          <w:sz w:val="18"/>
          <w:szCs w:val="18"/>
        </w:rPr>
        <w:t>e</w:t>
      </w:r>
      <w:r>
        <w:rPr>
          <w:spacing w:val="16"/>
          <w:sz w:val="18"/>
          <w:szCs w:val="18"/>
        </w:rPr>
        <w:t xml:space="preserve"> </w:t>
      </w:r>
      <w:r>
        <w:rPr>
          <w:sz w:val="18"/>
          <w:szCs w:val="18"/>
        </w:rPr>
        <w:t>can</w:t>
      </w:r>
      <w:r>
        <w:rPr>
          <w:spacing w:val="37"/>
          <w:sz w:val="18"/>
          <w:szCs w:val="18"/>
        </w:rPr>
        <w:t xml:space="preserve"> </w:t>
      </w:r>
      <w:r>
        <w:rPr>
          <w:w w:val="112"/>
          <w:sz w:val="18"/>
          <w:szCs w:val="18"/>
        </w:rPr>
        <w:t>estimate</w:t>
      </w:r>
      <w:r>
        <w:rPr>
          <w:spacing w:val="7"/>
          <w:w w:val="112"/>
          <w:sz w:val="18"/>
          <w:szCs w:val="18"/>
        </w:rPr>
        <w:t xml:space="preserve"> </w:t>
      </w:r>
      <w:r>
        <w:rPr>
          <w:sz w:val="18"/>
          <w:szCs w:val="18"/>
        </w:rPr>
        <w:t xml:space="preserve">the </w:t>
      </w:r>
      <w:r>
        <w:rPr>
          <w:spacing w:val="2"/>
          <w:sz w:val="18"/>
          <w:szCs w:val="18"/>
        </w:rPr>
        <w:t xml:space="preserve"> </w:t>
      </w:r>
      <w:r>
        <w:rPr>
          <w:sz w:val="18"/>
          <w:szCs w:val="18"/>
        </w:rPr>
        <w:t>size</w:t>
      </w:r>
      <w:r>
        <w:rPr>
          <w:spacing w:val="18"/>
          <w:sz w:val="18"/>
          <w:szCs w:val="18"/>
        </w:rPr>
        <w:t xml:space="preserve"> </w:t>
      </w:r>
      <w:r>
        <w:rPr>
          <w:sz w:val="18"/>
          <w:szCs w:val="18"/>
        </w:rPr>
        <w:t>of</w:t>
      </w:r>
      <w:r>
        <w:rPr>
          <w:spacing w:val="9"/>
          <w:sz w:val="18"/>
          <w:szCs w:val="18"/>
        </w:rPr>
        <w:t xml:space="preserve"> </w:t>
      </w:r>
      <w:r>
        <w:rPr>
          <w:w w:val="117"/>
          <w:sz w:val="18"/>
          <w:szCs w:val="18"/>
        </w:rPr>
        <w:t>output</w:t>
      </w:r>
      <w:r>
        <w:rPr>
          <w:spacing w:val="4"/>
          <w:w w:val="117"/>
          <w:sz w:val="18"/>
          <w:szCs w:val="18"/>
        </w:rPr>
        <w:t xml:space="preserve"> </w:t>
      </w:r>
      <w:r>
        <w:rPr>
          <w:sz w:val="18"/>
          <w:szCs w:val="18"/>
        </w:rPr>
        <w:t xml:space="preserve">and </w:t>
      </w:r>
      <w:r>
        <w:rPr>
          <w:spacing w:val="3"/>
          <w:sz w:val="18"/>
          <w:szCs w:val="18"/>
        </w:rPr>
        <w:t xml:space="preserve"> </w:t>
      </w:r>
      <w:r>
        <w:rPr>
          <w:sz w:val="18"/>
          <w:szCs w:val="18"/>
        </w:rPr>
        <w:t>a</w:t>
      </w:r>
      <w:r>
        <w:rPr>
          <w:spacing w:val="23"/>
          <w:sz w:val="18"/>
          <w:szCs w:val="18"/>
        </w:rPr>
        <w:t xml:space="preserve"> </w:t>
      </w:r>
      <w:r>
        <w:rPr>
          <w:w w:val="114"/>
          <w:sz w:val="18"/>
          <w:szCs w:val="18"/>
        </w:rPr>
        <w:t xml:space="preserve">duration </w:t>
      </w:r>
      <w:r>
        <w:rPr>
          <w:sz w:val="18"/>
          <w:szCs w:val="18"/>
        </w:rPr>
        <w:t>of</w:t>
      </w:r>
      <w:r>
        <w:rPr>
          <w:spacing w:val="13"/>
          <w:sz w:val="18"/>
          <w:szCs w:val="18"/>
        </w:rPr>
        <w:t xml:space="preserve"> </w:t>
      </w:r>
      <w:r>
        <w:rPr>
          <w:sz w:val="18"/>
          <w:szCs w:val="18"/>
        </w:rPr>
        <w:t>a</w:t>
      </w:r>
      <w:r>
        <w:rPr>
          <w:spacing w:val="28"/>
          <w:sz w:val="18"/>
          <w:szCs w:val="18"/>
        </w:rPr>
        <w:t xml:space="preserve"> </w:t>
      </w:r>
      <w:r>
        <w:rPr>
          <w:w w:val="114"/>
          <w:sz w:val="18"/>
          <w:szCs w:val="18"/>
        </w:rPr>
        <w:t>particular</w:t>
      </w:r>
      <w:r>
        <w:rPr>
          <w:spacing w:val="11"/>
          <w:w w:val="114"/>
          <w:sz w:val="18"/>
          <w:szCs w:val="18"/>
        </w:rPr>
        <w:t xml:space="preserve"> </w:t>
      </w:r>
      <w:r>
        <w:rPr>
          <w:sz w:val="18"/>
          <w:szCs w:val="18"/>
        </w:rPr>
        <w:t>job.</w:t>
      </w:r>
      <w:r>
        <w:rPr>
          <w:spacing w:val="41"/>
          <w:sz w:val="18"/>
          <w:szCs w:val="18"/>
        </w:rPr>
        <w:t xml:space="preserve"> </w:t>
      </w:r>
      <w:r>
        <w:rPr>
          <w:spacing w:val="-15"/>
          <w:sz w:val="18"/>
          <w:szCs w:val="18"/>
        </w:rPr>
        <w:t>F</w:t>
      </w:r>
      <w:r>
        <w:rPr>
          <w:sz w:val="18"/>
          <w:szCs w:val="18"/>
        </w:rPr>
        <w:t xml:space="preserve">rom </w:t>
      </w:r>
      <w:r>
        <w:rPr>
          <w:spacing w:val="17"/>
          <w:sz w:val="18"/>
          <w:szCs w:val="18"/>
        </w:rPr>
        <w:t xml:space="preserve"> </w:t>
      </w:r>
      <w:r>
        <w:rPr>
          <w:sz w:val="18"/>
          <w:szCs w:val="18"/>
        </w:rPr>
        <w:t xml:space="preserve">the </w:t>
      </w:r>
      <w:r>
        <w:rPr>
          <w:spacing w:val="6"/>
          <w:sz w:val="18"/>
          <w:szCs w:val="18"/>
        </w:rPr>
        <w:t xml:space="preserve"> </w:t>
      </w:r>
      <w:r>
        <w:rPr>
          <w:w w:val="107"/>
          <w:sz w:val="18"/>
          <w:szCs w:val="18"/>
        </w:rPr>
        <w:t>s</w:t>
      </w:r>
      <w:r>
        <w:rPr>
          <w:spacing w:val="-5"/>
          <w:w w:val="107"/>
          <w:sz w:val="18"/>
          <w:szCs w:val="18"/>
        </w:rPr>
        <w:t>c</w:t>
      </w:r>
      <w:r>
        <w:rPr>
          <w:w w:val="107"/>
          <w:sz w:val="18"/>
          <w:szCs w:val="18"/>
        </w:rPr>
        <w:t>heduling</w:t>
      </w:r>
      <w:r>
        <w:rPr>
          <w:spacing w:val="14"/>
          <w:w w:val="107"/>
          <w:sz w:val="18"/>
          <w:szCs w:val="18"/>
        </w:rPr>
        <w:t xml:space="preserve"> </w:t>
      </w:r>
      <w:r>
        <w:rPr>
          <w:sz w:val="18"/>
          <w:szCs w:val="18"/>
        </w:rPr>
        <w:t xml:space="preserve">system </w:t>
      </w:r>
      <w:r>
        <w:rPr>
          <w:spacing w:val="21"/>
          <w:sz w:val="18"/>
          <w:szCs w:val="18"/>
        </w:rPr>
        <w:t xml:space="preserve"> </w:t>
      </w:r>
      <w:r>
        <w:rPr>
          <w:sz w:val="18"/>
          <w:szCs w:val="18"/>
        </w:rPr>
        <w:t>view,</w:t>
      </w:r>
      <w:r>
        <w:rPr>
          <w:spacing w:val="36"/>
          <w:sz w:val="18"/>
          <w:szCs w:val="18"/>
        </w:rPr>
        <w:t xml:space="preserve"> </w:t>
      </w:r>
      <w:r>
        <w:rPr>
          <w:sz w:val="18"/>
          <w:szCs w:val="18"/>
        </w:rPr>
        <w:t>all</w:t>
      </w:r>
      <w:r>
        <w:rPr>
          <w:spacing w:val="30"/>
          <w:sz w:val="18"/>
          <w:szCs w:val="18"/>
        </w:rPr>
        <w:t xml:space="preserve"> </w:t>
      </w:r>
      <w:r>
        <w:rPr>
          <w:sz w:val="18"/>
          <w:szCs w:val="18"/>
        </w:rPr>
        <w:t xml:space="preserve">the </w:t>
      </w:r>
      <w:r>
        <w:rPr>
          <w:spacing w:val="6"/>
          <w:sz w:val="18"/>
          <w:szCs w:val="18"/>
        </w:rPr>
        <w:t xml:space="preserve"> </w:t>
      </w:r>
      <w:r>
        <w:rPr>
          <w:w w:val="114"/>
          <w:sz w:val="18"/>
          <w:szCs w:val="18"/>
        </w:rPr>
        <w:t>data</w:t>
      </w:r>
      <w:r>
        <w:rPr>
          <w:spacing w:val="26"/>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16"/>
          <w:w w:val="114"/>
          <w:sz w:val="18"/>
          <w:szCs w:val="18"/>
        </w:rPr>
        <w:t xml:space="preserve"> </w:t>
      </w:r>
      <w:r>
        <w:rPr>
          <w:sz w:val="18"/>
          <w:szCs w:val="18"/>
        </w:rPr>
        <w:t>jobs</w:t>
      </w:r>
      <w:r>
        <w:rPr>
          <w:spacing w:val="37"/>
          <w:sz w:val="18"/>
          <w:szCs w:val="18"/>
        </w:rPr>
        <w:t xml:space="preserve"> </w:t>
      </w:r>
      <w:r>
        <w:rPr>
          <w:w w:val="112"/>
          <w:sz w:val="18"/>
          <w:szCs w:val="18"/>
        </w:rPr>
        <w:t xml:space="preserve">are </w:t>
      </w:r>
      <w:r>
        <w:rPr>
          <w:w w:val="114"/>
          <w:sz w:val="18"/>
          <w:szCs w:val="18"/>
        </w:rPr>
        <w:t xml:space="preserve">submitted </w:t>
      </w:r>
      <w:r>
        <w:rPr>
          <w:spacing w:val="-5"/>
          <w:sz w:val="18"/>
          <w:szCs w:val="18"/>
        </w:rPr>
        <w:t>b</w:t>
      </w:r>
      <w:r>
        <w:rPr>
          <w:sz w:val="18"/>
          <w:szCs w:val="18"/>
        </w:rPr>
        <w:t>y</w:t>
      </w:r>
      <w:r>
        <w:rPr>
          <w:spacing w:val="23"/>
          <w:sz w:val="18"/>
          <w:szCs w:val="18"/>
        </w:rPr>
        <w:t xml:space="preserve"> </w:t>
      </w:r>
      <w:r>
        <w:rPr>
          <w:sz w:val="18"/>
          <w:szCs w:val="18"/>
        </w:rPr>
        <w:t>a</w:t>
      </w:r>
      <w:r>
        <w:rPr>
          <w:spacing w:val="17"/>
          <w:sz w:val="18"/>
          <w:szCs w:val="18"/>
        </w:rPr>
        <w:t xml:space="preserve"> </w:t>
      </w:r>
      <w:r>
        <w:rPr>
          <w:sz w:val="18"/>
          <w:szCs w:val="18"/>
        </w:rPr>
        <w:t>single</w:t>
      </w:r>
      <w:r>
        <w:rPr>
          <w:spacing w:val="26"/>
          <w:sz w:val="18"/>
          <w:szCs w:val="18"/>
        </w:rPr>
        <w:t xml:space="preserve"> </w:t>
      </w:r>
      <w:r>
        <w:rPr>
          <w:w w:val="110"/>
          <w:sz w:val="18"/>
          <w:szCs w:val="18"/>
        </w:rPr>
        <w:t>pr</w:t>
      </w:r>
      <w:r>
        <w:rPr>
          <w:spacing w:val="5"/>
          <w:w w:val="110"/>
          <w:sz w:val="18"/>
          <w:szCs w:val="18"/>
        </w:rPr>
        <w:t>o</w:t>
      </w:r>
      <w:r>
        <w:rPr>
          <w:w w:val="110"/>
          <w:sz w:val="18"/>
          <w:szCs w:val="18"/>
        </w:rPr>
        <w:t>duction</w:t>
      </w:r>
      <w:r>
        <w:rPr>
          <w:spacing w:val="6"/>
          <w:w w:val="110"/>
          <w:sz w:val="18"/>
          <w:szCs w:val="18"/>
        </w:rPr>
        <w:t xml:space="preserve"> </w:t>
      </w:r>
      <w:r>
        <w:rPr>
          <w:sz w:val="18"/>
          <w:szCs w:val="18"/>
        </w:rPr>
        <w:t>user,</w:t>
      </w:r>
      <w:r>
        <w:rPr>
          <w:spacing w:val="39"/>
          <w:sz w:val="18"/>
          <w:szCs w:val="18"/>
        </w:rPr>
        <w:t xml:space="preserve"> </w:t>
      </w:r>
      <w:r>
        <w:rPr>
          <w:sz w:val="18"/>
          <w:szCs w:val="18"/>
        </w:rPr>
        <w:t>for</w:t>
      </w:r>
      <w:r>
        <w:rPr>
          <w:spacing w:val="15"/>
          <w:sz w:val="18"/>
          <w:szCs w:val="18"/>
        </w:rPr>
        <w:t xml:space="preserve"> </w:t>
      </w:r>
      <w:r>
        <w:rPr>
          <w:sz w:val="18"/>
          <w:szCs w:val="18"/>
        </w:rPr>
        <w:t>this</w:t>
      </w:r>
      <w:r>
        <w:rPr>
          <w:spacing w:val="41"/>
          <w:sz w:val="18"/>
          <w:szCs w:val="18"/>
        </w:rPr>
        <w:t xml:space="preserve"> </w:t>
      </w:r>
      <w:r>
        <w:rPr>
          <w:sz w:val="18"/>
          <w:szCs w:val="18"/>
        </w:rPr>
        <w:t xml:space="preserve">reason </w:t>
      </w:r>
      <w:r>
        <w:rPr>
          <w:spacing w:val="2"/>
          <w:sz w:val="18"/>
          <w:szCs w:val="18"/>
        </w:rPr>
        <w:t xml:space="preserve"> </w:t>
      </w:r>
      <w:r>
        <w:rPr>
          <w:sz w:val="18"/>
          <w:szCs w:val="18"/>
        </w:rPr>
        <w:t>su</w:t>
      </w:r>
      <w:r>
        <w:rPr>
          <w:spacing w:val="-5"/>
          <w:sz w:val="18"/>
          <w:szCs w:val="18"/>
        </w:rPr>
        <w:t>c</w:t>
      </w:r>
      <w:r>
        <w:rPr>
          <w:sz w:val="18"/>
          <w:szCs w:val="18"/>
        </w:rPr>
        <w:t>h</w:t>
      </w:r>
      <w:r>
        <w:rPr>
          <w:spacing w:val="33"/>
          <w:sz w:val="18"/>
          <w:szCs w:val="18"/>
        </w:rPr>
        <w:t xml:space="preserve"> </w:t>
      </w:r>
      <w:r>
        <w:rPr>
          <w:sz w:val="18"/>
          <w:szCs w:val="18"/>
        </w:rPr>
        <w:t xml:space="preserve">metric </w:t>
      </w:r>
      <w:r>
        <w:rPr>
          <w:spacing w:val="10"/>
          <w:sz w:val="18"/>
          <w:szCs w:val="18"/>
        </w:rPr>
        <w:t xml:space="preserve"> </w:t>
      </w:r>
      <w:r>
        <w:rPr>
          <w:sz w:val="18"/>
          <w:szCs w:val="18"/>
        </w:rPr>
        <w:t>as</w:t>
      </w:r>
      <w:r>
        <w:rPr>
          <w:spacing w:val="18"/>
          <w:sz w:val="18"/>
          <w:szCs w:val="18"/>
        </w:rPr>
        <w:t xml:space="preserve"> </w:t>
      </w:r>
      <w:r>
        <w:rPr>
          <w:sz w:val="18"/>
          <w:szCs w:val="18"/>
        </w:rPr>
        <w:t xml:space="preserve">”fairness </w:t>
      </w:r>
      <w:r>
        <w:rPr>
          <w:spacing w:val="11"/>
          <w:sz w:val="18"/>
          <w:szCs w:val="18"/>
        </w:rPr>
        <w:t xml:space="preserve"> </w:t>
      </w:r>
      <w:r>
        <w:rPr>
          <w:sz w:val="18"/>
          <w:szCs w:val="18"/>
        </w:rPr>
        <w:t>to</w:t>
      </w:r>
      <w:r>
        <w:rPr>
          <w:spacing w:val="27"/>
          <w:sz w:val="18"/>
          <w:szCs w:val="18"/>
        </w:rPr>
        <w:t xml:space="preserve"> </w:t>
      </w:r>
      <w:r>
        <w:rPr>
          <w:w w:val="109"/>
          <w:sz w:val="18"/>
          <w:szCs w:val="18"/>
        </w:rPr>
        <w:t xml:space="preserve">users” </w:t>
      </w:r>
      <w:r>
        <w:rPr>
          <w:sz w:val="18"/>
          <w:szCs w:val="18"/>
        </w:rPr>
        <w:t>is</w:t>
      </w:r>
      <w:r>
        <w:rPr>
          <w:spacing w:val="9"/>
          <w:sz w:val="18"/>
          <w:szCs w:val="18"/>
        </w:rPr>
        <w:t xml:space="preserve"> </w:t>
      </w:r>
      <w:r>
        <w:rPr>
          <w:sz w:val="18"/>
          <w:szCs w:val="18"/>
        </w:rPr>
        <w:t>not</w:t>
      </w:r>
      <w:r>
        <w:rPr>
          <w:spacing w:val="39"/>
          <w:sz w:val="18"/>
          <w:szCs w:val="18"/>
        </w:rPr>
        <w:t xml:space="preserve"> </w:t>
      </w:r>
      <w:r>
        <w:rPr>
          <w:w w:val="113"/>
          <w:sz w:val="18"/>
          <w:szCs w:val="18"/>
        </w:rPr>
        <w:t>related</w:t>
      </w:r>
      <w:r>
        <w:rPr>
          <w:spacing w:val="-1"/>
          <w:w w:val="113"/>
          <w:sz w:val="18"/>
          <w:szCs w:val="18"/>
        </w:rPr>
        <w:t xml:space="preserve"> </w:t>
      </w:r>
      <w:r>
        <w:rPr>
          <w:sz w:val="18"/>
          <w:szCs w:val="18"/>
        </w:rPr>
        <w:t>to</w:t>
      </w:r>
      <w:r>
        <w:rPr>
          <w:spacing w:val="27"/>
          <w:sz w:val="18"/>
          <w:szCs w:val="18"/>
        </w:rPr>
        <w:t xml:space="preserve"> </w:t>
      </w:r>
      <w:r>
        <w:rPr>
          <w:sz w:val="18"/>
          <w:szCs w:val="18"/>
        </w:rPr>
        <w:t>the</w:t>
      </w:r>
      <w:r>
        <w:rPr>
          <w:spacing w:val="40"/>
          <w:sz w:val="18"/>
          <w:szCs w:val="18"/>
        </w:rPr>
        <w:t xml:space="preserve"> </w:t>
      </w:r>
      <w:r>
        <w:rPr>
          <w:w w:val="108"/>
          <w:sz w:val="18"/>
          <w:szCs w:val="18"/>
        </w:rPr>
        <w:t>considered</w:t>
      </w:r>
      <w:r>
        <w:rPr>
          <w:spacing w:val="-5"/>
          <w:w w:val="108"/>
          <w:sz w:val="18"/>
          <w:szCs w:val="18"/>
        </w:rPr>
        <w:t xml:space="preserve"> </w:t>
      </w:r>
      <w:r>
        <w:rPr>
          <w:w w:val="108"/>
          <w:sz w:val="18"/>
          <w:szCs w:val="18"/>
        </w:rPr>
        <w:t>problem.</w:t>
      </w:r>
      <w:r>
        <w:rPr>
          <w:spacing w:val="9"/>
          <w:w w:val="108"/>
          <w:sz w:val="18"/>
          <w:szCs w:val="18"/>
        </w:rPr>
        <w:t xml:space="preserve"> </w:t>
      </w:r>
      <w:r>
        <w:rPr>
          <w:sz w:val="18"/>
          <w:szCs w:val="18"/>
        </w:rPr>
        <w:t>Also,</w:t>
      </w:r>
      <w:r>
        <w:rPr>
          <w:spacing w:val="24"/>
          <w:sz w:val="18"/>
          <w:szCs w:val="18"/>
        </w:rPr>
        <w:t xml:space="preserve"> </w:t>
      </w:r>
      <w:proofErr w:type="gramStart"/>
      <w:r>
        <w:rPr>
          <w:sz w:val="18"/>
          <w:szCs w:val="18"/>
        </w:rPr>
        <w:t xml:space="preserve">there </w:t>
      </w:r>
      <w:r>
        <w:rPr>
          <w:spacing w:val="10"/>
          <w:sz w:val="18"/>
          <w:szCs w:val="18"/>
        </w:rPr>
        <w:t xml:space="preserve"> </w:t>
      </w:r>
      <w:r>
        <w:rPr>
          <w:sz w:val="18"/>
          <w:szCs w:val="18"/>
        </w:rPr>
        <w:t>is</w:t>
      </w:r>
      <w:proofErr w:type="gramEnd"/>
      <w:r>
        <w:rPr>
          <w:spacing w:val="9"/>
          <w:sz w:val="18"/>
          <w:szCs w:val="18"/>
        </w:rPr>
        <w:t xml:space="preserve"> </w:t>
      </w:r>
      <w:r>
        <w:rPr>
          <w:sz w:val="18"/>
          <w:szCs w:val="18"/>
        </w:rPr>
        <w:t>no</w:t>
      </w:r>
      <w:r>
        <w:rPr>
          <w:spacing w:val="18"/>
          <w:sz w:val="18"/>
          <w:szCs w:val="18"/>
        </w:rPr>
        <w:t xml:space="preserve"> </w:t>
      </w:r>
      <w:r>
        <w:rPr>
          <w:sz w:val="18"/>
          <w:szCs w:val="18"/>
        </w:rPr>
        <w:t>a</w:t>
      </w:r>
      <w:r>
        <w:rPr>
          <w:spacing w:val="-5"/>
          <w:sz w:val="18"/>
          <w:szCs w:val="18"/>
        </w:rPr>
        <w:t>n</w:t>
      </w:r>
      <w:r>
        <w:rPr>
          <w:sz w:val="18"/>
          <w:szCs w:val="18"/>
        </w:rPr>
        <w:t>y</w:t>
      </w:r>
      <w:r>
        <w:rPr>
          <w:spacing w:val="35"/>
          <w:sz w:val="18"/>
          <w:szCs w:val="18"/>
        </w:rPr>
        <w:t xml:space="preserve"> </w:t>
      </w:r>
      <w:r>
        <w:rPr>
          <w:w w:val="109"/>
          <w:sz w:val="18"/>
          <w:szCs w:val="18"/>
        </w:rPr>
        <w:t>req</w:t>
      </w:r>
      <w:r>
        <w:rPr>
          <w:w w:val="113"/>
          <w:sz w:val="18"/>
          <w:szCs w:val="18"/>
        </w:rPr>
        <w:t>u</w:t>
      </w:r>
      <w:r>
        <w:rPr>
          <w:w w:val="108"/>
          <w:sz w:val="18"/>
          <w:szCs w:val="18"/>
        </w:rPr>
        <w:t>ireme</w:t>
      </w:r>
      <w:r>
        <w:rPr>
          <w:spacing w:val="-5"/>
          <w:w w:val="108"/>
          <w:sz w:val="18"/>
          <w:szCs w:val="18"/>
        </w:rPr>
        <w:t>n</w:t>
      </w:r>
      <w:r>
        <w:rPr>
          <w:w w:val="143"/>
          <w:sz w:val="18"/>
          <w:szCs w:val="18"/>
        </w:rPr>
        <w:t>t</w:t>
      </w:r>
      <w:r>
        <w:rPr>
          <w:spacing w:val="5"/>
          <w:sz w:val="18"/>
          <w:szCs w:val="18"/>
        </w:rPr>
        <w:t xml:space="preserve"> </w:t>
      </w:r>
      <w:r>
        <w:rPr>
          <w:sz w:val="18"/>
          <w:szCs w:val="18"/>
        </w:rPr>
        <w:t>on</w:t>
      </w:r>
      <w:r>
        <w:rPr>
          <w:spacing w:val="18"/>
          <w:sz w:val="18"/>
          <w:szCs w:val="18"/>
        </w:rPr>
        <w:t xml:space="preserve"> </w:t>
      </w:r>
      <w:r>
        <w:rPr>
          <w:sz w:val="18"/>
          <w:szCs w:val="18"/>
        </w:rPr>
        <w:t>the</w:t>
      </w:r>
      <w:r>
        <w:rPr>
          <w:spacing w:val="40"/>
          <w:sz w:val="18"/>
          <w:szCs w:val="18"/>
        </w:rPr>
        <w:t xml:space="preserve"> </w:t>
      </w:r>
      <w:r>
        <w:rPr>
          <w:w w:val="110"/>
          <w:sz w:val="18"/>
          <w:szCs w:val="18"/>
        </w:rPr>
        <w:t xml:space="preserve">order </w:t>
      </w:r>
      <w:r>
        <w:rPr>
          <w:sz w:val="18"/>
          <w:szCs w:val="18"/>
        </w:rPr>
        <w:t>of</w:t>
      </w:r>
      <w:r>
        <w:rPr>
          <w:spacing w:val="14"/>
          <w:sz w:val="18"/>
          <w:szCs w:val="18"/>
        </w:rPr>
        <w:t xml:space="preserve"> </w:t>
      </w:r>
      <w:r>
        <w:rPr>
          <w:w w:val="111"/>
          <w:sz w:val="18"/>
          <w:szCs w:val="18"/>
        </w:rPr>
        <w:t>particular</w:t>
      </w:r>
      <w:r>
        <w:rPr>
          <w:spacing w:val="33"/>
          <w:w w:val="111"/>
          <w:sz w:val="18"/>
          <w:szCs w:val="18"/>
        </w:rPr>
        <w:t xml:space="preserve"> </w:t>
      </w:r>
      <w:r>
        <w:rPr>
          <w:w w:val="111"/>
          <w:sz w:val="18"/>
          <w:szCs w:val="18"/>
        </w:rPr>
        <w:t>jobs.</w:t>
      </w:r>
    </w:p>
    <w:p w:rsidR="00C45AA3" w:rsidRDefault="00DC4C15">
      <w:pPr>
        <w:spacing w:before="51" w:line="265" w:lineRule="auto"/>
        <w:ind w:left="120" w:right="1841" w:firstLine="299"/>
        <w:jc w:val="both"/>
        <w:rPr>
          <w:sz w:val="18"/>
          <w:szCs w:val="18"/>
        </w:rPr>
      </w:pPr>
      <w:r>
        <w:rPr>
          <w:sz w:val="18"/>
          <w:szCs w:val="18"/>
        </w:rPr>
        <w:t>As</w:t>
      </w:r>
      <w:r>
        <w:rPr>
          <w:spacing w:val="11"/>
          <w:sz w:val="18"/>
          <w:szCs w:val="18"/>
        </w:rPr>
        <w:t xml:space="preserve"> </w:t>
      </w:r>
      <w:r>
        <w:rPr>
          <w:w w:val="110"/>
          <w:sz w:val="18"/>
          <w:szCs w:val="18"/>
        </w:rPr>
        <w:t>me</w:t>
      </w:r>
      <w:r>
        <w:rPr>
          <w:spacing w:val="-5"/>
          <w:w w:val="110"/>
          <w:sz w:val="18"/>
          <w:szCs w:val="18"/>
        </w:rPr>
        <w:t>n</w:t>
      </w:r>
      <w:r>
        <w:rPr>
          <w:w w:val="110"/>
          <w:sz w:val="18"/>
          <w:szCs w:val="18"/>
        </w:rPr>
        <w:t>tioned</w:t>
      </w:r>
      <w:r>
        <w:rPr>
          <w:spacing w:val="-2"/>
          <w:w w:val="110"/>
          <w:sz w:val="18"/>
          <w:szCs w:val="18"/>
        </w:rPr>
        <w:t xml:space="preserve"> </w:t>
      </w:r>
      <w:r>
        <w:rPr>
          <w:spacing w:val="5"/>
          <w:sz w:val="18"/>
          <w:szCs w:val="18"/>
        </w:rPr>
        <w:t>b</w:t>
      </w:r>
      <w:r>
        <w:rPr>
          <w:sz w:val="18"/>
          <w:szCs w:val="18"/>
        </w:rPr>
        <w:t>efore,</w:t>
      </w:r>
      <w:r>
        <w:rPr>
          <w:spacing w:val="33"/>
          <w:sz w:val="18"/>
          <w:szCs w:val="18"/>
        </w:rPr>
        <w:t xml:space="preserve"> </w:t>
      </w:r>
      <w:r>
        <w:rPr>
          <w:sz w:val="18"/>
          <w:szCs w:val="18"/>
        </w:rPr>
        <w:t>the</w:t>
      </w:r>
      <w:r>
        <w:rPr>
          <w:spacing w:val="36"/>
          <w:sz w:val="18"/>
          <w:szCs w:val="18"/>
        </w:rPr>
        <w:t xml:space="preserve"> </w:t>
      </w:r>
      <w:r>
        <w:rPr>
          <w:sz w:val="18"/>
          <w:szCs w:val="18"/>
        </w:rPr>
        <w:t>main</w:t>
      </w:r>
      <w:r>
        <w:rPr>
          <w:spacing w:val="37"/>
          <w:sz w:val="18"/>
          <w:szCs w:val="18"/>
        </w:rPr>
        <w:t xml:space="preserve"> </w:t>
      </w:r>
      <w:r>
        <w:rPr>
          <w:sz w:val="18"/>
          <w:szCs w:val="18"/>
        </w:rPr>
        <w:t>goal</w:t>
      </w:r>
      <w:r>
        <w:rPr>
          <w:spacing w:val="16"/>
          <w:sz w:val="18"/>
          <w:szCs w:val="18"/>
        </w:rPr>
        <w:t xml:space="preserve"> </w:t>
      </w:r>
      <w:r>
        <w:rPr>
          <w:sz w:val="18"/>
          <w:szCs w:val="18"/>
        </w:rPr>
        <w:t>is</w:t>
      </w:r>
      <w:r>
        <w:rPr>
          <w:spacing w:val="5"/>
          <w:sz w:val="18"/>
          <w:szCs w:val="18"/>
        </w:rPr>
        <w:t xml:space="preserve"> </w:t>
      </w:r>
      <w:r>
        <w:rPr>
          <w:sz w:val="18"/>
          <w:szCs w:val="18"/>
        </w:rPr>
        <w:t>the</w:t>
      </w:r>
      <w:r>
        <w:rPr>
          <w:spacing w:val="36"/>
          <w:sz w:val="18"/>
          <w:szCs w:val="18"/>
        </w:rPr>
        <w:t xml:space="preserve"> </w:t>
      </w:r>
      <w:r>
        <w:rPr>
          <w:w w:val="110"/>
          <w:sz w:val="18"/>
          <w:szCs w:val="18"/>
        </w:rPr>
        <w:t>maximization</w:t>
      </w:r>
      <w:r>
        <w:rPr>
          <w:spacing w:val="-3"/>
          <w:w w:val="110"/>
          <w:sz w:val="18"/>
          <w:szCs w:val="18"/>
        </w:rPr>
        <w:t xml:space="preserve"> </w:t>
      </w:r>
      <w:r>
        <w:rPr>
          <w:sz w:val="18"/>
          <w:szCs w:val="18"/>
        </w:rPr>
        <w:t>of</w:t>
      </w:r>
      <w:r>
        <w:rPr>
          <w:spacing w:val="-2"/>
          <w:sz w:val="18"/>
          <w:szCs w:val="18"/>
        </w:rPr>
        <w:t xml:space="preserve"> </w:t>
      </w:r>
      <w:r>
        <w:rPr>
          <w:sz w:val="18"/>
          <w:szCs w:val="18"/>
        </w:rPr>
        <w:t>an</w:t>
      </w:r>
      <w:r>
        <w:rPr>
          <w:spacing w:val="25"/>
          <w:sz w:val="18"/>
          <w:szCs w:val="18"/>
        </w:rPr>
        <w:t xml:space="preserve"> </w:t>
      </w:r>
      <w:r>
        <w:rPr>
          <w:spacing w:val="-5"/>
          <w:sz w:val="18"/>
          <w:szCs w:val="18"/>
        </w:rPr>
        <w:t>ov</w:t>
      </w:r>
      <w:r>
        <w:rPr>
          <w:sz w:val="18"/>
          <w:szCs w:val="18"/>
        </w:rPr>
        <w:t>erall</w:t>
      </w:r>
      <w:r>
        <w:rPr>
          <w:spacing w:val="38"/>
          <w:sz w:val="18"/>
          <w:szCs w:val="18"/>
        </w:rPr>
        <w:t xml:space="preserve"> </w:t>
      </w:r>
      <w:r>
        <w:rPr>
          <w:w w:val="112"/>
          <w:sz w:val="18"/>
          <w:szCs w:val="18"/>
        </w:rPr>
        <w:t xml:space="preserve">computational </w:t>
      </w:r>
      <w:r>
        <w:rPr>
          <w:spacing w:val="5"/>
          <w:w w:val="108"/>
          <w:sz w:val="18"/>
          <w:szCs w:val="18"/>
        </w:rPr>
        <w:t>p</w:t>
      </w:r>
      <w:r>
        <w:rPr>
          <w:w w:val="108"/>
          <w:sz w:val="18"/>
          <w:szCs w:val="18"/>
        </w:rPr>
        <w:t>erformance.</w:t>
      </w:r>
      <w:r>
        <w:rPr>
          <w:spacing w:val="7"/>
          <w:w w:val="108"/>
          <w:sz w:val="18"/>
          <w:szCs w:val="18"/>
        </w:rPr>
        <w:t xml:space="preserve"> </w:t>
      </w:r>
      <w:r>
        <w:rPr>
          <w:sz w:val="18"/>
          <w:szCs w:val="18"/>
        </w:rPr>
        <w:t>In</w:t>
      </w:r>
      <w:r>
        <w:rPr>
          <w:spacing w:val="28"/>
          <w:sz w:val="18"/>
          <w:szCs w:val="18"/>
        </w:rPr>
        <w:t xml:space="preserve"> </w:t>
      </w:r>
      <w:r>
        <w:rPr>
          <w:sz w:val="18"/>
          <w:szCs w:val="18"/>
        </w:rPr>
        <w:t>a</w:t>
      </w:r>
      <w:r>
        <w:rPr>
          <w:spacing w:val="22"/>
          <w:sz w:val="18"/>
          <w:szCs w:val="18"/>
        </w:rPr>
        <w:t xml:space="preserve"> </w:t>
      </w:r>
      <w:r>
        <w:rPr>
          <w:sz w:val="18"/>
          <w:szCs w:val="18"/>
        </w:rPr>
        <w:t>real</w:t>
      </w:r>
      <w:r>
        <w:rPr>
          <w:spacing w:val="37"/>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r>
        <w:rPr>
          <w:spacing w:val="10"/>
          <w:w w:val="143"/>
          <w:sz w:val="18"/>
          <w:szCs w:val="18"/>
        </w:rPr>
        <w:t xml:space="preserve"> </w:t>
      </w:r>
      <w:r>
        <w:rPr>
          <w:sz w:val="18"/>
          <w:szCs w:val="18"/>
        </w:rPr>
        <w:t xml:space="preserve">the  </w:t>
      </w:r>
      <w:r>
        <w:rPr>
          <w:spacing w:val="5"/>
          <w:w w:val="108"/>
          <w:sz w:val="18"/>
          <w:szCs w:val="18"/>
        </w:rPr>
        <w:t>p</w:t>
      </w:r>
      <w:r>
        <w:rPr>
          <w:w w:val="108"/>
          <w:sz w:val="18"/>
          <w:szCs w:val="18"/>
        </w:rPr>
        <w:t>erformance</w:t>
      </w:r>
      <w:r>
        <w:rPr>
          <w:spacing w:val="11"/>
          <w:w w:val="108"/>
          <w:sz w:val="18"/>
          <w:szCs w:val="18"/>
        </w:rPr>
        <w:t xml:space="preserve"> </w:t>
      </w:r>
      <w:r>
        <w:rPr>
          <w:sz w:val="18"/>
          <w:szCs w:val="18"/>
        </w:rPr>
        <w:t>can</w:t>
      </w:r>
      <w:r>
        <w:rPr>
          <w:spacing w:val="35"/>
          <w:sz w:val="18"/>
          <w:szCs w:val="18"/>
        </w:rPr>
        <w:t xml:space="preserve"> </w:t>
      </w:r>
      <w:r>
        <w:rPr>
          <w:spacing w:val="5"/>
          <w:sz w:val="18"/>
          <w:szCs w:val="18"/>
        </w:rPr>
        <w:t>b</w:t>
      </w:r>
      <w:r>
        <w:rPr>
          <w:sz w:val="18"/>
          <w:szCs w:val="18"/>
        </w:rPr>
        <w:t>e</w:t>
      </w:r>
      <w:r>
        <w:rPr>
          <w:spacing w:val="23"/>
          <w:sz w:val="18"/>
          <w:szCs w:val="18"/>
        </w:rPr>
        <w:t xml:space="preserve"> </w:t>
      </w:r>
      <w:r>
        <w:rPr>
          <w:w w:val="113"/>
          <w:sz w:val="18"/>
          <w:szCs w:val="18"/>
        </w:rPr>
        <w:t>estimated</w:t>
      </w:r>
      <w:r>
        <w:rPr>
          <w:spacing w:val="5"/>
          <w:w w:val="113"/>
          <w:sz w:val="18"/>
          <w:szCs w:val="18"/>
        </w:rPr>
        <w:t xml:space="preserve"> </w:t>
      </w:r>
      <w:r>
        <w:rPr>
          <w:spacing w:val="-5"/>
          <w:sz w:val="18"/>
          <w:szCs w:val="18"/>
        </w:rPr>
        <w:t>b</w:t>
      </w:r>
      <w:r>
        <w:rPr>
          <w:sz w:val="18"/>
          <w:szCs w:val="18"/>
        </w:rPr>
        <w:t>y</w:t>
      </w:r>
      <w:r>
        <w:rPr>
          <w:spacing w:val="28"/>
          <w:sz w:val="18"/>
          <w:szCs w:val="18"/>
        </w:rPr>
        <w:t xml:space="preserve"> </w:t>
      </w:r>
      <w:r>
        <w:rPr>
          <w:sz w:val="18"/>
          <w:szCs w:val="18"/>
        </w:rPr>
        <w:t>su</w:t>
      </w:r>
      <w:r>
        <w:rPr>
          <w:spacing w:val="-5"/>
          <w:sz w:val="18"/>
          <w:szCs w:val="18"/>
        </w:rPr>
        <w:t>c</w:t>
      </w:r>
      <w:r>
        <w:rPr>
          <w:sz w:val="18"/>
          <w:szCs w:val="18"/>
        </w:rPr>
        <w:t>h</w:t>
      </w:r>
      <w:r>
        <w:rPr>
          <w:spacing w:val="38"/>
          <w:sz w:val="18"/>
          <w:szCs w:val="18"/>
        </w:rPr>
        <w:t xml:space="preserve"> </w:t>
      </w:r>
      <w:proofErr w:type="spellStart"/>
      <w:r>
        <w:rPr>
          <w:w w:val="112"/>
          <w:sz w:val="18"/>
          <w:szCs w:val="18"/>
        </w:rPr>
        <w:t>param</w:t>
      </w:r>
      <w:proofErr w:type="spellEnd"/>
      <w:r>
        <w:rPr>
          <w:w w:val="112"/>
          <w:sz w:val="18"/>
          <w:szCs w:val="18"/>
        </w:rPr>
        <w:t xml:space="preserve">- </w:t>
      </w:r>
      <w:proofErr w:type="spellStart"/>
      <w:r>
        <w:rPr>
          <w:sz w:val="18"/>
          <w:szCs w:val="18"/>
        </w:rPr>
        <w:t>eters</w:t>
      </w:r>
      <w:proofErr w:type="spellEnd"/>
      <w:r>
        <w:rPr>
          <w:sz w:val="18"/>
          <w:szCs w:val="18"/>
        </w:rPr>
        <w:t xml:space="preserve"> </w:t>
      </w:r>
      <w:r>
        <w:rPr>
          <w:spacing w:val="3"/>
          <w:sz w:val="18"/>
          <w:szCs w:val="18"/>
        </w:rPr>
        <w:t xml:space="preserve"> </w:t>
      </w:r>
      <w:r>
        <w:rPr>
          <w:sz w:val="18"/>
          <w:szCs w:val="18"/>
        </w:rPr>
        <w:t>as</w:t>
      </w:r>
      <w:r>
        <w:rPr>
          <w:spacing w:val="21"/>
          <w:sz w:val="18"/>
          <w:szCs w:val="18"/>
        </w:rPr>
        <w:t xml:space="preserve"> </w:t>
      </w:r>
      <w:r>
        <w:rPr>
          <w:sz w:val="18"/>
          <w:szCs w:val="18"/>
        </w:rPr>
        <w:t>a</w:t>
      </w:r>
      <w:r>
        <w:rPr>
          <w:spacing w:val="20"/>
          <w:sz w:val="18"/>
          <w:szCs w:val="18"/>
        </w:rPr>
        <w:t xml:space="preserve"> </w:t>
      </w:r>
      <w:r>
        <w:rPr>
          <w:w w:val="118"/>
          <w:sz w:val="18"/>
          <w:szCs w:val="18"/>
        </w:rPr>
        <w:t>total</w:t>
      </w:r>
      <w:r>
        <w:rPr>
          <w:spacing w:val="-1"/>
          <w:w w:val="118"/>
          <w:sz w:val="18"/>
          <w:szCs w:val="18"/>
        </w:rPr>
        <w:t xml:space="preserve"> </w:t>
      </w:r>
      <w:r>
        <w:rPr>
          <w:sz w:val="18"/>
          <w:szCs w:val="18"/>
        </w:rPr>
        <w:t xml:space="preserve">CPU </w:t>
      </w:r>
      <w:r>
        <w:rPr>
          <w:spacing w:val="7"/>
          <w:sz w:val="18"/>
          <w:szCs w:val="18"/>
        </w:rPr>
        <w:t xml:space="preserve"> </w:t>
      </w:r>
      <w:r>
        <w:rPr>
          <w:w w:val="112"/>
          <w:sz w:val="18"/>
          <w:szCs w:val="18"/>
        </w:rPr>
        <w:t>utilization</w:t>
      </w:r>
      <w:r>
        <w:rPr>
          <w:spacing w:val="4"/>
          <w:w w:val="112"/>
          <w:sz w:val="18"/>
          <w:szCs w:val="18"/>
        </w:rPr>
        <w:t xml:space="preserve"> </w:t>
      </w:r>
      <w:r>
        <w:rPr>
          <w:sz w:val="18"/>
          <w:szCs w:val="18"/>
        </w:rPr>
        <w:t>(gi</w:t>
      </w:r>
      <w:r>
        <w:rPr>
          <w:spacing w:val="-5"/>
          <w:sz w:val="18"/>
          <w:szCs w:val="18"/>
        </w:rPr>
        <w:t>v</w:t>
      </w:r>
      <w:r>
        <w:rPr>
          <w:sz w:val="18"/>
          <w:szCs w:val="18"/>
        </w:rPr>
        <w:t>en</w:t>
      </w:r>
      <w:r>
        <w:rPr>
          <w:spacing w:val="42"/>
          <w:sz w:val="18"/>
          <w:szCs w:val="18"/>
        </w:rPr>
        <w:t xml:space="preserve"> </w:t>
      </w:r>
      <w:r>
        <w:rPr>
          <w:w w:val="125"/>
          <w:sz w:val="18"/>
          <w:szCs w:val="18"/>
        </w:rPr>
        <w:t>that</w:t>
      </w:r>
      <w:r>
        <w:rPr>
          <w:spacing w:val="-3"/>
          <w:w w:val="125"/>
          <w:sz w:val="18"/>
          <w:szCs w:val="18"/>
        </w:rPr>
        <w:t xml:space="preserve"> </w:t>
      </w:r>
      <w:r>
        <w:rPr>
          <w:sz w:val="18"/>
          <w:szCs w:val="18"/>
        </w:rPr>
        <w:t xml:space="preserve">there </w:t>
      </w:r>
      <w:r>
        <w:rPr>
          <w:spacing w:val="13"/>
          <w:sz w:val="18"/>
          <w:szCs w:val="18"/>
        </w:rPr>
        <w:t xml:space="preserve"> </w:t>
      </w:r>
      <w:r>
        <w:rPr>
          <w:sz w:val="18"/>
          <w:szCs w:val="18"/>
        </w:rPr>
        <w:t>is</w:t>
      </w:r>
      <w:r>
        <w:rPr>
          <w:spacing w:val="11"/>
          <w:sz w:val="18"/>
          <w:szCs w:val="18"/>
        </w:rPr>
        <w:t xml:space="preserve"> </w:t>
      </w:r>
      <w:r>
        <w:rPr>
          <w:sz w:val="18"/>
          <w:szCs w:val="18"/>
        </w:rPr>
        <w:t>no</w:t>
      </w:r>
      <w:r>
        <w:rPr>
          <w:spacing w:val="21"/>
          <w:sz w:val="18"/>
          <w:szCs w:val="18"/>
        </w:rPr>
        <w:t xml:space="preserve"> </w:t>
      </w:r>
      <w:r>
        <w:rPr>
          <w:sz w:val="18"/>
          <w:szCs w:val="18"/>
        </w:rPr>
        <w:t>job</w:t>
      </w:r>
      <w:r>
        <w:rPr>
          <w:spacing w:val="26"/>
          <w:sz w:val="18"/>
          <w:szCs w:val="18"/>
        </w:rPr>
        <w:t xml:space="preserve"> </w:t>
      </w:r>
      <w:r>
        <w:rPr>
          <w:w w:val="111"/>
          <w:sz w:val="18"/>
          <w:szCs w:val="18"/>
        </w:rPr>
        <w:t>duplication</w:t>
      </w:r>
      <w:r>
        <w:rPr>
          <w:spacing w:val="4"/>
          <w:w w:val="111"/>
          <w:sz w:val="18"/>
          <w:szCs w:val="18"/>
        </w:rPr>
        <w:t xml:space="preserve"> </w:t>
      </w:r>
      <w:r>
        <w:rPr>
          <w:sz w:val="18"/>
          <w:szCs w:val="18"/>
        </w:rPr>
        <w:t>and</w:t>
      </w:r>
      <w:r>
        <w:rPr>
          <w:spacing w:val="44"/>
          <w:sz w:val="18"/>
          <w:szCs w:val="18"/>
        </w:rPr>
        <w:t xml:space="preserve"> </w:t>
      </w:r>
      <w:r>
        <w:rPr>
          <w:w w:val="125"/>
          <w:sz w:val="18"/>
          <w:szCs w:val="18"/>
        </w:rPr>
        <w:t>I/O</w:t>
      </w:r>
      <w:r>
        <w:rPr>
          <w:spacing w:val="-3"/>
          <w:w w:val="125"/>
          <w:sz w:val="18"/>
          <w:szCs w:val="18"/>
        </w:rPr>
        <w:t xml:space="preserve"> </w:t>
      </w:r>
      <w:r>
        <w:rPr>
          <w:spacing w:val="-5"/>
          <w:w w:val="102"/>
          <w:sz w:val="18"/>
          <w:szCs w:val="18"/>
        </w:rPr>
        <w:t>w</w:t>
      </w:r>
      <w:r>
        <w:rPr>
          <w:w w:val="112"/>
          <w:sz w:val="18"/>
          <w:szCs w:val="18"/>
        </w:rPr>
        <w:t xml:space="preserve">aiting </w:t>
      </w:r>
      <w:r>
        <w:rPr>
          <w:sz w:val="18"/>
          <w:szCs w:val="18"/>
        </w:rPr>
        <w:t xml:space="preserve">CPU </w:t>
      </w:r>
      <w:r>
        <w:rPr>
          <w:spacing w:val="22"/>
          <w:sz w:val="18"/>
          <w:szCs w:val="18"/>
        </w:rPr>
        <w:t xml:space="preserve"> </w:t>
      </w:r>
      <w:r>
        <w:rPr>
          <w:sz w:val="18"/>
          <w:szCs w:val="18"/>
        </w:rPr>
        <w:t>cycles</w:t>
      </w:r>
      <w:r>
        <w:rPr>
          <w:spacing w:val="35"/>
          <w:sz w:val="18"/>
          <w:szCs w:val="18"/>
        </w:rPr>
        <w:t xml:space="preserve"> </w:t>
      </w:r>
      <w:r>
        <w:rPr>
          <w:sz w:val="18"/>
          <w:szCs w:val="18"/>
        </w:rPr>
        <w:t xml:space="preserve">are </w:t>
      </w:r>
      <w:r>
        <w:rPr>
          <w:spacing w:val="3"/>
          <w:sz w:val="18"/>
          <w:szCs w:val="18"/>
        </w:rPr>
        <w:t xml:space="preserve"> </w:t>
      </w:r>
      <w:r>
        <w:rPr>
          <w:sz w:val="18"/>
          <w:szCs w:val="18"/>
        </w:rPr>
        <w:t xml:space="preserve">not </w:t>
      </w:r>
      <w:r>
        <w:rPr>
          <w:spacing w:val="11"/>
          <w:sz w:val="18"/>
          <w:szCs w:val="18"/>
        </w:rPr>
        <w:t xml:space="preserve"> </w:t>
      </w:r>
      <w:r>
        <w:rPr>
          <w:w w:val="111"/>
          <w:sz w:val="18"/>
          <w:szCs w:val="18"/>
        </w:rPr>
        <w:t>cou</w:t>
      </w:r>
      <w:r>
        <w:rPr>
          <w:spacing w:val="-6"/>
          <w:w w:val="111"/>
          <w:sz w:val="18"/>
          <w:szCs w:val="18"/>
        </w:rPr>
        <w:t>n</w:t>
      </w:r>
      <w:r>
        <w:rPr>
          <w:w w:val="111"/>
          <w:sz w:val="18"/>
          <w:szCs w:val="18"/>
        </w:rPr>
        <w:t>ted</w:t>
      </w:r>
      <w:r>
        <w:rPr>
          <w:spacing w:val="18"/>
          <w:w w:val="111"/>
          <w:sz w:val="18"/>
          <w:szCs w:val="18"/>
        </w:rPr>
        <w:t xml:space="preserve"> </w:t>
      </w:r>
      <w:r>
        <w:rPr>
          <w:sz w:val="18"/>
          <w:szCs w:val="18"/>
        </w:rPr>
        <w:t>as</w:t>
      </w:r>
      <w:r>
        <w:rPr>
          <w:spacing w:val="35"/>
          <w:sz w:val="18"/>
          <w:szCs w:val="18"/>
        </w:rPr>
        <w:t xml:space="preserve"> </w:t>
      </w:r>
      <w:r>
        <w:rPr>
          <w:sz w:val="18"/>
          <w:szCs w:val="18"/>
        </w:rPr>
        <w:t xml:space="preserve">useful </w:t>
      </w:r>
      <w:r>
        <w:rPr>
          <w:spacing w:val="3"/>
          <w:sz w:val="18"/>
          <w:szCs w:val="18"/>
        </w:rPr>
        <w:t xml:space="preserve"> </w:t>
      </w:r>
      <w:r>
        <w:rPr>
          <w:spacing w:val="-5"/>
          <w:sz w:val="18"/>
          <w:szCs w:val="18"/>
        </w:rPr>
        <w:t>w</w:t>
      </w:r>
      <w:r>
        <w:rPr>
          <w:sz w:val="18"/>
          <w:szCs w:val="18"/>
        </w:rPr>
        <w:t xml:space="preserve">ork) </w:t>
      </w:r>
      <w:r>
        <w:rPr>
          <w:spacing w:val="10"/>
          <w:sz w:val="18"/>
          <w:szCs w:val="18"/>
        </w:rPr>
        <w:t xml:space="preserve"> </w:t>
      </w:r>
      <w:r>
        <w:rPr>
          <w:sz w:val="18"/>
          <w:szCs w:val="18"/>
        </w:rPr>
        <w:t>or</w:t>
      </w:r>
      <w:r>
        <w:rPr>
          <w:spacing w:val="35"/>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8"/>
          <w:w w:val="110"/>
          <w:sz w:val="18"/>
          <w:szCs w:val="18"/>
        </w:rPr>
        <w:t xml:space="preserve"> </w:t>
      </w:r>
      <w:r>
        <w:rPr>
          <w:sz w:val="18"/>
          <w:szCs w:val="18"/>
        </w:rPr>
        <w:t>of</w:t>
      </w:r>
      <w:r>
        <w:rPr>
          <w:spacing w:val="19"/>
          <w:sz w:val="18"/>
          <w:szCs w:val="18"/>
        </w:rPr>
        <w:t xml:space="preserve"> </w:t>
      </w:r>
      <w:r>
        <w:rPr>
          <w:sz w:val="18"/>
          <w:szCs w:val="18"/>
        </w:rPr>
        <w:t>pr</w:t>
      </w:r>
      <w:r>
        <w:rPr>
          <w:spacing w:val="6"/>
          <w:sz w:val="18"/>
          <w:szCs w:val="18"/>
        </w:rPr>
        <w:t>o</w:t>
      </w:r>
      <w:r>
        <w:rPr>
          <w:sz w:val="18"/>
          <w:szCs w:val="18"/>
        </w:rPr>
        <w:t xml:space="preserve">cessing </w:t>
      </w:r>
      <w:r>
        <w:rPr>
          <w:spacing w:val="23"/>
          <w:sz w:val="18"/>
          <w:szCs w:val="18"/>
        </w:rPr>
        <w:t xml:space="preserve"> </w:t>
      </w:r>
      <w:r>
        <w:rPr>
          <w:sz w:val="18"/>
          <w:szCs w:val="18"/>
        </w:rPr>
        <w:t>of</w:t>
      </w:r>
      <w:r>
        <w:rPr>
          <w:spacing w:val="19"/>
          <w:sz w:val="18"/>
          <w:szCs w:val="18"/>
        </w:rPr>
        <w:t xml:space="preserve"> </w:t>
      </w:r>
      <w:r>
        <w:rPr>
          <w:sz w:val="18"/>
          <w:szCs w:val="18"/>
        </w:rPr>
        <w:t>a</w:t>
      </w:r>
      <w:r>
        <w:rPr>
          <w:spacing w:val="34"/>
          <w:sz w:val="18"/>
          <w:szCs w:val="18"/>
        </w:rPr>
        <w:t xml:space="preserve"> </w:t>
      </w:r>
      <w:r>
        <w:rPr>
          <w:sz w:val="18"/>
          <w:szCs w:val="18"/>
        </w:rPr>
        <w:t>gi</w:t>
      </w:r>
      <w:r>
        <w:rPr>
          <w:spacing w:val="-5"/>
          <w:sz w:val="18"/>
          <w:szCs w:val="18"/>
        </w:rPr>
        <w:t>v</w:t>
      </w:r>
      <w:r>
        <w:rPr>
          <w:sz w:val="18"/>
          <w:szCs w:val="18"/>
        </w:rPr>
        <w:t>en</w:t>
      </w:r>
      <w:r>
        <w:rPr>
          <w:spacing w:val="45"/>
          <w:sz w:val="18"/>
          <w:szCs w:val="18"/>
        </w:rPr>
        <w:t xml:space="preserve"> </w:t>
      </w:r>
      <w:r>
        <w:rPr>
          <w:w w:val="113"/>
          <w:sz w:val="18"/>
          <w:szCs w:val="18"/>
        </w:rPr>
        <w:t xml:space="preserve">set </w:t>
      </w:r>
      <w:r>
        <w:rPr>
          <w:sz w:val="18"/>
          <w:szCs w:val="18"/>
        </w:rPr>
        <w:t>of</w:t>
      </w:r>
      <w:r>
        <w:rPr>
          <w:spacing w:val="14"/>
          <w:sz w:val="18"/>
          <w:szCs w:val="18"/>
        </w:rPr>
        <w:t xml:space="preserve"> </w:t>
      </w:r>
      <w:r>
        <w:rPr>
          <w:w w:val="116"/>
          <w:sz w:val="18"/>
          <w:szCs w:val="18"/>
        </w:rPr>
        <w:t>input</w:t>
      </w:r>
      <w:r>
        <w:rPr>
          <w:spacing w:val="10"/>
          <w:w w:val="116"/>
          <w:sz w:val="18"/>
          <w:szCs w:val="18"/>
        </w:rPr>
        <w:t xml:space="preserve"> </w:t>
      </w:r>
      <w:r>
        <w:rPr>
          <w:sz w:val="18"/>
          <w:szCs w:val="18"/>
        </w:rPr>
        <w:t>files</w:t>
      </w:r>
      <w:r>
        <w:rPr>
          <w:spacing w:val="14"/>
          <w:sz w:val="18"/>
          <w:szCs w:val="18"/>
        </w:rPr>
        <w:t xml:space="preserve"> </w:t>
      </w:r>
      <w:r>
        <w:rPr>
          <w:sz w:val="18"/>
          <w:szCs w:val="18"/>
        </w:rPr>
        <w:t>(a</w:t>
      </w:r>
      <w:r>
        <w:rPr>
          <w:spacing w:val="41"/>
          <w:sz w:val="18"/>
          <w:szCs w:val="18"/>
        </w:rPr>
        <w:t xml:space="preserve"> </w:t>
      </w:r>
      <w:r>
        <w:rPr>
          <w:w w:val="116"/>
          <w:sz w:val="18"/>
          <w:szCs w:val="18"/>
        </w:rPr>
        <w:t>dataset),</w:t>
      </w:r>
      <w:r>
        <w:rPr>
          <w:spacing w:val="11"/>
          <w:w w:val="116"/>
          <w:sz w:val="18"/>
          <w:szCs w:val="18"/>
        </w:rPr>
        <w:t xml:space="preserve"> </w:t>
      </w:r>
      <w:r>
        <w:rPr>
          <w:sz w:val="18"/>
          <w:szCs w:val="18"/>
        </w:rPr>
        <w:t>i.e.</w:t>
      </w:r>
      <w:r>
        <w:rPr>
          <w:spacing w:val="32"/>
          <w:sz w:val="18"/>
          <w:szCs w:val="18"/>
        </w:rPr>
        <w:t xml:space="preserve"> </w:t>
      </w:r>
      <w:r>
        <w:rPr>
          <w:sz w:val="18"/>
          <w:szCs w:val="18"/>
        </w:rPr>
        <w:t xml:space="preserve">the </w:t>
      </w:r>
      <w:r>
        <w:rPr>
          <w:spacing w:val="7"/>
          <w:sz w:val="18"/>
          <w:szCs w:val="18"/>
        </w:rPr>
        <w:t xml:space="preserve"> </w:t>
      </w:r>
      <w:r>
        <w:rPr>
          <w:w w:val="108"/>
          <w:sz w:val="18"/>
          <w:szCs w:val="18"/>
        </w:rPr>
        <w:t>completion</w:t>
      </w:r>
      <w:r>
        <w:rPr>
          <w:spacing w:val="14"/>
          <w:w w:val="108"/>
          <w:sz w:val="18"/>
          <w:szCs w:val="18"/>
        </w:rPr>
        <w:t xml:space="preserve"> </w:t>
      </w:r>
      <w:r>
        <w:rPr>
          <w:sz w:val="18"/>
          <w:szCs w:val="18"/>
        </w:rPr>
        <w:t xml:space="preserve">time </w:t>
      </w:r>
      <w:r>
        <w:rPr>
          <w:spacing w:val="10"/>
          <w:sz w:val="18"/>
          <w:szCs w:val="18"/>
        </w:rPr>
        <w:t xml:space="preserve"> </w:t>
      </w:r>
      <w:r>
        <w:rPr>
          <w:sz w:val="18"/>
          <w:szCs w:val="18"/>
        </w:rPr>
        <w:t>of</w:t>
      </w:r>
      <w:r>
        <w:rPr>
          <w:spacing w:val="13"/>
          <w:sz w:val="18"/>
          <w:szCs w:val="18"/>
        </w:rPr>
        <w:t xml:space="preserve"> </w:t>
      </w:r>
      <w:r>
        <w:rPr>
          <w:sz w:val="18"/>
          <w:szCs w:val="18"/>
        </w:rPr>
        <w:t xml:space="preserve">the </w:t>
      </w:r>
      <w:r>
        <w:rPr>
          <w:spacing w:val="7"/>
          <w:sz w:val="18"/>
          <w:szCs w:val="18"/>
        </w:rPr>
        <w:t xml:space="preserve"> </w:t>
      </w:r>
      <w:r>
        <w:rPr>
          <w:sz w:val="18"/>
          <w:szCs w:val="18"/>
        </w:rPr>
        <w:t xml:space="preserve">last </w:t>
      </w:r>
      <w:r>
        <w:rPr>
          <w:spacing w:val="9"/>
          <w:sz w:val="18"/>
          <w:szCs w:val="18"/>
        </w:rPr>
        <w:t xml:space="preserve"> </w:t>
      </w:r>
      <w:r>
        <w:rPr>
          <w:w w:val="117"/>
          <w:sz w:val="18"/>
          <w:szCs w:val="18"/>
        </w:rPr>
        <w:t>output</w:t>
      </w:r>
      <w:r>
        <w:rPr>
          <w:spacing w:val="9"/>
          <w:w w:val="117"/>
          <w:sz w:val="18"/>
          <w:szCs w:val="18"/>
        </w:rPr>
        <w:t xml:space="preserve"> </w:t>
      </w:r>
      <w:r>
        <w:rPr>
          <w:sz w:val="18"/>
          <w:szCs w:val="18"/>
        </w:rPr>
        <w:t>file</w:t>
      </w:r>
      <w:r>
        <w:rPr>
          <w:spacing w:val="12"/>
          <w:sz w:val="18"/>
          <w:szCs w:val="18"/>
        </w:rPr>
        <w:t xml:space="preserve"> </w:t>
      </w:r>
      <w:r>
        <w:rPr>
          <w:w w:val="113"/>
          <w:sz w:val="18"/>
          <w:szCs w:val="18"/>
        </w:rPr>
        <w:t>transfer.</w:t>
      </w:r>
    </w:p>
    <w:p w:rsidR="00C45AA3" w:rsidRDefault="00C45AA3">
      <w:pPr>
        <w:spacing w:before="1" w:line="160" w:lineRule="exact"/>
        <w:rPr>
          <w:sz w:val="17"/>
          <w:szCs w:val="17"/>
        </w:rPr>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DC4C15">
      <w:pPr>
        <w:ind w:left="120" w:right="4536"/>
        <w:jc w:val="both"/>
        <w:rPr>
          <w:sz w:val="18"/>
          <w:szCs w:val="18"/>
        </w:rPr>
      </w:pPr>
      <w:r>
        <w:rPr>
          <w:sz w:val="18"/>
          <w:szCs w:val="18"/>
        </w:rPr>
        <w:t>3</w:t>
      </w:r>
      <w:r>
        <w:rPr>
          <w:spacing w:val="36"/>
          <w:sz w:val="18"/>
          <w:szCs w:val="18"/>
        </w:rPr>
        <w:t xml:space="preserve"> </w:t>
      </w:r>
      <w:r>
        <w:rPr>
          <w:w w:val="124"/>
          <w:sz w:val="18"/>
          <w:szCs w:val="18"/>
        </w:rPr>
        <w:t>M</w:t>
      </w:r>
      <w:r>
        <w:rPr>
          <w:spacing w:val="7"/>
          <w:w w:val="124"/>
          <w:sz w:val="18"/>
          <w:szCs w:val="18"/>
        </w:rPr>
        <w:t>o</w:t>
      </w:r>
      <w:r>
        <w:rPr>
          <w:w w:val="124"/>
          <w:sz w:val="18"/>
          <w:szCs w:val="18"/>
        </w:rPr>
        <w:t>del</w:t>
      </w:r>
      <w:r>
        <w:rPr>
          <w:spacing w:val="9"/>
          <w:w w:val="124"/>
          <w:sz w:val="18"/>
          <w:szCs w:val="18"/>
        </w:rPr>
        <w:t xml:space="preserve"> </w:t>
      </w:r>
      <w:r>
        <w:rPr>
          <w:w w:val="124"/>
          <w:sz w:val="18"/>
          <w:szCs w:val="18"/>
        </w:rPr>
        <w:t>based</w:t>
      </w:r>
      <w:r>
        <w:rPr>
          <w:spacing w:val="23"/>
          <w:w w:val="124"/>
          <w:sz w:val="18"/>
          <w:szCs w:val="18"/>
        </w:rPr>
        <w:t xml:space="preserve"> </w:t>
      </w:r>
      <w:proofErr w:type="gramStart"/>
      <w:r>
        <w:rPr>
          <w:sz w:val="18"/>
          <w:szCs w:val="18"/>
        </w:rPr>
        <w:t xml:space="preserve">on </w:t>
      </w:r>
      <w:r>
        <w:rPr>
          <w:spacing w:val="24"/>
          <w:sz w:val="18"/>
          <w:szCs w:val="18"/>
        </w:rPr>
        <w:t xml:space="preserve"> </w:t>
      </w:r>
      <w:r>
        <w:rPr>
          <w:w w:val="128"/>
          <w:sz w:val="18"/>
          <w:szCs w:val="18"/>
        </w:rPr>
        <w:t>ne</w:t>
      </w:r>
      <w:r>
        <w:rPr>
          <w:spacing w:val="-8"/>
          <w:w w:val="128"/>
          <w:sz w:val="18"/>
          <w:szCs w:val="18"/>
        </w:rPr>
        <w:t>tw</w:t>
      </w:r>
      <w:r>
        <w:rPr>
          <w:w w:val="128"/>
          <w:sz w:val="18"/>
          <w:szCs w:val="18"/>
        </w:rPr>
        <w:t>ork</w:t>
      </w:r>
      <w:proofErr w:type="gramEnd"/>
      <w:r>
        <w:rPr>
          <w:spacing w:val="15"/>
          <w:w w:val="128"/>
          <w:sz w:val="18"/>
          <w:szCs w:val="18"/>
        </w:rPr>
        <w:t xml:space="preserve"> </w:t>
      </w:r>
      <w:r>
        <w:rPr>
          <w:sz w:val="18"/>
          <w:szCs w:val="18"/>
        </w:rPr>
        <w:t>fl</w:t>
      </w:r>
      <w:r>
        <w:rPr>
          <w:spacing w:val="-6"/>
          <w:sz w:val="18"/>
          <w:szCs w:val="18"/>
        </w:rPr>
        <w:t>o</w:t>
      </w:r>
      <w:r>
        <w:rPr>
          <w:sz w:val="18"/>
          <w:szCs w:val="18"/>
        </w:rPr>
        <w:t xml:space="preserve">w </w:t>
      </w:r>
      <w:r>
        <w:rPr>
          <w:spacing w:val="27"/>
          <w:sz w:val="18"/>
          <w:szCs w:val="18"/>
        </w:rPr>
        <w:t xml:space="preserve"> </w:t>
      </w:r>
      <w:r>
        <w:rPr>
          <w:w w:val="126"/>
          <w:sz w:val="18"/>
          <w:szCs w:val="18"/>
        </w:rPr>
        <w:t>maximization</w:t>
      </w:r>
    </w:p>
    <w:p w:rsidR="00C45AA3" w:rsidRDefault="00C45AA3">
      <w:pPr>
        <w:spacing w:before="2" w:line="280" w:lineRule="exact"/>
        <w:rPr>
          <w:sz w:val="28"/>
          <w:szCs w:val="28"/>
        </w:rPr>
      </w:pPr>
    </w:p>
    <w:p w:rsidR="00C45AA3" w:rsidRDefault="00DC4C15">
      <w:pPr>
        <w:spacing w:line="265" w:lineRule="auto"/>
        <w:ind w:left="120" w:right="1841"/>
        <w:jc w:val="both"/>
        <w:rPr>
          <w:sz w:val="18"/>
          <w:szCs w:val="18"/>
        </w:rPr>
      </w:pPr>
      <w:r>
        <w:rPr>
          <w:sz w:val="18"/>
          <w:szCs w:val="18"/>
        </w:rPr>
        <w:t>Let</w:t>
      </w:r>
      <w:r>
        <w:rPr>
          <w:spacing w:val="36"/>
          <w:sz w:val="18"/>
          <w:szCs w:val="18"/>
        </w:rPr>
        <w:t xml:space="preserve"> </w:t>
      </w:r>
      <w:r>
        <w:rPr>
          <w:sz w:val="18"/>
          <w:szCs w:val="18"/>
        </w:rPr>
        <w:t>us</w:t>
      </w:r>
      <w:r>
        <w:rPr>
          <w:spacing w:val="21"/>
          <w:sz w:val="18"/>
          <w:szCs w:val="18"/>
        </w:rPr>
        <w:t xml:space="preserve"> </w:t>
      </w:r>
      <w:proofErr w:type="gramStart"/>
      <w:r>
        <w:rPr>
          <w:sz w:val="18"/>
          <w:szCs w:val="18"/>
        </w:rPr>
        <w:t xml:space="preserve">consider </w:t>
      </w:r>
      <w:r>
        <w:rPr>
          <w:spacing w:val="5"/>
          <w:sz w:val="18"/>
          <w:szCs w:val="18"/>
        </w:rPr>
        <w:t xml:space="preserve"> </w:t>
      </w:r>
      <w:r>
        <w:rPr>
          <w:sz w:val="18"/>
          <w:szCs w:val="18"/>
        </w:rPr>
        <w:t>a</w:t>
      </w:r>
      <w:proofErr w:type="gramEnd"/>
      <w:r>
        <w:rPr>
          <w:spacing w:val="18"/>
          <w:sz w:val="18"/>
          <w:szCs w:val="18"/>
        </w:rPr>
        <w:t xml:space="preserve"> </w:t>
      </w:r>
      <w:r>
        <w:rPr>
          <w:w w:val="107"/>
          <w:sz w:val="18"/>
          <w:szCs w:val="18"/>
        </w:rPr>
        <w:t>s</w:t>
      </w:r>
      <w:r>
        <w:rPr>
          <w:spacing w:val="-5"/>
          <w:w w:val="107"/>
          <w:sz w:val="18"/>
          <w:szCs w:val="18"/>
        </w:rPr>
        <w:t>c</w:t>
      </w:r>
      <w:r>
        <w:rPr>
          <w:w w:val="107"/>
          <w:sz w:val="18"/>
          <w:szCs w:val="18"/>
        </w:rPr>
        <w:t>heduling</w:t>
      </w:r>
      <w:r>
        <w:rPr>
          <w:spacing w:val="4"/>
          <w:w w:val="107"/>
          <w:sz w:val="18"/>
          <w:szCs w:val="18"/>
        </w:rPr>
        <w:t xml:space="preserve"> </w:t>
      </w:r>
      <w:r>
        <w:rPr>
          <w:sz w:val="18"/>
          <w:szCs w:val="18"/>
        </w:rPr>
        <w:t xml:space="preserve">time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5"/>
          <w:w w:val="112"/>
          <w:sz w:val="18"/>
          <w:szCs w:val="18"/>
        </w:rPr>
        <w:t xml:space="preserve"> </w:t>
      </w:r>
      <w:r>
        <w:rPr>
          <w:sz w:val="18"/>
          <w:szCs w:val="18"/>
        </w:rPr>
        <w:t>∆T</w:t>
      </w:r>
      <w:r>
        <w:rPr>
          <w:spacing w:val="21"/>
          <w:sz w:val="18"/>
          <w:szCs w:val="18"/>
        </w:rPr>
        <w:t xml:space="preserve"> </w:t>
      </w:r>
      <w:r>
        <w:rPr>
          <w:sz w:val="18"/>
          <w:szCs w:val="18"/>
        </w:rPr>
        <w:t>.</w:t>
      </w:r>
      <w:r>
        <w:rPr>
          <w:spacing w:val="12"/>
          <w:sz w:val="18"/>
          <w:szCs w:val="18"/>
        </w:rPr>
        <w:t xml:space="preserve"> </w:t>
      </w:r>
      <w:r>
        <w:rPr>
          <w:spacing w:val="-15"/>
          <w:sz w:val="18"/>
          <w:szCs w:val="18"/>
        </w:rPr>
        <w:t>W</w:t>
      </w:r>
      <w:r>
        <w:rPr>
          <w:sz w:val="18"/>
          <w:szCs w:val="18"/>
        </w:rPr>
        <w:t>e</w:t>
      </w:r>
      <w:r>
        <w:rPr>
          <w:spacing w:val="26"/>
          <w:sz w:val="18"/>
          <w:szCs w:val="18"/>
        </w:rPr>
        <w:t xml:space="preserve"> </w:t>
      </w:r>
      <w:r>
        <w:rPr>
          <w:sz w:val="18"/>
          <w:szCs w:val="18"/>
        </w:rPr>
        <w:t xml:space="preserve">assume </w:t>
      </w:r>
      <w:r>
        <w:rPr>
          <w:spacing w:val="4"/>
          <w:sz w:val="18"/>
          <w:szCs w:val="18"/>
        </w:rPr>
        <w:t xml:space="preserve"> </w:t>
      </w:r>
      <w:r>
        <w:rPr>
          <w:w w:val="125"/>
          <w:sz w:val="18"/>
          <w:szCs w:val="18"/>
        </w:rPr>
        <w:t>that</w:t>
      </w:r>
      <w:r>
        <w:rPr>
          <w:spacing w:val="-4"/>
          <w:w w:val="125"/>
          <w:sz w:val="18"/>
          <w:szCs w:val="18"/>
        </w:rPr>
        <w:t xml:space="preserve"> </w:t>
      </w:r>
      <w:r>
        <w:rPr>
          <w:w w:val="125"/>
          <w:sz w:val="18"/>
          <w:szCs w:val="18"/>
        </w:rPr>
        <w:t>at</w:t>
      </w:r>
      <w:r>
        <w:rPr>
          <w:spacing w:val="-3"/>
          <w:w w:val="125"/>
          <w:sz w:val="18"/>
          <w:szCs w:val="18"/>
        </w:rPr>
        <w:t xml:space="preserve"> </w:t>
      </w:r>
      <w:r>
        <w:rPr>
          <w:sz w:val="18"/>
          <w:szCs w:val="18"/>
        </w:rPr>
        <w:t>the</w:t>
      </w:r>
      <w:r>
        <w:rPr>
          <w:spacing w:val="42"/>
          <w:sz w:val="18"/>
          <w:szCs w:val="18"/>
        </w:rPr>
        <w:t xml:space="preserve"> </w:t>
      </w:r>
      <w:r>
        <w:rPr>
          <w:w w:val="115"/>
          <w:sz w:val="18"/>
          <w:szCs w:val="18"/>
        </w:rPr>
        <w:t xml:space="preserve">starting </w:t>
      </w:r>
      <w:r>
        <w:rPr>
          <w:w w:val="108"/>
          <w:sz w:val="18"/>
          <w:szCs w:val="18"/>
        </w:rPr>
        <w:t>mome</w:t>
      </w:r>
      <w:r>
        <w:rPr>
          <w:spacing w:val="-5"/>
          <w:w w:val="108"/>
          <w:sz w:val="18"/>
          <w:szCs w:val="18"/>
        </w:rPr>
        <w:t>n</w:t>
      </w:r>
      <w:r>
        <w:rPr>
          <w:w w:val="143"/>
          <w:sz w:val="18"/>
          <w:szCs w:val="18"/>
        </w:rPr>
        <w:t xml:space="preserve">t </w:t>
      </w:r>
      <w:r>
        <w:rPr>
          <w:sz w:val="18"/>
          <w:szCs w:val="18"/>
        </w:rPr>
        <w:t>some</w:t>
      </w:r>
      <w:r>
        <w:rPr>
          <w:spacing w:val="38"/>
          <w:sz w:val="18"/>
          <w:szCs w:val="18"/>
        </w:rPr>
        <w:t xml:space="preserve"> </w:t>
      </w:r>
      <w:r>
        <w:rPr>
          <w:sz w:val="18"/>
          <w:szCs w:val="18"/>
        </w:rPr>
        <w:t>of</w:t>
      </w:r>
      <w:r>
        <w:rPr>
          <w:spacing w:val="16"/>
          <w:sz w:val="18"/>
          <w:szCs w:val="18"/>
        </w:rPr>
        <w:t xml:space="preserve"> </w:t>
      </w:r>
      <w:r>
        <w:rPr>
          <w:sz w:val="18"/>
          <w:szCs w:val="18"/>
        </w:rPr>
        <w:t xml:space="preserve">the </w:t>
      </w:r>
      <w:r>
        <w:rPr>
          <w:spacing w:val="9"/>
          <w:sz w:val="18"/>
          <w:szCs w:val="18"/>
        </w:rPr>
        <w:t xml:space="preserve"> </w:t>
      </w:r>
      <w:r>
        <w:rPr>
          <w:sz w:val="18"/>
          <w:szCs w:val="18"/>
        </w:rPr>
        <w:t xml:space="preserve">CPUs </w:t>
      </w:r>
      <w:r>
        <w:rPr>
          <w:spacing w:val="20"/>
          <w:sz w:val="18"/>
          <w:szCs w:val="18"/>
        </w:rPr>
        <w:t xml:space="preserve"> </w:t>
      </w:r>
      <w:r>
        <w:rPr>
          <w:sz w:val="18"/>
          <w:szCs w:val="18"/>
        </w:rPr>
        <w:t>in</w:t>
      </w:r>
      <w:r>
        <w:rPr>
          <w:spacing w:val="31"/>
          <w:sz w:val="18"/>
          <w:szCs w:val="18"/>
        </w:rPr>
        <w:t xml:space="preserve"> </w:t>
      </w:r>
      <w:r>
        <w:rPr>
          <w:sz w:val="18"/>
          <w:szCs w:val="18"/>
        </w:rPr>
        <w:t xml:space="preserve">the </w:t>
      </w:r>
      <w:r>
        <w:rPr>
          <w:spacing w:val="9"/>
          <w:sz w:val="18"/>
          <w:szCs w:val="18"/>
        </w:rPr>
        <w:t xml:space="preserve"> </w:t>
      </w:r>
      <w:r>
        <w:rPr>
          <w:sz w:val="18"/>
          <w:szCs w:val="18"/>
        </w:rPr>
        <w:t xml:space="preserve">Grid </w:t>
      </w:r>
      <w:r>
        <w:rPr>
          <w:spacing w:val="13"/>
          <w:sz w:val="18"/>
          <w:szCs w:val="18"/>
        </w:rPr>
        <w:t xml:space="preserve"> </w:t>
      </w:r>
      <w:r>
        <w:rPr>
          <w:sz w:val="18"/>
          <w:szCs w:val="18"/>
        </w:rPr>
        <w:t>are  bus</w:t>
      </w:r>
      <w:r>
        <w:rPr>
          <w:spacing w:val="-15"/>
          <w:sz w:val="18"/>
          <w:szCs w:val="18"/>
        </w:rPr>
        <w:t>y</w:t>
      </w:r>
      <w:r>
        <w:rPr>
          <w:sz w:val="18"/>
          <w:szCs w:val="18"/>
        </w:rPr>
        <w:t xml:space="preserve">, </w:t>
      </w:r>
      <w:r>
        <w:rPr>
          <w:spacing w:val="13"/>
          <w:sz w:val="18"/>
          <w:szCs w:val="18"/>
        </w:rPr>
        <w:t xml:space="preserve"> </w:t>
      </w:r>
      <w:r>
        <w:rPr>
          <w:sz w:val="18"/>
          <w:szCs w:val="18"/>
        </w:rPr>
        <w:t xml:space="preserve">and </w:t>
      </w:r>
      <w:r>
        <w:rPr>
          <w:spacing w:val="10"/>
          <w:sz w:val="18"/>
          <w:szCs w:val="18"/>
        </w:rPr>
        <w:t xml:space="preserve"> </w:t>
      </w:r>
      <w:r>
        <w:rPr>
          <w:sz w:val="18"/>
          <w:szCs w:val="18"/>
        </w:rPr>
        <w:t xml:space="preserve">there </w:t>
      </w:r>
      <w:r>
        <w:rPr>
          <w:spacing w:val="23"/>
          <w:sz w:val="18"/>
          <w:szCs w:val="18"/>
        </w:rPr>
        <w:t xml:space="preserve"> </w:t>
      </w:r>
      <w:r>
        <w:rPr>
          <w:sz w:val="18"/>
          <w:szCs w:val="18"/>
        </w:rPr>
        <w:t>can</w:t>
      </w:r>
      <w:r>
        <w:rPr>
          <w:spacing w:val="44"/>
          <w:sz w:val="18"/>
          <w:szCs w:val="18"/>
        </w:rPr>
        <w:t xml:space="preserve"> </w:t>
      </w:r>
      <w:r>
        <w:rPr>
          <w:spacing w:val="5"/>
          <w:sz w:val="18"/>
          <w:szCs w:val="18"/>
        </w:rPr>
        <w:t>b</w:t>
      </w:r>
      <w:r>
        <w:rPr>
          <w:sz w:val="18"/>
          <w:szCs w:val="18"/>
        </w:rPr>
        <w:t>e</w:t>
      </w:r>
      <w:r>
        <w:rPr>
          <w:spacing w:val="32"/>
          <w:sz w:val="18"/>
          <w:szCs w:val="18"/>
        </w:rPr>
        <w:t xml:space="preserve"> </w:t>
      </w:r>
      <w:r>
        <w:rPr>
          <w:sz w:val="18"/>
          <w:szCs w:val="18"/>
        </w:rPr>
        <w:t>some</w:t>
      </w:r>
      <w:r>
        <w:rPr>
          <w:spacing w:val="38"/>
          <w:sz w:val="18"/>
          <w:szCs w:val="18"/>
        </w:rPr>
        <w:t xml:space="preserve"> </w:t>
      </w:r>
      <w:r>
        <w:rPr>
          <w:w w:val="110"/>
          <w:sz w:val="18"/>
          <w:szCs w:val="18"/>
        </w:rPr>
        <w:t>amou</w:t>
      </w:r>
      <w:r>
        <w:rPr>
          <w:spacing w:val="-4"/>
          <w:w w:val="110"/>
          <w:sz w:val="18"/>
          <w:szCs w:val="18"/>
        </w:rPr>
        <w:t>n</w:t>
      </w:r>
      <w:r>
        <w:rPr>
          <w:w w:val="143"/>
          <w:sz w:val="18"/>
          <w:szCs w:val="18"/>
        </w:rPr>
        <w:t>t</w:t>
      </w:r>
      <w:r>
        <w:rPr>
          <w:spacing w:val="19"/>
          <w:w w:val="143"/>
          <w:sz w:val="18"/>
          <w:szCs w:val="18"/>
        </w:rPr>
        <w:t xml:space="preserve"> </w:t>
      </w:r>
      <w:r>
        <w:rPr>
          <w:sz w:val="18"/>
          <w:szCs w:val="18"/>
        </w:rPr>
        <w:t>of</w:t>
      </w:r>
      <w:r>
        <w:rPr>
          <w:spacing w:val="16"/>
          <w:sz w:val="18"/>
          <w:szCs w:val="18"/>
        </w:rPr>
        <w:t xml:space="preserve"> </w:t>
      </w:r>
      <w:r>
        <w:rPr>
          <w:w w:val="119"/>
          <w:sz w:val="18"/>
          <w:szCs w:val="18"/>
        </w:rPr>
        <w:t xml:space="preserve">input data </w:t>
      </w:r>
      <w:r>
        <w:rPr>
          <w:w w:val="111"/>
          <w:sz w:val="18"/>
          <w:szCs w:val="18"/>
        </w:rPr>
        <w:t>already</w:t>
      </w:r>
      <w:r>
        <w:rPr>
          <w:spacing w:val="15"/>
          <w:w w:val="111"/>
          <w:sz w:val="18"/>
          <w:szCs w:val="18"/>
        </w:rPr>
        <w:t xml:space="preserve"> </w:t>
      </w:r>
      <w:r>
        <w:rPr>
          <w:sz w:val="18"/>
          <w:szCs w:val="18"/>
        </w:rPr>
        <w:t xml:space="preserve">placed </w:t>
      </w:r>
      <w:r>
        <w:rPr>
          <w:spacing w:val="12"/>
          <w:sz w:val="18"/>
          <w:szCs w:val="18"/>
        </w:rPr>
        <w:t xml:space="preserve"> </w:t>
      </w:r>
      <w:r>
        <w:rPr>
          <w:w w:val="126"/>
          <w:sz w:val="18"/>
          <w:szCs w:val="18"/>
        </w:rPr>
        <w:t>at</w:t>
      </w:r>
      <w:r>
        <w:rPr>
          <w:spacing w:val="7"/>
          <w:w w:val="126"/>
          <w:sz w:val="18"/>
          <w:szCs w:val="18"/>
        </w:rPr>
        <w:t xml:space="preserve"> </w:t>
      </w:r>
      <w:r>
        <w:rPr>
          <w:sz w:val="18"/>
          <w:szCs w:val="18"/>
        </w:rPr>
        <w:t>ea</w:t>
      </w:r>
      <w:r>
        <w:rPr>
          <w:spacing w:val="-5"/>
          <w:sz w:val="18"/>
          <w:szCs w:val="18"/>
        </w:rPr>
        <w:t>c</w:t>
      </w:r>
      <w:r>
        <w:rPr>
          <w:sz w:val="18"/>
          <w:szCs w:val="18"/>
        </w:rPr>
        <w:t xml:space="preserve">h  site. </w:t>
      </w:r>
      <w:r>
        <w:rPr>
          <w:spacing w:val="7"/>
          <w:sz w:val="18"/>
          <w:szCs w:val="18"/>
        </w:rPr>
        <w:t xml:space="preserve"> </w:t>
      </w:r>
      <w:r>
        <w:rPr>
          <w:spacing w:val="-15"/>
          <w:sz w:val="18"/>
          <w:szCs w:val="18"/>
        </w:rPr>
        <w:t>W</w:t>
      </w:r>
      <w:r>
        <w:rPr>
          <w:sz w:val="18"/>
          <w:szCs w:val="18"/>
        </w:rPr>
        <w:t>e</w:t>
      </w:r>
      <w:r>
        <w:rPr>
          <w:spacing w:val="39"/>
          <w:sz w:val="18"/>
          <w:szCs w:val="18"/>
        </w:rPr>
        <w:t xml:space="preserve"> </w:t>
      </w:r>
      <w:r>
        <w:rPr>
          <w:sz w:val="18"/>
          <w:szCs w:val="18"/>
        </w:rPr>
        <w:t xml:space="preserve">need </w:t>
      </w:r>
      <w:r>
        <w:rPr>
          <w:spacing w:val="2"/>
          <w:sz w:val="18"/>
          <w:szCs w:val="18"/>
        </w:rPr>
        <w:t xml:space="preserve"> </w:t>
      </w:r>
      <w:r>
        <w:rPr>
          <w:sz w:val="18"/>
          <w:szCs w:val="18"/>
        </w:rPr>
        <w:t>to</w:t>
      </w:r>
      <w:r>
        <w:rPr>
          <w:spacing w:val="41"/>
          <w:sz w:val="18"/>
          <w:szCs w:val="18"/>
        </w:rPr>
        <w:t xml:space="preserve"> </w:t>
      </w:r>
      <w:r>
        <w:rPr>
          <w:w w:val="113"/>
          <w:sz w:val="18"/>
          <w:szCs w:val="18"/>
        </w:rPr>
        <w:t>transfer</w:t>
      </w:r>
      <w:r>
        <w:rPr>
          <w:spacing w:val="14"/>
          <w:w w:val="113"/>
          <w:sz w:val="18"/>
          <w:szCs w:val="18"/>
        </w:rPr>
        <w:t xml:space="preserve"> </w:t>
      </w:r>
      <w:r>
        <w:rPr>
          <w:sz w:val="18"/>
          <w:szCs w:val="18"/>
        </w:rPr>
        <w:t xml:space="preserve">the </w:t>
      </w:r>
      <w:r>
        <w:rPr>
          <w:spacing w:val="9"/>
          <w:sz w:val="18"/>
          <w:szCs w:val="18"/>
        </w:rPr>
        <w:t xml:space="preserve"> </w:t>
      </w:r>
      <w:r>
        <w:rPr>
          <w:sz w:val="18"/>
          <w:szCs w:val="18"/>
        </w:rPr>
        <w:t xml:space="preserve">next </w:t>
      </w:r>
      <w:r>
        <w:rPr>
          <w:spacing w:val="15"/>
          <w:sz w:val="18"/>
          <w:szCs w:val="18"/>
        </w:rPr>
        <w:t xml:space="preserve"> </w:t>
      </w:r>
      <w:r>
        <w:rPr>
          <w:spacing w:val="6"/>
          <w:w w:val="111"/>
          <w:sz w:val="18"/>
          <w:szCs w:val="18"/>
        </w:rPr>
        <w:t>p</w:t>
      </w:r>
      <w:r>
        <w:rPr>
          <w:w w:val="111"/>
          <w:sz w:val="18"/>
          <w:szCs w:val="18"/>
        </w:rPr>
        <w:t>ortion</w:t>
      </w:r>
      <w:r>
        <w:rPr>
          <w:spacing w:val="16"/>
          <w:w w:val="111"/>
          <w:sz w:val="18"/>
          <w:szCs w:val="18"/>
        </w:rPr>
        <w:t xml:space="preserve"> </w:t>
      </w:r>
      <w:r>
        <w:rPr>
          <w:sz w:val="18"/>
          <w:szCs w:val="18"/>
        </w:rPr>
        <w:t>of</w:t>
      </w:r>
      <w:r>
        <w:rPr>
          <w:spacing w:val="16"/>
          <w:sz w:val="18"/>
          <w:szCs w:val="18"/>
        </w:rPr>
        <w:t xml:space="preserve"> </w:t>
      </w:r>
      <w:r>
        <w:rPr>
          <w:w w:val="119"/>
          <w:sz w:val="18"/>
          <w:szCs w:val="18"/>
        </w:rPr>
        <w:t>data</w:t>
      </w:r>
      <w:r>
        <w:rPr>
          <w:spacing w:val="11"/>
          <w:w w:val="119"/>
          <w:sz w:val="18"/>
          <w:szCs w:val="18"/>
        </w:rPr>
        <w:t xml:space="preserve"> </w:t>
      </w:r>
      <w:r>
        <w:rPr>
          <w:sz w:val="18"/>
          <w:szCs w:val="18"/>
        </w:rPr>
        <w:t>to</w:t>
      </w:r>
      <w:r>
        <w:rPr>
          <w:spacing w:val="41"/>
          <w:sz w:val="18"/>
          <w:szCs w:val="18"/>
        </w:rPr>
        <w:t xml:space="preserve"> </w:t>
      </w:r>
      <w:r>
        <w:rPr>
          <w:sz w:val="18"/>
          <w:szCs w:val="18"/>
        </w:rPr>
        <w:t>ea</w:t>
      </w:r>
      <w:r>
        <w:rPr>
          <w:spacing w:val="-5"/>
          <w:sz w:val="18"/>
          <w:szCs w:val="18"/>
        </w:rPr>
        <w:t>c</w:t>
      </w:r>
      <w:r>
        <w:rPr>
          <w:sz w:val="18"/>
          <w:szCs w:val="18"/>
        </w:rPr>
        <w:t xml:space="preserve">h  </w:t>
      </w:r>
      <w:r>
        <w:rPr>
          <w:w w:val="111"/>
          <w:sz w:val="18"/>
          <w:szCs w:val="18"/>
        </w:rPr>
        <w:t xml:space="preserve">site </w:t>
      </w:r>
      <w:r>
        <w:rPr>
          <w:sz w:val="18"/>
          <w:szCs w:val="18"/>
        </w:rPr>
        <w:t xml:space="preserve">during </w:t>
      </w:r>
      <w:r>
        <w:rPr>
          <w:spacing w:val="32"/>
          <w:sz w:val="18"/>
          <w:szCs w:val="18"/>
        </w:rPr>
        <w:t xml:space="preserve"> </w:t>
      </w:r>
      <w:r>
        <w:rPr>
          <w:sz w:val="18"/>
          <w:szCs w:val="18"/>
        </w:rPr>
        <w:t xml:space="preserve">time </w:t>
      </w:r>
      <w:r>
        <w:rPr>
          <w:spacing w:val="18"/>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23"/>
          <w:w w:val="112"/>
          <w:sz w:val="18"/>
          <w:szCs w:val="18"/>
        </w:rPr>
        <w:t xml:space="preserve"> </w:t>
      </w:r>
      <w:r>
        <w:rPr>
          <w:sz w:val="18"/>
          <w:szCs w:val="18"/>
        </w:rPr>
        <w:t xml:space="preserve">∆T </w:t>
      </w:r>
      <w:r>
        <w:rPr>
          <w:spacing w:val="45"/>
          <w:sz w:val="18"/>
          <w:szCs w:val="18"/>
        </w:rPr>
        <w:t xml:space="preserve"> </w:t>
      </w:r>
      <w:r>
        <w:rPr>
          <w:sz w:val="18"/>
          <w:szCs w:val="18"/>
        </w:rPr>
        <w:t>in</w:t>
      </w:r>
      <w:r>
        <w:rPr>
          <w:spacing w:val="38"/>
          <w:sz w:val="18"/>
          <w:szCs w:val="18"/>
        </w:rPr>
        <w:t xml:space="preserve"> </w:t>
      </w:r>
      <w:r>
        <w:rPr>
          <w:sz w:val="18"/>
          <w:szCs w:val="18"/>
        </w:rPr>
        <w:t xml:space="preserve">order </w:t>
      </w:r>
      <w:r>
        <w:rPr>
          <w:spacing w:val="18"/>
          <w:sz w:val="18"/>
          <w:szCs w:val="18"/>
        </w:rPr>
        <w:t xml:space="preserve"> </w:t>
      </w:r>
      <w:r>
        <w:rPr>
          <w:sz w:val="18"/>
          <w:szCs w:val="18"/>
        </w:rPr>
        <w:t xml:space="preserve">to </w:t>
      </w:r>
      <w:r>
        <w:rPr>
          <w:spacing w:val="2"/>
          <w:sz w:val="18"/>
          <w:szCs w:val="18"/>
        </w:rPr>
        <w:t xml:space="preserve"> </w:t>
      </w:r>
      <w:r>
        <w:rPr>
          <w:spacing w:val="-5"/>
          <w:sz w:val="18"/>
          <w:szCs w:val="18"/>
        </w:rPr>
        <w:t>av</w:t>
      </w:r>
      <w:r>
        <w:rPr>
          <w:sz w:val="18"/>
          <w:szCs w:val="18"/>
        </w:rPr>
        <w:t xml:space="preserve">oid </w:t>
      </w:r>
      <w:r>
        <w:rPr>
          <w:spacing w:val="12"/>
          <w:sz w:val="18"/>
          <w:szCs w:val="18"/>
        </w:rPr>
        <w:t xml:space="preserve"> </w:t>
      </w:r>
      <w:r>
        <w:rPr>
          <w:w w:val="110"/>
          <w:sz w:val="18"/>
          <w:szCs w:val="18"/>
        </w:rPr>
        <w:t>draining</w:t>
      </w:r>
      <w:r>
        <w:rPr>
          <w:spacing w:val="20"/>
          <w:w w:val="110"/>
          <w:sz w:val="18"/>
          <w:szCs w:val="18"/>
        </w:rPr>
        <w:t xml:space="preserve"> </w:t>
      </w:r>
      <w:r>
        <w:rPr>
          <w:sz w:val="18"/>
          <w:szCs w:val="18"/>
        </w:rPr>
        <w:t>of</w:t>
      </w:r>
      <w:r>
        <w:rPr>
          <w:spacing w:val="22"/>
          <w:sz w:val="18"/>
          <w:szCs w:val="18"/>
        </w:rPr>
        <w:t xml:space="preserve"> </w:t>
      </w:r>
      <w:r>
        <w:rPr>
          <w:sz w:val="18"/>
          <w:szCs w:val="18"/>
        </w:rPr>
        <w:t xml:space="preserve">the </w:t>
      </w:r>
      <w:r>
        <w:rPr>
          <w:spacing w:val="14"/>
          <w:sz w:val="18"/>
          <w:szCs w:val="18"/>
        </w:rPr>
        <w:t xml:space="preserve"> </w:t>
      </w:r>
      <w:r>
        <w:rPr>
          <w:sz w:val="18"/>
          <w:szCs w:val="18"/>
        </w:rPr>
        <w:t>l</w:t>
      </w:r>
      <w:r>
        <w:rPr>
          <w:spacing w:val="5"/>
          <w:sz w:val="18"/>
          <w:szCs w:val="18"/>
        </w:rPr>
        <w:t>o</w:t>
      </w:r>
      <w:r>
        <w:rPr>
          <w:sz w:val="18"/>
          <w:szCs w:val="18"/>
        </w:rPr>
        <w:t>cal</w:t>
      </w:r>
      <w:r>
        <w:rPr>
          <w:spacing w:val="42"/>
          <w:sz w:val="18"/>
          <w:szCs w:val="18"/>
        </w:rPr>
        <w:t xml:space="preserve"> </w:t>
      </w:r>
      <w:r>
        <w:rPr>
          <w:sz w:val="18"/>
          <w:szCs w:val="18"/>
        </w:rPr>
        <w:t xml:space="preserve">queues </w:t>
      </w:r>
      <w:r>
        <w:rPr>
          <w:spacing w:val="15"/>
          <w:sz w:val="18"/>
          <w:szCs w:val="18"/>
        </w:rPr>
        <w:t xml:space="preserve"> </w:t>
      </w:r>
      <w:r>
        <w:rPr>
          <w:spacing w:val="-5"/>
          <w:sz w:val="18"/>
          <w:szCs w:val="18"/>
        </w:rPr>
        <w:t>b</w:t>
      </w:r>
      <w:r>
        <w:rPr>
          <w:sz w:val="18"/>
          <w:szCs w:val="18"/>
        </w:rPr>
        <w:t>y</w:t>
      </w:r>
      <w:r>
        <w:rPr>
          <w:spacing w:val="42"/>
          <w:sz w:val="18"/>
          <w:szCs w:val="18"/>
        </w:rPr>
        <w:t xml:space="preserve"> </w:t>
      </w:r>
      <w:r>
        <w:rPr>
          <w:sz w:val="18"/>
          <w:szCs w:val="18"/>
        </w:rPr>
        <w:t xml:space="preserve">the </w:t>
      </w:r>
      <w:r>
        <w:rPr>
          <w:spacing w:val="15"/>
          <w:sz w:val="18"/>
          <w:szCs w:val="18"/>
        </w:rPr>
        <w:t xml:space="preserve"> </w:t>
      </w:r>
      <w:r>
        <w:rPr>
          <w:sz w:val="18"/>
          <w:szCs w:val="18"/>
        </w:rPr>
        <w:t xml:space="preserve">end </w:t>
      </w:r>
      <w:r>
        <w:rPr>
          <w:spacing w:val="6"/>
          <w:sz w:val="18"/>
          <w:szCs w:val="18"/>
        </w:rPr>
        <w:t xml:space="preserve"> </w:t>
      </w:r>
      <w:r>
        <w:rPr>
          <w:sz w:val="18"/>
          <w:szCs w:val="18"/>
        </w:rPr>
        <w:t xml:space="preserve">of this </w:t>
      </w:r>
      <w:r>
        <w:rPr>
          <w:spacing w:val="8"/>
          <w:sz w:val="18"/>
          <w:szCs w:val="18"/>
        </w:rPr>
        <w:t xml:space="preserve"> </w:t>
      </w:r>
      <w:r>
        <w:rPr>
          <w:w w:val="109"/>
          <w:sz w:val="18"/>
          <w:szCs w:val="18"/>
        </w:rPr>
        <w:t>i</w:t>
      </w:r>
      <w:r>
        <w:rPr>
          <w:spacing w:val="-5"/>
          <w:w w:val="109"/>
          <w:sz w:val="18"/>
          <w:szCs w:val="18"/>
        </w:rPr>
        <w:t>n</w:t>
      </w:r>
      <w:r>
        <w:rPr>
          <w:w w:val="115"/>
          <w:sz w:val="18"/>
          <w:szCs w:val="18"/>
        </w:rPr>
        <w:t>ter</w:t>
      </w:r>
      <w:r>
        <w:rPr>
          <w:spacing w:val="-10"/>
          <w:w w:val="115"/>
          <w:sz w:val="18"/>
          <w:szCs w:val="18"/>
        </w:rPr>
        <w:t>v</w:t>
      </w:r>
      <w:r>
        <w:rPr>
          <w:w w:val="111"/>
          <w:sz w:val="18"/>
          <w:szCs w:val="18"/>
        </w:rPr>
        <w:t>al.</w:t>
      </w:r>
    </w:p>
    <w:p w:rsidR="00C45AA3" w:rsidRDefault="00DC4C15">
      <w:pPr>
        <w:spacing w:before="36" w:line="246" w:lineRule="auto"/>
        <w:ind w:left="120" w:right="1832" w:firstLine="299"/>
        <w:jc w:val="both"/>
        <w:rPr>
          <w:sz w:val="18"/>
          <w:szCs w:val="18"/>
        </w:rPr>
      </w:pPr>
      <w:r>
        <w:rPr>
          <w:sz w:val="18"/>
          <w:szCs w:val="18"/>
        </w:rPr>
        <w:t>The</w:t>
      </w:r>
      <w:r>
        <w:rPr>
          <w:spacing w:val="37"/>
          <w:sz w:val="18"/>
          <w:szCs w:val="18"/>
        </w:rPr>
        <w:t xml:space="preserve"> </w:t>
      </w:r>
      <w:r>
        <w:rPr>
          <w:w w:val="111"/>
          <w:sz w:val="18"/>
          <w:szCs w:val="18"/>
        </w:rPr>
        <w:t>comput</w:t>
      </w:r>
      <w:r>
        <w:rPr>
          <w:spacing w:val="1"/>
          <w:w w:val="111"/>
          <w:sz w:val="18"/>
          <w:szCs w:val="18"/>
        </w:rPr>
        <w:t>a</w:t>
      </w:r>
      <w:r>
        <w:rPr>
          <w:w w:val="111"/>
          <w:sz w:val="18"/>
          <w:szCs w:val="18"/>
        </w:rPr>
        <w:t>tional</w:t>
      </w:r>
      <w:r>
        <w:rPr>
          <w:spacing w:val="7"/>
          <w:w w:val="111"/>
          <w:sz w:val="18"/>
          <w:szCs w:val="18"/>
        </w:rPr>
        <w:t xml:space="preserve"> </w:t>
      </w:r>
      <w:r>
        <w:rPr>
          <w:sz w:val="18"/>
          <w:szCs w:val="18"/>
        </w:rPr>
        <w:t>Grid</w:t>
      </w:r>
      <w:r>
        <w:rPr>
          <w:spacing w:val="41"/>
          <w:sz w:val="18"/>
          <w:szCs w:val="18"/>
        </w:rPr>
        <w:t xml:space="preserve"> </w:t>
      </w:r>
      <w:r>
        <w:rPr>
          <w:sz w:val="18"/>
          <w:szCs w:val="18"/>
        </w:rPr>
        <w:t>is</w:t>
      </w:r>
      <w:r>
        <w:rPr>
          <w:spacing w:val="5"/>
          <w:sz w:val="18"/>
          <w:szCs w:val="18"/>
        </w:rPr>
        <w:t xml:space="preserve"> </w:t>
      </w:r>
      <w:r>
        <w:rPr>
          <w:w w:val="110"/>
          <w:sz w:val="18"/>
          <w:szCs w:val="18"/>
        </w:rPr>
        <w:t>represe</w:t>
      </w:r>
      <w:r>
        <w:rPr>
          <w:spacing w:val="-4"/>
          <w:w w:val="110"/>
          <w:sz w:val="18"/>
          <w:szCs w:val="18"/>
        </w:rPr>
        <w:t>n</w:t>
      </w:r>
      <w:r>
        <w:rPr>
          <w:w w:val="110"/>
          <w:sz w:val="18"/>
          <w:szCs w:val="18"/>
        </w:rPr>
        <w:t>ted</w:t>
      </w:r>
      <w:r>
        <w:rPr>
          <w:spacing w:val="4"/>
          <w:w w:val="110"/>
          <w:sz w:val="18"/>
          <w:szCs w:val="18"/>
        </w:rPr>
        <w:t xml:space="preserve"> </w:t>
      </w:r>
      <w:r>
        <w:rPr>
          <w:spacing w:val="-5"/>
          <w:sz w:val="18"/>
          <w:szCs w:val="18"/>
        </w:rPr>
        <w:t>b</w:t>
      </w:r>
      <w:r>
        <w:rPr>
          <w:sz w:val="18"/>
          <w:szCs w:val="18"/>
        </w:rPr>
        <w:t>y</w:t>
      </w:r>
      <w:r>
        <w:rPr>
          <w:spacing w:val="19"/>
          <w:sz w:val="18"/>
          <w:szCs w:val="18"/>
        </w:rPr>
        <w:t xml:space="preserve"> </w:t>
      </w:r>
      <w:r>
        <w:rPr>
          <w:sz w:val="18"/>
          <w:szCs w:val="18"/>
        </w:rPr>
        <w:t>a</w:t>
      </w:r>
      <w:r>
        <w:rPr>
          <w:spacing w:val="13"/>
          <w:sz w:val="18"/>
          <w:szCs w:val="18"/>
        </w:rPr>
        <w:t xml:space="preserve"> </w:t>
      </w:r>
      <w:r>
        <w:rPr>
          <w:w w:val="111"/>
          <w:sz w:val="18"/>
          <w:szCs w:val="18"/>
        </w:rPr>
        <w:t>directed</w:t>
      </w:r>
      <w:r>
        <w:rPr>
          <w:spacing w:val="-3"/>
          <w:w w:val="111"/>
          <w:sz w:val="18"/>
          <w:szCs w:val="18"/>
        </w:rPr>
        <w:t xml:space="preserve"> </w:t>
      </w:r>
      <w:r>
        <w:rPr>
          <w:spacing w:val="-5"/>
          <w:w w:val="102"/>
          <w:sz w:val="18"/>
          <w:szCs w:val="18"/>
        </w:rPr>
        <w:t>w</w:t>
      </w:r>
      <w:r>
        <w:rPr>
          <w:w w:val="105"/>
          <w:sz w:val="18"/>
          <w:szCs w:val="18"/>
        </w:rPr>
        <w:t>eig</w:t>
      </w:r>
      <w:r>
        <w:rPr>
          <w:spacing w:val="-5"/>
          <w:w w:val="105"/>
          <w:sz w:val="18"/>
          <w:szCs w:val="18"/>
        </w:rPr>
        <w:t>h</w:t>
      </w:r>
      <w:r>
        <w:rPr>
          <w:w w:val="143"/>
          <w:sz w:val="18"/>
          <w:szCs w:val="18"/>
        </w:rPr>
        <w:t>t</w:t>
      </w:r>
      <w:r>
        <w:rPr>
          <w:w w:val="108"/>
          <w:sz w:val="18"/>
          <w:szCs w:val="18"/>
        </w:rPr>
        <w:t>ed</w:t>
      </w:r>
      <w:r>
        <w:rPr>
          <w:spacing w:val="1"/>
          <w:sz w:val="18"/>
          <w:szCs w:val="18"/>
        </w:rPr>
        <w:t xml:space="preserve"> </w:t>
      </w:r>
      <w:proofErr w:type="gramStart"/>
      <w:r>
        <w:rPr>
          <w:sz w:val="18"/>
          <w:szCs w:val="18"/>
        </w:rPr>
        <w:t xml:space="preserve">graph </w:t>
      </w:r>
      <w:r>
        <w:rPr>
          <w:spacing w:val="6"/>
          <w:sz w:val="18"/>
          <w:szCs w:val="18"/>
        </w:rPr>
        <w:t xml:space="preserve"> </w:t>
      </w:r>
      <w:r>
        <w:rPr>
          <w:sz w:val="18"/>
          <w:szCs w:val="18"/>
        </w:rPr>
        <w:t>where</w:t>
      </w:r>
      <w:proofErr w:type="gramEnd"/>
      <w:r>
        <w:rPr>
          <w:spacing w:val="32"/>
          <w:sz w:val="18"/>
          <w:szCs w:val="18"/>
        </w:rPr>
        <w:t xml:space="preserve"> </w:t>
      </w:r>
      <w:r>
        <w:rPr>
          <w:spacing w:val="-5"/>
          <w:w w:val="107"/>
          <w:sz w:val="18"/>
          <w:szCs w:val="18"/>
        </w:rPr>
        <w:t>v</w:t>
      </w:r>
      <w:r>
        <w:rPr>
          <w:w w:val="109"/>
          <w:sz w:val="18"/>
          <w:szCs w:val="18"/>
        </w:rPr>
        <w:t xml:space="preserve">ertexes </w:t>
      </w:r>
      <w:r>
        <w:rPr>
          <w:w w:val="99"/>
          <w:sz w:val="18"/>
          <w:szCs w:val="18"/>
        </w:rPr>
        <w:t>c</w:t>
      </w:r>
      <w:proofErr w:type="spellStart"/>
      <w:r>
        <w:rPr>
          <w:w w:val="145"/>
          <w:position w:val="-3"/>
          <w:sz w:val="14"/>
          <w:szCs w:val="14"/>
        </w:rPr>
        <w:t>i</w:t>
      </w:r>
      <w:proofErr w:type="spellEnd"/>
      <w:r>
        <w:rPr>
          <w:position w:val="-3"/>
          <w:sz w:val="14"/>
          <w:szCs w:val="14"/>
        </w:rPr>
        <w:t xml:space="preserve"> </w:t>
      </w:r>
      <w:r>
        <w:rPr>
          <w:spacing w:val="-9"/>
          <w:position w:val="-3"/>
          <w:sz w:val="14"/>
          <w:szCs w:val="14"/>
        </w:rPr>
        <w:t xml:space="preserve"> </w:t>
      </w:r>
      <w:r>
        <w:rPr>
          <w:rFonts w:ascii="Batang" w:eastAsia="Batang" w:hAnsi="Batang" w:cs="Batang"/>
          <w:w w:val="68"/>
          <w:sz w:val="18"/>
          <w:szCs w:val="18"/>
        </w:rPr>
        <w:t>∈</w:t>
      </w:r>
      <w:r>
        <w:rPr>
          <w:rFonts w:ascii="Batang" w:eastAsia="Batang" w:hAnsi="Batang" w:cs="Batang"/>
          <w:spacing w:val="10"/>
          <w:w w:val="68"/>
          <w:sz w:val="18"/>
          <w:szCs w:val="18"/>
        </w:rPr>
        <w:t xml:space="preserve"> </w:t>
      </w:r>
      <w:r>
        <w:rPr>
          <w:sz w:val="18"/>
          <w:szCs w:val="18"/>
        </w:rPr>
        <w:t>C</w:t>
      </w:r>
      <w:r>
        <w:rPr>
          <w:spacing w:val="36"/>
          <w:sz w:val="18"/>
          <w:szCs w:val="18"/>
        </w:rPr>
        <w:t xml:space="preserve"> </w:t>
      </w:r>
      <w:r>
        <w:rPr>
          <w:sz w:val="18"/>
          <w:szCs w:val="18"/>
        </w:rPr>
        <w:t>are</w:t>
      </w:r>
      <w:r>
        <w:rPr>
          <w:spacing w:val="39"/>
          <w:sz w:val="18"/>
          <w:szCs w:val="18"/>
        </w:rPr>
        <w:t xml:space="preserve"> </w:t>
      </w:r>
      <w:r>
        <w:rPr>
          <w:w w:val="112"/>
          <w:sz w:val="18"/>
          <w:szCs w:val="18"/>
        </w:rPr>
        <w:t>computational</w:t>
      </w:r>
      <w:r>
        <w:rPr>
          <w:spacing w:val="9"/>
          <w:w w:val="112"/>
          <w:sz w:val="18"/>
          <w:szCs w:val="18"/>
        </w:rPr>
        <w:t xml:space="preserve"> </w:t>
      </w:r>
      <w:r>
        <w:rPr>
          <w:sz w:val="18"/>
          <w:szCs w:val="18"/>
        </w:rPr>
        <w:t>n</w:t>
      </w:r>
      <w:r>
        <w:rPr>
          <w:spacing w:val="5"/>
          <w:sz w:val="18"/>
          <w:szCs w:val="18"/>
        </w:rPr>
        <w:t>o</w:t>
      </w:r>
      <w:r>
        <w:rPr>
          <w:sz w:val="18"/>
          <w:szCs w:val="18"/>
        </w:rPr>
        <w:t>des</w:t>
      </w:r>
      <w:r>
        <w:rPr>
          <w:spacing w:val="42"/>
          <w:sz w:val="18"/>
          <w:szCs w:val="18"/>
        </w:rPr>
        <w:t xml:space="preserve"> </w:t>
      </w:r>
      <w:r>
        <w:rPr>
          <w:sz w:val="18"/>
          <w:szCs w:val="18"/>
        </w:rPr>
        <w:t xml:space="preserve">and </w:t>
      </w:r>
      <w:r>
        <w:rPr>
          <w:spacing w:val="4"/>
          <w:sz w:val="18"/>
          <w:szCs w:val="18"/>
        </w:rPr>
        <w:t xml:space="preserve"> </w:t>
      </w:r>
      <w:r>
        <w:rPr>
          <w:sz w:val="18"/>
          <w:szCs w:val="18"/>
        </w:rPr>
        <w:t>edges</w:t>
      </w:r>
      <w:r>
        <w:rPr>
          <w:spacing w:val="31"/>
          <w:sz w:val="18"/>
          <w:szCs w:val="18"/>
        </w:rPr>
        <w:t xml:space="preserve"> </w:t>
      </w:r>
      <w:r>
        <w:rPr>
          <w:sz w:val="18"/>
          <w:szCs w:val="18"/>
        </w:rPr>
        <w:t>l</w:t>
      </w:r>
      <w:r>
        <w:rPr>
          <w:spacing w:val="14"/>
          <w:sz w:val="18"/>
          <w:szCs w:val="18"/>
        </w:rPr>
        <w:t xml:space="preserve"> </w:t>
      </w:r>
      <w:r>
        <w:rPr>
          <w:rFonts w:ascii="Batang" w:eastAsia="Batang" w:hAnsi="Batang" w:cs="Batang"/>
          <w:w w:val="68"/>
          <w:sz w:val="18"/>
          <w:szCs w:val="18"/>
        </w:rPr>
        <w:t>∈</w:t>
      </w:r>
      <w:r>
        <w:rPr>
          <w:rFonts w:ascii="Batang" w:eastAsia="Batang" w:hAnsi="Batang" w:cs="Batang"/>
          <w:spacing w:val="10"/>
          <w:w w:val="68"/>
          <w:sz w:val="18"/>
          <w:szCs w:val="18"/>
        </w:rPr>
        <w:t xml:space="preserve"> </w:t>
      </w:r>
      <w:r>
        <w:rPr>
          <w:sz w:val="18"/>
          <w:szCs w:val="18"/>
        </w:rPr>
        <w:t>L</w:t>
      </w:r>
      <w:r>
        <w:rPr>
          <w:spacing w:val="28"/>
          <w:sz w:val="18"/>
          <w:szCs w:val="18"/>
        </w:rPr>
        <w:t xml:space="preserve"> </w:t>
      </w:r>
      <w:r>
        <w:rPr>
          <w:sz w:val="18"/>
          <w:szCs w:val="18"/>
        </w:rPr>
        <w:t>are</w:t>
      </w:r>
      <w:r>
        <w:rPr>
          <w:spacing w:val="39"/>
          <w:sz w:val="18"/>
          <w:szCs w:val="18"/>
        </w:rPr>
        <w:t xml:space="preserve"> </w:t>
      </w:r>
      <w:r>
        <w:rPr>
          <w:w w:val="108"/>
          <w:sz w:val="18"/>
          <w:szCs w:val="18"/>
        </w:rPr>
        <w:t>ne</w:t>
      </w:r>
      <w:r>
        <w:rPr>
          <w:spacing w:val="-5"/>
          <w:w w:val="143"/>
          <w:sz w:val="18"/>
          <w:szCs w:val="18"/>
        </w:rPr>
        <w:t>t</w:t>
      </w:r>
      <w:r>
        <w:rPr>
          <w:spacing w:val="-5"/>
          <w:w w:val="102"/>
          <w:sz w:val="18"/>
          <w:szCs w:val="18"/>
        </w:rPr>
        <w:t>w</w:t>
      </w:r>
      <w:r>
        <w:rPr>
          <w:w w:val="108"/>
          <w:sz w:val="18"/>
          <w:szCs w:val="18"/>
        </w:rPr>
        <w:t>ork</w:t>
      </w:r>
      <w:r>
        <w:rPr>
          <w:spacing w:val="13"/>
          <w:sz w:val="18"/>
          <w:szCs w:val="18"/>
        </w:rPr>
        <w:t xml:space="preserve"> </w:t>
      </w:r>
      <w:r>
        <w:rPr>
          <w:sz w:val="18"/>
          <w:szCs w:val="18"/>
        </w:rPr>
        <w:t>links.</w:t>
      </w:r>
      <w:r>
        <w:rPr>
          <w:spacing w:val="41"/>
          <w:sz w:val="18"/>
          <w:szCs w:val="18"/>
        </w:rPr>
        <w:t xml:space="preserve"> </w:t>
      </w:r>
      <w:proofErr w:type="gramStart"/>
      <w:r>
        <w:rPr>
          <w:sz w:val="18"/>
          <w:szCs w:val="18"/>
        </w:rPr>
        <w:t xml:space="preserve">The </w:t>
      </w:r>
      <w:r>
        <w:rPr>
          <w:spacing w:val="5"/>
          <w:sz w:val="18"/>
          <w:szCs w:val="18"/>
        </w:rPr>
        <w:t xml:space="preserve"> </w:t>
      </w:r>
      <w:r>
        <w:rPr>
          <w:spacing w:val="-5"/>
          <w:w w:val="102"/>
          <w:sz w:val="18"/>
          <w:szCs w:val="18"/>
        </w:rPr>
        <w:t>w</w:t>
      </w:r>
      <w:r>
        <w:rPr>
          <w:w w:val="105"/>
          <w:sz w:val="18"/>
          <w:szCs w:val="18"/>
        </w:rPr>
        <w:t>eig</w:t>
      </w:r>
      <w:r>
        <w:rPr>
          <w:spacing w:val="-5"/>
          <w:w w:val="105"/>
          <w:sz w:val="18"/>
          <w:szCs w:val="18"/>
        </w:rPr>
        <w:t>h</w:t>
      </w:r>
      <w:r>
        <w:rPr>
          <w:w w:val="143"/>
          <w:sz w:val="18"/>
          <w:szCs w:val="18"/>
        </w:rPr>
        <w:t>t</w:t>
      </w:r>
      <w:proofErr w:type="gramEnd"/>
      <w:r>
        <w:rPr>
          <w:spacing w:val="13"/>
          <w:sz w:val="18"/>
          <w:szCs w:val="18"/>
        </w:rPr>
        <w:t xml:space="preserve"> </w:t>
      </w:r>
      <w:r>
        <w:rPr>
          <w:sz w:val="18"/>
          <w:szCs w:val="18"/>
        </w:rPr>
        <w:t>of</w:t>
      </w:r>
      <w:r>
        <w:rPr>
          <w:spacing w:val="10"/>
          <w:sz w:val="18"/>
          <w:szCs w:val="18"/>
        </w:rPr>
        <w:t xml:space="preserve"> </w:t>
      </w:r>
      <w:r>
        <w:rPr>
          <w:w w:val="106"/>
          <w:sz w:val="18"/>
          <w:szCs w:val="18"/>
        </w:rPr>
        <w:t>ea</w:t>
      </w:r>
      <w:r>
        <w:rPr>
          <w:spacing w:val="-5"/>
          <w:w w:val="106"/>
          <w:sz w:val="18"/>
          <w:szCs w:val="18"/>
        </w:rPr>
        <w:t>c</w:t>
      </w:r>
      <w:r>
        <w:rPr>
          <w:w w:val="113"/>
          <w:sz w:val="18"/>
          <w:szCs w:val="18"/>
        </w:rPr>
        <w:t xml:space="preserve">h </w:t>
      </w:r>
      <w:r>
        <w:rPr>
          <w:sz w:val="18"/>
          <w:szCs w:val="18"/>
        </w:rPr>
        <w:t>link</w:t>
      </w:r>
      <w:r>
        <w:rPr>
          <w:spacing w:val="20"/>
          <w:sz w:val="18"/>
          <w:szCs w:val="18"/>
        </w:rPr>
        <w:t xml:space="preserve"> </w:t>
      </w:r>
      <w:r>
        <w:rPr>
          <w:sz w:val="18"/>
          <w:szCs w:val="18"/>
        </w:rPr>
        <w:t>b(</w:t>
      </w:r>
      <w:r>
        <w:rPr>
          <w:spacing w:val="3"/>
          <w:sz w:val="18"/>
          <w:szCs w:val="18"/>
        </w:rPr>
        <w:t>l</w:t>
      </w:r>
      <w:r>
        <w:rPr>
          <w:sz w:val="18"/>
          <w:szCs w:val="18"/>
        </w:rPr>
        <w:t>)</w:t>
      </w:r>
      <w:r>
        <w:rPr>
          <w:spacing w:val="16"/>
          <w:sz w:val="18"/>
          <w:szCs w:val="18"/>
        </w:rPr>
        <w:t xml:space="preserve"> </w:t>
      </w:r>
      <w:r>
        <w:rPr>
          <w:sz w:val="18"/>
          <w:szCs w:val="18"/>
        </w:rPr>
        <w:t>is</w:t>
      </w:r>
      <w:r>
        <w:rPr>
          <w:spacing w:val="4"/>
          <w:sz w:val="18"/>
          <w:szCs w:val="18"/>
        </w:rPr>
        <w:t xml:space="preserve"> </w:t>
      </w:r>
      <w:r>
        <w:rPr>
          <w:sz w:val="18"/>
          <w:szCs w:val="18"/>
        </w:rPr>
        <w:t>the</w:t>
      </w:r>
      <w:r>
        <w:rPr>
          <w:spacing w:val="35"/>
          <w:sz w:val="18"/>
          <w:szCs w:val="18"/>
        </w:rPr>
        <w:t xml:space="preserve"> </w:t>
      </w:r>
      <w:r>
        <w:rPr>
          <w:w w:val="110"/>
          <w:sz w:val="18"/>
          <w:szCs w:val="18"/>
        </w:rPr>
        <w:t>amou</w:t>
      </w:r>
      <w:r>
        <w:rPr>
          <w:spacing w:val="-4"/>
          <w:w w:val="110"/>
          <w:sz w:val="18"/>
          <w:szCs w:val="18"/>
        </w:rPr>
        <w:t>n</w:t>
      </w:r>
      <w:r>
        <w:rPr>
          <w:w w:val="143"/>
          <w:sz w:val="18"/>
          <w:szCs w:val="18"/>
        </w:rPr>
        <w:t>t</w:t>
      </w:r>
      <w:r>
        <w:rPr>
          <w:sz w:val="18"/>
          <w:szCs w:val="18"/>
        </w:rPr>
        <w:t xml:space="preserve"> of</w:t>
      </w:r>
      <w:r>
        <w:rPr>
          <w:spacing w:val="-2"/>
          <w:sz w:val="18"/>
          <w:szCs w:val="18"/>
        </w:rPr>
        <w:t xml:space="preserve"> </w:t>
      </w:r>
      <w:r>
        <w:rPr>
          <w:w w:val="122"/>
          <w:sz w:val="18"/>
          <w:szCs w:val="18"/>
        </w:rPr>
        <w:t>data</w:t>
      </w:r>
      <w:r>
        <w:rPr>
          <w:spacing w:val="-19"/>
          <w:w w:val="122"/>
          <w:sz w:val="18"/>
          <w:szCs w:val="18"/>
        </w:rPr>
        <w:t xml:space="preserve"> </w:t>
      </w:r>
      <w:r>
        <w:rPr>
          <w:w w:val="122"/>
          <w:sz w:val="18"/>
          <w:szCs w:val="18"/>
        </w:rPr>
        <w:t>that</w:t>
      </w:r>
      <w:r>
        <w:rPr>
          <w:spacing w:val="-2"/>
          <w:w w:val="122"/>
          <w:sz w:val="18"/>
          <w:szCs w:val="18"/>
        </w:rPr>
        <w:t xml:space="preserve"> </w:t>
      </w:r>
      <w:r>
        <w:rPr>
          <w:sz w:val="18"/>
          <w:szCs w:val="18"/>
        </w:rPr>
        <w:t>can</w:t>
      </w:r>
      <w:r>
        <w:rPr>
          <w:spacing w:val="25"/>
          <w:sz w:val="18"/>
          <w:szCs w:val="18"/>
        </w:rPr>
        <w:t xml:space="preserve"> </w:t>
      </w:r>
      <w:r>
        <w:rPr>
          <w:spacing w:val="5"/>
          <w:sz w:val="18"/>
          <w:szCs w:val="18"/>
        </w:rPr>
        <w:t>b</w:t>
      </w:r>
      <w:r>
        <w:rPr>
          <w:sz w:val="18"/>
          <w:szCs w:val="18"/>
        </w:rPr>
        <w:t>e</w:t>
      </w:r>
      <w:r>
        <w:rPr>
          <w:spacing w:val="13"/>
          <w:sz w:val="18"/>
          <w:szCs w:val="18"/>
        </w:rPr>
        <w:t xml:space="preserve"> </w:t>
      </w:r>
      <w:r>
        <w:rPr>
          <w:w w:val="112"/>
          <w:sz w:val="18"/>
          <w:szCs w:val="18"/>
        </w:rPr>
        <w:t>transferred</w:t>
      </w:r>
      <w:r>
        <w:rPr>
          <w:spacing w:val="-4"/>
          <w:w w:val="112"/>
          <w:sz w:val="18"/>
          <w:szCs w:val="18"/>
        </w:rPr>
        <w:t xml:space="preserve"> </w:t>
      </w:r>
      <w:r>
        <w:rPr>
          <w:spacing w:val="-5"/>
          <w:sz w:val="18"/>
          <w:szCs w:val="18"/>
        </w:rPr>
        <w:t>ov</w:t>
      </w:r>
      <w:r>
        <w:rPr>
          <w:sz w:val="18"/>
          <w:szCs w:val="18"/>
        </w:rPr>
        <w:t>er</w:t>
      </w:r>
      <w:r>
        <w:rPr>
          <w:spacing w:val="22"/>
          <w:sz w:val="18"/>
          <w:szCs w:val="18"/>
        </w:rPr>
        <w:t xml:space="preserve"> </w:t>
      </w:r>
      <w:r>
        <w:rPr>
          <w:sz w:val="18"/>
          <w:szCs w:val="18"/>
        </w:rPr>
        <w:t>the</w:t>
      </w:r>
      <w:r>
        <w:rPr>
          <w:spacing w:val="35"/>
          <w:sz w:val="18"/>
          <w:szCs w:val="18"/>
        </w:rPr>
        <w:t xml:space="preserve"> </w:t>
      </w:r>
      <w:r>
        <w:rPr>
          <w:sz w:val="18"/>
          <w:szCs w:val="18"/>
        </w:rPr>
        <w:t>link</w:t>
      </w:r>
      <w:r>
        <w:rPr>
          <w:spacing w:val="20"/>
          <w:sz w:val="18"/>
          <w:szCs w:val="18"/>
        </w:rPr>
        <w:t xml:space="preserve"> </w:t>
      </w:r>
      <w:r>
        <w:rPr>
          <w:spacing w:val="5"/>
          <w:sz w:val="18"/>
          <w:szCs w:val="18"/>
        </w:rPr>
        <w:t>p</w:t>
      </w:r>
      <w:r>
        <w:rPr>
          <w:sz w:val="18"/>
          <w:szCs w:val="18"/>
        </w:rPr>
        <w:t>er</w:t>
      </w:r>
      <w:r>
        <w:rPr>
          <w:spacing w:val="26"/>
          <w:sz w:val="18"/>
          <w:szCs w:val="18"/>
        </w:rPr>
        <w:t xml:space="preserve"> </w:t>
      </w:r>
      <w:r>
        <w:rPr>
          <w:sz w:val="18"/>
          <w:szCs w:val="18"/>
        </w:rPr>
        <w:t>unit</w:t>
      </w:r>
      <w:r>
        <w:rPr>
          <w:spacing w:val="45"/>
          <w:sz w:val="18"/>
          <w:szCs w:val="18"/>
        </w:rPr>
        <w:t xml:space="preserve"> </w:t>
      </w:r>
      <w:r>
        <w:rPr>
          <w:sz w:val="18"/>
          <w:szCs w:val="18"/>
        </w:rPr>
        <w:t>of</w:t>
      </w:r>
      <w:r>
        <w:rPr>
          <w:spacing w:val="-3"/>
          <w:sz w:val="18"/>
          <w:szCs w:val="18"/>
        </w:rPr>
        <w:t xml:space="preserve"> </w:t>
      </w:r>
      <w:r>
        <w:rPr>
          <w:sz w:val="18"/>
          <w:szCs w:val="18"/>
        </w:rPr>
        <w:t>time</w:t>
      </w:r>
      <w:r>
        <w:rPr>
          <w:spacing w:val="38"/>
          <w:sz w:val="18"/>
          <w:szCs w:val="18"/>
        </w:rPr>
        <w:t xml:space="preserve"> </w:t>
      </w:r>
      <w:r>
        <w:rPr>
          <w:w w:val="110"/>
          <w:sz w:val="18"/>
          <w:szCs w:val="18"/>
        </w:rPr>
        <w:t xml:space="preserve">(i.e., </w:t>
      </w:r>
      <w:r>
        <w:rPr>
          <w:w w:val="113"/>
          <w:sz w:val="18"/>
          <w:szCs w:val="18"/>
        </w:rPr>
        <w:t>bandwidth).</w:t>
      </w:r>
      <w:r>
        <w:rPr>
          <w:spacing w:val="5"/>
          <w:w w:val="113"/>
          <w:sz w:val="18"/>
          <w:szCs w:val="18"/>
        </w:rPr>
        <w:t xml:space="preserve"> </w:t>
      </w:r>
      <w:r>
        <w:rPr>
          <w:sz w:val="18"/>
          <w:szCs w:val="18"/>
        </w:rPr>
        <w:t>One</w:t>
      </w:r>
      <w:r>
        <w:rPr>
          <w:spacing w:val="37"/>
          <w:sz w:val="18"/>
          <w:szCs w:val="18"/>
        </w:rPr>
        <w:t xml:space="preserve"> </w:t>
      </w:r>
      <w:r>
        <w:rPr>
          <w:sz w:val="18"/>
          <w:szCs w:val="18"/>
        </w:rPr>
        <w:t>of</w:t>
      </w:r>
      <w:r>
        <w:rPr>
          <w:spacing w:val="6"/>
          <w:sz w:val="18"/>
          <w:szCs w:val="18"/>
        </w:rPr>
        <w:t xml:space="preserve"> </w:t>
      </w:r>
      <w:proofErr w:type="gramStart"/>
      <w:r>
        <w:rPr>
          <w:sz w:val="18"/>
          <w:szCs w:val="18"/>
        </w:rPr>
        <w:t>the  n</w:t>
      </w:r>
      <w:r>
        <w:rPr>
          <w:spacing w:val="6"/>
          <w:sz w:val="18"/>
          <w:szCs w:val="18"/>
        </w:rPr>
        <w:t>o</w:t>
      </w:r>
      <w:r>
        <w:rPr>
          <w:sz w:val="18"/>
          <w:szCs w:val="18"/>
        </w:rPr>
        <w:t>des</w:t>
      </w:r>
      <w:proofErr w:type="gramEnd"/>
      <w:r>
        <w:rPr>
          <w:spacing w:val="38"/>
          <w:sz w:val="18"/>
          <w:szCs w:val="18"/>
        </w:rPr>
        <w:t xml:space="preserve"> </w:t>
      </w:r>
      <w:r>
        <w:rPr>
          <w:sz w:val="18"/>
          <w:szCs w:val="18"/>
        </w:rPr>
        <w:t>c</w:t>
      </w:r>
      <w:r>
        <w:rPr>
          <w:position w:val="-3"/>
          <w:sz w:val="14"/>
          <w:szCs w:val="14"/>
        </w:rPr>
        <w:t xml:space="preserve">0 </w:t>
      </w:r>
      <w:r>
        <w:rPr>
          <w:spacing w:val="2"/>
          <w:position w:val="-3"/>
          <w:sz w:val="14"/>
          <w:szCs w:val="14"/>
        </w:rPr>
        <w:t xml:space="preserve"> </w:t>
      </w:r>
      <w:r>
        <w:rPr>
          <w:sz w:val="18"/>
          <w:szCs w:val="18"/>
        </w:rPr>
        <w:t>is</w:t>
      </w:r>
      <w:r>
        <w:rPr>
          <w:spacing w:val="12"/>
          <w:sz w:val="18"/>
          <w:szCs w:val="18"/>
        </w:rPr>
        <w:t xml:space="preserve"> </w:t>
      </w:r>
      <w:r>
        <w:rPr>
          <w:sz w:val="18"/>
          <w:szCs w:val="18"/>
        </w:rPr>
        <w:t xml:space="preserve">the  </w:t>
      </w:r>
      <w:r>
        <w:rPr>
          <w:w w:val="112"/>
          <w:sz w:val="18"/>
          <w:szCs w:val="18"/>
        </w:rPr>
        <w:t>ce</w:t>
      </w:r>
      <w:r>
        <w:rPr>
          <w:spacing w:val="-6"/>
          <w:w w:val="112"/>
          <w:sz w:val="18"/>
          <w:szCs w:val="18"/>
        </w:rPr>
        <w:t>n</w:t>
      </w:r>
      <w:r>
        <w:rPr>
          <w:w w:val="112"/>
          <w:sz w:val="18"/>
          <w:szCs w:val="18"/>
        </w:rPr>
        <w:t>tral</w:t>
      </w:r>
      <w:r>
        <w:rPr>
          <w:spacing w:val="7"/>
          <w:w w:val="112"/>
          <w:sz w:val="18"/>
          <w:szCs w:val="18"/>
        </w:rPr>
        <w:t xml:space="preserve"> </w:t>
      </w:r>
      <w:r>
        <w:rPr>
          <w:sz w:val="18"/>
          <w:szCs w:val="18"/>
        </w:rPr>
        <w:t xml:space="preserve">storage </w:t>
      </w:r>
      <w:r>
        <w:rPr>
          <w:spacing w:val="17"/>
          <w:sz w:val="18"/>
          <w:szCs w:val="18"/>
        </w:rPr>
        <w:t xml:space="preserve"> </w:t>
      </w:r>
      <w:r>
        <w:rPr>
          <w:sz w:val="18"/>
          <w:szCs w:val="18"/>
        </w:rPr>
        <w:t>where</w:t>
      </w:r>
      <w:r>
        <w:rPr>
          <w:spacing w:val="41"/>
          <w:sz w:val="18"/>
          <w:szCs w:val="18"/>
        </w:rPr>
        <w:t xml:space="preserve"> </w:t>
      </w:r>
      <w:r>
        <w:rPr>
          <w:sz w:val="18"/>
          <w:szCs w:val="18"/>
        </w:rPr>
        <w:t>all</w:t>
      </w:r>
      <w:r>
        <w:rPr>
          <w:spacing w:val="24"/>
          <w:sz w:val="18"/>
          <w:szCs w:val="18"/>
        </w:rPr>
        <w:t xml:space="preserve"> </w:t>
      </w:r>
      <w:r>
        <w:rPr>
          <w:sz w:val="18"/>
          <w:szCs w:val="18"/>
        </w:rPr>
        <w:t xml:space="preserve">the  </w:t>
      </w:r>
      <w:r>
        <w:rPr>
          <w:w w:val="116"/>
          <w:sz w:val="18"/>
          <w:szCs w:val="18"/>
        </w:rPr>
        <w:t>input</w:t>
      </w:r>
      <w:r>
        <w:rPr>
          <w:spacing w:val="3"/>
          <w:w w:val="116"/>
          <w:sz w:val="18"/>
          <w:szCs w:val="18"/>
        </w:rPr>
        <w:t xml:space="preserve"> </w:t>
      </w:r>
      <w:r>
        <w:rPr>
          <w:sz w:val="18"/>
          <w:szCs w:val="18"/>
        </w:rPr>
        <w:t>files</w:t>
      </w:r>
      <w:r>
        <w:rPr>
          <w:spacing w:val="7"/>
          <w:sz w:val="18"/>
          <w:szCs w:val="18"/>
        </w:rPr>
        <w:t xml:space="preserve"> </w:t>
      </w:r>
      <w:r>
        <w:rPr>
          <w:sz w:val="18"/>
          <w:szCs w:val="18"/>
        </w:rPr>
        <w:t>for</w:t>
      </w:r>
      <w:r>
        <w:rPr>
          <w:spacing w:val="18"/>
          <w:sz w:val="18"/>
          <w:szCs w:val="18"/>
        </w:rPr>
        <w:t xml:space="preserve"> </w:t>
      </w:r>
      <w:r>
        <w:rPr>
          <w:w w:val="116"/>
          <w:sz w:val="18"/>
          <w:szCs w:val="18"/>
        </w:rPr>
        <w:t xml:space="preserve">the </w:t>
      </w:r>
      <w:r>
        <w:rPr>
          <w:w w:val="114"/>
          <w:sz w:val="18"/>
          <w:szCs w:val="18"/>
        </w:rPr>
        <w:t>further</w:t>
      </w:r>
      <w:r>
        <w:rPr>
          <w:spacing w:val="17"/>
          <w:w w:val="114"/>
          <w:sz w:val="18"/>
          <w:szCs w:val="18"/>
        </w:rPr>
        <w:t xml:space="preserve"> </w:t>
      </w:r>
      <w:r>
        <w:rPr>
          <w:sz w:val="18"/>
          <w:szCs w:val="18"/>
        </w:rPr>
        <w:t>pr</w:t>
      </w:r>
      <w:r>
        <w:rPr>
          <w:spacing w:val="6"/>
          <w:sz w:val="18"/>
          <w:szCs w:val="18"/>
        </w:rPr>
        <w:t>o</w:t>
      </w:r>
      <w:r>
        <w:rPr>
          <w:sz w:val="18"/>
          <w:szCs w:val="18"/>
        </w:rPr>
        <w:t xml:space="preserve">cessing </w:t>
      </w:r>
      <w:r>
        <w:rPr>
          <w:spacing w:val="24"/>
          <w:sz w:val="18"/>
          <w:szCs w:val="18"/>
        </w:rPr>
        <w:t xml:space="preserve"> </w:t>
      </w:r>
      <w:r>
        <w:rPr>
          <w:sz w:val="18"/>
          <w:szCs w:val="18"/>
        </w:rPr>
        <w:t xml:space="preserve">are </w:t>
      </w:r>
      <w:r>
        <w:rPr>
          <w:spacing w:val="4"/>
          <w:sz w:val="18"/>
          <w:szCs w:val="18"/>
        </w:rPr>
        <w:t xml:space="preserve"> </w:t>
      </w:r>
      <w:r>
        <w:rPr>
          <w:w w:val="110"/>
          <w:sz w:val="18"/>
          <w:szCs w:val="18"/>
        </w:rPr>
        <w:t>initially</w:t>
      </w:r>
      <w:r>
        <w:rPr>
          <w:spacing w:val="19"/>
          <w:w w:val="110"/>
          <w:sz w:val="18"/>
          <w:szCs w:val="18"/>
        </w:rPr>
        <w:t xml:space="preserve"> </w:t>
      </w:r>
      <w:r>
        <w:rPr>
          <w:sz w:val="18"/>
          <w:szCs w:val="18"/>
        </w:rPr>
        <w:t xml:space="preserve">placed. </w:t>
      </w:r>
      <w:r>
        <w:rPr>
          <w:spacing w:val="25"/>
          <w:sz w:val="18"/>
          <w:szCs w:val="18"/>
        </w:rPr>
        <w:t xml:space="preserve"> </w:t>
      </w:r>
      <w:r>
        <w:rPr>
          <w:sz w:val="18"/>
          <w:szCs w:val="18"/>
        </w:rPr>
        <w:t>All</w:t>
      </w:r>
      <w:r>
        <w:rPr>
          <w:spacing w:val="32"/>
          <w:sz w:val="18"/>
          <w:szCs w:val="18"/>
        </w:rPr>
        <w:t xml:space="preserve"> </w:t>
      </w:r>
      <w:proofErr w:type="gramStart"/>
      <w:r>
        <w:rPr>
          <w:sz w:val="18"/>
          <w:szCs w:val="18"/>
        </w:rPr>
        <w:t xml:space="preserve">the </w:t>
      </w:r>
      <w:r>
        <w:rPr>
          <w:spacing w:val="13"/>
          <w:sz w:val="18"/>
          <w:szCs w:val="18"/>
        </w:rPr>
        <w:t xml:space="preserve"> </w:t>
      </w:r>
      <w:r>
        <w:rPr>
          <w:w w:val="117"/>
          <w:sz w:val="18"/>
          <w:szCs w:val="18"/>
        </w:rPr>
        <w:t>output</w:t>
      </w:r>
      <w:proofErr w:type="gramEnd"/>
      <w:r>
        <w:rPr>
          <w:spacing w:val="16"/>
          <w:w w:val="117"/>
          <w:sz w:val="18"/>
          <w:szCs w:val="18"/>
        </w:rPr>
        <w:t xml:space="preserve"> </w:t>
      </w:r>
      <w:r>
        <w:rPr>
          <w:sz w:val="18"/>
          <w:szCs w:val="18"/>
        </w:rPr>
        <w:t>files</w:t>
      </w:r>
      <w:r>
        <w:rPr>
          <w:spacing w:val="21"/>
          <w:sz w:val="18"/>
          <w:szCs w:val="18"/>
        </w:rPr>
        <w:t xml:space="preserve"> </w:t>
      </w:r>
      <w:r>
        <w:rPr>
          <w:sz w:val="18"/>
          <w:szCs w:val="18"/>
        </w:rPr>
        <w:t xml:space="preserve">has </w:t>
      </w:r>
      <w:r>
        <w:rPr>
          <w:spacing w:val="4"/>
          <w:sz w:val="18"/>
          <w:szCs w:val="18"/>
        </w:rPr>
        <w:t xml:space="preserve"> </w:t>
      </w:r>
      <w:r>
        <w:rPr>
          <w:sz w:val="18"/>
          <w:szCs w:val="18"/>
        </w:rPr>
        <w:t xml:space="preserve">to  </w:t>
      </w:r>
      <w:r>
        <w:rPr>
          <w:spacing w:val="5"/>
          <w:sz w:val="18"/>
          <w:szCs w:val="18"/>
        </w:rPr>
        <w:t>b</w:t>
      </w:r>
      <w:r>
        <w:rPr>
          <w:sz w:val="18"/>
          <w:szCs w:val="18"/>
        </w:rPr>
        <w:t>e</w:t>
      </w:r>
      <w:r>
        <w:rPr>
          <w:spacing w:val="36"/>
          <w:sz w:val="18"/>
          <w:szCs w:val="18"/>
        </w:rPr>
        <w:t xml:space="preserve"> </w:t>
      </w:r>
      <w:r>
        <w:rPr>
          <w:w w:val="112"/>
          <w:sz w:val="18"/>
          <w:szCs w:val="18"/>
        </w:rPr>
        <w:t>transferred</w:t>
      </w:r>
      <w:r>
        <w:rPr>
          <w:spacing w:val="20"/>
          <w:w w:val="112"/>
          <w:sz w:val="18"/>
          <w:szCs w:val="18"/>
        </w:rPr>
        <w:t xml:space="preserve"> </w:t>
      </w:r>
      <w:r>
        <w:rPr>
          <w:w w:val="110"/>
          <w:sz w:val="18"/>
          <w:szCs w:val="18"/>
        </w:rPr>
        <w:t>ba</w:t>
      </w:r>
      <w:r>
        <w:rPr>
          <w:spacing w:val="-5"/>
          <w:w w:val="110"/>
          <w:sz w:val="18"/>
          <w:szCs w:val="18"/>
        </w:rPr>
        <w:t>c</w:t>
      </w:r>
      <w:r>
        <w:rPr>
          <w:w w:val="107"/>
          <w:sz w:val="18"/>
          <w:szCs w:val="18"/>
        </w:rPr>
        <w:t xml:space="preserve">k </w:t>
      </w:r>
      <w:r>
        <w:rPr>
          <w:sz w:val="18"/>
          <w:szCs w:val="18"/>
        </w:rPr>
        <w:t>to</w:t>
      </w:r>
      <w:r>
        <w:rPr>
          <w:spacing w:val="41"/>
          <w:sz w:val="18"/>
          <w:szCs w:val="18"/>
        </w:rPr>
        <w:t xml:space="preserve"> </w:t>
      </w:r>
      <w:r>
        <w:rPr>
          <w:sz w:val="18"/>
          <w:szCs w:val="18"/>
        </w:rPr>
        <w:t>c</w:t>
      </w:r>
      <w:r>
        <w:rPr>
          <w:position w:val="-3"/>
          <w:sz w:val="14"/>
          <w:szCs w:val="14"/>
        </w:rPr>
        <w:t xml:space="preserve">0 </w:t>
      </w:r>
      <w:r>
        <w:rPr>
          <w:spacing w:val="11"/>
          <w:position w:val="-3"/>
          <w:sz w:val="14"/>
          <w:szCs w:val="14"/>
        </w:rPr>
        <w:t xml:space="preserve"> </w:t>
      </w:r>
      <w:r>
        <w:rPr>
          <w:sz w:val="18"/>
          <w:szCs w:val="18"/>
        </w:rPr>
        <w:t>from</w:t>
      </w:r>
      <w:r>
        <w:rPr>
          <w:spacing w:val="40"/>
          <w:sz w:val="18"/>
          <w:szCs w:val="18"/>
        </w:rPr>
        <w:t xml:space="preserve"> </w:t>
      </w:r>
      <w:r>
        <w:rPr>
          <w:sz w:val="18"/>
          <w:szCs w:val="18"/>
        </w:rPr>
        <w:t xml:space="preserve">the </w:t>
      </w:r>
      <w:r>
        <w:rPr>
          <w:spacing w:val="9"/>
          <w:sz w:val="18"/>
          <w:szCs w:val="18"/>
        </w:rPr>
        <w:t xml:space="preserve"> </w:t>
      </w:r>
      <w:r>
        <w:rPr>
          <w:w w:val="112"/>
          <w:sz w:val="18"/>
          <w:szCs w:val="18"/>
        </w:rPr>
        <w:t>computational</w:t>
      </w:r>
      <w:r>
        <w:rPr>
          <w:spacing w:val="15"/>
          <w:w w:val="112"/>
          <w:sz w:val="18"/>
          <w:szCs w:val="18"/>
        </w:rPr>
        <w:t xml:space="preserve"> </w:t>
      </w:r>
      <w:r>
        <w:rPr>
          <w:sz w:val="18"/>
          <w:szCs w:val="18"/>
        </w:rPr>
        <w:t>n</w:t>
      </w:r>
      <w:r>
        <w:rPr>
          <w:spacing w:val="6"/>
          <w:sz w:val="18"/>
          <w:szCs w:val="18"/>
        </w:rPr>
        <w:t>o</w:t>
      </w:r>
      <w:r>
        <w:rPr>
          <w:sz w:val="18"/>
          <w:szCs w:val="18"/>
        </w:rPr>
        <w:t xml:space="preserve">des. </w:t>
      </w:r>
      <w:r>
        <w:rPr>
          <w:spacing w:val="9"/>
          <w:sz w:val="18"/>
          <w:szCs w:val="18"/>
        </w:rPr>
        <w:t xml:space="preserve"> </w:t>
      </w:r>
      <w:r>
        <w:rPr>
          <w:spacing w:val="-15"/>
          <w:sz w:val="18"/>
          <w:szCs w:val="18"/>
        </w:rPr>
        <w:t>W</w:t>
      </w:r>
      <w:r>
        <w:rPr>
          <w:sz w:val="18"/>
          <w:szCs w:val="18"/>
        </w:rPr>
        <w:t>e</w:t>
      </w:r>
      <w:r>
        <w:rPr>
          <w:spacing w:val="38"/>
          <w:sz w:val="18"/>
          <w:szCs w:val="18"/>
        </w:rPr>
        <w:t xml:space="preserve"> </w:t>
      </w:r>
      <w:r>
        <w:rPr>
          <w:sz w:val="18"/>
          <w:szCs w:val="18"/>
        </w:rPr>
        <w:t>will</w:t>
      </w:r>
      <w:r>
        <w:rPr>
          <w:spacing w:val="25"/>
          <w:sz w:val="18"/>
          <w:szCs w:val="18"/>
        </w:rPr>
        <w:t xml:space="preserve"> </w:t>
      </w:r>
      <w:r>
        <w:rPr>
          <w:sz w:val="18"/>
          <w:szCs w:val="18"/>
        </w:rPr>
        <w:t>gi</w:t>
      </w:r>
      <w:r>
        <w:rPr>
          <w:spacing w:val="-5"/>
          <w:sz w:val="18"/>
          <w:szCs w:val="18"/>
        </w:rPr>
        <w:t>v</w:t>
      </w:r>
      <w:r>
        <w:rPr>
          <w:sz w:val="18"/>
          <w:szCs w:val="18"/>
        </w:rPr>
        <w:t>e</w:t>
      </w:r>
      <w:r>
        <w:rPr>
          <w:spacing w:val="29"/>
          <w:sz w:val="18"/>
          <w:szCs w:val="18"/>
        </w:rPr>
        <w:t xml:space="preserve"> </w:t>
      </w:r>
      <w:r>
        <w:rPr>
          <w:spacing w:val="-5"/>
          <w:w w:val="143"/>
          <w:sz w:val="18"/>
          <w:szCs w:val="18"/>
        </w:rPr>
        <w:t>t</w:t>
      </w:r>
      <w:r>
        <w:rPr>
          <w:spacing w:val="-5"/>
          <w:w w:val="102"/>
          <w:sz w:val="18"/>
          <w:szCs w:val="18"/>
        </w:rPr>
        <w:t>w</w:t>
      </w:r>
      <w:r>
        <w:rPr>
          <w:w w:val="102"/>
          <w:sz w:val="18"/>
          <w:szCs w:val="18"/>
        </w:rPr>
        <w:t>o</w:t>
      </w:r>
      <w:r>
        <w:rPr>
          <w:spacing w:val="18"/>
          <w:sz w:val="18"/>
          <w:szCs w:val="18"/>
        </w:rPr>
        <w:t xml:space="preserve"> </w:t>
      </w:r>
      <w:r>
        <w:rPr>
          <w:w w:val="113"/>
          <w:sz w:val="18"/>
          <w:szCs w:val="18"/>
        </w:rPr>
        <w:t>separate</w:t>
      </w:r>
      <w:r>
        <w:rPr>
          <w:spacing w:val="13"/>
          <w:w w:val="113"/>
          <w:sz w:val="18"/>
          <w:szCs w:val="18"/>
        </w:rPr>
        <w:t xml:space="preserve"> </w:t>
      </w:r>
      <w:proofErr w:type="gramStart"/>
      <w:r>
        <w:rPr>
          <w:sz w:val="18"/>
          <w:szCs w:val="18"/>
        </w:rPr>
        <w:t xml:space="preserve">problem </w:t>
      </w:r>
      <w:r>
        <w:rPr>
          <w:spacing w:val="28"/>
          <w:sz w:val="18"/>
          <w:szCs w:val="18"/>
        </w:rPr>
        <w:t xml:space="preserve"> </w:t>
      </w:r>
      <w:r>
        <w:rPr>
          <w:w w:val="106"/>
          <w:sz w:val="18"/>
          <w:szCs w:val="18"/>
        </w:rPr>
        <w:t>for</w:t>
      </w:r>
      <w:r>
        <w:rPr>
          <w:spacing w:val="-5"/>
          <w:w w:val="106"/>
          <w:sz w:val="18"/>
          <w:szCs w:val="18"/>
        </w:rPr>
        <w:t>m</w:t>
      </w:r>
      <w:r>
        <w:rPr>
          <w:w w:val="110"/>
          <w:sz w:val="18"/>
          <w:szCs w:val="18"/>
        </w:rPr>
        <w:t>ulations</w:t>
      </w:r>
      <w:proofErr w:type="gramEnd"/>
      <w:r>
        <w:rPr>
          <w:w w:val="110"/>
          <w:sz w:val="18"/>
          <w:szCs w:val="18"/>
        </w:rPr>
        <w:t xml:space="preserve">: </w:t>
      </w:r>
      <w:r>
        <w:rPr>
          <w:sz w:val="18"/>
          <w:szCs w:val="18"/>
        </w:rPr>
        <w:t>for</w:t>
      </w:r>
      <w:r>
        <w:rPr>
          <w:spacing w:val="27"/>
          <w:sz w:val="18"/>
          <w:szCs w:val="18"/>
        </w:rPr>
        <w:t xml:space="preserve"> </w:t>
      </w:r>
      <w:r>
        <w:rPr>
          <w:sz w:val="18"/>
          <w:szCs w:val="18"/>
        </w:rPr>
        <w:t>an</w:t>
      </w:r>
      <w:r>
        <w:rPr>
          <w:spacing w:val="41"/>
          <w:sz w:val="18"/>
          <w:szCs w:val="18"/>
        </w:rPr>
        <w:t xml:space="preserve"> </w:t>
      </w:r>
      <w:r>
        <w:rPr>
          <w:w w:val="116"/>
          <w:sz w:val="18"/>
          <w:szCs w:val="18"/>
        </w:rPr>
        <w:t>input</w:t>
      </w:r>
      <w:r>
        <w:rPr>
          <w:spacing w:val="10"/>
          <w:w w:val="116"/>
          <w:sz w:val="18"/>
          <w:szCs w:val="18"/>
        </w:rPr>
        <w:t xml:space="preserve"> </w:t>
      </w:r>
      <w:r>
        <w:rPr>
          <w:sz w:val="18"/>
          <w:szCs w:val="18"/>
        </w:rPr>
        <w:t xml:space="preserve">and </w:t>
      </w:r>
      <w:r>
        <w:rPr>
          <w:spacing w:val="8"/>
          <w:sz w:val="18"/>
          <w:szCs w:val="18"/>
        </w:rPr>
        <w:t xml:space="preserve"> </w:t>
      </w:r>
      <w:r>
        <w:rPr>
          <w:w w:val="113"/>
          <w:sz w:val="18"/>
          <w:szCs w:val="18"/>
        </w:rPr>
        <w:t>output</w:t>
      </w:r>
      <w:r>
        <w:rPr>
          <w:spacing w:val="30"/>
          <w:w w:val="113"/>
          <w:sz w:val="18"/>
          <w:szCs w:val="18"/>
        </w:rPr>
        <w:t xml:space="preserve"> </w:t>
      </w:r>
      <w:r>
        <w:rPr>
          <w:w w:val="113"/>
          <w:sz w:val="18"/>
          <w:szCs w:val="18"/>
        </w:rPr>
        <w:t>transfer</w:t>
      </w:r>
      <w:r>
        <w:rPr>
          <w:spacing w:val="11"/>
          <w:w w:val="113"/>
          <w:sz w:val="18"/>
          <w:szCs w:val="18"/>
        </w:rPr>
        <w:t xml:space="preserve"> </w:t>
      </w:r>
      <w:r>
        <w:rPr>
          <w:w w:val="113"/>
          <w:sz w:val="18"/>
          <w:szCs w:val="18"/>
        </w:rPr>
        <w:t>planning</w:t>
      </w:r>
      <w:r>
        <w:rPr>
          <w:spacing w:val="-7"/>
          <w:w w:val="113"/>
          <w:sz w:val="18"/>
          <w:szCs w:val="18"/>
        </w:rPr>
        <w:t xml:space="preserve"> </w:t>
      </w:r>
      <w:r>
        <w:rPr>
          <w:sz w:val="18"/>
          <w:szCs w:val="18"/>
        </w:rPr>
        <w:t xml:space="preserve">based </w:t>
      </w:r>
      <w:r>
        <w:rPr>
          <w:spacing w:val="13"/>
          <w:sz w:val="18"/>
          <w:szCs w:val="18"/>
        </w:rPr>
        <w:t xml:space="preserve"> </w:t>
      </w:r>
      <w:r>
        <w:rPr>
          <w:sz w:val="18"/>
          <w:szCs w:val="18"/>
        </w:rPr>
        <w:t>on</w:t>
      </w:r>
      <w:r>
        <w:rPr>
          <w:spacing w:val="30"/>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w w:val="97"/>
          <w:sz w:val="18"/>
          <w:szCs w:val="18"/>
        </w:rPr>
        <w:t>fl</w:t>
      </w:r>
      <w:r>
        <w:rPr>
          <w:spacing w:val="-5"/>
          <w:w w:val="97"/>
          <w:sz w:val="18"/>
          <w:szCs w:val="18"/>
        </w:rPr>
        <w:t>o</w:t>
      </w:r>
      <w:r>
        <w:rPr>
          <w:w w:val="104"/>
          <w:sz w:val="18"/>
          <w:szCs w:val="18"/>
        </w:rPr>
        <w:t>ws.</w:t>
      </w:r>
    </w:p>
    <w:p w:rsidR="00C45AA3" w:rsidRDefault="00DC4C15">
      <w:pPr>
        <w:spacing w:before="52" w:line="245" w:lineRule="auto"/>
        <w:ind w:left="120" w:right="1836" w:firstLine="299"/>
        <w:jc w:val="both"/>
        <w:rPr>
          <w:sz w:val="18"/>
          <w:szCs w:val="18"/>
        </w:rPr>
        <w:sectPr w:rsidR="00C45AA3">
          <w:pgSz w:w="11920" w:h="16840"/>
          <w:pgMar w:top="1560" w:right="1680" w:bottom="280" w:left="1320" w:header="720" w:footer="720" w:gutter="0"/>
          <w:cols w:space="720"/>
        </w:sectPr>
      </w:pPr>
      <w:r>
        <w:rPr>
          <w:sz w:val="18"/>
          <w:szCs w:val="18"/>
        </w:rPr>
        <w:t>In</w:t>
      </w:r>
      <w:r>
        <w:rPr>
          <w:spacing w:val="21"/>
          <w:sz w:val="18"/>
          <w:szCs w:val="18"/>
        </w:rPr>
        <w:t xml:space="preserve"> </w:t>
      </w:r>
      <w:r>
        <w:rPr>
          <w:sz w:val="18"/>
          <w:szCs w:val="18"/>
        </w:rPr>
        <w:t>order</w:t>
      </w:r>
      <w:r>
        <w:rPr>
          <w:spacing w:val="41"/>
          <w:sz w:val="18"/>
          <w:szCs w:val="18"/>
        </w:rPr>
        <w:t xml:space="preserve"> </w:t>
      </w:r>
      <w:r>
        <w:rPr>
          <w:sz w:val="18"/>
          <w:szCs w:val="18"/>
        </w:rPr>
        <w:t>to</w:t>
      </w:r>
      <w:r>
        <w:rPr>
          <w:spacing w:val="25"/>
          <w:sz w:val="18"/>
          <w:szCs w:val="18"/>
        </w:rPr>
        <w:t xml:space="preserve"> </w:t>
      </w:r>
      <w:r>
        <w:rPr>
          <w:w w:val="110"/>
          <w:sz w:val="18"/>
          <w:szCs w:val="18"/>
        </w:rPr>
        <w:t>for</w:t>
      </w:r>
      <w:r>
        <w:rPr>
          <w:spacing w:val="-5"/>
          <w:w w:val="110"/>
          <w:sz w:val="18"/>
          <w:szCs w:val="18"/>
        </w:rPr>
        <w:t>m</w:t>
      </w:r>
      <w:r>
        <w:rPr>
          <w:w w:val="110"/>
          <w:sz w:val="18"/>
          <w:szCs w:val="18"/>
        </w:rPr>
        <w:t>ulate</w:t>
      </w:r>
      <w:r>
        <w:rPr>
          <w:spacing w:val="-1"/>
          <w:w w:val="110"/>
          <w:sz w:val="18"/>
          <w:szCs w:val="18"/>
        </w:rPr>
        <w:t xml:space="preserve"> </w:t>
      </w:r>
      <w:r>
        <w:rPr>
          <w:sz w:val="18"/>
          <w:szCs w:val="18"/>
        </w:rPr>
        <w:t>a</w:t>
      </w:r>
      <w:r>
        <w:rPr>
          <w:spacing w:val="15"/>
          <w:sz w:val="18"/>
          <w:szCs w:val="18"/>
        </w:rPr>
        <w:t xml:space="preserve"> </w:t>
      </w:r>
      <w:r>
        <w:rPr>
          <w:w w:val="109"/>
          <w:sz w:val="18"/>
          <w:szCs w:val="18"/>
        </w:rPr>
        <w:t>ne</w:t>
      </w:r>
      <w:r>
        <w:rPr>
          <w:spacing w:val="-5"/>
          <w:w w:val="109"/>
          <w:sz w:val="18"/>
          <w:szCs w:val="18"/>
        </w:rPr>
        <w:t>tw</w:t>
      </w:r>
      <w:r>
        <w:rPr>
          <w:w w:val="109"/>
          <w:sz w:val="18"/>
          <w:szCs w:val="18"/>
        </w:rPr>
        <w:t>ork</w:t>
      </w:r>
      <w:r>
        <w:rPr>
          <w:spacing w:val="4"/>
          <w:w w:val="109"/>
          <w:sz w:val="18"/>
          <w:szCs w:val="18"/>
        </w:rPr>
        <w:t xml:space="preserve"> </w:t>
      </w:r>
      <w:r>
        <w:rPr>
          <w:sz w:val="18"/>
          <w:szCs w:val="18"/>
        </w:rPr>
        <w:t>fl</w:t>
      </w:r>
      <w:r>
        <w:rPr>
          <w:spacing w:val="-5"/>
          <w:sz w:val="18"/>
          <w:szCs w:val="18"/>
        </w:rPr>
        <w:t>o</w:t>
      </w:r>
      <w:r>
        <w:rPr>
          <w:sz w:val="18"/>
          <w:szCs w:val="18"/>
        </w:rPr>
        <w:t xml:space="preserve">w </w:t>
      </w:r>
      <w:r>
        <w:rPr>
          <w:w w:val="110"/>
          <w:sz w:val="18"/>
          <w:szCs w:val="18"/>
        </w:rPr>
        <w:t xml:space="preserve">maximization </w:t>
      </w:r>
      <w:r>
        <w:rPr>
          <w:sz w:val="18"/>
          <w:szCs w:val="18"/>
        </w:rPr>
        <w:t xml:space="preserve">problem </w:t>
      </w:r>
      <w:r>
        <w:rPr>
          <w:spacing w:val="13"/>
          <w:sz w:val="18"/>
          <w:szCs w:val="18"/>
        </w:rPr>
        <w:t xml:space="preserve"> </w:t>
      </w:r>
      <w:r>
        <w:rPr>
          <w:sz w:val="18"/>
          <w:szCs w:val="18"/>
        </w:rPr>
        <w:t>[2]</w:t>
      </w:r>
      <w:r>
        <w:rPr>
          <w:spacing w:val="-13"/>
          <w:sz w:val="18"/>
          <w:szCs w:val="18"/>
        </w:rPr>
        <w:t xml:space="preserve"> </w:t>
      </w:r>
      <w:r>
        <w:rPr>
          <w:sz w:val="18"/>
          <w:szCs w:val="18"/>
        </w:rPr>
        <w:t>for</w:t>
      </w:r>
      <w:r>
        <w:rPr>
          <w:spacing w:val="13"/>
          <w:sz w:val="18"/>
          <w:szCs w:val="18"/>
        </w:rPr>
        <w:t xml:space="preserve"> </w:t>
      </w:r>
      <w:r>
        <w:rPr>
          <w:w w:val="120"/>
          <w:sz w:val="18"/>
          <w:szCs w:val="18"/>
        </w:rPr>
        <w:t>input/output</w:t>
      </w:r>
      <w:r>
        <w:rPr>
          <w:spacing w:val="-4"/>
          <w:w w:val="120"/>
          <w:sz w:val="18"/>
          <w:szCs w:val="18"/>
        </w:rPr>
        <w:t xml:space="preserve"> </w:t>
      </w:r>
      <w:r>
        <w:rPr>
          <w:sz w:val="18"/>
          <w:szCs w:val="18"/>
        </w:rPr>
        <w:t xml:space="preserve">file </w:t>
      </w:r>
      <w:r>
        <w:rPr>
          <w:w w:val="111"/>
          <w:sz w:val="18"/>
          <w:szCs w:val="18"/>
        </w:rPr>
        <w:t>transferring</w:t>
      </w:r>
      <w:r>
        <w:rPr>
          <w:spacing w:val="3"/>
          <w:w w:val="111"/>
          <w:sz w:val="18"/>
          <w:szCs w:val="18"/>
        </w:rPr>
        <w:t xml:space="preserve"> </w:t>
      </w:r>
      <w:r>
        <w:rPr>
          <w:spacing w:val="-5"/>
          <w:sz w:val="18"/>
          <w:szCs w:val="18"/>
        </w:rPr>
        <w:t>w</w:t>
      </w:r>
      <w:r>
        <w:rPr>
          <w:sz w:val="18"/>
          <w:szCs w:val="18"/>
        </w:rPr>
        <w:t>e</w:t>
      </w:r>
      <w:r>
        <w:rPr>
          <w:spacing w:val="11"/>
          <w:sz w:val="18"/>
          <w:szCs w:val="18"/>
        </w:rPr>
        <w:t xml:space="preserve"> </w:t>
      </w:r>
      <w:r>
        <w:rPr>
          <w:sz w:val="18"/>
          <w:szCs w:val="18"/>
        </w:rPr>
        <w:t>h</w:t>
      </w:r>
      <w:r>
        <w:rPr>
          <w:spacing w:val="-5"/>
          <w:sz w:val="18"/>
          <w:szCs w:val="18"/>
        </w:rPr>
        <w:t>av</w:t>
      </w:r>
      <w:r>
        <w:rPr>
          <w:sz w:val="18"/>
          <w:szCs w:val="18"/>
        </w:rPr>
        <w:t>e</w:t>
      </w:r>
      <w:r>
        <w:rPr>
          <w:spacing w:val="39"/>
          <w:sz w:val="18"/>
          <w:szCs w:val="18"/>
        </w:rPr>
        <w:t xml:space="preserve"> </w:t>
      </w:r>
      <w:r>
        <w:rPr>
          <w:sz w:val="18"/>
          <w:szCs w:val="18"/>
        </w:rPr>
        <w:t>to</w:t>
      </w:r>
      <w:r>
        <w:rPr>
          <w:spacing w:val="30"/>
          <w:sz w:val="18"/>
          <w:szCs w:val="18"/>
        </w:rPr>
        <w:t xml:space="preserve"> </w:t>
      </w:r>
      <w:r>
        <w:rPr>
          <w:sz w:val="18"/>
          <w:szCs w:val="18"/>
        </w:rPr>
        <w:t>define</w:t>
      </w:r>
      <w:r>
        <w:rPr>
          <w:spacing w:val="26"/>
          <w:sz w:val="18"/>
          <w:szCs w:val="18"/>
        </w:rPr>
        <w:t xml:space="preserve"> </w:t>
      </w:r>
      <w:r>
        <w:rPr>
          <w:sz w:val="18"/>
          <w:szCs w:val="18"/>
        </w:rPr>
        <w:t>a</w:t>
      </w:r>
      <w:r>
        <w:rPr>
          <w:spacing w:val="20"/>
          <w:sz w:val="18"/>
          <w:szCs w:val="18"/>
        </w:rPr>
        <w:t xml:space="preserve"> </w:t>
      </w:r>
      <w:r>
        <w:rPr>
          <w:w w:val="113"/>
          <w:sz w:val="18"/>
          <w:szCs w:val="18"/>
        </w:rPr>
        <w:t>capac</w:t>
      </w:r>
      <w:r>
        <w:rPr>
          <w:spacing w:val="1"/>
          <w:w w:val="113"/>
          <w:sz w:val="18"/>
          <w:szCs w:val="18"/>
        </w:rPr>
        <w:t>i</w:t>
      </w:r>
      <w:r>
        <w:rPr>
          <w:w w:val="113"/>
          <w:sz w:val="18"/>
          <w:szCs w:val="18"/>
        </w:rPr>
        <w:t>tated</w:t>
      </w:r>
      <w:r>
        <w:rPr>
          <w:spacing w:val="8"/>
          <w:w w:val="113"/>
          <w:sz w:val="18"/>
          <w:szCs w:val="18"/>
        </w:rPr>
        <w:t xml:space="preserve"> </w:t>
      </w:r>
      <w:r>
        <w:rPr>
          <w:rFonts w:ascii="Batang" w:eastAsia="Batang" w:hAnsi="Batang" w:cs="Batang"/>
          <w:sz w:val="18"/>
          <w:szCs w:val="18"/>
        </w:rPr>
        <w:t>{</w:t>
      </w:r>
      <w:r>
        <w:rPr>
          <w:sz w:val="18"/>
          <w:szCs w:val="18"/>
        </w:rPr>
        <w:t>s,</w:t>
      </w:r>
      <w:r>
        <w:rPr>
          <w:spacing w:val="9"/>
          <w:sz w:val="18"/>
          <w:szCs w:val="18"/>
        </w:rPr>
        <w:t xml:space="preserve"> </w:t>
      </w:r>
      <w:r>
        <w:rPr>
          <w:w w:val="111"/>
          <w:sz w:val="18"/>
          <w:szCs w:val="18"/>
        </w:rPr>
        <w:t>t</w:t>
      </w:r>
      <w:r>
        <w:rPr>
          <w:rFonts w:ascii="Batang" w:eastAsia="Batang" w:hAnsi="Batang" w:cs="Batang"/>
          <w:w w:val="111"/>
          <w:sz w:val="18"/>
          <w:szCs w:val="18"/>
        </w:rPr>
        <w:t>}</w:t>
      </w:r>
      <w:r>
        <w:rPr>
          <w:rFonts w:ascii="Batang" w:eastAsia="Batang" w:hAnsi="Batang" w:cs="Batang"/>
          <w:spacing w:val="-11"/>
          <w:w w:val="111"/>
          <w:sz w:val="18"/>
          <w:szCs w:val="18"/>
        </w:rPr>
        <w:t xml:space="preserve"> </w:t>
      </w:r>
      <w:r>
        <w:rPr>
          <w:w w:val="111"/>
          <w:sz w:val="18"/>
          <w:szCs w:val="18"/>
        </w:rPr>
        <w:t>ne</w:t>
      </w:r>
      <w:r>
        <w:rPr>
          <w:spacing w:val="-6"/>
          <w:w w:val="111"/>
          <w:sz w:val="18"/>
          <w:szCs w:val="18"/>
        </w:rPr>
        <w:t>tw</w:t>
      </w:r>
      <w:r>
        <w:rPr>
          <w:w w:val="111"/>
          <w:sz w:val="18"/>
          <w:szCs w:val="18"/>
        </w:rPr>
        <w:t>ork,</w:t>
      </w:r>
      <w:r>
        <w:rPr>
          <w:spacing w:val="-2"/>
          <w:w w:val="111"/>
          <w:sz w:val="18"/>
          <w:szCs w:val="18"/>
        </w:rPr>
        <w:t xml:space="preserve"> </w:t>
      </w:r>
      <w:r>
        <w:rPr>
          <w:sz w:val="18"/>
          <w:szCs w:val="18"/>
        </w:rPr>
        <w:t>whi</w:t>
      </w:r>
      <w:r>
        <w:rPr>
          <w:spacing w:val="-5"/>
          <w:sz w:val="18"/>
          <w:szCs w:val="18"/>
        </w:rPr>
        <w:t>c</w:t>
      </w:r>
      <w:r>
        <w:rPr>
          <w:sz w:val="18"/>
          <w:szCs w:val="18"/>
        </w:rPr>
        <w:t>h</w:t>
      </w:r>
      <w:r>
        <w:rPr>
          <w:spacing w:val="37"/>
          <w:sz w:val="18"/>
          <w:szCs w:val="18"/>
        </w:rPr>
        <w:t xml:space="preserve"> </w:t>
      </w:r>
      <w:r>
        <w:rPr>
          <w:sz w:val="18"/>
          <w:szCs w:val="18"/>
        </w:rPr>
        <w:t>is</w:t>
      </w:r>
      <w:r>
        <w:rPr>
          <w:spacing w:val="12"/>
          <w:sz w:val="18"/>
          <w:szCs w:val="18"/>
        </w:rPr>
        <w:t xml:space="preserve"> </w:t>
      </w:r>
      <w:r>
        <w:rPr>
          <w:sz w:val="18"/>
          <w:szCs w:val="18"/>
        </w:rPr>
        <w:t>a</w:t>
      </w:r>
      <w:r>
        <w:rPr>
          <w:spacing w:val="20"/>
          <w:sz w:val="18"/>
          <w:szCs w:val="18"/>
        </w:rPr>
        <w:t xml:space="preserve"> </w:t>
      </w:r>
      <w:r>
        <w:rPr>
          <w:sz w:val="18"/>
          <w:szCs w:val="18"/>
        </w:rPr>
        <w:t>set</w:t>
      </w:r>
      <w:r>
        <w:rPr>
          <w:spacing w:val="34"/>
          <w:sz w:val="18"/>
          <w:szCs w:val="18"/>
        </w:rPr>
        <w:t xml:space="preserve"> </w:t>
      </w:r>
      <w:r>
        <w:rPr>
          <w:sz w:val="18"/>
          <w:szCs w:val="18"/>
        </w:rPr>
        <w:t>of</w:t>
      </w:r>
      <w:r>
        <w:rPr>
          <w:spacing w:val="5"/>
          <w:sz w:val="18"/>
          <w:szCs w:val="18"/>
        </w:rPr>
        <w:t xml:space="preserve"> </w:t>
      </w:r>
      <w:r>
        <w:rPr>
          <w:spacing w:val="-5"/>
          <w:sz w:val="18"/>
          <w:szCs w:val="18"/>
        </w:rPr>
        <w:t>v</w:t>
      </w:r>
      <w:r>
        <w:rPr>
          <w:sz w:val="18"/>
          <w:szCs w:val="18"/>
        </w:rPr>
        <w:t xml:space="preserve">ertexes </w:t>
      </w:r>
      <w:r>
        <w:rPr>
          <w:spacing w:val="15"/>
          <w:sz w:val="18"/>
          <w:szCs w:val="18"/>
        </w:rPr>
        <w:t xml:space="preserve"> </w:t>
      </w:r>
      <w:r>
        <w:rPr>
          <w:w w:val="82"/>
          <w:sz w:val="18"/>
          <w:szCs w:val="18"/>
        </w:rPr>
        <w:t xml:space="preserve">V </w:t>
      </w:r>
      <w:r>
        <w:rPr>
          <w:w w:val="108"/>
          <w:sz w:val="18"/>
          <w:szCs w:val="18"/>
        </w:rPr>
        <w:t>including</w:t>
      </w:r>
      <w:r>
        <w:rPr>
          <w:spacing w:val="38"/>
          <w:w w:val="108"/>
          <w:sz w:val="18"/>
          <w:szCs w:val="18"/>
        </w:rPr>
        <w:t xml:space="preserve"> </w:t>
      </w:r>
      <w:r>
        <w:rPr>
          <w:sz w:val="18"/>
          <w:szCs w:val="18"/>
        </w:rPr>
        <w:t xml:space="preserve">a </w:t>
      </w:r>
      <w:r>
        <w:rPr>
          <w:spacing w:val="8"/>
          <w:sz w:val="18"/>
          <w:szCs w:val="18"/>
        </w:rPr>
        <w:t xml:space="preserve"> </w:t>
      </w:r>
      <w:r>
        <w:rPr>
          <w:sz w:val="18"/>
          <w:szCs w:val="18"/>
        </w:rPr>
        <w:t xml:space="preserve">source </w:t>
      </w:r>
      <w:r>
        <w:rPr>
          <w:spacing w:val="29"/>
          <w:sz w:val="18"/>
          <w:szCs w:val="18"/>
        </w:rPr>
        <w:t xml:space="preserve"> </w:t>
      </w:r>
      <w:r>
        <w:rPr>
          <w:sz w:val="18"/>
          <w:szCs w:val="18"/>
        </w:rPr>
        <w:t xml:space="preserve">s </w:t>
      </w:r>
      <w:r>
        <w:rPr>
          <w:spacing w:val="11"/>
          <w:sz w:val="18"/>
          <w:szCs w:val="18"/>
        </w:rPr>
        <w:t xml:space="preserve"> </w:t>
      </w:r>
      <w:r>
        <w:rPr>
          <w:sz w:val="18"/>
          <w:szCs w:val="18"/>
        </w:rPr>
        <w:t xml:space="preserve">and </w:t>
      </w:r>
      <w:r>
        <w:rPr>
          <w:spacing w:val="33"/>
          <w:sz w:val="18"/>
          <w:szCs w:val="18"/>
        </w:rPr>
        <w:t xml:space="preserve"> </w:t>
      </w:r>
      <w:r>
        <w:rPr>
          <w:sz w:val="18"/>
          <w:szCs w:val="18"/>
        </w:rPr>
        <w:t xml:space="preserve">a </w:t>
      </w:r>
      <w:r>
        <w:rPr>
          <w:spacing w:val="8"/>
          <w:sz w:val="18"/>
          <w:szCs w:val="18"/>
        </w:rPr>
        <w:t xml:space="preserve"> </w:t>
      </w:r>
      <w:r>
        <w:rPr>
          <w:sz w:val="18"/>
          <w:szCs w:val="18"/>
        </w:rPr>
        <w:t xml:space="preserve">sink </w:t>
      </w:r>
      <w:r>
        <w:rPr>
          <w:spacing w:val="17"/>
          <w:sz w:val="18"/>
          <w:szCs w:val="18"/>
        </w:rPr>
        <w:t xml:space="preserve"> </w:t>
      </w:r>
      <w:r>
        <w:rPr>
          <w:w w:val="117"/>
          <w:sz w:val="18"/>
          <w:szCs w:val="18"/>
        </w:rPr>
        <w:t>t;</w:t>
      </w:r>
      <w:r>
        <w:rPr>
          <w:spacing w:val="33"/>
          <w:w w:val="117"/>
          <w:sz w:val="18"/>
          <w:szCs w:val="18"/>
        </w:rPr>
        <w:t xml:space="preserve"> </w:t>
      </w:r>
      <w:r>
        <w:rPr>
          <w:sz w:val="18"/>
          <w:szCs w:val="18"/>
        </w:rPr>
        <w:t xml:space="preserve">and </w:t>
      </w:r>
      <w:r>
        <w:rPr>
          <w:spacing w:val="32"/>
          <w:sz w:val="18"/>
          <w:szCs w:val="18"/>
        </w:rPr>
        <w:t xml:space="preserve"> </w:t>
      </w:r>
      <w:r>
        <w:rPr>
          <w:sz w:val="18"/>
          <w:szCs w:val="18"/>
        </w:rPr>
        <w:t xml:space="preserve">a </w:t>
      </w:r>
      <w:r>
        <w:rPr>
          <w:spacing w:val="8"/>
          <w:sz w:val="18"/>
          <w:szCs w:val="18"/>
        </w:rPr>
        <w:t xml:space="preserve"> </w:t>
      </w:r>
      <w:r>
        <w:rPr>
          <w:sz w:val="18"/>
          <w:szCs w:val="18"/>
        </w:rPr>
        <w:t xml:space="preserve">set </w:t>
      </w:r>
      <w:r>
        <w:rPr>
          <w:spacing w:val="22"/>
          <w:sz w:val="18"/>
          <w:szCs w:val="18"/>
        </w:rPr>
        <w:t xml:space="preserve"> </w:t>
      </w:r>
      <w:r>
        <w:rPr>
          <w:sz w:val="18"/>
          <w:szCs w:val="18"/>
        </w:rPr>
        <w:t>of</w:t>
      </w:r>
      <w:r>
        <w:rPr>
          <w:spacing w:val="38"/>
          <w:sz w:val="18"/>
          <w:szCs w:val="18"/>
        </w:rPr>
        <w:t xml:space="preserve"> </w:t>
      </w:r>
      <w:r>
        <w:rPr>
          <w:sz w:val="18"/>
          <w:szCs w:val="18"/>
        </w:rPr>
        <w:t xml:space="preserve">edges </w:t>
      </w:r>
      <w:r>
        <w:rPr>
          <w:spacing w:val="16"/>
          <w:sz w:val="18"/>
          <w:szCs w:val="18"/>
        </w:rPr>
        <w:t xml:space="preserve"> </w:t>
      </w:r>
      <w:r>
        <w:rPr>
          <w:sz w:val="18"/>
          <w:szCs w:val="18"/>
        </w:rPr>
        <w:t xml:space="preserve">e </w:t>
      </w:r>
      <w:r>
        <w:rPr>
          <w:spacing w:val="9"/>
          <w:sz w:val="18"/>
          <w:szCs w:val="18"/>
        </w:rPr>
        <w:t xml:space="preserve"> </w:t>
      </w:r>
      <w:r>
        <w:rPr>
          <w:rFonts w:ascii="Batang" w:eastAsia="Batang" w:hAnsi="Batang" w:cs="Batang"/>
          <w:w w:val="68"/>
          <w:sz w:val="18"/>
          <w:szCs w:val="18"/>
        </w:rPr>
        <w:t xml:space="preserve">∈ </w:t>
      </w:r>
      <w:r>
        <w:rPr>
          <w:rFonts w:ascii="Batang" w:eastAsia="Batang" w:hAnsi="Batang" w:cs="Batang"/>
          <w:spacing w:val="12"/>
          <w:w w:val="68"/>
          <w:sz w:val="18"/>
          <w:szCs w:val="18"/>
        </w:rPr>
        <w:t xml:space="preserve"> </w:t>
      </w:r>
      <w:r>
        <w:rPr>
          <w:sz w:val="18"/>
          <w:szCs w:val="18"/>
        </w:rPr>
        <w:t xml:space="preserve">E </w:t>
      </w:r>
      <w:r>
        <w:rPr>
          <w:spacing w:val="31"/>
          <w:sz w:val="18"/>
          <w:szCs w:val="18"/>
        </w:rPr>
        <w:t xml:space="preserve"> </w:t>
      </w:r>
      <w:r>
        <w:rPr>
          <w:sz w:val="18"/>
          <w:szCs w:val="18"/>
        </w:rPr>
        <w:t xml:space="preserve">with </w:t>
      </w:r>
      <w:r>
        <w:rPr>
          <w:spacing w:val="31"/>
          <w:sz w:val="18"/>
          <w:szCs w:val="18"/>
        </w:rPr>
        <w:t xml:space="preserve"> </w:t>
      </w:r>
      <w:r>
        <w:rPr>
          <w:sz w:val="18"/>
          <w:szCs w:val="18"/>
        </w:rPr>
        <w:t xml:space="preserve">their   </w:t>
      </w:r>
      <w:r>
        <w:rPr>
          <w:w w:val="109"/>
          <w:sz w:val="18"/>
          <w:szCs w:val="18"/>
        </w:rPr>
        <w:t xml:space="preserve">capacities </w:t>
      </w:r>
      <w:r>
        <w:rPr>
          <w:sz w:val="18"/>
          <w:szCs w:val="18"/>
        </w:rPr>
        <w:t xml:space="preserve">cap(e), </w:t>
      </w:r>
      <w:r>
        <w:rPr>
          <w:spacing w:val="8"/>
          <w:sz w:val="18"/>
          <w:szCs w:val="18"/>
        </w:rPr>
        <w:t xml:space="preserve"> </w:t>
      </w:r>
      <w:r>
        <w:rPr>
          <w:w w:val="110"/>
          <w:sz w:val="18"/>
          <w:szCs w:val="18"/>
        </w:rPr>
        <w:t>represe</w:t>
      </w:r>
      <w:r>
        <w:rPr>
          <w:spacing w:val="-4"/>
          <w:w w:val="110"/>
          <w:sz w:val="18"/>
          <w:szCs w:val="18"/>
        </w:rPr>
        <w:t>n</w:t>
      </w:r>
      <w:r>
        <w:rPr>
          <w:w w:val="110"/>
          <w:sz w:val="18"/>
          <w:szCs w:val="18"/>
        </w:rPr>
        <w:t>ting</w:t>
      </w:r>
      <w:r>
        <w:rPr>
          <w:spacing w:val="-3"/>
          <w:w w:val="110"/>
          <w:sz w:val="18"/>
          <w:szCs w:val="18"/>
        </w:rPr>
        <w:t xml:space="preserve"> </w:t>
      </w:r>
      <w:r>
        <w:rPr>
          <w:sz w:val="18"/>
          <w:szCs w:val="18"/>
        </w:rPr>
        <w:t>the</w:t>
      </w:r>
      <w:r>
        <w:rPr>
          <w:spacing w:val="34"/>
          <w:sz w:val="18"/>
          <w:szCs w:val="18"/>
        </w:rPr>
        <w:t xml:space="preserve"> </w:t>
      </w:r>
      <w:r>
        <w:rPr>
          <w:w w:val="111"/>
          <w:sz w:val="18"/>
          <w:szCs w:val="18"/>
        </w:rPr>
        <w:t>am</w:t>
      </w:r>
      <w:r>
        <w:rPr>
          <w:w w:val="109"/>
          <w:sz w:val="18"/>
          <w:szCs w:val="18"/>
        </w:rPr>
        <w:t>ou</w:t>
      </w:r>
      <w:r>
        <w:rPr>
          <w:spacing w:val="-5"/>
          <w:w w:val="109"/>
          <w:sz w:val="18"/>
          <w:szCs w:val="18"/>
        </w:rPr>
        <w:t>n</w:t>
      </w:r>
      <w:r>
        <w:rPr>
          <w:w w:val="143"/>
          <w:sz w:val="18"/>
          <w:szCs w:val="18"/>
        </w:rPr>
        <w:t>t</w:t>
      </w:r>
      <w:r>
        <w:rPr>
          <w:spacing w:val="-1"/>
          <w:sz w:val="18"/>
          <w:szCs w:val="18"/>
        </w:rPr>
        <w:t xml:space="preserve"> </w:t>
      </w:r>
      <w:r>
        <w:rPr>
          <w:sz w:val="18"/>
          <w:szCs w:val="18"/>
        </w:rPr>
        <w:t>of</w:t>
      </w:r>
      <w:r>
        <w:rPr>
          <w:spacing w:val="-4"/>
          <w:sz w:val="18"/>
          <w:szCs w:val="18"/>
        </w:rPr>
        <w:t xml:space="preserve"> </w:t>
      </w:r>
      <w:r>
        <w:rPr>
          <w:w w:val="119"/>
          <w:sz w:val="18"/>
          <w:szCs w:val="18"/>
        </w:rPr>
        <w:t>data</w:t>
      </w:r>
      <w:r>
        <w:rPr>
          <w:spacing w:val="-10"/>
          <w:w w:val="119"/>
          <w:sz w:val="18"/>
          <w:szCs w:val="18"/>
        </w:rPr>
        <w:t xml:space="preserve"> </w:t>
      </w:r>
      <w:r>
        <w:rPr>
          <w:sz w:val="18"/>
          <w:szCs w:val="18"/>
        </w:rPr>
        <w:t>whi</w:t>
      </w:r>
      <w:r>
        <w:rPr>
          <w:spacing w:val="-5"/>
          <w:sz w:val="18"/>
          <w:szCs w:val="18"/>
        </w:rPr>
        <w:t>c</w:t>
      </w:r>
      <w:r>
        <w:rPr>
          <w:sz w:val="18"/>
          <w:szCs w:val="18"/>
        </w:rPr>
        <w:t>h</w:t>
      </w:r>
      <w:r>
        <w:rPr>
          <w:spacing w:val="28"/>
          <w:sz w:val="18"/>
          <w:szCs w:val="18"/>
        </w:rPr>
        <w:t xml:space="preserve"> </w:t>
      </w:r>
      <w:r>
        <w:rPr>
          <w:sz w:val="18"/>
          <w:szCs w:val="18"/>
        </w:rPr>
        <w:t>can</w:t>
      </w:r>
      <w:r>
        <w:rPr>
          <w:spacing w:val="24"/>
          <w:sz w:val="18"/>
          <w:szCs w:val="18"/>
        </w:rPr>
        <w:t xml:space="preserve"> </w:t>
      </w:r>
      <w:r>
        <w:rPr>
          <w:spacing w:val="5"/>
          <w:sz w:val="18"/>
          <w:szCs w:val="18"/>
        </w:rPr>
        <w:t>b</w:t>
      </w:r>
      <w:r>
        <w:rPr>
          <w:sz w:val="18"/>
          <w:szCs w:val="18"/>
        </w:rPr>
        <w:t>e</w:t>
      </w:r>
      <w:r>
        <w:rPr>
          <w:spacing w:val="12"/>
          <w:sz w:val="18"/>
          <w:szCs w:val="18"/>
        </w:rPr>
        <w:t xml:space="preserve"> </w:t>
      </w:r>
      <w:r>
        <w:rPr>
          <w:w w:val="112"/>
          <w:sz w:val="18"/>
          <w:szCs w:val="18"/>
        </w:rPr>
        <w:t>transferred</w:t>
      </w:r>
      <w:r>
        <w:rPr>
          <w:spacing w:val="-5"/>
          <w:w w:val="112"/>
          <w:sz w:val="18"/>
          <w:szCs w:val="18"/>
        </w:rPr>
        <w:t xml:space="preserve"> </w:t>
      </w:r>
      <w:r>
        <w:rPr>
          <w:sz w:val="18"/>
          <w:szCs w:val="18"/>
        </w:rPr>
        <w:t xml:space="preserve">during </w:t>
      </w:r>
      <w:r>
        <w:rPr>
          <w:spacing w:val="6"/>
          <w:sz w:val="18"/>
          <w:szCs w:val="18"/>
        </w:rPr>
        <w:t xml:space="preserve"> </w:t>
      </w:r>
      <w:r>
        <w:rPr>
          <w:sz w:val="18"/>
          <w:szCs w:val="18"/>
        </w:rPr>
        <w:t>∆T</w:t>
      </w:r>
      <w:r>
        <w:rPr>
          <w:spacing w:val="21"/>
          <w:sz w:val="18"/>
          <w:szCs w:val="18"/>
        </w:rPr>
        <w:t xml:space="preserve"> </w:t>
      </w:r>
      <w:r>
        <w:rPr>
          <w:sz w:val="18"/>
          <w:szCs w:val="18"/>
        </w:rPr>
        <w:t>.</w:t>
      </w:r>
      <w:r>
        <w:rPr>
          <w:spacing w:val="5"/>
          <w:sz w:val="18"/>
          <w:szCs w:val="18"/>
        </w:rPr>
        <w:t xml:space="preserve"> </w:t>
      </w:r>
      <w:r>
        <w:rPr>
          <w:sz w:val="18"/>
          <w:szCs w:val="18"/>
        </w:rPr>
        <w:t>A</w:t>
      </w:r>
      <w:r>
        <w:rPr>
          <w:spacing w:val="7"/>
          <w:sz w:val="18"/>
          <w:szCs w:val="18"/>
        </w:rPr>
        <w:t xml:space="preserve"> </w:t>
      </w:r>
      <w:r>
        <w:rPr>
          <w:w w:val="109"/>
          <w:sz w:val="18"/>
          <w:szCs w:val="18"/>
        </w:rPr>
        <w:t xml:space="preserve">solution </w:t>
      </w:r>
      <w:r>
        <w:rPr>
          <w:w w:val="125"/>
          <w:sz w:val="18"/>
          <w:szCs w:val="18"/>
        </w:rPr>
        <w:t>that</w:t>
      </w:r>
      <w:r>
        <w:rPr>
          <w:spacing w:val="14"/>
          <w:w w:val="125"/>
          <w:sz w:val="18"/>
          <w:szCs w:val="18"/>
        </w:rPr>
        <w:t xml:space="preserve"> </w:t>
      </w:r>
      <w:r>
        <w:rPr>
          <w:sz w:val="18"/>
          <w:szCs w:val="18"/>
        </w:rPr>
        <w:t xml:space="preserve">assigns </w:t>
      </w:r>
      <w:r>
        <w:rPr>
          <w:spacing w:val="11"/>
          <w:sz w:val="18"/>
          <w:szCs w:val="18"/>
        </w:rPr>
        <w:t xml:space="preserve"> </w:t>
      </w:r>
      <w:r>
        <w:rPr>
          <w:sz w:val="18"/>
          <w:szCs w:val="18"/>
        </w:rPr>
        <w:t>a</w:t>
      </w:r>
      <w:r>
        <w:rPr>
          <w:spacing w:val="37"/>
          <w:sz w:val="18"/>
          <w:szCs w:val="18"/>
        </w:rPr>
        <w:t xml:space="preserve"> </w:t>
      </w:r>
      <w:r>
        <w:rPr>
          <w:w w:val="109"/>
          <w:sz w:val="18"/>
          <w:szCs w:val="18"/>
        </w:rPr>
        <w:t>non-negati</w:t>
      </w:r>
      <w:r>
        <w:rPr>
          <w:spacing w:val="-4"/>
          <w:w w:val="109"/>
          <w:sz w:val="18"/>
          <w:szCs w:val="18"/>
        </w:rPr>
        <w:t>v</w:t>
      </w:r>
      <w:r>
        <w:rPr>
          <w:w w:val="109"/>
          <w:sz w:val="18"/>
          <w:szCs w:val="18"/>
        </w:rPr>
        <w:t>e</w:t>
      </w:r>
      <w:r>
        <w:rPr>
          <w:spacing w:val="24"/>
          <w:w w:val="109"/>
          <w:sz w:val="18"/>
          <w:szCs w:val="18"/>
        </w:rPr>
        <w:t xml:space="preserve"> </w:t>
      </w:r>
      <w:r>
        <w:rPr>
          <w:sz w:val="18"/>
          <w:szCs w:val="18"/>
        </w:rPr>
        <w:t>i</w:t>
      </w:r>
      <w:r>
        <w:rPr>
          <w:spacing w:val="-5"/>
          <w:sz w:val="18"/>
          <w:szCs w:val="18"/>
        </w:rPr>
        <w:t>n</w:t>
      </w:r>
      <w:r>
        <w:rPr>
          <w:sz w:val="18"/>
          <w:szCs w:val="18"/>
        </w:rPr>
        <w:t xml:space="preserve">teger </w:t>
      </w:r>
      <w:r>
        <w:rPr>
          <w:spacing w:val="32"/>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3"/>
          <w:w w:val="111"/>
          <w:sz w:val="18"/>
          <w:szCs w:val="18"/>
        </w:rPr>
        <w:t xml:space="preserve"> </w:t>
      </w:r>
      <w:r>
        <w:rPr>
          <w:w w:val="148"/>
          <w:sz w:val="18"/>
          <w:szCs w:val="18"/>
        </w:rPr>
        <w:t>f</w:t>
      </w:r>
      <w:r>
        <w:rPr>
          <w:spacing w:val="-25"/>
          <w:sz w:val="18"/>
          <w:szCs w:val="18"/>
        </w:rPr>
        <w:t xml:space="preserve"> </w:t>
      </w:r>
      <w:r>
        <w:rPr>
          <w:sz w:val="18"/>
          <w:szCs w:val="18"/>
        </w:rPr>
        <w:t xml:space="preserve">(e) </w:t>
      </w:r>
      <w:r>
        <w:rPr>
          <w:spacing w:val="8"/>
          <w:sz w:val="18"/>
          <w:szCs w:val="18"/>
        </w:rPr>
        <w:t xml:space="preserve"> </w:t>
      </w:r>
      <w:r>
        <w:rPr>
          <w:sz w:val="18"/>
          <w:szCs w:val="18"/>
        </w:rPr>
        <w:t xml:space="preserve">to </w:t>
      </w:r>
      <w:r>
        <w:rPr>
          <w:spacing w:val="2"/>
          <w:sz w:val="18"/>
          <w:szCs w:val="18"/>
        </w:rPr>
        <w:t xml:space="preserve"> </w:t>
      </w:r>
      <w:r>
        <w:rPr>
          <w:sz w:val="18"/>
          <w:szCs w:val="18"/>
        </w:rPr>
        <w:t>ea</w:t>
      </w:r>
      <w:r>
        <w:rPr>
          <w:spacing w:val="-5"/>
          <w:sz w:val="18"/>
          <w:szCs w:val="18"/>
        </w:rPr>
        <w:t>c</w:t>
      </w:r>
      <w:r>
        <w:rPr>
          <w:sz w:val="18"/>
          <w:szCs w:val="18"/>
        </w:rPr>
        <w:t xml:space="preserve">h </w:t>
      </w:r>
      <w:r>
        <w:rPr>
          <w:spacing w:val="6"/>
          <w:sz w:val="18"/>
          <w:szCs w:val="18"/>
        </w:rPr>
        <w:t xml:space="preserve"> </w:t>
      </w:r>
      <w:r>
        <w:rPr>
          <w:sz w:val="18"/>
          <w:szCs w:val="18"/>
        </w:rPr>
        <w:t>edge</w:t>
      </w:r>
      <w:r>
        <w:rPr>
          <w:spacing w:val="42"/>
          <w:sz w:val="18"/>
          <w:szCs w:val="18"/>
        </w:rPr>
        <w:t xml:space="preserve"> </w:t>
      </w:r>
      <w:r>
        <w:rPr>
          <w:sz w:val="18"/>
          <w:szCs w:val="18"/>
        </w:rPr>
        <w:t>e</w:t>
      </w:r>
      <w:r>
        <w:rPr>
          <w:spacing w:val="26"/>
          <w:sz w:val="18"/>
          <w:szCs w:val="18"/>
        </w:rPr>
        <w:t xml:space="preserve"> </w:t>
      </w:r>
      <w:r>
        <w:rPr>
          <w:rFonts w:ascii="Batang" w:eastAsia="Batang" w:hAnsi="Batang" w:cs="Batang"/>
          <w:w w:val="68"/>
          <w:sz w:val="18"/>
          <w:szCs w:val="18"/>
        </w:rPr>
        <w:t>∈</w:t>
      </w:r>
      <w:r>
        <w:rPr>
          <w:rFonts w:ascii="Batang" w:eastAsia="Batang" w:hAnsi="Batang" w:cs="Batang"/>
          <w:spacing w:val="24"/>
          <w:w w:val="68"/>
          <w:sz w:val="18"/>
          <w:szCs w:val="18"/>
        </w:rPr>
        <w:t xml:space="preserve"> </w:t>
      </w:r>
      <w:r>
        <w:rPr>
          <w:sz w:val="18"/>
          <w:szCs w:val="18"/>
        </w:rPr>
        <w:t xml:space="preserve">E </w:t>
      </w:r>
      <w:r>
        <w:rPr>
          <w:spacing w:val="15"/>
          <w:sz w:val="18"/>
          <w:szCs w:val="18"/>
        </w:rPr>
        <w:t xml:space="preserve"> </w:t>
      </w:r>
      <w:r>
        <w:rPr>
          <w:sz w:val="18"/>
          <w:szCs w:val="18"/>
        </w:rPr>
        <w:t xml:space="preserve">can </w:t>
      </w:r>
      <w:r>
        <w:rPr>
          <w:spacing w:val="5"/>
          <w:sz w:val="18"/>
          <w:szCs w:val="18"/>
        </w:rPr>
        <w:t xml:space="preserve"> b</w:t>
      </w:r>
      <w:r>
        <w:rPr>
          <w:sz w:val="18"/>
          <w:szCs w:val="18"/>
        </w:rPr>
        <w:t>e</w:t>
      </w:r>
      <w:r>
        <w:rPr>
          <w:spacing w:val="38"/>
          <w:sz w:val="18"/>
          <w:szCs w:val="18"/>
        </w:rPr>
        <w:t xml:space="preserve"> </w:t>
      </w:r>
      <w:r>
        <w:rPr>
          <w:sz w:val="18"/>
          <w:szCs w:val="18"/>
        </w:rPr>
        <w:t xml:space="preserve">found </w:t>
      </w:r>
      <w:r>
        <w:rPr>
          <w:spacing w:val="14"/>
          <w:sz w:val="18"/>
          <w:szCs w:val="18"/>
        </w:rPr>
        <w:t xml:space="preserve"> </w:t>
      </w:r>
      <w:r>
        <w:rPr>
          <w:w w:val="109"/>
          <w:sz w:val="18"/>
          <w:szCs w:val="18"/>
        </w:rPr>
        <w:t xml:space="preserve">in </w:t>
      </w:r>
      <w:r>
        <w:rPr>
          <w:spacing w:val="5"/>
          <w:w w:val="107"/>
          <w:sz w:val="18"/>
          <w:szCs w:val="18"/>
        </w:rPr>
        <w:t>p</w:t>
      </w:r>
      <w:r>
        <w:rPr>
          <w:w w:val="107"/>
          <w:sz w:val="18"/>
          <w:szCs w:val="18"/>
        </w:rPr>
        <w:t>olyno</w:t>
      </w:r>
      <w:r>
        <w:rPr>
          <w:spacing w:val="1"/>
          <w:w w:val="107"/>
          <w:sz w:val="18"/>
          <w:szCs w:val="18"/>
        </w:rPr>
        <w:t>m</w:t>
      </w:r>
      <w:r>
        <w:rPr>
          <w:w w:val="107"/>
          <w:sz w:val="18"/>
          <w:szCs w:val="18"/>
        </w:rPr>
        <w:t>ial</w:t>
      </w:r>
      <w:r>
        <w:rPr>
          <w:spacing w:val="10"/>
          <w:w w:val="107"/>
          <w:sz w:val="18"/>
          <w:szCs w:val="18"/>
        </w:rPr>
        <w:t xml:space="preserve"> </w:t>
      </w:r>
      <w:r>
        <w:rPr>
          <w:sz w:val="18"/>
          <w:szCs w:val="18"/>
        </w:rPr>
        <w:t xml:space="preserve">time </w:t>
      </w:r>
      <w:r>
        <w:rPr>
          <w:spacing w:val="5"/>
          <w:sz w:val="18"/>
          <w:szCs w:val="18"/>
        </w:rPr>
        <w:t xml:space="preserve"> </w:t>
      </w:r>
      <w:r>
        <w:rPr>
          <w:sz w:val="18"/>
          <w:szCs w:val="18"/>
        </w:rPr>
        <w:t xml:space="preserve">with </w:t>
      </w:r>
      <w:r>
        <w:rPr>
          <w:spacing w:val="2"/>
          <w:sz w:val="18"/>
          <w:szCs w:val="18"/>
        </w:rPr>
        <w:t xml:space="preserve"> </w:t>
      </w:r>
      <w:r>
        <w:rPr>
          <w:sz w:val="18"/>
          <w:szCs w:val="18"/>
        </w:rPr>
        <w:t>kn</w:t>
      </w:r>
      <w:r>
        <w:rPr>
          <w:spacing w:val="-5"/>
          <w:sz w:val="18"/>
          <w:szCs w:val="18"/>
        </w:rPr>
        <w:t>o</w:t>
      </w:r>
      <w:r>
        <w:rPr>
          <w:sz w:val="18"/>
          <w:szCs w:val="18"/>
        </w:rPr>
        <w:t>wn</w:t>
      </w:r>
      <w:r>
        <w:rPr>
          <w:spacing w:val="44"/>
          <w:sz w:val="18"/>
          <w:szCs w:val="18"/>
        </w:rPr>
        <w:t xml:space="preserve"> </w:t>
      </w:r>
      <w:r>
        <w:rPr>
          <w:w w:val="110"/>
          <w:sz w:val="18"/>
          <w:szCs w:val="18"/>
        </w:rPr>
        <w:t>algorithms.</w:t>
      </w:r>
      <w:r>
        <w:rPr>
          <w:spacing w:val="8"/>
          <w:w w:val="110"/>
          <w:sz w:val="18"/>
          <w:szCs w:val="18"/>
        </w:rPr>
        <w:t xml:space="preserve"> </w:t>
      </w:r>
      <w:r>
        <w:rPr>
          <w:sz w:val="18"/>
          <w:szCs w:val="18"/>
        </w:rPr>
        <w:t>Here</w:t>
      </w:r>
      <w:r>
        <w:rPr>
          <w:spacing w:val="36"/>
          <w:sz w:val="18"/>
          <w:szCs w:val="18"/>
        </w:rPr>
        <w:t xml:space="preserve"> </w:t>
      </w:r>
      <w:r>
        <w:rPr>
          <w:w w:val="148"/>
          <w:sz w:val="18"/>
          <w:szCs w:val="18"/>
        </w:rPr>
        <w:t>f</w:t>
      </w:r>
      <w:r>
        <w:rPr>
          <w:spacing w:val="-25"/>
          <w:sz w:val="18"/>
          <w:szCs w:val="18"/>
        </w:rPr>
        <w:t xml:space="preserve"> </w:t>
      </w:r>
      <w:r>
        <w:rPr>
          <w:sz w:val="18"/>
          <w:szCs w:val="18"/>
        </w:rPr>
        <w:t>(e)</w:t>
      </w:r>
      <w:r>
        <w:rPr>
          <w:spacing w:val="40"/>
          <w:sz w:val="18"/>
          <w:szCs w:val="18"/>
        </w:rPr>
        <w:t xml:space="preserve"> </w:t>
      </w:r>
      <w:r>
        <w:rPr>
          <w:sz w:val="18"/>
          <w:szCs w:val="18"/>
        </w:rPr>
        <w:t>is</w:t>
      </w:r>
      <w:r>
        <w:rPr>
          <w:spacing w:val="16"/>
          <w:sz w:val="18"/>
          <w:szCs w:val="18"/>
        </w:rPr>
        <w:t xml:space="preserve"> </w:t>
      </w:r>
      <w:r>
        <w:rPr>
          <w:w w:val="110"/>
          <w:sz w:val="18"/>
          <w:szCs w:val="18"/>
        </w:rPr>
        <w:t>underst</w:t>
      </w:r>
      <w:r>
        <w:rPr>
          <w:spacing w:val="7"/>
          <w:w w:val="110"/>
          <w:sz w:val="18"/>
          <w:szCs w:val="18"/>
        </w:rPr>
        <w:t>o</w:t>
      </w:r>
      <w:r>
        <w:rPr>
          <w:spacing w:val="5"/>
          <w:w w:val="110"/>
          <w:sz w:val="18"/>
          <w:szCs w:val="18"/>
        </w:rPr>
        <w:t>o</w:t>
      </w:r>
      <w:r>
        <w:rPr>
          <w:w w:val="110"/>
          <w:sz w:val="18"/>
          <w:szCs w:val="18"/>
        </w:rPr>
        <w:t>d</w:t>
      </w:r>
      <w:r>
        <w:rPr>
          <w:spacing w:val="14"/>
          <w:w w:val="110"/>
          <w:sz w:val="18"/>
          <w:szCs w:val="18"/>
        </w:rPr>
        <w:t xml:space="preserve"> </w:t>
      </w:r>
      <w:r>
        <w:rPr>
          <w:sz w:val="18"/>
          <w:szCs w:val="18"/>
        </w:rPr>
        <w:t>as</w:t>
      </w:r>
      <w:r>
        <w:rPr>
          <w:spacing w:val="25"/>
          <w:sz w:val="18"/>
          <w:szCs w:val="18"/>
        </w:rPr>
        <w:t xml:space="preserve"> </w:t>
      </w:r>
      <w:r>
        <w:rPr>
          <w:sz w:val="18"/>
          <w:szCs w:val="18"/>
        </w:rPr>
        <w:t>an</w:t>
      </w:r>
      <w:r>
        <w:rPr>
          <w:spacing w:val="36"/>
          <w:sz w:val="18"/>
          <w:szCs w:val="18"/>
        </w:rPr>
        <w:t xml:space="preserve"> </w:t>
      </w:r>
      <w:r>
        <w:rPr>
          <w:w w:val="114"/>
          <w:sz w:val="18"/>
          <w:szCs w:val="18"/>
        </w:rPr>
        <w:t>actual</w:t>
      </w:r>
      <w:r>
        <w:rPr>
          <w:spacing w:val="7"/>
          <w:w w:val="114"/>
          <w:sz w:val="18"/>
          <w:szCs w:val="18"/>
        </w:rPr>
        <w:t xml:space="preserve"> </w:t>
      </w:r>
      <w:r>
        <w:rPr>
          <w:w w:val="110"/>
          <w:sz w:val="18"/>
          <w:szCs w:val="18"/>
        </w:rPr>
        <w:t>amou</w:t>
      </w:r>
      <w:r>
        <w:rPr>
          <w:spacing w:val="-4"/>
          <w:w w:val="110"/>
          <w:sz w:val="18"/>
          <w:szCs w:val="18"/>
        </w:rPr>
        <w:t>n</w:t>
      </w:r>
      <w:r>
        <w:rPr>
          <w:w w:val="143"/>
          <w:sz w:val="18"/>
          <w:szCs w:val="18"/>
        </w:rPr>
        <w:t xml:space="preserve">t </w:t>
      </w:r>
      <w:r>
        <w:rPr>
          <w:sz w:val="18"/>
          <w:szCs w:val="18"/>
        </w:rPr>
        <w:t>of</w:t>
      </w:r>
      <w:r>
        <w:rPr>
          <w:spacing w:val="14"/>
          <w:sz w:val="18"/>
          <w:szCs w:val="18"/>
        </w:rPr>
        <w:t xml:space="preserve"> </w:t>
      </w:r>
      <w:r>
        <w:rPr>
          <w:w w:val="119"/>
          <w:sz w:val="18"/>
          <w:szCs w:val="18"/>
        </w:rPr>
        <w:t>data</w:t>
      </w:r>
      <w:r>
        <w:rPr>
          <w:spacing w:val="8"/>
          <w:w w:val="119"/>
          <w:sz w:val="18"/>
          <w:szCs w:val="18"/>
        </w:rPr>
        <w:t xml:space="preserve"> </w:t>
      </w:r>
      <w:r>
        <w:rPr>
          <w:sz w:val="18"/>
          <w:szCs w:val="18"/>
        </w:rPr>
        <w:t>to</w:t>
      </w:r>
      <w:r>
        <w:rPr>
          <w:spacing w:val="39"/>
          <w:sz w:val="18"/>
          <w:szCs w:val="18"/>
        </w:rPr>
        <w:t xml:space="preserve"> </w:t>
      </w:r>
      <w:r>
        <w:rPr>
          <w:spacing w:val="5"/>
          <w:sz w:val="18"/>
          <w:szCs w:val="18"/>
        </w:rPr>
        <w:t>b</w:t>
      </w:r>
      <w:r>
        <w:rPr>
          <w:sz w:val="18"/>
          <w:szCs w:val="18"/>
        </w:rPr>
        <w:t>e</w:t>
      </w:r>
      <w:r>
        <w:rPr>
          <w:spacing w:val="30"/>
          <w:sz w:val="18"/>
          <w:szCs w:val="18"/>
        </w:rPr>
        <w:t xml:space="preserve"> </w:t>
      </w:r>
      <w:r>
        <w:rPr>
          <w:w w:val="112"/>
          <w:sz w:val="18"/>
          <w:szCs w:val="18"/>
        </w:rPr>
        <w:t>transferred</w:t>
      </w:r>
      <w:r>
        <w:rPr>
          <w:spacing w:val="12"/>
          <w:w w:val="112"/>
          <w:sz w:val="18"/>
          <w:szCs w:val="18"/>
        </w:rPr>
        <w:t xml:space="preserve"> </w:t>
      </w:r>
      <w:proofErr w:type="gramStart"/>
      <w:r>
        <w:rPr>
          <w:sz w:val="18"/>
          <w:szCs w:val="18"/>
        </w:rPr>
        <w:t xml:space="preserve">within </w:t>
      </w:r>
      <w:r>
        <w:rPr>
          <w:spacing w:val="23"/>
          <w:sz w:val="18"/>
          <w:szCs w:val="18"/>
        </w:rPr>
        <w:t xml:space="preserve"> </w:t>
      </w:r>
      <w:r>
        <w:rPr>
          <w:sz w:val="18"/>
          <w:szCs w:val="18"/>
        </w:rPr>
        <w:t>∆</w:t>
      </w:r>
      <w:proofErr w:type="gramEnd"/>
      <w:r>
        <w:rPr>
          <w:sz w:val="18"/>
          <w:szCs w:val="18"/>
        </w:rPr>
        <w:t>T</w:t>
      </w:r>
      <w:r>
        <w:rPr>
          <w:spacing w:val="21"/>
          <w:sz w:val="18"/>
          <w:szCs w:val="18"/>
        </w:rPr>
        <w:t xml:space="preserve"> </w:t>
      </w:r>
      <w:r>
        <w:rPr>
          <w:w w:val="113"/>
          <w:sz w:val="18"/>
          <w:szCs w:val="18"/>
        </w:rPr>
        <w:t>.</w:t>
      </w:r>
    </w:p>
    <w:p w:rsidR="00C45AA3" w:rsidRDefault="00C45AA3">
      <w:pPr>
        <w:spacing w:before="16" w:line="200" w:lineRule="exact"/>
      </w:pPr>
    </w:p>
    <w:p w:rsidR="00C45AA3" w:rsidRDefault="00DC4C15">
      <w:pPr>
        <w:spacing w:before="26"/>
        <w:ind w:left="120" w:right="6871"/>
        <w:jc w:val="both"/>
        <w:rPr>
          <w:sz w:val="18"/>
          <w:szCs w:val="18"/>
        </w:rPr>
      </w:pPr>
      <w:r>
        <w:rPr>
          <w:sz w:val="18"/>
          <w:szCs w:val="18"/>
        </w:rPr>
        <w:t>3.1</w:t>
      </w:r>
      <w:r>
        <w:rPr>
          <w:spacing w:val="31"/>
          <w:sz w:val="18"/>
          <w:szCs w:val="18"/>
        </w:rPr>
        <w:t xml:space="preserve"> </w:t>
      </w:r>
      <w:r>
        <w:rPr>
          <w:w w:val="117"/>
          <w:sz w:val="18"/>
          <w:szCs w:val="18"/>
        </w:rPr>
        <w:t>Input</w:t>
      </w:r>
      <w:r>
        <w:rPr>
          <w:spacing w:val="9"/>
          <w:w w:val="117"/>
          <w:sz w:val="18"/>
          <w:szCs w:val="18"/>
        </w:rPr>
        <w:t xml:space="preserve"> </w:t>
      </w:r>
      <w:r>
        <w:rPr>
          <w:sz w:val="18"/>
          <w:szCs w:val="18"/>
        </w:rPr>
        <w:t>fl</w:t>
      </w:r>
      <w:r>
        <w:rPr>
          <w:spacing w:val="-5"/>
          <w:sz w:val="18"/>
          <w:szCs w:val="18"/>
        </w:rPr>
        <w:t>o</w:t>
      </w:r>
      <w:r>
        <w:rPr>
          <w:sz w:val="18"/>
          <w:szCs w:val="18"/>
        </w:rPr>
        <w:t>w</w:t>
      </w:r>
      <w:r>
        <w:rPr>
          <w:spacing w:val="13"/>
          <w:sz w:val="18"/>
          <w:szCs w:val="18"/>
        </w:rPr>
        <w:t xml:space="preserve"> </w:t>
      </w:r>
      <w:r>
        <w:rPr>
          <w:w w:val="110"/>
          <w:sz w:val="18"/>
          <w:szCs w:val="18"/>
        </w:rPr>
        <w:t>planning</w:t>
      </w:r>
    </w:p>
    <w:p w:rsidR="00C45AA3" w:rsidRDefault="00C45AA3">
      <w:pPr>
        <w:spacing w:before="6" w:line="220" w:lineRule="exact"/>
        <w:rPr>
          <w:sz w:val="22"/>
          <w:szCs w:val="22"/>
        </w:rPr>
      </w:pPr>
    </w:p>
    <w:p w:rsidR="00C45AA3" w:rsidRDefault="00DC4C15">
      <w:pPr>
        <w:spacing w:line="244" w:lineRule="auto"/>
        <w:ind w:left="120" w:right="1832"/>
        <w:jc w:val="both"/>
        <w:rPr>
          <w:sz w:val="18"/>
          <w:szCs w:val="18"/>
        </w:rPr>
      </w:pPr>
      <w:r>
        <w:rPr>
          <w:sz w:val="18"/>
          <w:szCs w:val="18"/>
        </w:rPr>
        <w:t xml:space="preserve">In </w:t>
      </w:r>
      <w:r>
        <w:rPr>
          <w:spacing w:val="7"/>
          <w:sz w:val="18"/>
          <w:szCs w:val="18"/>
        </w:rPr>
        <w:t xml:space="preserve"> </w:t>
      </w:r>
      <w:r>
        <w:rPr>
          <w:sz w:val="18"/>
          <w:szCs w:val="18"/>
        </w:rPr>
        <w:t xml:space="preserve">order </w:t>
      </w:r>
      <w:r>
        <w:rPr>
          <w:spacing w:val="27"/>
          <w:sz w:val="18"/>
          <w:szCs w:val="18"/>
        </w:rPr>
        <w:t xml:space="preserve"> </w:t>
      </w:r>
      <w:r>
        <w:rPr>
          <w:sz w:val="18"/>
          <w:szCs w:val="18"/>
        </w:rPr>
        <w:t xml:space="preserve">to </w:t>
      </w:r>
      <w:r>
        <w:rPr>
          <w:spacing w:val="11"/>
          <w:sz w:val="18"/>
          <w:szCs w:val="18"/>
        </w:rPr>
        <w:t xml:space="preserve"> </w:t>
      </w:r>
      <w:r>
        <w:rPr>
          <w:w w:val="112"/>
          <w:sz w:val="18"/>
          <w:szCs w:val="18"/>
        </w:rPr>
        <w:t>transform</w:t>
      </w:r>
      <w:r>
        <w:rPr>
          <w:spacing w:val="30"/>
          <w:w w:val="112"/>
          <w:sz w:val="18"/>
          <w:szCs w:val="18"/>
        </w:rPr>
        <w:t xml:space="preserve"> </w:t>
      </w:r>
      <w:r>
        <w:rPr>
          <w:sz w:val="18"/>
          <w:szCs w:val="18"/>
        </w:rPr>
        <w:t xml:space="preserve">a </w:t>
      </w:r>
      <w:r>
        <w:rPr>
          <w:spacing w:val="1"/>
          <w:sz w:val="18"/>
          <w:szCs w:val="18"/>
        </w:rPr>
        <w:t xml:space="preserve"> </w:t>
      </w:r>
      <w:r>
        <w:rPr>
          <w:sz w:val="18"/>
          <w:szCs w:val="18"/>
        </w:rPr>
        <w:t>gi</w:t>
      </w:r>
      <w:r>
        <w:rPr>
          <w:spacing w:val="-5"/>
          <w:sz w:val="18"/>
          <w:szCs w:val="18"/>
        </w:rPr>
        <w:t>v</w:t>
      </w:r>
      <w:r>
        <w:rPr>
          <w:sz w:val="18"/>
          <w:szCs w:val="18"/>
        </w:rPr>
        <w:t xml:space="preserve">en </w:t>
      </w:r>
      <w:r>
        <w:rPr>
          <w:spacing w:val="12"/>
          <w:sz w:val="18"/>
          <w:szCs w:val="18"/>
        </w:rPr>
        <w:t xml:space="preserve"> </w:t>
      </w:r>
      <w:r>
        <w:rPr>
          <w:sz w:val="18"/>
          <w:szCs w:val="18"/>
        </w:rPr>
        <w:t xml:space="preserve">graph </w:t>
      </w:r>
      <w:r>
        <w:rPr>
          <w:spacing w:val="39"/>
          <w:sz w:val="18"/>
          <w:szCs w:val="18"/>
        </w:rPr>
        <w:t xml:space="preserve"> </w:t>
      </w:r>
      <w:r>
        <w:rPr>
          <w:sz w:val="18"/>
          <w:szCs w:val="18"/>
        </w:rPr>
        <w:t>of</w:t>
      </w:r>
      <w:r>
        <w:rPr>
          <w:spacing w:val="31"/>
          <w:sz w:val="18"/>
          <w:szCs w:val="18"/>
        </w:rPr>
        <w:t xml:space="preserve"> </w:t>
      </w:r>
      <w:r>
        <w:rPr>
          <w:sz w:val="18"/>
          <w:szCs w:val="18"/>
        </w:rPr>
        <w:t xml:space="preserve">a </w:t>
      </w:r>
      <w:r>
        <w:rPr>
          <w:spacing w:val="1"/>
          <w:sz w:val="18"/>
          <w:szCs w:val="18"/>
        </w:rPr>
        <w:t xml:space="preserve"> </w:t>
      </w:r>
      <w:r>
        <w:rPr>
          <w:sz w:val="18"/>
          <w:szCs w:val="18"/>
        </w:rPr>
        <w:t xml:space="preserve">Grid </w:t>
      </w:r>
      <w:r>
        <w:rPr>
          <w:spacing w:val="29"/>
          <w:sz w:val="18"/>
          <w:szCs w:val="18"/>
        </w:rPr>
        <w:t xml:space="preserve"> </w:t>
      </w:r>
      <w:r>
        <w:rPr>
          <w:sz w:val="18"/>
          <w:szCs w:val="18"/>
        </w:rPr>
        <w:t>i</w:t>
      </w:r>
      <w:r>
        <w:rPr>
          <w:spacing w:val="-5"/>
          <w:sz w:val="18"/>
          <w:szCs w:val="18"/>
        </w:rPr>
        <w:t>n</w:t>
      </w:r>
      <w:r>
        <w:rPr>
          <w:sz w:val="18"/>
          <w:szCs w:val="18"/>
        </w:rPr>
        <w:t xml:space="preserve">to </w:t>
      </w:r>
      <w:r>
        <w:rPr>
          <w:spacing w:val="24"/>
          <w:sz w:val="18"/>
          <w:szCs w:val="18"/>
        </w:rPr>
        <w:t xml:space="preserve"> </w:t>
      </w:r>
      <w:r>
        <w:rPr>
          <w:sz w:val="18"/>
          <w:szCs w:val="18"/>
        </w:rPr>
        <w:t xml:space="preserve">a </w:t>
      </w:r>
      <w:r>
        <w:rPr>
          <w:spacing w:val="1"/>
          <w:sz w:val="18"/>
          <w:szCs w:val="18"/>
        </w:rPr>
        <w:t xml:space="preserve"> </w:t>
      </w:r>
      <w:r>
        <w:rPr>
          <w:w w:val="112"/>
          <w:sz w:val="18"/>
          <w:szCs w:val="18"/>
        </w:rPr>
        <w:t>capacitat</w:t>
      </w:r>
      <w:r>
        <w:rPr>
          <w:spacing w:val="1"/>
          <w:w w:val="112"/>
          <w:sz w:val="18"/>
          <w:szCs w:val="18"/>
        </w:rPr>
        <w:t>e</w:t>
      </w:r>
      <w:r>
        <w:rPr>
          <w:w w:val="112"/>
          <w:sz w:val="18"/>
          <w:szCs w:val="18"/>
        </w:rPr>
        <w:t>d</w:t>
      </w:r>
      <w:r>
        <w:rPr>
          <w:spacing w:val="37"/>
          <w:w w:val="112"/>
          <w:sz w:val="18"/>
          <w:szCs w:val="18"/>
        </w:rPr>
        <w:t xml:space="preserve"> </w:t>
      </w:r>
      <w:r>
        <w:rPr>
          <w:rFonts w:ascii="Batang" w:eastAsia="Batang" w:hAnsi="Batang" w:cs="Batang"/>
          <w:sz w:val="18"/>
          <w:szCs w:val="18"/>
        </w:rPr>
        <w:t>{</w:t>
      </w:r>
      <w:r>
        <w:rPr>
          <w:sz w:val="18"/>
          <w:szCs w:val="18"/>
        </w:rPr>
        <w:t>s,</w:t>
      </w:r>
      <w:r>
        <w:rPr>
          <w:spacing w:val="9"/>
          <w:sz w:val="18"/>
          <w:szCs w:val="18"/>
        </w:rPr>
        <w:t xml:space="preserve"> </w:t>
      </w:r>
      <w:r>
        <w:rPr>
          <w:w w:val="109"/>
          <w:sz w:val="18"/>
          <w:szCs w:val="18"/>
        </w:rPr>
        <w:t>t</w:t>
      </w:r>
      <w:r>
        <w:rPr>
          <w:rFonts w:ascii="Batang" w:eastAsia="Batang" w:hAnsi="Batang" w:cs="Batang"/>
          <w:w w:val="109"/>
          <w:sz w:val="18"/>
          <w:szCs w:val="18"/>
        </w:rPr>
        <w:t>}</w:t>
      </w:r>
      <w:r>
        <w:rPr>
          <w:rFonts w:ascii="Batang" w:eastAsia="Batang" w:hAnsi="Batang" w:cs="Batang"/>
          <w:spacing w:val="19"/>
          <w:w w:val="109"/>
          <w:sz w:val="18"/>
          <w:szCs w:val="18"/>
        </w:rPr>
        <w:t xml:space="preserve"> </w:t>
      </w:r>
      <w:r>
        <w:rPr>
          <w:w w:val="109"/>
          <w:sz w:val="18"/>
          <w:szCs w:val="18"/>
        </w:rPr>
        <w:t>ne</w:t>
      </w:r>
      <w:r>
        <w:rPr>
          <w:spacing w:val="-5"/>
          <w:w w:val="109"/>
          <w:sz w:val="18"/>
          <w:szCs w:val="18"/>
        </w:rPr>
        <w:t>tw</w:t>
      </w:r>
      <w:r>
        <w:rPr>
          <w:w w:val="109"/>
          <w:sz w:val="18"/>
          <w:szCs w:val="18"/>
        </w:rPr>
        <w:t>ork</w:t>
      </w:r>
      <w:r>
        <w:rPr>
          <w:spacing w:val="35"/>
          <w:w w:val="109"/>
          <w:sz w:val="18"/>
          <w:szCs w:val="18"/>
        </w:rPr>
        <w:t xml:space="preserve"> </w:t>
      </w:r>
      <w:r>
        <w:rPr>
          <w:w w:val="109"/>
          <w:sz w:val="18"/>
          <w:szCs w:val="18"/>
        </w:rPr>
        <w:t xml:space="preserve">for </w:t>
      </w:r>
      <w:r>
        <w:rPr>
          <w:sz w:val="18"/>
          <w:szCs w:val="18"/>
        </w:rPr>
        <w:t>an</w:t>
      </w:r>
      <w:r>
        <w:rPr>
          <w:spacing w:val="42"/>
          <w:sz w:val="18"/>
          <w:szCs w:val="18"/>
        </w:rPr>
        <w:t xml:space="preserve"> </w:t>
      </w:r>
      <w:r>
        <w:rPr>
          <w:w w:val="114"/>
          <w:sz w:val="18"/>
          <w:szCs w:val="18"/>
        </w:rPr>
        <w:t>input</w:t>
      </w:r>
      <w:r>
        <w:rPr>
          <w:spacing w:val="20"/>
          <w:w w:val="114"/>
          <w:sz w:val="18"/>
          <w:szCs w:val="18"/>
        </w:rPr>
        <w:t xml:space="preserve"> </w:t>
      </w:r>
      <w:r>
        <w:rPr>
          <w:w w:val="114"/>
          <w:sz w:val="18"/>
          <w:szCs w:val="18"/>
        </w:rPr>
        <w:t>transfer</w:t>
      </w:r>
      <w:r>
        <w:rPr>
          <w:spacing w:val="6"/>
          <w:w w:val="114"/>
          <w:sz w:val="18"/>
          <w:szCs w:val="18"/>
        </w:rPr>
        <w:t xml:space="preserve"> </w:t>
      </w:r>
      <w:r>
        <w:rPr>
          <w:sz w:val="18"/>
          <w:szCs w:val="18"/>
        </w:rPr>
        <w:t xml:space="preserve">problem </w:t>
      </w:r>
      <w:r>
        <w:rPr>
          <w:spacing w:val="28"/>
          <w:sz w:val="18"/>
          <w:szCs w:val="18"/>
        </w:rPr>
        <w:t xml:space="preserve"> </w:t>
      </w:r>
      <w:r>
        <w:rPr>
          <w:sz w:val="18"/>
          <w:szCs w:val="18"/>
        </w:rPr>
        <w:t>(see</w:t>
      </w:r>
      <w:r>
        <w:rPr>
          <w:spacing w:val="35"/>
          <w:sz w:val="18"/>
          <w:szCs w:val="18"/>
        </w:rPr>
        <w:t xml:space="preserve"> </w:t>
      </w:r>
      <w:r>
        <w:rPr>
          <w:sz w:val="18"/>
          <w:szCs w:val="18"/>
        </w:rPr>
        <w:t xml:space="preserve">Figure </w:t>
      </w:r>
      <w:r>
        <w:rPr>
          <w:spacing w:val="20"/>
          <w:sz w:val="18"/>
          <w:szCs w:val="18"/>
        </w:rPr>
        <w:t xml:space="preserve"> </w:t>
      </w:r>
      <w:r>
        <w:rPr>
          <w:sz w:val="18"/>
          <w:szCs w:val="18"/>
        </w:rPr>
        <w:t>1)</w:t>
      </w:r>
      <w:r>
        <w:rPr>
          <w:spacing w:val="31"/>
          <w:sz w:val="18"/>
          <w:szCs w:val="18"/>
        </w:rPr>
        <w:t xml:space="preserve"> </w:t>
      </w:r>
      <w:r>
        <w:rPr>
          <w:spacing w:val="-5"/>
          <w:sz w:val="18"/>
          <w:szCs w:val="18"/>
        </w:rPr>
        <w:t>w</w:t>
      </w:r>
      <w:r>
        <w:rPr>
          <w:sz w:val="18"/>
          <w:szCs w:val="18"/>
        </w:rPr>
        <w:t>e</w:t>
      </w:r>
      <w:r>
        <w:rPr>
          <w:spacing w:val="22"/>
          <w:sz w:val="18"/>
          <w:szCs w:val="18"/>
        </w:rPr>
        <w:t xml:space="preserve"> </w:t>
      </w:r>
      <w:r>
        <w:rPr>
          <w:sz w:val="18"/>
          <w:szCs w:val="18"/>
        </w:rPr>
        <w:t xml:space="preserve">add </w:t>
      </w:r>
      <w:r>
        <w:rPr>
          <w:spacing w:val="9"/>
          <w:sz w:val="18"/>
          <w:szCs w:val="18"/>
        </w:rPr>
        <w:t xml:space="preserve"> </w:t>
      </w:r>
      <w:r>
        <w:rPr>
          <w:spacing w:val="-5"/>
          <w:w w:val="143"/>
          <w:sz w:val="18"/>
          <w:szCs w:val="18"/>
        </w:rPr>
        <w:t>t</w:t>
      </w:r>
      <w:r>
        <w:rPr>
          <w:spacing w:val="-5"/>
          <w:w w:val="102"/>
          <w:sz w:val="18"/>
          <w:szCs w:val="18"/>
        </w:rPr>
        <w:t>w</w:t>
      </w:r>
      <w:r>
        <w:rPr>
          <w:w w:val="102"/>
          <w:sz w:val="18"/>
          <w:szCs w:val="18"/>
        </w:rPr>
        <w:t>o</w:t>
      </w:r>
      <w:r>
        <w:rPr>
          <w:spacing w:val="18"/>
          <w:sz w:val="18"/>
          <w:szCs w:val="18"/>
        </w:rPr>
        <w:t xml:space="preserve"> </w:t>
      </w:r>
      <w:r>
        <w:rPr>
          <w:w w:val="109"/>
          <w:sz w:val="18"/>
          <w:szCs w:val="18"/>
        </w:rPr>
        <w:t>dum</w:t>
      </w:r>
      <w:r>
        <w:rPr>
          <w:spacing w:val="-4"/>
          <w:w w:val="109"/>
          <w:sz w:val="18"/>
          <w:szCs w:val="18"/>
        </w:rPr>
        <w:t>m</w:t>
      </w:r>
      <w:r>
        <w:rPr>
          <w:w w:val="109"/>
          <w:sz w:val="18"/>
          <w:szCs w:val="18"/>
        </w:rPr>
        <w:t>y</w:t>
      </w:r>
      <w:r>
        <w:rPr>
          <w:spacing w:val="22"/>
          <w:w w:val="109"/>
          <w:sz w:val="18"/>
          <w:szCs w:val="18"/>
        </w:rPr>
        <w:t xml:space="preserve"> </w:t>
      </w:r>
      <w:r>
        <w:rPr>
          <w:spacing w:val="-5"/>
          <w:w w:val="109"/>
          <w:sz w:val="18"/>
          <w:szCs w:val="18"/>
        </w:rPr>
        <w:t>v</w:t>
      </w:r>
      <w:r>
        <w:rPr>
          <w:w w:val="109"/>
          <w:sz w:val="18"/>
          <w:szCs w:val="18"/>
        </w:rPr>
        <w:t>ertexes:</w:t>
      </w:r>
      <w:r>
        <w:rPr>
          <w:spacing w:val="13"/>
          <w:w w:val="109"/>
          <w:sz w:val="18"/>
          <w:szCs w:val="18"/>
        </w:rPr>
        <w:t xml:space="preserve"> </w:t>
      </w:r>
      <w:r>
        <w:rPr>
          <w:sz w:val="18"/>
          <w:szCs w:val="18"/>
        </w:rPr>
        <w:t>a</w:t>
      </w:r>
      <w:r>
        <w:rPr>
          <w:spacing w:val="30"/>
          <w:sz w:val="18"/>
          <w:szCs w:val="18"/>
        </w:rPr>
        <w:t xml:space="preserve"> </w:t>
      </w:r>
      <w:r>
        <w:rPr>
          <w:sz w:val="18"/>
          <w:szCs w:val="18"/>
        </w:rPr>
        <w:t xml:space="preserve">source </w:t>
      </w:r>
      <w:r>
        <w:rPr>
          <w:spacing w:val="6"/>
          <w:sz w:val="18"/>
          <w:szCs w:val="18"/>
        </w:rPr>
        <w:t xml:space="preserve"> </w:t>
      </w:r>
      <w:r>
        <w:rPr>
          <w:sz w:val="18"/>
          <w:szCs w:val="18"/>
        </w:rPr>
        <w:t>s</w:t>
      </w:r>
      <w:r>
        <w:rPr>
          <w:spacing w:val="33"/>
          <w:sz w:val="18"/>
          <w:szCs w:val="18"/>
        </w:rPr>
        <w:t xml:space="preserve"> </w:t>
      </w:r>
      <w:r>
        <w:rPr>
          <w:w w:val="114"/>
          <w:sz w:val="18"/>
          <w:szCs w:val="18"/>
        </w:rPr>
        <w:t xml:space="preserve">and </w:t>
      </w:r>
      <w:r>
        <w:rPr>
          <w:sz w:val="18"/>
          <w:szCs w:val="18"/>
        </w:rPr>
        <w:t>a</w:t>
      </w:r>
      <w:r>
        <w:rPr>
          <w:spacing w:val="41"/>
          <w:sz w:val="18"/>
          <w:szCs w:val="18"/>
        </w:rPr>
        <w:t xml:space="preserve"> </w:t>
      </w:r>
      <w:r>
        <w:rPr>
          <w:sz w:val="18"/>
          <w:szCs w:val="18"/>
        </w:rPr>
        <w:t xml:space="preserve">sink </w:t>
      </w:r>
      <w:r>
        <w:rPr>
          <w:spacing w:val="6"/>
          <w:sz w:val="18"/>
          <w:szCs w:val="18"/>
        </w:rPr>
        <w:t xml:space="preserve"> </w:t>
      </w:r>
      <w:r>
        <w:rPr>
          <w:w w:val="123"/>
          <w:sz w:val="18"/>
          <w:szCs w:val="18"/>
        </w:rPr>
        <w:t>t.</w:t>
      </w:r>
      <w:r>
        <w:rPr>
          <w:spacing w:val="19"/>
          <w:w w:val="123"/>
          <w:sz w:val="18"/>
          <w:szCs w:val="18"/>
        </w:rPr>
        <w:t xml:space="preserve"> </w:t>
      </w:r>
      <w:r>
        <w:rPr>
          <w:sz w:val="18"/>
          <w:szCs w:val="18"/>
        </w:rPr>
        <w:t xml:space="preserve">Next </w:t>
      </w:r>
      <w:r>
        <w:rPr>
          <w:spacing w:val="22"/>
          <w:sz w:val="18"/>
          <w:szCs w:val="18"/>
        </w:rPr>
        <w:t xml:space="preserve"> </w:t>
      </w:r>
      <w:r>
        <w:rPr>
          <w:spacing w:val="-5"/>
          <w:sz w:val="18"/>
          <w:szCs w:val="18"/>
        </w:rPr>
        <w:t>w</w:t>
      </w:r>
      <w:r>
        <w:rPr>
          <w:sz w:val="18"/>
          <w:szCs w:val="18"/>
        </w:rPr>
        <w:t>e</w:t>
      </w:r>
      <w:r>
        <w:rPr>
          <w:spacing w:val="33"/>
          <w:sz w:val="18"/>
          <w:szCs w:val="18"/>
        </w:rPr>
        <w:t xml:space="preserve"> </w:t>
      </w:r>
      <w:r>
        <w:rPr>
          <w:sz w:val="18"/>
          <w:szCs w:val="18"/>
        </w:rPr>
        <w:t xml:space="preserve">add </w:t>
      </w:r>
      <w:r>
        <w:rPr>
          <w:spacing w:val="21"/>
          <w:sz w:val="18"/>
          <w:szCs w:val="18"/>
        </w:rPr>
        <w:t xml:space="preserve"> </w:t>
      </w:r>
      <w:r>
        <w:rPr>
          <w:w w:val="110"/>
          <w:sz w:val="18"/>
          <w:szCs w:val="18"/>
        </w:rPr>
        <w:t>dum</w:t>
      </w:r>
      <w:r>
        <w:rPr>
          <w:spacing w:val="-5"/>
          <w:w w:val="110"/>
          <w:sz w:val="18"/>
          <w:szCs w:val="18"/>
        </w:rPr>
        <w:t>m</w:t>
      </w:r>
      <w:r>
        <w:rPr>
          <w:w w:val="110"/>
          <w:sz w:val="18"/>
          <w:szCs w:val="18"/>
        </w:rPr>
        <w:t>y</w:t>
      </w:r>
      <w:r>
        <w:rPr>
          <w:spacing w:val="27"/>
          <w:w w:val="110"/>
          <w:sz w:val="18"/>
          <w:szCs w:val="18"/>
        </w:rPr>
        <w:t xml:space="preserve"> </w:t>
      </w:r>
      <w:r>
        <w:rPr>
          <w:sz w:val="18"/>
          <w:szCs w:val="18"/>
        </w:rPr>
        <w:t xml:space="preserve">edges </w:t>
      </w:r>
      <w:r>
        <w:rPr>
          <w:spacing w:val="5"/>
          <w:sz w:val="18"/>
          <w:szCs w:val="18"/>
        </w:rPr>
        <w:t xml:space="preserve"> </w:t>
      </w:r>
      <w:r>
        <w:rPr>
          <w:w w:val="117"/>
          <w:sz w:val="18"/>
          <w:szCs w:val="18"/>
        </w:rPr>
        <w:t>d</w:t>
      </w:r>
      <w:proofErr w:type="spellStart"/>
      <w:r>
        <w:rPr>
          <w:w w:val="117"/>
          <w:position w:val="-3"/>
          <w:sz w:val="14"/>
          <w:szCs w:val="14"/>
        </w:rPr>
        <w:t>i</w:t>
      </w:r>
      <w:proofErr w:type="spellEnd"/>
      <w:r>
        <w:rPr>
          <w:w w:val="117"/>
          <w:position w:val="-3"/>
          <w:sz w:val="14"/>
          <w:szCs w:val="14"/>
        </w:rPr>
        <w:t xml:space="preserve"> </w:t>
      </w:r>
      <w:r>
        <w:rPr>
          <w:spacing w:val="1"/>
          <w:w w:val="117"/>
          <w:position w:val="-3"/>
          <w:sz w:val="14"/>
          <w:szCs w:val="14"/>
        </w:rPr>
        <w:t xml:space="preserve"> </w:t>
      </w:r>
      <w:r>
        <w:rPr>
          <w:rFonts w:ascii="Batang" w:eastAsia="Batang" w:hAnsi="Batang" w:cs="Batang"/>
          <w:w w:val="68"/>
          <w:sz w:val="18"/>
          <w:szCs w:val="18"/>
        </w:rPr>
        <w:t>∈</w:t>
      </w:r>
      <w:r>
        <w:rPr>
          <w:rFonts w:ascii="Batang" w:eastAsia="Batang" w:hAnsi="Batang" w:cs="Batang"/>
          <w:spacing w:val="31"/>
          <w:w w:val="68"/>
          <w:sz w:val="18"/>
          <w:szCs w:val="18"/>
        </w:rPr>
        <w:t xml:space="preserve"> </w:t>
      </w:r>
      <w:r>
        <w:rPr>
          <w:sz w:val="18"/>
          <w:szCs w:val="18"/>
        </w:rPr>
        <w:t xml:space="preserve">D </w:t>
      </w:r>
      <w:r>
        <w:rPr>
          <w:spacing w:val="10"/>
          <w:sz w:val="18"/>
          <w:szCs w:val="18"/>
        </w:rPr>
        <w:t xml:space="preserve"> </w:t>
      </w:r>
      <w:r>
        <w:rPr>
          <w:sz w:val="18"/>
          <w:szCs w:val="18"/>
        </w:rPr>
        <w:t xml:space="preserve">from </w:t>
      </w:r>
      <w:r>
        <w:rPr>
          <w:spacing w:val="5"/>
          <w:sz w:val="18"/>
          <w:szCs w:val="18"/>
        </w:rPr>
        <w:t xml:space="preserve"> </w:t>
      </w:r>
      <w:r>
        <w:rPr>
          <w:sz w:val="18"/>
          <w:szCs w:val="18"/>
        </w:rPr>
        <w:t>ea</w:t>
      </w:r>
      <w:r>
        <w:rPr>
          <w:spacing w:val="-5"/>
          <w:sz w:val="18"/>
          <w:szCs w:val="18"/>
        </w:rPr>
        <w:t>c</w:t>
      </w:r>
      <w:r>
        <w:rPr>
          <w:sz w:val="18"/>
          <w:szCs w:val="18"/>
        </w:rPr>
        <w:t xml:space="preserve">h </w:t>
      </w:r>
      <w:r>
        <w:rPr>
          <w:spacing w:val="10"/>
          <w:sz w:val="18"/>
          <w:szCs w:val="18"/>
        </w:rPr>
        <w:t xml:space="preserve"> </w:t>
      </w:r>
      <w:r>
        <w:rPr>
          <w:w w:val="112"/>
          <w:sz w:val="18"/>
          <w:szCs w:val="18"/>
        </w:rPr>
        <w:t>computational</w:t>
      </w:r>
      <w:r>
        <w:rPr>
          <w:spacing w:val="26"/>
          <w:w w:val="112"/>
          <w:sz w:val="18"/>
          <w:szCs w:val="18"/>
        </w:rPr>
        <w:t xml:space="preserve"> </w:t>
      </w:r>
      <w:r>
        <w:rPr>
          <w:sz w:val="18"/>
          <w:szCs w:val="18"/>
        </w:rPr>
        <w:t>n</w:t>
      </w:r>
      <w:r>
        <w:rPr>
          <w:spacing w:val="5"/>
          <w:sz w:val="18"/>
          <w:szCs w:val="18"/>
        </w:rPr>
        <w:t>o</w:t>
      </w:r>
      <w:r>
        <w:rPr>
          <w:sz w:val="18"/>
          <w:szCs w:val="18"/>
        </w:rPr>
        <w:t xml:space="preserve">de </w:t>
      </w:r>
      <w:r>
        <w:rPr>
          <w:spacing w:val="10"/>
          <w:sz w:val="18"/>
          <w:szCs w:val="18"/>
        </w:rPr>
        <w:t xml:space="preserve"> </w:t>
      </w:r>
      <w:proofErr w:type="spellStart"/>
      <w:r>
        <w:rPr>
          <w:w w:val="126"/>
          <w:sz w:val="18"/>
          <w:szCs w:val="18"/>
        </w:rPr>
        <w:t>i</w:t>
      </w:r>
      <w:proofErr w:type="spellEnd"/>
      <w:r>
        <w:rPr>
          <w:spacing w:val="17"/>
          <w:w w:val="126"/>
          <w:sz w:val="18"/>
          <w:szCs w:val="18"/>
        </w:rPr>
        <w:t xml:space="preserve"> </w:t>
      </w:r>
      <w:r>
        <w:rPr>
          <w:sz w:val="18"/>
          <w:szCs w:val="18"/>
        </w:rPr>
        <w:t xml:space="preserve">to </w:t>
      </w:r>
      <w:r>
        <w:rPr>
          <w:spacing w:val="6"/>
          <w:sz w:val="18"/>
          <w:szCs w:val="18"/>
        </w:rPr>
        <w:t xml:space="preserve"> </w:t>
      </w:r>
      <w:r>
        <w:rPr>
          <w:w w:val="116"/>
          <w:sz w:val="18"/>
          <w:szCs w:val="18"/>
        </w:rPr>
        <w:t xml:space="preserve">the </w:t>
      </w:r>
      <w:r>
        <w:rPr>
          <w:sz w:val="18"/>
          <w:szCs w:val="18"/>
        </w:rPr>
        <w:t>sink,</w:t>
      </w:r>
      <w:r>
        <w:rPr>
          <w:spacing w:val="43"/>
          <w:sz w:val="18"/>
          <w:szCs w:val="18"/>
        </w:rPr>
        <w:t xml:space="preserve"> </w:t>
      </w:r>
      <w:r>
        <w:rPr>
          <w:sz w:val="18"/>
          <w:szCs w:val="18"/>
        </w:rPr>
        <w:t xml:space="preserve">and </w:t>
      </w:r>
      <w:r>
        <w:rPr>
          <w:spacing w:val="6"/>
          <w:sz w:val="18"/>
          <w:szCs w:val="18"/>
        </w:rPr>
        <w:t xml:space="preserve"> </w:t>
      </w:r>
      <w:r>
        <w:rPr>
          <w:sz w:val="18"/>
          <w:szCs w:val="18"/>
        </w:rPr>
        <w:t>a</w:t>
      </w:r>
      <w:r>
        <w:rPr>
          <w:spacing w:val="27"/>
          <w:sz w:val="18"/>
          <w:szCs w:val="18"/>
        </w:rPr>
        <w:t xml:space="preserve"> </w:t>
      </w:r>
      <w:r>
        <w:rPr>
          <w:w w:val="110"/>
          <w:sz w:val="18"/>
          <w:szCs w:val="18"/>
        </w:rPr>
        <w:t>dum</w:t>
      </w:r>
      <w:r>
        <w:rPr>
          <w:spacing w:val="-4"/>
          <w:w w:val="110"/>
          <w:sz w:val="18"/>
          <w:szCs w:val="18"/>
        </w:rPr>
        <w:t>m</w:t>
      </w:r>
      <w:r>
        <w:rPr>
          <w:w w:val="110"/>
          <w:sz w:val="18"/>
          <w:szCs w:val="18"/>
        </w:rPr>
        <w:t>y</w:t>
      </w:r>
      <w:r>
        <w:rPr>
          <w:spacing w:val="13"/>
          <w:w w:val="110"/>
          <w:sz w:val="18"/>
          <w:szCs w:val="18"/>
        </w:rPr>
        <w:t xml:space="preserve"> </w:t>
      </w:r>
      <w:r>
        <w:rPr>
          <w:sz w:val="18"/>
          <w:szCs w:val="18"/>
        </w:rPr>
        <w:t>edge</w:t>
      </w:r>
      <w:r>
        <w:rPr>
          <w:spacing w:val="32"/>
          <w:sz w:val="18"/>
          <w:szCs w:val="18"/>
        </w:rPr>
        <w:t xml:space="preserve"> </w:t>
      </w:r>
      <w:r>
        <w:rPr>
          <w:sz w:val="18"/>
          <w:szCs w:val="18"/>
        </w:rPr>
        <w:t>q</w:t>
      </w:r>
      <w:r>
        <w:rPr>
          <w:position w:val="-3"/>
          <w:sz w:val="14"/>
          <w:szCs w:val="14"/>
        </w:rPr>
        <w:t xml:space="preserve">0 </w:t>
      </w:r>
      <w:r>
        <w:rPr>
          <w:spacing w:val="1"/>
          <w:position w:val="-3"/>
          <w:sz w:val="14"/>
          <w:szCs w:val="14"/>
        </w:rPr>
        <w:t xml:space="preserve"> </w:t>
      </w:r>
      <w:r>
        <w:rPr>
          <w:sz w:val="18"/>
          <w:szCs w:val="18"/>
        </w:rPr>
        <w:t>from</w:t>
      </w:r>
      <w:r>
        <w:rPr>
          <w:spacing w:val="36"/>
          <w:sz w:val="18"/>
          <w:szCs w:val="18"/>
        </w:rPr>
        <w:t xml:space="preserve"> </w:t>
      </w:r>
      <w:r>
        <w:rPr>
          <w:sz w:val="18"/>
          <w:szCs w:val="18"/>
        </w:rPr>
        <w:t xml:space="preserve">the </w:t>
      </w:r>
      <w:r>
        <w:rPr>
          <w:spacing w:val="5"/>
          <w:sz w:val="18"/>
          <w:szCs w:val="18"/>
        </w:rPr>
        <w:t xml:space="preserve"> </w:t>
      </w:r>
      <w:r>
        <w:rPr>
          <w:sz w:val="18"/>
          <w:szCs w:val="18"/>
        </w:rPr>
        <w:t xml:space="preserve">source </w:t>
      </w:r>
      <w:r>
        <w:rPr>
          <w:spacing w:val="3"/>
          <w:sz w:val="18"/>
          <w:szCs w:val="18"/>
        </w:rPr>
        <w:t xml:space="preserve"> </w:t>
      </w:r>
      <w:r>
        <w:rPr>
          <w:sz w:val="18"/>
          <w:szCs w:val="18"/>
        </w:rPr>
        <w:t>s</w:t>
      </w:r>
      <w:r>
        <w:rPr>
          <w:spacing w:val="30"/>
          <w:sz w:val="18"/>
          <w:szCs w:val="18"/>
        </w:rPr>
        <w:t xml:space="preserve"> </w:t>
      </w:r>
      <w:r>
        <w:rPr>
          <w:sz w:val="18"/>
          <w:szCs w:val="18"/>
        </w:rPr>
        <w:t>to</w:t>
      </w:r>
      <w:r>
        <w:rPr>
          <w:spacing w:val="37"/>
          <w:sz w:val="18"/>
          <w:szCs w:val="18"/>
        </w:rPr>
        <w:t xml:space="preserve"> </w:t>
      </w:r>
      <w:r>
        <w:rPr>
          <w:sz w:val="18"/>
          <w:szCs w:val="18"/>
        </w:rPr>
        <w:t xml:space="preserve">the </w:t>
      </w:r>
      <w:r>
        <w:rPr>
          <w:spacing w:val="5"/>
          <w:sz w:val="18"/>
          <w:szCs w:val="18"/>
        </w:rPr>
        <w:t xml:space="preserve"> </w:t>
      </w:r>
      <w:r>
        <w:rPr>
          <w:w w:val="112"/>
          <w:sz w:val="18"/>
          <w:szCs w:val="18"/>
        </w:rPr>
        <w:t>ce</w:t>
      </w:r>
      <w:r>
        <w:rPr>
          <w:spacing w:val="-6"/>
          <w:w w:val="112"/>
          <w:sz w:val="18"/>
          <w:szCs w:val="18"/>
        </w:rPr>
        <w:t>n</w:t>
      </w:r>
      <w:r>
        <w:rPr>
          <w:w w:val="112"/>
          <w:sz w:val="18"/>
          <w:szCs w:val="18"/>
        </w:rPr>
        <w:t>tral</w:t>
      </w:r>
      <w:r>
        <w:rPr>
          <w:spacing w:val="12"/>
          <w:w w:val="112"/>
          <w:sz w:val="18"/>
          <w:szCs w:val="18"/>
        </w:rPr>
        <w:t xml:space="preserve"> </w:t>
      </w:r>
      <w:r>
        <w:rPr>
          <w:sz w:val="18"/>
          <w:szCs w:val="18"/>
        </w:rPr>
        <w:t xml:space="preserve">storage </w:t>
      </w:r>
      <w:r>
        <w:rPr>
          <w:spacing w:val="22"/>
          <w:sz w:val="18"/>
          <w:szCs w:val="18"/>
        </w:rPr>
        <w:t xml:space="preserve"> </w:t>
      </w:r>
      <w:r>
        <w:rPr>
          <w:w w:val="99"/>
          <w:sz w:val="18"/>
          <w:szCs w:val="18"/>
        </w:rPr>
        <w:t>c</w:t>
      </w:r>
      <w:r>
        <w:rPr>
          <w:w w:val="113"/>
          <w:position w:val="-3"/>
          <w:sz w:val="14"/>
          <w:szCs w:val="14"/>
        </w:rPr>
        <w:t>0</w:t>
      </w:r>
      <w:r>
        <w:rPr>
          <w:spacing w:val="-25"/>
          <w:position w:val="-3"/>
          <w:sz w:val="14"/>
          <w:szCs w:val="14"/>
        </w:rPr>
        <w:t xml:space="preserve"> </w:t>
      </w:r>
      <w:r>
        <w:rPr>
          <w:sz w:val="18"/>
          <w:szCs w:val="18"/>
        </w:rPr>
        <w:t>.</w:t>
      </w:r>
      <w:r>
        <w:rPr>
          <w:spacing w:val="21"/>
          <w:sz w:val="18"/>
          <w:szCs w:val="18"/>
        </w:rPr>
        <w:t xml:space="preserve"> </w:t>
      </w:r>
      <w:proofErr w:type="gramStart"/>
      <w:r>
        <w:rPr>
          <w:sz w:val="18"/>
          <w:szCs w:val="18"/>
        </w:rPr>
        <w:t xml:space="preserve">These </w:t>
      </w:r>
      <w:r>
        <w:rPr>
          <w:spacing w:val="9"/>
          <w:sz w:val="18"/>
          <w:szCs w:val="18"/>
        </w:rPr>
        <w:t xml:space="preserve"> </w:t>
      </w:r>
      <w:r>
        <w:rPr>
          <w:w w:val="111"/>
          <w:sz w:val="18"/>
          <w:szCs w:val="18"/>
        </w:rPr>
        <w:t>dum</w:t>
      </w:r>
      <w:r>
        <w:rPr>
          <w:spacing w:val="-5"/>
          <w:w w:val="111"/>
          <w:sz w:val="18"/>
          <w:szCs w:val="18"/>
        </w:rPr>
        <w:t>m</w:t>
      </w:r>
      <w:r>
        <w:rPr>
          <w:w w:val="107"/>
          <w:sz w:val="18"/>
          <w:szCs w:val="18"/>
        </w:rPr>
        <w:t>y</w:t>
      </w:r>
      <w:proofErr w:type="gramEnd"/>
      <w:r>
        <w:rPr>
          <w:w w:val="107"/>
          <w:sz w:val="18"/>
          <w:szCs w:val="18"/>
        </w:rPr>
        <w:t xml:space="preserve"> </w:t>
      </w:r>
      <w:r>
        <w:rPr>
          <w:sz w:val="18"/>
          <w:szCs w:val="18"/>
        </w:rPr>
        <w:t>edges</w:t>
      </w:r>
      <w:r>
        <w:rPr>
          <w:spacing w:val="42"/>
          <w:sz w:val="18"/>
          <w:szCs w:val="18"/>
        </w:rPr>
        <w:t xml:space="preserve"> </w:t>
      </w:r>
      <w:r>
        <w:rPr>
          <w:sz w:val="18"/>
          <w:szCs w:val="18"/>
        </w:rPr>
        <w:t>all</w:t>
      </w:r>
      <w:r>
        <w:rPr>
          <w:spacing w:val="-5"/>
          <w:sz w:val="18"/>
          <w:szCs w:val="18"/>
        </w:rPr>
        <w:t>o</w:t>
      </w:r>
      <w:r>
        <w:rPr>
          <w:sz w:val="18"/>
          <w:szCs w:val="18"/>
        </w:rPr>
        <w:t>w</w:t>
      </w:r>
      <w:r>
        <w:rPr>
          <w:spacing w:val="40"/>
          <w:sz w:val="18"/>
          <w:szCs w:val="18"/>
        </w:rPr>
        <w:t xml:space="preserve"> </w:t>
      </w:r>
      <w:r>
        <w:rPr>
          <w:sz w:val="18"/>
          <w:szCs w:val="18"/>
        </w:rPr>
        <w:t>us</w:t>
      </w:r>
      <w:r>
        <w:rPr>
          <w:spacing w:val="36"/>
          <w:sz w:val="18"/>
          <w:szCs w:val="18"/>
        </w:rPr>
        <w:t xml:space="preserve"> </w:t>
      </w:r>
      <w:r>
        <w:rPr>
          <w:sz w:val="18"/>
          <w:szCs w:val="18"/>
        </w:rPr>
        <w:t>to</w:t>
      </w:r>
      <w:r>
        <w:rPr>
          <w:spacing w:val="44"/>
          <w:sz w:val="18"/>
          <w:szCs w:val="18"/>
        </w:rPr>
        <w:t xml:space="preserve"> </w:t>
      </w:r>
      <w:r>
        <w:rPr>
          <w:w w:val="111"/>
          <w:sz w:val="18"/>
          <w:szCs w:val="18"/>
        </w:rPr>
        <w:t>i</w:t>
      </w:r>
      <w:r>
        <w:rPr>
          <w:spacing w:val="-6"/>
          <w:w w:val="111"/>
          <w:sz w:val="18"/>
          <w:szCs w:val="18"/>
        </w:rPr>
        <w:t>n</w:t>
      </w:r>
      <w:r>
        <w:rPr>
          <w:w w:val="111"/>
          <w:sz w:val="18"/>
          <w:szCs w:val="18"/>
        </w:rPr>
        <w:t>tr</w:t>
      </w:r>
      <w:r>
        <w:rPr>
          <w:spacing w:val="6"/>
          <w:w w:val="111"/>
          <w:sz w:val="18"/>
          <w:szCs w:val="18"/>
        </w:rPr>
        <w:t>o</w:t>
      </w:r>
      <w:r>
        <w:rPr>
          <w:w w:val="111"/>
          <w:sz w:val="18"/>
          <w:szCs w:val="18"/>
        </w:rPr>
        <w:t>duce</w:t>
      </w:r>
      <w:r>
        <w:rPr>
          <w:spacing w:val="16"/>
          <w:w w:val="111"/>
          <w:sz w:val="18"/>
          <w:szCs w:val="18"/>
        </w:rPr>
        <w:t xml:space="preserve"> </w:t>
      </w:r>
      <w:r>
        <w:rPr>
          <w:w w:val="111"/>
          <w:sz w:val="18"/>
          <w:szCs w:val="18"/>
        </w:rPr>
        <w:t>constrai</w:t>
      </w:r>
      <w:r>
        <w:rPr>
          <w:spacing w:val="-4"/>
          <w:w w:val="111"/>
          <w:sz w:val="18"/>
          <w:szCs w:val="18"/>
        </w:rPr>
        <w:t>n</w:t>
      </w:r>
      <w:r>
        <w:rPr>
          <w:w w:val="111"/>
          <w:sz w:val="18"/>
          <w:szCs w:val="18"/>
        </w:rPr>
        <w:t>ts</w:t>
      </w:r>
      <w:r>
        <w:rPr>
          <w:spacing w:val="28"/>
          <w:w w:val="111"/>
          <w:sz w:val="18"/>
          <w:szCs w:val="18"/>
        </w:rPr>
        <w:t xml:space="preserve"> </w:t>
      </w:r>
      <w:r>
        <w:rPr>
          <w:sz w:val="18"/>
          <w:szCs w:val="18"/>
        </w:rPr>
        <w:t>on</w:t>
      </w:r>
      <w:r>
        <w:rPr>
          <w:spacing w:val="35"/>
          <w:sz w:val="18"/>
          <w:szCs w:val="18"/>
        </w:rPr>
        <w:t xml:space="preserve"> </w:t>
      </w:r>
      <w:r>
        <w:rPr>
          <w:sz w:val="18"/>
          <w:szCs w:val="18"/>
        </w:rPr>
        <w:t xml:space="preserve">the </w:t>
      </w:r>
      <w:r>
        <w:rPr>
          <w:spacing w:val="12"/>
          <w:sz w:val="18"/>
          <w:szCs w:val="18"/>
        </w:rPr>
        <w:t xml:space="preserve"> </w:t>
      </w:r>
      <w:r>
        <w:rPr>
          <w:sz w:val="18"/>
          <w:szCs w:val="18"/>
        </w:rPr>
        <w:t xml:space="preserve">storage </w:t>
      </w:r>
      <w:r>
        <w:rPr>
          <w:spacing w:val="29"/>
          <w:sz w:val="18"/>
          <w:szCs w:val="18"/>
        </w:rPr>
        <w:t xml:space="preserve"> </w:t>
      </w:r>
      <w:r>
        <w:rPr>
          <w:w w:val="111"/>
          <w:sz w:val="18"/>
          <w:szCs w:val="18"/>
        </w:rPr>
        <w:t>capaci</w:t>
      </w:r>
      <w:r>
        <w:rPr>
          <w:spacing w:val="-4"/>
          <w:w w:val="111"/>
          <w:sz w:val="18"/>
          <w:szCs w:val="18"/>
        </w:rPr>
        <w:t>t</w:t>
      </w:r>
      <w:r>
        <w:rPr>
          <w:w w:val="111"/>
          <w:sz w:val="18"/>
          <w:szCs w:val="18"/>
        </w:rPr>
        <w:t>y</w:t>
      </w:r>
      <w:r>
        <w:rPr>
          <w:spacing w:val="18"/>
          <w:w w:val="111"/>
          <w:sz w:val="18"/>
          <w:szCs w:val="18"/>
        </w:rPr>
        <w:t xml:space="preserve"> </w:t>
      </w:r>
      <w:r>
        <w:rPr>
          <w:sz w:val="18"/>
          <w:szCs w:val="18"/>
        </w:rPr>
        <w:t xml:space="preserve">and </w:t>
      </w:r>
      <w:r>
        <w:rPr>
          <w:spacing w:val="13"/>
          <w:sz w:val="18"/>
          <w:szCs w:val="18"/>
        </w:rPr>
        <w:t xml:space="preserve"> </w:t>
      </w:r>
      <w:r>
        <w:rPr>
          <w:sz w:val="18"/>
          <w:szCs w:val="18"/>
        </w:rPr>
        <w:t xml:space="preserve">CPU </w:t>
      </w:r>
      <w:r>
        <w:rPr>
          <w:spacing w:val="22"/>
          <w:sz w:val="18"/>
          <w:szCs w:val="18"/>
        </w:rPr>
        <w:t xml:space="preserve"> </w:t>
      </w:r>
      <w:r>
        <w:rPr>
          <w:w w:val="115"/>
          <w:sz w:val="18"/>
          <w:szCs w:val="18"/>
        </w:rPr>
        <w:t xml:space="preserve">throughput </w:t>
      </w:r>
      <w:r>
        <w:rPr>
          <w:sz w:val="18"/>
          <w:szCs w:val="18"/>
        </w:rPr>
        <w:t>of</w:t>
      </w:r>
      <w:r>
        <w:rPr>
          <w:spacing w:val="16"/>
          <w:sz w:val="18"/>
          <w:szCs w:val="18"/>
        </w:rPr>
        <w:t xml:space="preserve"> </w:t>
      </w:r>
      <w:r>
        <w:rPr>
          <w:sz w:val="18"/>
          <w:szCs w:val="18"/>
        </w:rPr>
        <w:t xml:space="preserve">the </w:t>
      </w:r>
      <w:r>
        <w:rPr>
          <w:spacing w:val="9"/>
          <w:sz w:val="18"/>
          <w:szCs w:val="18"/>
        </w:rPr>
        <w:t xml:space="preserve"> </w:t>
      </w:r>
      <w:r>
        <w:rPr>
          <w:w w:val="112"/>
          <w:sz w:val="18"/>
          <w:szCs w:val="18"/>
        </w:rPr>
        <w:t>computational</w:t>
      </w:r>
      <w:r>
        <w:rPr>
          <w:spacing w:val="16"/>
          <w:w w:val="112"/>
          <w:sz w:val="18"/>
          <w:szCs w:val="18"/>
        </w:rPr>
        <w:t xml:space="preserve"> </w:t>
      </w:r>
      <w:r>
        <w:rPr>
          <w:sz w:val="18"/>
          <w:szCs w:val="18"/>
        </w:rPr>
        <w:t>n</w:t>
      </w:r>
      <w:r>
        <w:rPr>
          <w:spacing w:val="6"/>
          <w:sz w:val="18"/>
          <w:szCs w:val="18"/>
        </w:rPr>
        <w:t>o</w:t>
      </w:r>
      <w:r>
        <w:rPr>
          <w:sz w:val="18"/>
          <w:szCs w:val="18"/>
        </w:rPr>
        <w:t xml:space="preserve">des. </w:t>
      </w:r>
      <w:r>
        <w:rPr>
          <w:spacing w:val="9"/>
          <w:sz w:val="18"/>
          <w:szCs w:val="18"/>
        </w:rPr>
        <w:t xml:space="preserve"> </w:t>
      </w:r>
      <w:proofErr w:type="gramStart"/>
      <w:r>
        <w:rPr>
          <w:sz w:val="18"/>
          <w:szCs w:val="18"/>
        </w:rPr>
        <w:t xml:space="preserve">The </w:t>
      </w:r>
      <w:r>
        <w:rPr>
          <w:spacing w:val="10"/>
          <w:sz w:val="18"/>
          <w:szCs w:val="18"/>
        </w:rPr>
        <w:t xml:space="preserve"> </w:t>
      </w:r>
      <w:r>
        <w:rPr>
          <w:sz w:val="18"/>
          <w:szCs w:val="18"/>
        </w:rPr>
        <w:t>set</w:t>
      </w:r>
      <w:proofErr w:type="gramEnd"/>
      <w:r>
        <w:rPr>
          <w:spacing w:val="45"/>
          <w:sz w:val="18"/>
          <w:szCs w:val="18"/>
        </w:rPr>
        <w:t xml:space="preserve"> </w:t>
      </w:r>
      <w:r>
        <w:rPr>
          <w:sz w:val="18"/>
          <w:szCs w:val="18"/>
        </w:rPr>
        <w:t>of</w:t>
      </w:r>
      <w:r>
        <w:rPr>
          <w:spacing w:val="16"/>
          <w:sz w:val="18"/>
          <w:szCs w:val="18"/>
        </w:rPr>
        <w:t xml:space="preserve"> </w:t>
      </w:r>
      <w:r>
        <w:rPr>
          <w:spacing w:val="-5"/>
          <w:sz w:val="18"/>
          <w:szCs w:val="18"/>
        </w:rPr>
        <w:t>v</w:t>
      </w:r>
      <w:r>
        <w:rPr>
          <w:sz w:val="18"/>
          <w:szCs w:val="18"/>
        </w:rPr>
        <w:t xml:space="preserve">ertexes </w:t>
      </w:r>
      <w:r>
        <w:rPr>
          <w:spacing w:val="26"/>
          <w:sz w:val="18"/>
          <w:szCs w:val="18"/>
        </w:rPr>
        <w:t xml:space="preserve"> </w:t>
      </w:r>
      <w:r>
        <w:rPr>
          <w:w w:val="82"/>
          <w:sz w:val="18"/>
          <w:szCs w:val="18"/>
        </w:rPr>
        <w:t xml:space="preserve">V </w:t>
      </w:r>
      <w:r>
        <w:rPr>
          <w:spacing w:val="31"/>
          <w:w w:val="82"/>
          <w:sz w:val="18"/>
          <w:szCs w:val="18"/>
        </w:rPr>
        <w:t xml:space="preserve"> </w:t>
      </w:r>
      <w:r>
        <w:rPr>
          <w:sz w:val="18"/>
          <w:szCs w:val="18"/>
        </w:rPr>
        <w:t xml:space="preserve">consists </w:t>
      </w:r>
      <w:r>
        <w:rPr>
          <w:spacing w:val="21"/>
          <w:sz w:val="18"/>
          <w:szCs w:val="18"/>
        </w:rPr>
        <w:t xml:space="preserve"> </w:t>
      </w:r>
      <w:r>
        <w:rPr>
          <w:sz w:val="18"/>
          <w:szCs w:val="18"/>
        </w:rPr>
        <w:t>of</w:t>
      </w:r>
      <w:r>
        <w:rPr>
          <w:spacing w:val="16"/>
          <w:sz w:val="18"/>
          <w:szCs w:val="18"/>
        </w:rPr>
        <w:t xml:space="preserve"> </w:t>
      </w:r>
      <w:r>
        <w:rPr>
          <w:w w:val="112"/>
          <w:sz w:val="18"/>
          <w:szCs w:val="18"/>
        </w:rPr>
        <w:t>computational</w:t>
      </w:r>
      <w:r>
        <w:rPr>
          <w:spacing w:val="16"/>
          <w:w w:val="112"/>
          <w:sz w:val="18"/>
          <w:szCs w:val="18"/>
        </w:rPr>
        <w:t xml:space="preserve"> </w:t>
      </w:r>
      <w:r>
        <w:rPr>
          <w:sz w:val="18"/>
          <w:szCs w:val="18"/>
        </w:rPr>
        <w:t>n</w:t>
      </w:r>
      <w:r>
        <w:rPr>
          <w:spacing w:val="6"/>
          <w:sz w:val="18"/>
          <w:szCs w:val="18"/>
        </w:rPr>
        <w:t>o</w:t>
      </w:r>
      <w:r>
        <w:rPr>
          <w:sz w:val="18"/>
          <w:szCs w:val="18"/>
        </w:rPr>
        <w:t xml:space="preserve">des </w:t>
      </w:r>
      <w:r>
        <w:rPr>
          <w:spacing w:val="3"/>
          <w:sz w:val="18"/>
          <w:szCs w:val="18"/>
        </w:rPr>
        <w:t xml:space="preserve"> </w:t>
      </w:r>
      <w:r>
        <w:rPr>
          <w:w w:val="109"/>
          <w:sz w:val="18"/>
          <w:szCs w:val="18"/>
        </w:rPr>
        <w:t xml:space="preserve">C </w:t>
      </w:r>
      <w:r>
        <w:rPr>
          <w:sz w:val="18"/>
          <w:szCs w:val="18"/>
        </w:rPr>
        <w:t xml:space="preserve">and </w:t>
      </w:r>
      <w:r>
        <w:rPr>
          <w:spacing w:val="19"/>
          <w:sz w:val="18"/>
          <w:szCs w:val="18"/>
        </w:rPr>
        <w:t xml:space="preserve"> </w:t>
      </w:r>
      <w:r>
        <w:rPr>
          <w:w w:val="109"/>
          <w:sz w:val="18"/>
          <w:szCs w:val="18"/>
        </w:rPr>
        <w:t>dum</w:t>
      </w:r>
      <w:r>
        <w:rPr>
          <w:spacing w:val="-4"/>
          <w:w w:val="109"/>
          <w:sz w:val="18"/>
          <w:szCs w:val="18"/>
        </w:rPr>
        <w:t>m</w:t>
      </w:r>
      <w:r>
        <w:rPr>
          <w:w w:val="109"/>
          <w:sz w:val="18"/>
          <w:szCs w:val="18"/>
        </w:rPr>
        <w:t>y</w:t>
      </w:r>
      <w:r>
        <w:rPr>
          <w:spacing w:val="32"/>
          <w:w w:val="109"/>
          <w:sz w:val="18"/>
          <w:szCs w:val="18"/>
        </w:rPr>
        <w:t xml:space="preserve"> </w:t>
      </w:r>
      <w:r>
        <w:rPr>
          <w:spacing w:val="-5"/>
          <w:w w:val="109"/>
          <w:sz w:val="18"/>
          <w:szCs w:val="18"/>
        </w:rPr>
        <w:t>v</w:t>
      </w:r>
      <w:r>
        <w:rPr>
          <w:w w:val="109"/>
          <w:sz w:val="18"/>
          <w:szCs w:val="18"/>
        </w:rPr>
        <w:t>ertexes:</w:t>
      </w:r>
      <w:r>
        <w:rPr>
          <w:spacing w:val="23"/>
          <w:w w:val="109"/>
          <w:sz w:val="18"/>
          <w:szCs w:val="18"/>
        </w:rPr>
        <w:t xml:space="preserve"> </w:t>
      </w:r>
      <w:r>
        <w:rPr>
          <w:w w:val="82"/>
          <w:sz w:val="18"/>
          <w:szCs w:val="18"/>
        </w:rPr>
        <w:t xml:space="preserve">V   </w:t>
      </w:r>
      <w:r>
        <w:rPr>
          <w:w w:val="141"/>
          <w:sz w:val="18"/>
          <w:szCs w:val="18"/>
        </w:rPr>
        <w:t>=</w:t>
      </w:r>
      <w:r>
        <w:rPr>
          <w:spacing w:val="7"/>
          <w:w w:val="141"/>
          <w:sz w:val="18"/>
          <w:szCs w:val="18"/>
        </w:rPr>
        <w:t xml:space="preserve"> </w:t>
      </w:r>
      <w:r>
        <w:rPr>
          <w:sz w:val="18"/>
          <w:szCs w:val="18"/>
        </w:rPr>
        <w:t>C</w:t>
      </w:r>
      <w:r>
        <w:rPr>
          <w:spacing w:val="27"/>
          <w:sz w:val="18"/>
          <w:szCs w:val="18"/>
        </w:rPr>
        <w:t xml:space="preserve"> </w:t>
      </w:r>
      <w:r>
        <w:rPr>
          <w:rFonts w:ascii="Batang" w:eastAsia="Batang" w:hAnsi="Batang" w:cs="Batang"/>
          <w:w w:val="68"/>
          <w:sz w:val="18"/>
          <w:szCs w:val="18"/>
        </w:rPr>
        <w:t>∪</w:t>
      </w:r>
      <w:r>
        <w:rPr>
          <w:rFonts w:ascii="Batang" w:eastAsia="Batang" w:hAnsi="Batang" w:cs="Batang"/>
          <w:spacing w:val="7"/>
          <w:w w:val="68"/>
          <w:sz w:val="18"/>
          <w:szCs w:val="18"/>
        </w:rPr>
        <w:t xml:space="preserve"> </w:t>
      </w:r>
      <w:r>
        <w:rPr>
          <w:rFonts w:ascii="Batang" w:eastAsia="Batang" w:hAnsi="Batang" w:cs="Batang"/>
          <w:sz w:val="18"/>
          <w:szCs w:val="18"/>
        </w:rPr>
        <w:t>{</w:t>
      </w:r>
      <w:r>
        <w:rPr>
          <w:sz w:val="18"/>
          <w:szCs w:val="18"/>
        </w:rPr>
        <w:t>s,</w:t>
      </w:r>
      <w:r>
        <w:rPr>
          <w:spacing w:val="9"/>
          <w:sz w:val="18"/>
          <w:szCs w:val="18"/>
        </w:rPr>
        <w:t xml:space="preserve"> </w:t>
      </w:r>
      <w:r>
        <w:rPr>
          <w:w w:val="113"/>
          <w:sz w:val="18"/>
          <w:szCs w:val="18"/>
        </w:rPr>
        <w:t>t</w:t>
      </w:r>
      <w:r>
        <w:rPr>
          <w:rFonts w:ascii="Batang" w:eastAsia="Batang" w:hAnsi="Batang" w:cs="Batang"/>
          <w:w w:val="113"/>
          <w:sz w:val="18"/>
          <w:szCs w:val="18"/>
        </w:rPr>
        <w:t>}</w:t>
      </w:r>
      <w:r>
        <w:rPr>
          <w:w w:val="113"/>
          <w:sz w:val="18"/>
          <w:szCs w:val="18"/>
        </w:rPr>
        <w:t>.</w:t>
      </w:r>
      <w:r>
        <w:rPr>
          <w:spacing w:val="22"/>
          <w:w w:val="113"/>
          <w:sz w:val="18"/>
          <w:szCs w:val="18"/>
        </w:rPr>
        <w:t xml:space="preserve"> </w:t>
      </w:r>
      <w:r>
        <w:rPr>
          <w:sz w:val="18"/>
          <w:szCs w:val="18"/>
        </w:rPr>
        <w:t xml:space="preserve">The </w:t>
      </w:r>
      <w:r>
        <w:rPr>
          <w:spacing w:val="19"/>
          <w:sz w:val="18"/>
          <w:szCs w:val="18"/>
        </w:rPr>
        <w:t xml:space="preserve"> </w:t>
      </w:r>
      <w:r>
        <w:rPr>
          <w:sz w:val="18"/>
          <w:szCs w:val="18"/>
        </w:rPr>
        <w:t>final</w:t>
      </w:r>
      <w:r>
        <w:rPr>
          <w:spacing w:val="44"/>
          <w:sz w:val="18"/>
          <w:szCs w:val="18"/>
        </w:rPr>
        <w:t xml:space="preserve"> </w:t>
      </w:r>
      <w:r>
        <w:rPr>
          <w:w w:val="103"/>
          <w:sz w:val="18"/>
          <w:szCs w:val="18"/>
        </w:rPr>
        <w:t>se</w:t>
      </w:r>
      <w:r>
        <w:rPr>
          <w:w w:val="143"/>
          <w:sz w:val="18"/>
          <w:szCs w:val="18"/>
        </w:rPr>
        <w:t>t</w:t>
      </w:r>
      <w:r>
        <w:rPr>
          <w:sz w:val="18"/>
          <w:szCs w:val="18"/>
        </w:rPr>
        <w:t xml:space="preserve"> </w:t>
      </w:r>
      <w:r>
        <w:rPr>
          <w:spacing w:val="-17"/>
          <w:sz w:val="18"/>
          <w:szCs w:val="18"/>
        </w:rPr>
        <w:t xml:space="preserve"> </w:t>
      </w:r>
      <w:r>
        <w:rPr>
          <w:sz w:val="18"/>
          <w:szCs w:val="18"/>
        </w:rPr>
        <w:t>of</w:t>
      </w:r>
      <w:r>
        <w:rPr>
          <w:spacing w:val="25"/>
          <w:sz w:val="18"/>
          <w:szCs w:val="18"/>
        </w:rPr>
        <w:t xml:space="preserve"> </w:t>
      </w:r>
      <w:r>
        <w:rPr>
          <w:sz w:val="18"/>
          <w:szCs w:val="18"/>
        </w:rPr>
        <w:t xml:space="preserve">edges </w:t>
      </w:r>
      <w:r>
        <w:rPr>
          <w:spacing w:val="3"/>
          <w:sz w:val="18"/>
          <w:szCs w:val="18"/>
        </w:rPr>
        <w:t xml:space="preserve"> </w:t>
      </w:r>
      <w:r>
        <w:rPr>
          <w:sz w:val="18"/>
          <w:szCs w:val="18"/>
        </w:rPr>
        <w:t xml:space="preserve">consists </w:t>
      </w:r>
      <w:r>
        <w:rPr>
          <w:spacing w:val="29"/>
          <w:sz w:val="18"/>
          <w:szCs w:val="18"/>
        </w:rPr>
        <w:t xml:space="preserve"> </w:t>
      </w:r>
      <w:r>
        <w:rPr>
          <w:sz w:val="18"/>
          <w:szCs w:val="18"/>
        </w:rPr>
        <w:t>of</w:t>
      </w:r>
      <w:r>
        <w:rPr>
          <w:spacing w:val="25"/>
          <w:sz w:val="18"/>
          <w:szCs w:val="18"/>
        </w:rPr>
        <w:t xml:space="preserve"> </w:t>
      </w:r>
      <w:r>
        <w:rPr>
          <w:sz w:val="18"/>
          <w:szCs w:val="18"/>
        </w:rPr>
        <w:t xml:space="preserve">real </w:t>
      </w:r>
      <w:r>
        <w:rPr>
          <w:spacing w:val="10"/>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links</w:t>
      </w:r>
      <w:r>
        <w:rPr>
          <w:spacing w:val="36"/>
          <w:sz w:val="18"/>
          <w:szCs w:val="18"/>
        </w:rPr>
        <w:t xml:space="preserve"> </w:t>
      </w:r>
      <w:r>
        <w:rPr>
          <w:sz w:val="18"/>
          <w:szCs w:val="18"/>
        </w:rPr>
        <w:t>L,</w:t>
      </w:r>
      <w:r>
        <w:rPr>
          <w:spacing w:val="32"/>
          <w:sz w:val="18"/>
          <w:szCs w:val="18"/>
        </w:rPr>
        <w:t xml:space="preserve"> </w:t>
      </w:r>
      <w:r>
        <w:rPr>
          <w:w w:val="110"/>
          <w:sz w:val="18"/>
          <w:szCs w:val="18"/>
        </w:rPr>
        <w:t>dum</w:t>
      </w:r>
      <w:r>
        <w:rPr>
          <w:spacing w:val="-5"/>
          <w:w w:val="110"/>
          <w:sz w:val="18"/>
          <w:szCs w:val="18"/>
        </w:rPr>
        <w:t>m</w:t>
      </w:r>
      <w:r>
        <w:rPr>
          <w:w w:val="110"/>
          <w:sz w:val="18"/>
          <w:szCs w:val="18"/>
        </w:rPr>
        <w:t>y</w:t>
      </w:r>
      <w:r>
        <w:rPr>
          <w:spacing w:val="9"/>
          <w:w w:val="110"/>
          <w:sz w:val="18"/>
          <w:szCs w:val="18"/>
        </w:rPr>
        <w:t xml:space="preserve"> </w:t>
      </w:r>
      <w:r>
        <w:rPr>
          <w:sz w:val="18"/>
          <w:szCs w:val="18"/>
        </w:rPr>
        <w:t>edges</w:t>
      </w:r>
      <w:r>
        <w:rPr>
          <w:spacing w:val="32"/>
          <w:sz w:val="18"/>
          <w:szCs w:val="18"/>
        </w:rPr>
        <w:t xml:space="preserve"> </w:t>
      </w:r>
      <w:r>
        <w:rPr>
          <w:sz w:val="18"/>
          <w:szCs w:val="18"/>
        </w:rPr>
        <w:t>D</w:t>
      </w:r>
      <w:r>
        <w:rPr>
          <w:spacing w:val="38"/>
          <w:sz w:val="18"/>
          <w:szCs w:val="18"/>
        </w:rPr>
        <w:t xml:space="preserve"> </w:t>
      </w:r>
      <w:r>
        <w:rPr>
          <w:sz w:val="18"/>
          <w:szCs w:val="18"/>
        </w:rPr>
        <w:t>from</w:t>
      </w:r>
      <w:r>
        <w:rPr>
          <w:spacing w:val="33"/>
          <w:sz w:val="18"/>
          <w:szCs w:val="18"/>
        </w:rPr>
        <w:t xml:space="preserve"> </w:t>
      </w:r>
      <w:r>
        <w:rPr>
          <w:w w:val="112"/>
          <w:sz w:val="18"/>
          <w:szCs w:val="18"/>
        </w:rPr>
        <w:t>computational</w:t>
      </w:r>
      <w:r>
        <w:rPr>
          <w:spacing w:val="8"/>
          <w:w w:val="112"/>
          <w:sz w:val="18"/>
          <w:szCs w:val="18"/>
        </w:rPr>
        <w:t xml:space="preserve"> </w:t>
      </w:r>
      <w:r>
        <w:rPr>
          <w:sz w:val="18"/>
          <w:szCs w:val="18"/>
        </w:rPr>
        <w:t>n</w:t>
      </w:r>
      <w:r>
        <w:rPr>
          <w:spacing w:val="5"/>
          <w:sz w:val="18"/>
          <w:szCs w:val="18"/>
        </w:rPr>
        <w:t>o</w:t>
      </w:r>
      <w:r>
        <w:rPr>
          <w:sz w:val="18"/>
          <w:szCs w:val="18"/>
        </w:rPr>
        <w:t>des</w:t>
      </w:r>
      <w:r>
        <w:rPr>
          <w:spacing w:val="41"/>
          <w:sz w:val="18"/>
          <w:szCs w:val="18"/>
        </w:rPr>
        <w:t xml:space="preserve"> </w:t>
      </w:r>
      <w:r>
        <w:rPr>
          <w:sz w:val="18"/>
          <w:szCs w:val="18"/>
        </w:rPr>
        <w:t>to</w:t>
      </w:r>
      <w:r>
        <w:rPr>
          <w:spacing w:val="34"/>
          <w:sz w:val="18"/>
          <w:szCs w:val="18"/>
        </w:rPr>
        <w:t xml:space="preserve"> </w:t>
      </w:r>
      <w:r>
        <w:rPr>
          <w:sz w:val="18"/>
          <w:szCs w:val="18"/>
        </w:rPr>
        <w:t xml:space="preserve">the </w:t>
      </w:r>
      <w:r>
        <w:rPr>
          <w:spacing w:val="2"/>
          <w:sz w:val="18"/>
          <w:szCs w:val="18"/>
        </w:rPr>
        <w:t xml:space="preserve"> </w:t>
      </w:r>
      <w:r>
        <w:rPr>
          <w:sz w:val="18"/>
          <w:szCs w:val="18"/>
        </w:rPr>
        <w:t>sink</w:t>
      </w:r>
      <w:r>
        <w:rPr>
          <w:spacing w:val="33"/>
          <w:sz w:val="18"/>
          <w:szCs w:val="18"/>
        </w:rPr>
        <w:t xml:space="preserve"> </w:t>
      </w:r>
      <w:r>
        <w:rPr>
          <w:sz w:val="18"/>
          <w:szCs w:val="18"/>
        </w:rPr>
        <w:t xml:space="preserve">and </w:t>
      </w:r>
      <w:r>
        <w:rPr>
          <w:spacing w:val="3"/>
          <w:sz w:val="18"/>
          <w:szCs w:val="18"/>
        </w:rPr>
        <w:t xml:space="preserve"> </w:t>
      </w:r>
      <w:r>
        <w:rPr>
          <w:sz w:val="18"/>
          <w:szCs w:val="18"/>
        </w:rPr>
        <w:t>from</w:t>
      </w:r>
      <w:r>
        <w:rPr>
          <w:spacing w:val="33"/>
          <w:sz w:val="18"/>
          <w:szCs w:val="18"/>
        </w:rPr>
        <w:t xml:space="preserve"> </w:t>
      </w:r>
      <w:r>
        <w:rPr>
          <w:sz w:val="18"/>
          <w:szCs w:val="18"/>
        </w:rPr>
        <w:t xml:space="preserve">the </w:t>
      </w:r>
      <w:r>
        <w:rPr>
          <w:spacing w:val="2"/>
          <w:sz w:val="18"/>
          <w:szCs w:val="18"/>
        </w:rPr>
        <w:t xml:space="preserve"> </w:t>
      </w:r>
      <w:r>
        <w:rPr>
          <w:sz w:val="18"/>
          <w:szCs w:val="18"/>
        </w:rPr>
        <w:t>source</w:t>
      </w:r>
      <w:r>
        <w:rPr>
          <w:spacing w:val="45"/>
          <w:sz w:val="18"/>
          <w:szCs w:val="18"/>
        </w:rPr>
        <w:t xml:space="preserve"> </w:t>
      </w:r>
      <w:r>
        <w:rPr>
          <w:w w:val="116"/>
          <w:sz w:val="18"/>
          <w:szCs w:val="18"/>
        </w:rPr>
        <w:t xml:space="preserve">to </w:t>
      </w:r>
      <w:r>
        <w:rPr>
          <w:sz w:val="18"/>
          <w:szCs w:val="18"/>
        </w:rPr>
        <w:t xml:space="preserve">the </w:t>
      </w:r>
      <w:r>
        <w:rPr>
          <w:spacing w:val="11"/>
          <w:sz w:val="18"/>
          <w:szCs w:val="18"/>
        </w:rPr>
        <w:t xml:space="preserve"> </w:t>
      </w:r>
      <w:r>
        <w:rPr>
          <w:w w:val="112"/>
          <w:sz w:val="18"/>
          <w:szCs w:val="18"/>
        </w:rPr>
        <w:t>ce</w:t>
      </w:r>
      <w:r>
        <w:rPr>
          <w:spacing w:val="-6"/>
          <w:w w:val="112"/>
          <w:sz w:val="18"/>
          <w:szCs w:val="18"/>
        </w:rPr>
        <w:t>n</w:t>
      </w:r>
      <w:r>
        <w:rPr>
          <w:w w:val="112"/>
          <w:sz w:val="18"/>
          <w:szCs w:val="18"/>
        </w:rPr>
        <w:t>tral</w:t>
      </w:r>
      <w:r>
        <w:rPr>
          <w:spacing w:val="18"/>
          <w:w w:val="112"/>
          <w:sz w:val="18"/>
          <w:szCs w:val="18"/>
        </w:rPr>
        <w:t xml:space="preserve"> </w:t>
      </w:r>
      <w:r>
        <w:rPr>
          <w:sz w:val="18"/>
          <w:szCs w:val="18"/>
        </w:rPr>
        <w:t xml:space="preserve">storage </w:t>
      </w:r>
      <w:r>
        <w:rPr>
          <w:spacing w:val="29"/>
          <w:sz w:val="18"/>
          <w:szCs w:val="18"/>
        </w:rPr>
        <w:t xml:space="preserve"> </w:t>
      </w:r>
      <w:r>
        <w:rPr>
          <w:w w:val="91"/>
          <w:sz w:val="18"/>
          <w:szCs w:val="18"/>
        </w:rPr>
        <w:t>q</w:t>
      </w:r>
      <w:r>
        <w:rPr>
          <w:w w:val="113"/>
          <w:position w:val="-3"/>
          <w:sz w:val="14"/>
          <w:szCs w:val="14"/>
        </w:rPr>
        <w:t>0</w:t>
      </w:r>
      <w:r>
        <w:rPr>
          <w:spacing w:val="-25"/>
          <w:position w:val="-3"/>
          <w:sz w:val="14"/>
          <w:szCs w:val="14"/>
        </w:rPr>
        <w:t xml:space="preserve"> </w:t>
      </w:r>
      <w:r>
        <w:rPr>
          <w:sz w:val="18"/>
          <w:szCs w:val="18"/>
        </w:rPr>
        <w:t>:</w:t>
      </w:r>
      <w:r>
        <w:rPr>
          <w:spacing w:val="22"/>
          <w:sz w:val="18"/>
          <w:szCs w:val="18"/>
        </w:rPr>
        <w:t xml:space="preserve"> </w:t>
      </w:r>
      <w:r>
        <w:rPr>
          <w:sz w:val="18"/>
          <w:szCs w:val="18"/>
        </w:rPr>
        <w:t xml:space="preserve">E </w:t>
      </w:r>
      <w:r>
        <w:rPr>
          <w:spacing w:val="4"/>
          <w:sz w:val="18"/>
          <w:szCs w:val="18"/>
        </w:rPr>
        <w:t xml:space="preserve"> </w:t>
      </w:r>
      <w:r>
        <w:rPr>
          <w:w w:val="141"/>
          <w:sz w:val="18"/>
          <w:szCs w:val="18"/>
        </w:rPr>
        <w:t>=</w:t>
      </w:r>
      <w:r>
        <w:rPr>
          <w:spacing w:val="-4"/>
          <w:w w:val="141"/>
          <w:sz w:val="18"/>
          <w:szCs w:val="18"/>
        </w:rPr>
        <w:t xml:space="preserve"> </w:t>
      </w:r>
      <w:r>
        <w:rPr>
          <w:sz w:val="18"/>
          <w:szCs w:val="18"/>
        </w:rPr>
        <w:t>L</w:t>
      </w:r>
      <w:r>
        <w:rPr>
          <w:spacing w:val="14"/>
          <w:sz w:val="18"/>
          <w:szCs w:val="18"/>
        </w:rPr>
        <w:t xml:space="preserve"> </w:t>
      </w:r>
      <w:r>
        <w:rPr>
          <w:rFonts w:ascii="Batang" w:eastAsia="Batang" w:hAnsi="Batang" w:cs="Batang"/>
          <w:w w:val="68"/>
          <w:sz w:val="18"/>
          <w:szCs w:val="18"/>
        </w:rPr>
        <w:t>∪</w:t>
      </w:r>
      <w:r>
        <w:rPr>
          <w:rFonts w:ascii="Batang" w:eastAsia="Batang" w:hAnsi="Batang" w:cs="Batang"/>
          <w:spacing w:val="3"/>
          <w:w w:val="68"/>
          <w:sz w:val="18"/>
          <w:szCs w:val="18"/>
        </w:rPr>
        <w:t xml:space="preserve"> </w:t>
      </w:r>
      <w:r>
        <w:rPr>
          <w:sz w:val="18"/>
          <w:szCs w:val="18"/>
        </w:rPr>
        <w:t>D</w:t>
      </w:r>
      <w:r>
        <w:rPr>
          <w:spacing w:val="25"/>
          <w:sz w:val="18"/>
          <w:szCs w:val="18"/>
        </w:rPr>
        <w:t xml:space="preserve"> </w:t>
      </w:r>
      <w:r>
        <w:rPr>
          <w:rFonts w:ascii="Batang" w:eastAsia="Batang" w:hAnsi="Batang" w:cs="Batang"/>
          <w:w w:val="68"/>
          <w:sz w:val="18"/>
          <w:szCs w:val="18"/>
        </w:rPr>
        <w:t>∪</w:t>
      </w:r>
      <w:r>
        <w:rPr>
          <w:rFonts w:ascii="Batang" w:eastAsia="Batang" w:hAnsi="Batang" w:cs="Batang"/>
          <w:spacing w:val="3"/>
          <w:w w:val="68"/>
          <w:sz w:val="18"/>
          <w:szCs w:val="18"/>
        </w:rPr>
        <w:t xml:space="preserve"> </w:t>
      </w:r>
      <w:r>
        <w:rPr>
          <w:rFonts w:ascii="Batang" w:eastAsia="Batang" w:hAnsi="Batang" w:cs="Batang"/>
          <w:w w:val="102"/>
          <w:sz w:val="18"/>
          <w:szCs w:val="18"/>
        </w:rPr>
        <w:t>{</w:t>
      </w:r>
      <w:r>
        <w:rPr>
          <w:w w:val="91"/>
          <w:sz w:val="18"/>
          <w:szCs w:val="18"/>
        </w:rPr>
        <w:t>q</w:t>
      </w:r>
      <w:r>
        <w:rPr>
          <w:w w:val="113"/>
          <w:position w:val="-3"/>
          <w:sz w:val="14"/>
          <w:szCs w:val="14"/>
        </w:rPr>
        <w:t>0</w:t>
      </w:r>
      <w:r>
        <w:rPr>
          <w:spacing w:val="-25"/>
          <w:position w:val="-3"/>
          <w:sz w:val="14"/>
          <w:szCs w:val="14"/>
        </w:rPr>
        <w:t xml:space="preserve"> </w:t>
      </w:r>
      <w:r>
        <w:rPr>
          <w:rFonts w:ascii="Batang" w:eastAsia="Batang" w:hAnsi="Batang" w:cs="Batang"/>
          <w:sz w:val="18"/>
          <w:szCs w:val="18"/>
        </w:rPr>
        <w:t>}</w:t>
      </w:r>
      <w:r>
        <w:rPr>
          <w:sz w:val="18"/>
          <w:szCs w:val="18"/>
        </w:rPr>
        <w:t>.</w:t>
      </w:r>
      <w:r>
        <w:rPr>
          <w:spacing w:val="29"/>
          <w:sz w:val="18"/>
          <w:szCs w:val="18"/>
        </w:rPr>
        <w:t xml:space="preserve"> </w:t>
      </w:r>
      <w:r>
        <w:rPr>
          <w:w w:val="112"/>
          <w:sz w:val="18"/>
          <w:szCs w:val="18"/>
        </w:rPr>
        <w:t>Capaci</w:t>
      </w:r>
      <w:r>
        <w:rPr>
          <w:spacing w:val="-4"/>
          <w:w w:val="112"/>
          <w:sz w:val="18"/>
          <w:szCs w:val="18"/>
        </w:rPr>
        <w:t>t</w:t>
      </w:r>
      <w:r>
        <w:rPr>
          <w:w w:val="112"/>
          <w:sz w:val="18"/>
          <w:szCs w:val="18"/>
        </w:rPr>
        <w:t>y</w:t>
      </w:r>
      <w:r>
        <w:rPr>
          <w:spacing w:val="17"/>
          <w:w w:val="112"/>
          <w:sz w:val="18"/>
          <w:szCs w:val="18"/>
        </w:rPr>
        <w:t xml:space="preserve"> </w:t>
      </w:r>
      <w:r>
        <w:rPr>
          <w:sz w:val="18"/>
          <w:szCs w:val="18"/>
        </w:rPr>
        <w:t>of</w:t>
      </w:r>
      <w:r>
        <w:rPr>
          <w:spacing w:val="18"/>
          <w:sz w:val="18"/>
          <w:szCs w:val="18"/>
        </w:rPr>
        <w:t xml:space="preserve"> </w:t>
      </w:r>
      <w:proofErr w:type="gramStart"/>
      <w:r>
        <w:rPr>
          <w:sz w:val="18"/>
          <w:szCs w:val="18"/>
        </w:rPr>
        <w:t>ea</w:t>
      </w:r>
      <w:r>
        <w:rPr>
          <w:spacing w:val="-5"/>
          <w:sz w:val="18"/>
          <w:szCs w:val="18"/>
        </w:rPr>
        <w:t>c</w:t>
      </w:r>
      <w:r>
        <w:rPr>
          <w:sz w:val="18"/>
          <w:szCs w:val="18"/>
        </w:rPr>
        <w:t xml:space="preserve">h </w:t>
      </w:r>
      <w:r>
        <w:rPr>
          <w:spacing w:val="2"/>
          <w:sz w:val="18"/>
          <w:szCs w:val="18"/>
        </w:rPr>
        <w:t xml:space="preserve"> </w:t>
      </w:r>
      <w:r>
        <w:rPr>
          <w:sz w:val="18"/>
          <w:szCs w:val="18"/>
        </w:rPr>
        <w:t>edge</w:t>
      </w:r>
      <w:proofErr w:type="gramEnd"/>
      <w:r>
        <w:rPr>
          <w:spacing w:val="38"/>
          <w:sz w:val="18"/>
          <w:szCs w:val="18"/>
        </w:rPr>
        <w:t xml:space="preserve"> </w:t>
      </w:r>
      <w:r>
        <w:rPr>
          <w:sz w:val="18"/>
          <w:szCs w:val="18"/>
        </w:rPr>
        <w:t>defines</w:t>
      </w:r>
      <w:r>
        <w:rPr>
          <w:spacing w:val="43"/>
          <w:sz w:val="18"/>
          <w:szCs w:val="18"/>
        </w:rPr>
        <w:t xml:space="preserve"> </w:t>
      </w:r>
      <w:r>
        <w:rPr>
          <w:sz w:val="18"/>
          <w:szCs w:val="18"/>
        </w:rPr>
        <w:t xml:space="preserve">the </w:t>
      </w:r>
      <w:r>
        <w:rPr>
          <w:spacing w:val="11"/>
          <w:sz w:val="18"/>
          <w:szCs w:val="18"/>
        </w:rPr>
        <w:t xml:space="preserve"> </w:t>
      </w:r>
      <w:r>
        <w:rPr>
          <w:w w:val="109"/>
          <w:sz w:val="18"/>
          <w:szCs w:val="18"/>
        </w:rPr>
        <w:t xml:space="preserve">maximal </w:t>
      </w:r>
      <w:r>
        <w:rPr>
          <w:w w:val="110"/>
          <w:sz w:val="18"/>
          <w:szCs w:val="18"/>
        </w:rPr>
        <w:t>amou</w:t>
      </w:r>
      <w:r>
        <w:rPr>
          <w:spacing w:val="-4"/>
          <w:w w:val="110"/>
          <w:sz w:val="18"/>
          <w:szCs w:val="18"/>
        </w:rPr>
        <w:t>n</w:t>
      </w:r>
      <w:r>
        <w:rPr>
          <w:w w:val="143"/>
          <w:sz w:val="18"/>
          <w:szCs w:val="18"/>
        </w:rPr>
        <w:t>t</w:t>
      </w:r>
      <w:r>
        <w:rPr>
          <w:spacing w:val="17"/>
          <w:sz w:val="18"/>
          <w:szCs w:val="18"/>
        </w:rPr>
        <w:t xml:space="preserve"> </w:t>
      </w:r>
      <w:r>
        <w:rPr>
          <w:sz w:val="18"/>
          <w:szCs w:val="18"/>
        </w:rPr>
        <w:t>of</w:t>
      </w:r>
      <w:r>
        <w:rPr>
          <w:spacing w:val="14"/>
          <w:sz w:val="18"/>
          <w:szCs w:val="18"/>
        </w:rPr>
        <w:t xml:space="preserve"> </w:t>
      </w:r>
      <w:r>
        <w:rPr>
          <w:w w:val="122"/>
          <w:sz w:val="18"/>
          <w:szCs w:val="18"/>
        </w:rPr>
        <w:t>data</w:t>
      </w:r>
      <w:r>
        <w:rPr>
          <w:spacing w:val="-2"/>
          <w:w w:val="122"/>
          <w:sz w:val="18"/>
          <w:szCs w:val="18"/>
        </w:rPr>
        <w:t xml:space="preserve"> </w:t>
      </w:r>
      <w:r>
        <w:rPr>
          <w:w w:val="122"/>
          <w:sz w:val="18"/>
          <w:szCs w:val="18"/>
        </w:rPr>
        <w:t>that</w:t>
      </w:r>
      <w:r>
        <w:rPr>
          <w:spacing w:val="15"/>
          <w:w w:val="122"/>
          <w:sz w:val="18"/>
          <w:szCs w:val="18"/>
        </w:rPr>
        <w:t xml:space="preserve"> </w:t>
      </w:r>
      <w:r>
        <w:rPr>
          <w:sz w:val="18"/>
          <w:szCs w:val="18"/>
        </w:rPr>
        <w:t>can</w:t>
      </w:r>
      <w:r>
        <w:rPr>
          <w:spacing w:val="42"/>
          <w:sz w:val="18"/>
          <w:szCs w:val="18"/>
        </w:rPr>
        <w:t xml:space="preserve"> </w:t>
      </w:r>
      <w:r>
        <w:rPr>
          <w:spacing w:val="5"/>
          <w:sz w:val="18"/>
          <w:szCs w:val="18"/>
        </w:rPr>
        <w:t>b</w:t>
      </w:r>
      <w:r>
        <w:rPr>
          <w:sz w:val="18"/>
          <w:szCs w:val="18"/>
        </w:rPr>
        <w:t>e</w:t>
      </w:r>
      <w:r>
        <w:rPr>
          <w:spacing w:val="29"/>
          <w:sz w:val="18"/>
          <w:szCs w:val="18"/>
        </w:rPr>
        <w:t xml:space="preserve"> </w:t>
      </w:r>
      <w:r>
        <w:rPr>
          <w:w w:val="112"/>
          <w:sz w:val="18"/>
          <w:szCs w:val="18"/>
        </w:rPr>
        <w:t>transferred</w:t>
      </w:r>
      <w:r>
        <w:rPr>
          <w:spacing w:val="12"/>
          <w:w w:val="112"/>
          <w:sz w:val="18"/>
          <w:szCs w:val="18"/>
        </w:rPr>
        <w:t xml:space="preserve"> </w:t>
      </w:r>
      <w:r>
        <w:rPr>
          <w:spacing w:val="-5"/>
          <w:sz w:val="18"/>
          <w:szCs w:val="18"/>
        </w:rPr>
        <w:t>ov</w:t>
      </w:r>
      <w:r>
        <w:rPr>
          <w:sz w:val="18"/>
          <w:szCs w:val="18"/>
        </w:rPr>
        <w:t>er</w:t>
      </w:r>
      <w:r>
        <w:rPr>
          <w:spacing w:val="38"/>
          <w:sz w:val="18"/>
          <w:szCs w:val="18"/>
        </w:rPr>
        <w:t xml:space="preserve"> </w:t>
      </w:r>
      <w:r>
        <w:rPr>
          <w:sz w:val="18"/>
          <w:szCs w:val="18"/>
        </w:rPr>
        <w:t>an</w:t>
      </w:r>
      <w:r>
        <w:rPr>
          <w:spacing w:val="41"/>
          <w:sz w:val="18"/>
          <w:szCs w:val="18"/>
        </w:rPr>
        <w:t xml:space="preserve"> </w:t>
      </w:r>
      <w:r>
        <w:rPr>
          <w:sz w:val="18"/>
          <w:szCs w:val="18"/>
        </w:rPr>
        <w:t>edge</w:t>
      </w:r>
      <w:r>
        <w:rPr>
          <w:spacing w:val="34"/>
          <w:sz w:val="18"/>
          <w:szCs w:val="18"/>
        </w:rPr>
        <w:t xml:space="preserve"> </w:t>
      </w:r>
      <w:r>
        <w:rPr>
          <w:sz w:val="18"/>
          <w:szCs w:val="18"/>
        </w:rPr>
        <w:t xml:space="preserve">within </w:t>
      </w:r>
      <w:r>
        <w:rPr>
          <w:spacing w:val="23"/>
          <w:sz w:val="18"/>
          <w:szCs w:val="18"/>
        </w:rPr>
        <w:t xml:space="preserve"> </w:t>
      </w:r>
      <w:r>
        <w:rPr>
          <w:sz w:val="18"/>
          <w:szCs w:val="18"/>
        </w:rPr>
        <w:t xml:space="preserve">time </w:t>
      </w:r>
      <w:r>
        <w:rPr>
          <w:spacing w:val="10"/>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15"/>
          <w:w w:val="112"/>
          <w:sz w:val="18"/>
          <w:szCs w:val="18"/>
        </w:rPr>
        <w:t xml:space="preserve"> </w:t>
      </w:r>
      <w:r>
        <w:rPr>
          <w:sz w:val="18"/>
          <w:szCs w:val="18"/>
        </w:rPr>
        <w:t>∆T</w:t>
      </w:r>
      <w:r>
        <w:rPr>
          <w:spacing w:val="21"/>
          <w:sz w:val="18"/>
          <w:szCs w:val="18"/>
        </w:rPr>
        <w:t xml:space="preserve"> </w:t>
      </w:r>
      <w:r>
        <w:rPr>
          <w:w w:val="102"/>
          <w:sz w:val="18"/>
          <w:szCs w:val="18"/>
        </w:rPr>
        <w:t>:</w:t>
      </w:r>
    </w:p>
    <w:p w:rsidR="00C45AA3" w:rsidRDefault="00DC4C15">
      <w:pPr>
        <w:spacing w:before="79" w:line="300" w:lineRule="exact"/>
        <w:ind w:left="2907"/>
        <w:rPr>
          <w:sz w:val="18"/>
          <w:szCs w:val="18"/>
        </w:rPr>
        <w:sectPr w:rsidR="00C45AA3">
          <w:pgSz w:w="11920" w:h="16840"/>
          <w:pgMar w:top="1560" w:right="1680" w:bottom="280" w:left="1320" w:header="720" w:footer="720" w:gutter="0"/>
          <w:cols w:space="720"/>
        </w:sectPr>
      </w:pPr>
      <w:r>
        <w:rPr>
          <w:position w:val="7"/>
          <w:sz w:val="19"/>
          <w:szCs w:val="19"/>
        </w:rPr>
        <w:t></w:t>
      </w:r>
      <w:r>
        <w:rPr>
          <w:spacing w:val="8"/>
          <w:position w:val="7"/>
          <w:sz w:val="19"/>
          <w:szCs w:val="19"/>
        </w:rPr>
        <w:t xml:space="preserve"> </w:t>
      </w:r>
      <w:proofErr w:type="gramStart"/>
      <w:r>
        <w:rPr>
          <w:position w:val="-9"/>
          <w:sz w:val="18"/>
          <w:szCs w:val="18"/>
        </w:rPr>
        <w:t>b(</w:t>
      </w:r>
      <w:proofErr w:type="gramEnd"/>
      <w:r>
        <w:rPr>
          <w:position w:val="-9"/>
          <w:sz w:val="18"/>
          <w:szCs w:val="18"/>
        </w:rPr>
        <w:t>e)</w:t>
      </w:r>
      <w:r>
        <w:rPr>
          <w:spacing w:val="13"/>
          <w:position w:val="-9"/>
          <w:sz w:val="18"/>
          <w:szCs w:val="18"/>
        </w:rPr>
        <w:t xml:space="preserve"> </w:t>
      </w:r>
      <w:r>
        <w:rPr>
          <w:rFonts w:ascii="Batang" w:eastAsia="Batang" w:hAnsi="Batang" w:cs="Batang"/>
          <w:w w:val="85"/>
          <w:position w:val="-9"/>
          <w:sz w:val="18"/>
          <w:szCs w:val="18"/>
        </w:rPr>
        <w:t>·</w:t>
      </w:r>
      <w:r>
        <w:rPr>
          <w:rFonts w:ascii="Batang" w:eastAsia="Batang" w:hAnsi="Batang" w:cs="Batang"/>
          <w:spacing w:val="-10"/>
          <w:w w:val="85"/>
          <w:position w:val="-9"/>
          <w:sz w:val="18"/>
          <w:szCs w:val="18"/>
        </w:rPr>
        <w:t xml:space="preserve"> </w:t>
      </w:r>
      <w:r>
        <w:rPr>
          <w:position w:val="-9"/>
          <w:sz w:val="18"/>
          <w:szCs w:val="18"/>
        </w:rPr>
        <w:t xml:space="preserve">∆T </w:t>
      </w:r>
      <w:r>
        <w:rPr>
          <w:spacing w:val="36"/>
          <w:position w:val="-9"/>
          <w:sz w:val="18"/>
          <w:szCs w:val="18"/>
        </w:rPr>
        <w:t xml:space="preserve"> </w:t>
      </w:r>
      <w:r>
        <w:rPr>
          <w:position w:val="-9"/>
          <w:sz w:val="18"/>
          <w:szCs w:val="18"/>
        </w:rPr>
        <w:t>if</w:t>
      </w:r>
      <w:r>
        <w:rPr>
          <w:spacing w:val="14"/>
          <w:position w:val="-9"/>
          <w:sz w:val="18"/>
          <w:szCs w:val="18"/>
        </w:rPr>
        <w:t xml:space="preserve"> </w:t>
      </w:r>
      <w:r>
        <w:rPr>
          <w:position w:val="-9"/>
          <w:sz w:val="18"/>
          <w:szCs w:val="18"/>
        </w:rPr>
        <w:t>e</w:t>
      </w:r>
      <w:r>
        <w:rPr>
          <w:spacing w:val="12"/>
          <w:position w:val="-9"/>
          <w:sz w:val="18"/>
          <w:szCs w:val="18"/>
        </w:rPr>
        <w:t xml:space="preserve"> </w:t>
      </w:r>
      <w:r>
        <w:rPr>
          <w:rFonts w:ascii="Batang" w:eastAsia="Batang" w:hAnsi="Batang" w:cs="Batang"/>
          <w:w w:val="68"/>
          <w:position w:val="-9"/>
          <w:sz w:val="18"/>
          <w:szCs w:val="18"/>
        </w:rPr>
        <w:t>∈</w:t>
      </w:r>
      <w:r>
        <w:rPr>
          <w:rFonts w:ascii="Batang" w:eastAsia="Batang" w:hAnsi="Batang" w:cs="Batang"/>
          <w:spacing w:val="10"/>
          <w:w w:val="68"/>
          <w:position w:val="-9"/>
          <w:sz w:val="18"/>
          <w:szCs w:val="18"/>
        </w:rPr>
        <w:t xml:space="preserve"> </w:t>
      </w:r>
      <w:r>
        <w:rPr>
          <w:w w:val="114"/>
          <w:position w:val="-9"/>
          <w:sz w:val="18"/>
          <w:szCs w:val="18"/>
        </w:rPr>
        <w:t>L</w:t>
      </w:r>
    </w:p>
    <w:p w:rsidR="00C45AA3" w:rsidRDefault="00DC4C15">
      <w:pPr>
        <w:spacing w:line="300" w:lineRule="exact"/>
        <w:ind w:left="2163" w:right="-73"/>
        <w:rPr>
          <w:sz w:val="18"/>
          <w:szCs w:val="18"/>
        </w:rPr>
      </w:pPr>
      <w:proofErr w:type="gramStart"/>
      <w:r>
        <w:rPr>
          <w:sz w:val="18"/>
          <w:szCs w:val="18"/>
        </w:rPr>
        <w:lastRenderedPageBreak/>
        <w:t>cap(</w:t>
      </w:r>
      <w:proofErr w:type="gramEnd"/>
      <w:r>
        <w:rPr>
          <w:sz w:val="18"/>
          <w:szCs w:val="18"/>
        </w:rPr>
        <w:t xml:space="preserve">e) </w:t>
      </w:r>
      <w:r>
        <w:rPr>
          <w:spacing w:val="9"/>
          <w:sz w:val="18"/>
          <w:szCs w:val="18"/>
        </w:rPr>
        <w:t xml:space="preserve"> </w:t>
      </w:r>
      <w:r>
        <w:rPr>
          <w:w w:val="141"/>
          <w:sz w:val="18"/>
          <w:szCs w:val="18"/>
        </w:rPr>
        <w:t>=</w:t>
      </w:r>
      <w:r>
        <w:rPr>
          <w:spacing w:val="-12"/>
          <w:w w:val="141"/>
          <w:sz w:val="18"/>
          <w:szCs w:val="18"/>
        </w:rPr>
        <w:t xml:space="preserve"> </w:t>
      </w:r>
      <w:r>
        <w:rPr>
          <w:position w:val="21"/>
          <w:sz w:val="19"/>
          <w:szCs w:val="19"/>
        </w:rPr>
        <w:t></w:t>
      </w:r>
      <w:r>
        <w:rPr>
          <w:spacing w:val="8"/>
          <w:position w:val="21"/>
          <w:sz w:val="19"/>
          <w:szCs w:val="19"/>
        </w:rPr>
        <w:t xml:space="preserve"> </w:t>
      </w:r>
      <w:r>
        <w:rPr>
          <w:w w:val="101"/>
          <w:sz w:val="18"/>
          <w:szCs w:val="18"/>
        </w:rPr>
        <w:t>w</w:t>
      </w:r>
      <w:proofErr w:type="spellStart"/>
      <w:r>
        <w:rPr>
          <w:w w:val="145"/>
          <w:position w:val="-3"/>
          <w:sz w:val="14"/>
          <w:szCs w:val="14"/>
        </w:rPr>
        <w:t>i</w:t>
      </w:r>
      <w:proofErr w:type="spellEnd"/>
      <w:r>
        <w:rPr>
          <w:position w:val="-3"/>
          <w:sz w:val="14"/>
          <w:szCs w:val="14"/>
        </w:rPr>
        <w:t xml:space="preserve">                </w:t>
      </w:r>
      <w:r>
        <w:rPr>
          <w:spacing w:val="4"/>
          <w:position w:val="-3"/>
          <w:sz w:val="14"/>
          <w:szCs w:val="14"/>
        </w:rPr>
        <w:t xml:space="preserve"> </w:t>
      </w:r>
      <w:r>
        <w:rPr>
          <w:sz w:val="18"/>
          <w:szCs w:val="18"/>
        </w:rPr>
        <w:t>if</w:t>
      </w:r>
      <w:r>
        <w:rPr>
          <w:spacing w:val="14"/>
          <w:sz w:val="18"/>
          <w:szCs w:val="18"/>
        </w:rPr>
        <w:t xml:space="preserve"> </w:t>
      </w:r>
      <w:r>
        <w:rPr>
          <w:sz w:val="18"/>
          <w:szCs w:val="18"/>
        </w:rPr>
        <w:t>e</w:t>
      </w:r>
      <w:r>
        <w:rPr>
          <w:spacing w:val="12"/>
          <w:sz w:val="18"/>
          <w:szCs w:val="18"/>
        </w:rPr>
        <w:t xml:space="preserve"> </w:t>
      </w:r>
      <w:r>
        <w:rPr>
          <w:w w:val="127"/>
          <w:sz w:val="18"/>
          <w:szCs w:val="18"/>
        </w:rPr>
        <w:t>=</w:t>
      </w:r>
      <w:r>
        <w:rPr>
          <w:spacing w:val="8"/>
          <w:w w:val="127"/>
          <w:sz w:val="18"/>
          <w:szCs w:val="18"/>
        </w:rPr>
        <w:t xml:space="preserve"> </w:t>
      </w:r>
      <w:r>
        <w:rPr>
          <w:w w:val="127"/>
          <w:sz w:val="18"/>
          <w:szCs w:val="18"/>
        </w:rPr>
        <w:t>d</w:t>
      </w:r>
      <w:proofErr w:type="spellStart"/>
      <w:r>
        <w:rPr>
          <w:w w:val="127"/>
          <w:position w:val="-3"/>
          <w:sz w:val="14"/>
          <w:szCs w:val="14"/>
        </w:rPr>
        <w:t>i</w:t>
      </w:r>
      <w:proofErr w:type="spellEnd"/>
      <w:r>
        <w:rPr>
          <w:spacing w:val="5"/>
          <w:w w:val="127"/>
          <w:position w:val="-3"/>
          <w:sz w:val="14"/>
          <w:szCs w:val="14"/>
        </w:rPr>
        <w:t xml:space="preserve"> </w:t>
      </w:r>
      <w:r>
        <w:rPr>
          <w:rFonts w:ascii="Batang" w:eastAsia="Batang" w:hAnsi="Batang" w:cs="Batang"/>
          <w:w w:val="68"/>
          <w:sz w:val="18"/>
          <w:szCs w:val="18"/>
        </w:rPr>
        <w:t>∈</w:t>
      </w:r>
      <w:r>
        <w:rPr>
          <w:rFonts w:ascii="Batang" w:eastAsia="Batang" w:hAnsi="Batang" w:cs="Batang"/>
          <w:spacing w:val="10"/>
          <w:w w:val="68"/>
          <w:sz w:val="18"/>
          <w:szCs w:val="18"/>
        </w:rPr>
        <w:t xml:space="preserve"> </w:t>
      </w:r>
      <w:r>
        <w:rPr>
          <w:w w:val="116"/>
          <w:sz w:val="18"/>
          <w:szCs w:val="18"/>
        </w:rPr>
        <w:t>D</w:t>
      </w:r>
    </w:p>
    <w:p w:rsidR="00C45AA3" w:rsidRDefault="00DC4C15">
      <w:pPr>
        <w:spacing w:line="220" w:lineRule="exact"/>
        <w:ind w:left="2907"/>
        <w:rPr>
          <w:sz w:val="14"/>
          <w:szCs w:val="14"/>
        </w:rPr>
      </w:pPr>
      <w:r>
        <w:rPr>
          <w:position w:val="12"/>
          <w:sz w:val="19"/>
          <w:szCs w:val="19"/>
        </w:rPr>
        <w:t></w:t>
      </w:r>
      <w:r>
        <w:rPr>
          <w:spacing w:val="8"/>
          <w:position w:val="12"/>
          <w:sz w:val="19"/>
          <w:szCs w:val="19"/>
        </w:rPr>
        <w:t xml:space="preserve"> </w:t>
      </w:r>
      <w:proofErr w:type="gramStart"/>
      <w:r>
        <w:rPr>
          <w:position w:val="1"/>
          <w:sz w:val="18"/>
          <w:szCs w:val="18"/>
        </w:rPr>
        <w:t>k</w:t>
      </w:r>
      <w:r>
        <w:rPr>
          <w:position w:val="-1"/>
          <w:sz w:val="14"/>
          <w:szCs w:val="14"/>
        </w:rPr>
        <w:t>0</w:t>
      </w:r>
      <w:proofErr w:type="gramEnd"/>
      <w:r>
        <w:rPr>
          <w:position w:val="-1"/>
          <w:sz w:val="14"/>
          <w:szCs w:val="14"/>
        </w:rPr>
        <w:t xml:space="preserve">                </w:t>
      </w:r>
      <w:r>
        <w:rPr>
          <w:spacing w:val="31"/>
          <w:position w:val="-1"/>
          <w:sz w:val="14"/>
          <w:szCs w:val="14"/>
        </w:rPr>
        <w:t xml:space="preserve"> </w:t>
      </w:r>
      <w:r>
        <w:rPr>
          <w:position w:val="1"/>
          <w:sz w:val="18"/>
          <w:szCs w:val="18"/>
        </w:rPr>
        <w:t>if</w:t>
      </w:r>
      <w:r>
        <w:rPr>
          <w:spacing w:val="14"/>
          <w:position w:val="1"/>
          <w:sz w:val="18"/>
          <w:szCs w:val="18"/>
        </w:rPr>
        <w:t xml:space="preserve"> </w:t>
      </w:r>
      <w:r>
        <w:rPr>
          <w:position w:val="1"/>
          <w:sz w:val="18"/>
          <w:szCs w:val="18"/>
        </w:rPr>
        <w:t>e</w:t>
      </w:r>
      <w:r>
        <w:rPr>
          <w:spacing w:val="12"/>
          <w:position w:val="1"/>
          <w:sz w:val="18"/>
          <w:szCs w:val="18"/>
        </w:rPr>
        <w:t xml:space="preserve"> </w:t>
      </w:r>
      <w:r>
        <w:rPr>
          <w:w w:val="141"/>
          <w:position w:val="1"/>
          <w:sz w:val="18"/>
          <w:szCs w:val="18"/>
        </w:rPr>
        <w:t>=</w:t>
      </w:r>
      <w:r>
        <w:rPr>
          <w:spacing w:val="-12"/>
          <w:w w:val="141"/>
          <w:position w:val="1"/>
          <w:sz w:val="18"/>
          <w:szCs w:val="18"/>
        </w:rPr>
        <w:t xml:space="preserve"> </w:t>
      </w:r>
      <w:r>
        <w:rPr>
          <w:w w:val="91"/>
          <w:position w:val="1"/>
          <w:sz w:val="18"/>
          <w:szCs w:val="18"/>
        </w:rPr>
        <w:t>q</w:t>
      </w:r>
      <w:r>
        <w:rPr>
          <w:w w:val="113"/>
          <w:position w:val="-1"/>
          <w:sz w:val="14"/>
          <w:szCs w:val="14"/>
        </w:rPr>
        <w:t>0</w:t>
      </w:r>
    </w:p>
    <w:p w:rsidR="00C45AA3" w:rsidRDefault="00DC4C15">
      <w:pPr>
        <w:spacing w:before="86"/>
        <w:rPr>
          <w:sz w:val="18"/>
          <w:szCs w:val="18"/>
        </w:rPr>
        <w:sectPr w:rsidR="00C45AA3">
          <w:type w:val="continuous"/>
          <w:pgSz w:w="11920" w:h="16840"/>
          <w:pgMar w:top="960" w:right="1680" w:bottom="280" w:left="1320" w:header="720" w:footer="720" w:gutter="0"/>
          <w:cols w:num="2" w:space="720" w:equalWidth="0">
            <w:col w:w="4933" w:space="1866"/>
            <w:col w:w="2121"/>
          </w:cols>
        </w:sectPr>
      </w:pPr>
      <w:r>
        <w:br w:type="column"/>
      </w:r>
      <w:r>
        <w:rPr>
          <w:w w:val="112"/>
          <w:sz w:val="18"/>
          <w:szCs w:val="18"/>
        </w:rPr>
        <w:lastRenderedPageBreak/>
        <w:t>(1)</w:t>
      </w:r>
    </w:p>
    <w:p w:rsidR="00C45AA3" w:rsidRDefault="00C45AA3">
      <w:pPr>
        <w:spacing w:before="2" w:line="200" w:lineRule="exact"/>
      </w:pPr>
    </w:p>
    <w:p w:rsidR="00C45AA3" w:rsidRDefault="00DC4C15">
      <w:pPr>
        <w:spacing w:before="10" w:line="220" w:lineRule="exact"/>
        <w:ind w:left="120" w:right="1834"/>
        <w:jc w:val="both"/>
        <w:rPr>
          <w:sz w:val="18"/>
          <w:szCs w:val="18"/>
        </w:rPr>
      </w:pPr>
      <w:r>
        <w:rPr>
          <w:sz w:val="18"/>
          <w:szCs w:val="18"/>
        </w:rPr>
        <w:t xml:space="preserve">where </w:t>
      </w:r>
      <w:r>
        <w:rPr>
          <w:spacing w:val="17"/>
          <w:sz w:val="18"/>
          <w:szCs w:val="18"/>
        </w:rPr>
        <w:t xml:space="preserve"> </w:t>
      </w:r>
      <w:r>
        <w:rPr>
          <w:w w:val="101"/>
          <w:sz w:val="18"/>
          <w:szCs w:val="18"/>
        </w:rPr>
        <w:t>w</w:t>
      </w:r>
      <w:proofErr w:type="spellStart"/>
      <w:r>
        <w:rPr>
          <w:w w:val="145"/>
          <w:position w:val="-3"/>
          <w:sz w:val="14"/>
          <w:szCs w:val="14"/>
        </w:rPr>
        <w:t>i</w:t>
      </w:r>
      <w:proofErr w:type="spellEnd"/>
      <w:r>
        <w:rPr>
          <w:w w:val="145"/>
          <w:position w:val="-3"/>
          <w:sz w:val="14"/>
          <w:szCs w:val="14"/>
        </w:rPr>
        <w:t xml:space="preserve"> </w:t>
      </w:r>
      <w:r>
        <w:rPr>
          <w:spacing w:val="17"/>
          <w:w w:val="145"/>
          <w:position w:val="-3"/>
          <w:sz w:val="14"/>
          <w:szCs w:val="14"/>
        </w:rPr>
        <w:t xml:space="preserve"> </w:t>
      </w:r>
      <w:r>
        <w:rPr>
          <w:sz w:val="18"/>
          <w:szCs w:val="18"/>
        </w:rPr>
        <w:t>is</w:t>
      </w:r>
      <w:r>
        <w:rPr>
          <w:spacing w:val="35"/>
          <w:sz w:val="18"/>
          <w:szCs w:val="18"/>
        </w:rPr>
        <w:t xml:space="preserve"> </w:t>
      </w:r>
      <w:r>
        <w:rPr>
          <w:sz w:val="18"/>
          <w:szCs w:val="18"/>
        </w:rPr>
        <w:t xml:space="preserve">the </w:t>
      </w:r>
      <w:r>
        <w:rPr>
          <w:spacing w:val="22"/>
          <w:sz w:val="18"/>
          <w:szCs w:val="18"/>
        </w:rPr>
        <w:t xml:space="preserve"> </w:t>
      </w:r>
      <w:r>
        <w:rPr>
          <w:w w:val="109"/>
          <w:sz w:val="18"/>
          <w:szCs w:val="18"/>
        </w:rPr>
        <w:t>maximal</w:t>
      </w:r>
      <w:r>
        <w:rPr>
          <w:spacing w:val="28"/>
          <w:w w:val="109"/>
          <w:sz w:val="18"/>
          <w:szCs w:val="18"/>
        </w:rPr>
        <w:t xml:space="preserve"> </w:t>
      </w:r>
      <w:r>
        <w:rPr>
          <w:w w:val="110"/>
          <w:sz w:val="18"/>
          <w:szCs w:val="18"/>
        </w:rPr>
        <w:t>amou</w:t>
      </w:r>
      <w:r>
        <w:rPr>
          <w:spacing w:val="-4"/>
          <w:w w:val="110"/>
          <w:sz w:val="18"/>
          <w:szCs w:val="18"/>
        </w:rPr>
        <w:t>n</w:t>
      </w:r>
      <w:r>
        <w:rPr>
          <w:w w:val="143"/>
          <w:sz w:val="18"/>
          <w:szCs w:val="18"/>
        </w:rPr>
        <w:t>t</w:t>
      </w:r>
      <w:r>
        <w:rPr>
          <w:spacing w:val="32"/>
          <w:w w:val="143"/>
          <w:sz w:val="18"/>
          <w:szCs w:val="18"/>
        </w:rPr>
        <w:t xml:space="preserve"> </w:t>
      </w:r>
      <w:r>
        <w:rPr>
          <w:sz w:val="18"/>
          <w:szCs w:val="18"/>
        </w:rPr>
        <w:t>of</w:t>
      </w:r>
      <w:r>
        <w:rPr>
          <w:spacing w:val="29"/>
          <w:sz w:val="18"/>
          <w:szCs w:val="18"/>
        </w:rPr>
        <w:t xml:space="preserve"> </w:t>
      </w:r>
      <w:r>
        <w:rPr>
          <w:sz w:val="18"/>
          <w:szCs w:val="18"/>
        </w:rPr>
        <w:t xml:space="preserve">new </w:t>
      </w:r>
      <w:r>
        <w:rPr>
          <w:spacing w:val="2"/>
          <w:sz w:val="18"/>
          <w:szCs w:val="18"/>
        </w:rPr>
        <w:t xml:space="preserve"> </w:t>
      </w:r>
      <w:r>
        <w:rPr>
          <w:w w:val="122"/>
          <w:sz w:val="18"/>
          <w:szCs w:val="18"/>
        </w:rPr>
        <w:t>data</w:t>
      </w:r>
      <w:r>
        <w:rPr>
          <w:spacing w:val="13"/>
          <w:w w:val="122"/>
          <w:sz w:val="18"/>
          <w:szCs w:val="18"/>
        </w:rPr>
        <w:t xml:space="preserve"> </w:t>
      </w:r>
      <w:r>
        <w:rPr>
          <w:w w:val="122"/>
          <w:sz w:val="18"/>
          <w:szCs w:val="18"/>
        </w:rPr>
        <w:t>that</w:t>
      </w:r>
      <w:r>
        <w:rPr>
          <w:spacing w:val="30"/>
          <w:w w:val="122"/>
          <w:sz w:val="18"/>
          <w:szCs w:val="18"/>
        </w:rPr>
        <w:t xml:space="preserve"> </w:t>
      </w:r>
      <w:r>
        <w:rPr>
          <w:sz w:val="18"/>
          <w:szCs w:val="18"/>
        </w:rPr>
        <w:t xml:space="preserve">can </w:t>
      </w:r>
      <w:r>
        <w:rPr>
          <w:spacing w:val="12"/>
          <w:sz w:val="18"/>
          <w:szCs w:val="18"/>
        </w:rPr>
        <w:t xml:space="preserve"> </w:t>
      </w:r>
      <w:r>
        <w:rPr>
          <w:spacing w:val="5"/>
          <w:sz w:val="18"/>
          <w:szCs w:val="18"/>
        </w:rPr>
        <w:t>b</w:t>
      </w:r>
      <w:r>
        <w:rPr>
          <w:sz w:val="18"/>
          <w:szCs w:val="18"/>
        </w:rPr>
        <w:t xml:space="preserve">e  stored </w:t>
      </w:r>
      <w:r>
        <w:rPr>
          <w:spacing w:val="39"/>
          <w:sz w:val="18"/>
          <w:szCs w:val="18"/>
        </w:rPr>
        <w:t xml:space="preserve"> </w:t>
      </w:r>
      <w:r>
        <w:rPr>
          <w:w w:val="126"/>
          <w:sz w:val="18"/>
          <w:szCs w:val="18"/>
        </w:rPr>
        <w:t>at</w:t>
      </w:r>
      <w:r>
        <w:rPr>
          <w:spacing w:val="20"/>
          <w:w w:val="126"/>
          <w:sz w:val="18"/>
          <w:szCs w:val="18"/>
        </w:rPr>
        <w:t xml:space="preserve"> </w:t>
      </w:r>
      <w:r>
        <w:rPr>
          <w:sz w:val="18"/>
          <w:szCs w:val="18"/>
        </w:rPr>
        <w:t xml:space="preserve">the </w:t>
      </w:r>
      <w:r>
        <w:rPr>
          <w:spacing w:val="22"/>
          <w:sz w:val="18"/>
          <w:szCs w:val="18"/>
        </w:rPr>
        <w:t xml:space="preserve"> </w:t>
      </w:r>
      <w:r>
        <w:rPr>
          <w:sz w:val="18"/>
          <w:szCs w:val="18"/>
        </w:rPr>
        <w:t>n</w:t>
      </w:r>
      <w:r>
        <w:rPr>
          <w:spacing w:val="5"/>
          <w:sz w:val="18"/>
          <w:szCs w:val="18"/>
        </w:rPr>
        <w:t>o</w:t>
      </w:r>
      <w:r>
        <w:rPr>
          <w:sz w:val="18"/>
          <w:szCs w:val="18"/>
        </w:rPr>
        <w:t xml:space="preserve">de </w:t>
      </w:r>
      <w:r>
        <w:rPr>
          <w:spacing w:val="14"/>
          <w:sz w:val="18"/>
          <w:szCs w:val="18"/>
        </w:rPr>
        <w:t xml:space="preserve"> </w:t>
      </w:r>
      <w:proofErr w:type="spellStart"/>
      <w:r>
        <w:rPr>
          <w:w w:val="115"/>
          <w:sz w:val="18"/>
          <w:szCs w:val="18"/>
        </w:rPr>
        <w:t>i</w:t>
      </w:r>
      <w:proofErr w:type="spellEnd"/>
      <w:r>
        <w:rPr>
          <w:spacing w:val="30"/>
          <w:w w:val="115"/>
          <w:sz w:val="18"/>
          <w:szCs w:val="18"/>
        </w:rPr>
        <w:t xml:space="preserve"> </w:t>
      </w:r>
      <w:r>
        <w:rPr>
          <w:w w:val="115"/>
          <w:sz w:val="18"/>
          <w:szCs w:val="18"/>
        </w:rPr>
        <w:t xml:space="preserve">for </w:t>
      </w:r>
      <w:r>
        <w:rPr>
          <w:sz w:val="18"/>
          <w:szCs w:val="18"/>
        </w:rPr>
        <w:t>pr</w:t>
      </w:r>
      <w:r>
        <w:rPr>
          <w:spacing w:val="6"/>
          <w:sz w:val="18"/>
          <w:szCs w:val="18"/>
        </w:rPr>
        <w:t>o</w:t>
      </w:r>
      <w:r>
        <w:rPr>
          <w:sz w:val="18"/>
          <w:szCs w:val="18"/>
        </w:rPr>
        <w:t xml:space="preserve">cessing </w:t>
      </w:r>
      <w:r>
        <w:rPr>
          <w:spacing w:val="22"/>
          <w:sz w:val="18"/>
          <w:szCs w:val="18"/>
        </w:rPr>
        <w:t xml:space="preserve"> </w:t>
      </w:r>
      <w:r>
        <w:rPr>
          <w:w w:val="113"/>
          <w:sz w:val="18"/>
          <w:szCs w:val="18"/>
        </w:rPr>
        <w:t>without</w:t>
      </w:r>
      <w:r>
        <w:rPr>
          <w:spacing w:val="15"/>
          <w:w w:val="113"/>
          <w:sz w:val="18"/>
          <w:szCs w:val="18"/>
        </w:rPr>
        <w:t xml:space="preserve"> </w:t>
      </w:r>
      <w:r>
        <w:rPr>
          <w:sz w:val="18"/>
          <w:szCs w:val="18"/>
        </w:rPr>
        <w:t xml:space="preserve">exceeding </w:t>
      </w:r>
      <w:r>
        <w:rPr>
          <w:spacing w:val="12"/>
          <w:sz w:val="18"/>
          <w:szCs w:val="18"/>
        </w:rPr>
        <w:t xml:space="preserve"> </w:t>
      </w:r>
      <w:r>
        <w:rPr>
          <w:sz w:val="18"/>
          <w:szCs w:val="18"/>
        </w:rPr>
        <w:t xml:space="preserve">its </w:t>
      </w:r>
      <w:r>
        <w:rPr>
          <w:spacing w:val="1"/>
          <w:sz w:val="18"/>
          <w:szCs w:val="18"/>
        </w:rPr>
        <w:t xml:space="preserve"> </w:t>
      </w:r>
      <w:r>
        <w:rPr>
          <w:sz w:val="18"/>
          <w:szCs w:val="18"/>
        </w:rPr>
        <w:t xml:space="preserve">storage </w:t>
      </w:r>
      <w:r>
        <w:rPr>
          <w:spacing w:val="28"/>
          <w:sz w:val="18"/>
          <w:szCs w:val="18"/>
        </w:rPr>
        <w:t xml:space="preserve"> </w:t>
      </w:r>
      <w:r>
        <w:rPr>
          <w:w w:val="111"/>
          <w:sz w:val="18"/>
          <w:szCs w:val="18"/>
        </w:rPr>
        <w:t>capaci</w:t>
      </w:r>
      <w:r>
        <w:rPr>
          <w:spacing w:val="-4"/>
          <w:w w:val="111"/>
          <w:sz w:val="18"/>
          <w:szCs w:val="18"/>
        </w:rPr>
        <w:t>t</w:t>
      </w:r>
      <w:r>
        <w:rPr>
          <w:w w:val="111"/>
          <w:sz w:val="18"/>
          <w:szCs w:val="18"/>
        </w:rPr>
        <w:t>y</w:t>
      </w:r>
      <w:r>
        <w:rPr>
          <w:spacing w:val="18"/>
          <w:w w:val="111"/>
          <w:sz w:val="18"/>
          <w:szCs w:val="18"/>
        </w:rPr>
        <w:t xml:space="preserve"> </w:t>
      </w:r>
      <w:r>
        <w:rPr>
          <w:sz w:val="18"/>
          <w:szCs w:val="18"/>
        </w:rPr>
        <w:t>or</w:t>
      </w:r>
      <w:r>
        <w:rPr>
          <w:spacing w:val="34"/>
          <w:sz w:val="18"/>
          <w:szCs w:val="18"/>
        </w:rPr>
        <w:t xml:space="preserve"> </w:t>
      </w:r>
      <w:r>
        <w:rPr>
          <w:sz w:val="18"/>
          <w:szCs w:val="18"/>
        </w:rPr>
        <w:t xml:space="preserve">CPU </w:t>
      </w:r>
      <w:r>
        <w:rPr>
          <w:spacing w:val="21"/>
          <w:sz w:val="18"/>
          <w:szCs w:val="18"/>
        </w:rPr>
        <w:t xml:space="preserve"> </w:t>
      </w:r>
      <w:r>
        <w:rPr>
          <w:w w:val="115"/>
          <w:sz w:val="18"/>
          <w:szCs w:val="18"/>
        </w:rPr>
        <w:t>throughput,</w:t>
      </w:r>
      <w:r>
        <w:rPr>
          <w:spacing w:val="15"/>
          <w:w w:val="115"/>
          <w:sz w:val="18"/>
          <w:szCs w:val="18"/>
        </w:rPr>
        <w:t xml:space="preserve"> </w:t>
      </w:r>
      <w:r>
        <w:rPr>
          <w:sz w:val="18"/>
          <w:szCs w:val="18"/>
        </w:rPr>
        <w:t>k</w:t>
      </w:r>
      <w:r>
        <w:rPr>
          <w:position w:val="-3"/>
          <w:sz w:val="14"/>
          <w:szCs w:val="14"/>
        </w:rPr>
        <w:t xml:space="preserve">0 </w:t>
      </w:r>
      <w:r>
        <w:rPr>
          <w:spacing w:val="19"/>
          <w:position w:val="-3"/>
          <w:sz w:val="14"/>
          <w:szCs w:val="14"/>
        </w:rPr>
        <w:t xml:space="preserve"> </w:t>
      </w:r>
      <w:r>
        <w:rPr>
          <w:sz w:val="18"/>
          <w:szCs w:val="18"/>
        </w:rPr>
        <w:t>is</w:t>
      </w:r>
      <w:r>
        <w:rPr>
          <w:spacing w:val="25"/>
          <w:sz w:val="18"/>
          <w:szCs w:val="18"/>
        </w:rPr>
        <w:t xml:space="preserve"> </w:t>
      </w:r>
      <w:r>
        <w:rPr>
          <w:sz w:val="18"/>
          <w:szCs w:val="18"/>
        </w:rPr>
        <w:t xml:space="preserve">the </w:t>
      </w:r>
      <w:r>
        <w:rPr>
          <w:spacing w:val="11"/>
          <w:sz w:val="18"/>
          <w:szCs w:val="18"/>
        </w:rPr>
        <w:t xml:space="preserve"> </w:t>
      </w:r>
      <w:r>
        <w:rPr>
          <w:w w:val="118"/>
          <w:sz w:val="18"/>
          <w:szCs w:val="18"/>
        </w:rPr>
        <w:t xml:space="preserve">total </w:t>
      </w:r>
      <w:r>
        <w:rPr>
          <w:sz w:val="18"/>
          <w:szCs w:val="18"/>
        </w:rPr>
        <w:t>size</w:t>
      </w:r>
      <w:r>
        <w:rPr>
          <w:spacing w:val="15"/>
          <w:sz w:val="18"/>
          <w:szCs w:val="18"/>
        </w:rPr>
        <w:t xml:space="preserve"> </w:t>
      </w:r>
      <w:r>
        <w:rPr>
          <w:sz w:val="18"/>
          <w:szCs w:val="18"/>
        </w:rPr>
        <w:t>of</w:t>
      </w:r>
      <w:r>
        <w:rPr>
          <w:spacing w:val="6"/>
          <w:sz w:val="18"/>
          <w:szCs w:val="18"/>
        </w:rPr>
        <w:t xml:space="preserve"> </w:t>
      </w:r>
      <w:r>
        <w:rPr>
          <w:w w:val="116"/>
          <w:sz w:val="18"/>
          <w:szCs w:val="18"/>
        </w:rPr>
        <w:t>input</w:t>
      </w:r>
      <w:r>
        <w:rPr>
          <w:spacing w:val="3"/>
          <w:w w:val="116"/>
          <w:sz w:val="18"/>
          <w:szCs w:val="18"/>
        </w:rPr>
        <w:t xml:space="preserve"> </w:t>
      </w:r>
      <w:r>
        <w:rPr>
          <w:sz w:val="18"/>
          <w:szCs w:val="18"/>
        </w:rPr>
        <w:t>files</w:t>
      </w:r>
      <w:r>
        <w:rPr>
          <w:spacing w:val="6"/>
          <w:sz w:val="18"/>
          <w:szCs w:val="18"/>
        </w:rPr>
        <w:t xml:space="preserve"> </w:t>
      </w:r>
      <w:r>
        <w:rPr>
          <w:w w:val="110"/>
          <w:sz w:val="18"/>
          <w:szCs w:val="18"/>
        </w:rPr>
        <w:t>curre</w:t>
      </w:r>
      <w:r>
        <w:rPr>
          <w:spacing w:val="-5"/>
          <w:w w:val="110"/>
          <w:sz w:val="18"/>
          <w:szCs w:val="18"/>
        </w:rPr>
        <w:t>n</w:t>
      </w:r>
      <w:r>
        <w:rPr>
          <w:w w:val="110"/>
          <w:sz w:val="18"/>
          <w:szCs w:val="18"/>
        </w:rPr>
        <w:t>tly</w:t>
      </w:r>
      <w:r>
        <w:rPr>
          <w:spacing w:val="19"/>
          <w:w w:val="110"/>
          <w:sz w:val="18"/>
          <w:szCs w:val="18"/>
        </w:rPr>
        <w:t xml:space="preserve"> </w:t>
      </w:r>
      <w:r>
        <w:rPr>
          <w:spacing w:val="-5"/>
          <w:w w:val="110"/>
          <w:sz w:val="18"/>
          <w:szCs w:val="18"/>
        </w:rPr>
        <w:t>a</w:t>
      </w:r>
      <w:r>
        <w:rPr>
          <w:spacing w:val="-11"/>
          <w:w w:val="110"/>
          <w:sz w:val="18"/>
          <w:szCs w:val="18"/>
        </w:rPr>
        <w:t>v</w:t>
      </w:r>
      <w:r>
        <w:rPr>
          <w:w w:val="110"/>
          <w:sz w:val="18"/>
          <w:szCs w:val="18"/>
        </w:rPr>
        <w:t>ailable</w:t>
      </w:r>
      <w:r>
        <w:rPr>
          <w:spacing w:val="-1"/>
          <w:w w:val="110"/>
          <w:sz w:val="18"/>
          <w:szCs w:val="18"/>
        </w:rPr>
        <w:t xml:space="preserve"> </w:t>
      </w:r>
      <w:r>
        <w:rPr>
          <w:sz w:val="18"/>
          <w:szCs w:val="18"/>
        </w:rPr>
        <w:t>to</w:t>
      </w:r>
      <w:r>
        <w:rPr>
          <w:spacing w:val="31"/>
          <w:sz w:val="18"/>
          <w:szCs w:val="18"/>
        </w:rPr>
        <w:t xml:space="preserve"> </w:t>
      </w:r>
      <w:r>
        <w:rPr>
          <w:spacing w:val="5"/>
          <w:sz w:val="18"/>
          <w:szCs w:val="18"/>
        </w:rPr>
        <w:t>b</w:t>
      </w:r>
      <w:r>
        <w:rPr>
          <w:sz w:val="18"/>
          <w:szCs w:val="18"/>
        </w:rPr>
        <w:t>e</w:t>
      </w:r>
      <w:r>
        <w:rPr>
          <w:spacing w:val="22"/>
          <w:sz w:val="18"/>
          <w:szCs w:val="18"/>
        </w:rPr>
        <w:t xml:space="preserve"> </w:t>
      </w:r>
      <w:r>
        <w:rPr>
          <w:w w:val="112"/>
          <w:sz w:val="18"/>
          <w:szCs w:val="18"/>
        </w:rPr>
        <w:t>transferred</w:t>
      </w:r>
      <w:r>
        <w:rPr>
          <w:spacing w:val="5"/>
          <w:w w:val="112"/>
          <w:sz w:val="18"/>
          <w:szCs w:val="18"/>
        </w:rPr>
        <w:t xml:space="preserve"> </w:t>
      </w:r>
      <w:r>
        <w:rPr>
          <w:sz w:val="18"/>
          <w:szCs w:val="18"/>
        </w:rPr>
        <w:t>from</w:t>
      </w:r>
      <w:r>
        <w:rPr>
          <w:spacing w:val="30"/>
          <w:sz w:val="18"/>
          <w:szCs w:val="18"/>
        </w:rPr>
        <w:t xml:space="preserve"> </w:t>
      </w:r>
      <w:r>
        <w:rPr>
          <w:sz w:val="18"/>
          <w:szCs w:val="18"/>
        </w:rPr>
        <w:t>c</w:t>
      </w:r>
      <w:r>
        <w:rPr>
          <w:position w:val="-3"/>
          <w:sz w:val="14"/>
          <w:szCs w:val="14"/>
        </w:rPr>
        <w:t xml:space="preserve">0 </w:t>
      </w:r>
      <w:r>
        <w:rPr>
          <w:spacing w:val="2"/>
          <w:position w:val="-3"/>
          <w:sz w:val="14"/>
          <w:szCs w:val="14"/>
        </w:rPr>
        <w:t xml:space="preserve"> </w:t>
      </w:r>
      <w:r>
        <w:rPr>
          <w:sz w:val="18"/>
          <w:szCs w:val="18"/>
        </w:rPr>
        <w:t>.</w:t>
      </w:r>
      <w:r>
        <w:rPr>
          <w:spacing w:val="15"/>
          <w:sz w:val="18"/>
          <w:szCs w:val="18"/>
        </w:rPr>
        <w:t xml:space="preserve"> </w:t>
      </w:r>
      <w:r>
        <w:rPr>
          <w:spacing w:val="-15"/>
          <w:sz w:val="18"/>
          <w:szCs w:val="18"/>
        </w:rPr>
        <w:t>W</w:t>
      </w:r>
      <w:r>
        <w:rPr>
          <w:sz w:val="18"/>
          <w:szCs w:val="18"/>
        </w:rPr>
        <w:t>e</w:t>
      </w:r>
      <w:r>
        <w:rPr>
          <w:spacing w:val="29"/>
          <w:sz w:val="18"/>
          <w:szCs w:val="18"/>
        </w:rPr>
        <w:t xml:space="preserve"> </w:t>
      </w:r>
      <w:proofErr w:type="gramStart"/>
      <w:r>
        <w:rPr>
          <w:sz w:val="18"/>
          <w:szCs w:val="18"/>
        </w:rPr>
        <w:t xml:space="preserve">denote </w:t>
      </w:r>
      <w:r>
        <w:rPr>
          <w:spacing w:val="13"/>
          <w:sz w:val="18"/>
          <w:szCs w:val="18"/>
        </w:rPr>
        <w:t xml:space="preserve"> </w:t>
      </w:r>
      <w:r>
        <w:rPr>
          <w:sz w:val="18"/>
          <w:szCs w:val="18"/>
        </w:rPr>
        <w:t>the</w:t>
      </w:r>
      <w:proofErr w:type="gramEnd"/>
      <w:r>
        <w:rPr>
          <w:spacing w:val="44"/>
          <w:sz w:val="18"/>
          <w:szCs w:val="18"/>
        </w:rPr>
        <w:t xml:space="preserve"> </w:t>
      </w:r>
      <w:r>
        <w:rPr>
          <w:w w:val="109"/>
          <w:sz w:val="18"/>
          <w:szCs w:val="18"/>
        </w:rPr>
        <w:t xml:space="preserve">solution </w:t>
      </w:r>
      <w:r>
        <w:rPr>
          <w:sz w:val="18"/>
          <w:szCs w:val="18"/>
        </w:rPr>
        <w:t>for</w:t>
      </w:r>
      <w:r>
        <w:rPr>
          <w:spacing w:val="43"/>
          <w:sz w:val="18"/>
          <w:szCs w:val="18"/>
        </w:rPr>
        <w:t xml:space="preserve"> </w:t>
      </w:r>
      <w:r>
        <w:rPr>
          <w:sz w:val="18"/>
          <w:szCs w:val="18"/>
        </w:rPr>
        <w:t xml:space="preserve">the </w:t>
      </w:r>
      <w:r>
        <w:rPr>
          <w:spacing w:val="23"/>
          <w:sz w:val="18"/>
          <w:szCs w:val="18"/>
        </w:rPr>
        <w:t xml:space="preserve"> </w:t>
      </w:r>
      <w:r>
        <w:rPr>
          <w:w w:val="114"/>
          <w:sz w:val="18"/>
          <w:szCs w:val="18"/>
        </w:rPr>
        <w:t>input</w:t>
      </w:r>
      <w:r>
        <w:rPr>
          <w:spacing w:val="34"/>
          <w:w w:val="114"/>
          <w:sz w:val="18"/>
          <w:szCs w:val="18"/>
        </w:rPr>
        <w:t xml:space="preserve"> </w:t>
      </w:r>
      <w:r>
        <w:rPr>
          <w:w w:val="114"/>
          <w:sz w:val="18"/>
          <w:szCs w:val="18"/>
        </w:rPr>
        <w:t>transfer</w:t>
      </w:r>
      <w:r>
        <w:rPr>
          <w:spacing w:val="21"/>
          <w:w w:val="114"/>
          <w:sz w:val="18"/>
          <w:szCs w:val="18"/>
        </w:rPr>
        <w:t xml:space="preserve"> </w:t>
      </w:r>
      <w:r>
        <w:rPr>
          <w:sz w:val="18"/>
          <w:szCs w:val="18"/>
        </w:rPr>
        <w:t xml:space="preserve">problem </w:t>
      </w:r>
      <w:r>
        <w:rPr>
          <w:spacing w:val="42"/>
          <w:sz w:val="18"/>
          <w:szCs w:val="18"/>
        </w:rPr>
        <w:t xml:space="preserve"> </w:t>
      </w:r>
      <w:r>
        <w:rPr>
          <w:sz w:val="18"/>
          <w:szCs w:val="18"/>
        </w:rPr>
        <w:t xml:space="preserve">as  </w:t>
      </w:r>
      <w:r>
        <w:rPr>
          <w:w w:val="148"/>
          <w:sz w:val="18"/>
          <w:szCs w:val="18"/>
        </w:rPr>
        <w:t>f</w:t>
      </w:r>
      <w:r>
        <w:rPr>
          <w:spacing w:val="-25"/>
          <w:sz w:val="18"/>
          <w:szCs w:val="18"/>
        </w:rPr>
        <w:t xml:space="preserve"> </w:t>
      </w:r>
      <w:r>
        <w:rPr>
          <w:w w:val="142"/>
          <w:position w:val="8"/>
          <w:sz w:val="14"/>
          <w:szCs w:val="14"/>
        </w:rPr>
        <w:t>in</w:t>
      </w:r>
      <w:r>
        <w:rPr>
          <w:spacing w:val="-25"/>
          <w:position w:val="8"/>
          <w:sz w:val="14"/>
          <w:szCs w:val="14"/>
        </w:rPr>
        <w:t xml:space="preserve"> </w:t>
      </w:r>
      <w:r>
        <w:rPr>
          <w:sz w:val="18"/>
          <w:szCs w:val="18"/>
        </w:rPr>
        <w:t xml:space="preserve">(e). </w:t>
      </w:r>
      <w:r>
        <w:rPr>
          <w:spacing w:val="21"/>
          <w:sz w:val="18"/>
          <w:szCs w:val="18"/>
        </w:rPr>
        <w:t xml:space="preserve"> </w:t>
      </w:r>
      <w:proofErr w:type="gramStart"/>
      <w:r>
        <w:rPr>
          <w:sz w:val="18"/>
          <w:szCs w:val="18"/>
        </w:rPr>
        <w:t xml:space="preserve">It </w:t>
      </w:r>
      <w:r>
        <w:rPr>
          <w:spacing w:val="15"/>
          <w:sz w:val="18"/>
          <w:szCs w:val="18"/>
        </w:rPr>
        <w:t xml:space="preserve"> </w:t>
      </w:r>
      <w:r>
        <w:rPr>
          <w:sz w:val="18"/>
          <w:szCs w:val="18"/>
        </w:rPr>
        <w:t>s</w:t>
      </w:r>
      <w:r>
        <w:rPr>
          <w:spacing w:val="5"/>
          <w:sz w:val="18"/>
          <w:szCs w:val="18"/>
        </w:rPr>
        <w:t>p</w:t>
      </w:r>
      <w:r>
        <w:rPr>
          <w:sz w:val="18"/>
          <w:szCs w:val="18"/>
        </w:rPr>
        <w:t>ecifies</w:t>
      </w:r>
      <w:proofErr w:type="gramEnd"/>
      <w:r>
        <w:rPr>
          <w:sz w:val="18"/>
          <w:szCs w:val="18"/>
        </w:rPr>
        <w:t xml:space="preserve"> </w:t>
      </w:r>
      <w:r>
        <w:rPr>
          <w:spacing w:val="2"/>
          <w:sz w:val="18"/>
          <w:szCs w:val="18"/>
        </w:rPr>
        <w:t xml:space="preserve"> </w:t>
      </w:r>
      <w:r>
        <w:rPr>
          <w:sz w:val="18"/>
          <w:szCs w:val="18"/>
        </w:rPr>
        <w:t xml:space="preserve">the </w:t>
      </w:r>
      <w:r>
        <w:rPr>
          <w:spacing w:val="22"/>
          <w:sz w:val="18"/>
          <w:szCs w:val="18"/>
        </w:rPr>
        <w:t xml:space="preserve"> </w:t>
      </w:r>
      <w:r>
        <w:rPr>
          <w:w w:val="110"/>
          <w:sz w:val="18"/>
          <w:szCs w:val="18"/>
        </w:rPr>
        <w:t>amou</w:t>
      </w:r>
      <w:r>
        <w:rPr>
          <w:spacing w:val="-4"/>
          <w:w w:val="110"/>
          <w:sz w:val="18"/>
          <w:szCs w:val="18"/>
        </w:rPr>
        <w:t>n</w:t>
      </w:r>
      <w:r>
        <w:rPr>
          <w:w w:val="143"/>
          <w:sz w:val="18"/>
          <w:szCs w:val="18"/>
        </w:rPr>
        <w:t>t</w:t>
      </w:r>
      <w:r>
        <w:rPr>
          <w:sz w:val="18"/>
          <w:szCs w:val="18"/>
        </w:rPr>
        <w:t xml:space="preserve"> </w:t>
      </w:r>
      <w:r>
        <w:rPr>
          <w:spacing w:val="-13"/>
          <w:sz w:val="18"/>
          <w:szCs w:val="18"/>
        </w:rPr>
        <w:t xml:space="preserve"> </w:t>
      </w:r>
      <w:r>
        <w:rPr>
          <w:sz w:val="18"/>
          <w:szCs w:val="18"/>
        </w:rPr>
        <w:t>of</w:t>
      </w:r>
      <w:r>
        <w:rPr>
          <w:spacing w:val="29"/>
          <w:sz w:val="18"/>
          <w:szCs w:val="18"/>
        </w:rPr>
        <w:t xml:space="preserve"> </w:t>
      </w:r>
      <w:r>
        <w:rPr>
          <w:w w:val="125"/>
          <w:sz w:val="18"/>
          <w:szCs w:val="18"/>
        </w:rPr>
        <w:t>input</w:t>
      </w:r>
      <w:r>
        <w:rPr>
          <w:spacing w:val="-12"/>
          <w:w w:val="125"/>
          <w:sz w:val="18"/>
          <w:szCs w:val="18"/>
        </w:rPr>
        <w:t xml:space="preserve"> </w:t>
      </w:r>
      <w:r>
        <w:rPr>
          <w:w w:val="125"/>
          <w:sz w:val="18"/>
          <w:szCs w:val="18"/>
        </w:rPr>
        <w:t>data</w:t>
      </w:r>
      <w:r>
        <w:rPr>
          <w:spacing w:val="4"/>
          <w:w w:val="125"/>
          <w:sz w:val="18"/>
          <w:szCs w:val="18"/>
        </w:rPr>
        <w:t xml:space="preserve"> </w:t>
      </w:r>
      <w:r>
        <w:rPr>
          <w:w w:val="125"/>
          <w:sz w:val="18"/>
          <w:szCs w:val="18"/>
        </w:rPr>
        <w:t xml:space="preserve">that </w:t>
      </w:r>
      <w:r>
        <w:rPr>
          <w:sz w:val="18"/>
          <w:szCs w:val="18"/>
        </w:rPr>
        <w:t xml:space="preserve">should </w:t>
      </w:r>
      <w:r>
        <w:rPr>
          <w:spacing w:val="10"/>
          <w:sz w:val="18"/>
          <w:szCs w:val="18"/>
        </w:rPr>
        <w:t xml:space="preserve"> </w:t>
      </w:r>
      <w:r>
        <w:rPr>
          <w:spacing w:val="5"/>
          <w:sz w:val="18"/>
          <w:szCs w:val="18"/>
        </w:rPr>
        <w:t>b</w:t>
      </w:r>
      <w:r>
        <w:rPr>
          <w:sz w:val="18"/>
          <w:szCs w:val="18"/>
        </w:rPr>
        <w:t>e</w:t>
      </w:r>
      <w:r>
        <w:rPr>
          <w:spacing w:val="30"/>
          <w:sz w:val="18"/>
          <w:szCs w:val="18"/>
        </w:rPr>
        <w:t xml:space="preserve"> </w:t>
      </w:r>
      <w:r>
        <w:rPr>
          <w:w w:val="112"/>
          <w:sz w:val="18"/>
          <w:szCs w:val="18"/>
        </w:rPr>
        <w:t>transferred</w:t>
      </w:r>
      <w:r>
        <w:rPr>
          <w:spacing w:val="12"/>
          <w:w w:val="112"/>
          <w:sz w:val="18"/>
          <w:szCs w:val="18"/>
        </w:rPr>
        <w:t xml:space="preserve"> </w:t>
      </w:r>
      <w:r>
        <w:rPr>
          <w:spacing w:val="-5"/>
          <w:sz w:val="18"/>
          <w:szCs w:val="18"/>
        </w:rPr>
        <w:t>ov</w:t>
      </w:r>
      <w:r>
        <w:rPr>
          <w:sz w:val="18"/>
          <w:szCs w:val="18"/>
        </w:rPr>
        <w:t>er</w:t>
      </w:r>
      <w:r>
        <w:rPr>
          <w:spacing w:val="39"/>
          <w:sz w:val="18"/>
          <w:szCs w:val="18"/>
        </w:rPr>
        <w:t xml:space="preserve"> </w:t>
      </w:r>
      <w:r>
        <w:rPr>
          <w:sz w:val="18"/>
          <w:szCs w:val="18"/>
        </w:rPr>
        <w:t>ea</w:t>
      </w:r>
      <w:r>
        <w:rPr>
          <w:spacing w:val="-5"/>
          <w:sz w:val="18"/>
          <w:szCs w:val="18"/>
        </w:rPr>
        <w:t>c</w:t>
      </w:r>
      <w:r>
        <w:rPr>
          <w:sz w:val="18"/>
          <w:szCs w:val="18"/>
        </w:rPr>
        <w:t>h</w:t>
      </w:r>
      <w:r>
        <w:rPr>
          <w:spacing w:val="43"/>
          <w:sz w:val="18"/>
          <w:szCs w:val="18"/>
        </w:rPr>
        <w:t xml:space="preserve"> </w:t>
      </w:r>
      <w:r>
        <w:rPr>
          <w:sz w:val="18"/>
          <w:szCs w:val="18"/>
        </w:rPr>
        <w:t>link</w:t>
      </w:r>
      <w:r>
        <w:rPr>
          <w:spacing w:val="37"/>
          <w:sz w:val="18"/>
          <w:szCs w:val="18"/>
        </w:rPr>
        <w:t xml:space="preserve"> </w:t>
      </w:r>
      <w:r>
        <w:rPr>
          <w:sz w:val="18"/>
          <w:szCs w:val="18"/>
        </w:rPr>
        <w:t xml:space="preserve">during </w:t>
      </w:r>
      <w:r>
        <w:rPr>
          <w:spacing w:val="24"/>
          <w:sz w:val="18"/>
          <w:szCs w:val="18"/>
        </w:rPr>
        <w:t xml:space="preserve"> </w:t>
      </w:r>
      <w:r>
        <w:rPr>
          <w:sz w:val="18"/>
          <w:szCs w:val="18"/>
        </w:rPr>
        <w:t>∆T</w:t>
      </w:r>
      <w:r>
        <w:rPr>
          <w:spacing w:val="21"/>
          <w:sz w:val="18"/>
          <w:szCs w:val="18"/>
        </w:rPr>
        <w:t xml:space="preserve"> </w:t>
      </w:r>
      <w:r>
        <w:rPr>
          <w:w w:val="113"/>
          <w:sz w:val="18"/>
          <w:szCs w:val="18"/>
        </w:rPr>
        <w:t>.</w:t>
      </w:r>
    </w:p>
    <w:p w:rsidR="00C45AA3" w:rsidRDefault="00C45AA3">
      <w:pPr>
        <w:spacing w:before="4" w:line="160" w:lineRule="exact"/>
        <w:rPr>
          <w:sz w:val="17"/>
          <w:szCs w:val="17"/>
        </w:rPr>
      </w:pPr>
    </w:p>
    <w:p w:rsidR="00C45AA3" w:rsidRDefault="00C45AA3">
      <w:pPr>
        <w:spacing w:line="200" w:lineRule="exact"/>
      </w:pPr>
    </w:p>
    <w:p w:rsidR="00C45AA3" w:rsidRDefault="00C45AA3">
      <w:pPr>
        <w:spacing w:line="200" w:lineRule="exact"/>
      </w:pPr>
    </w:p>
    <w:p w:rsidR="00C45AA3" w:rsidRDefault="00DC4C15">
      <w:pPr>
        <w:ind w:left="120" w:right="6722"/>
        <w:jc w:val="both"/>
        <w:rPr>
          <w:sz w:val="18"/>
          <w:szCs w:val="18"/>
        </w:rPr>
      </w:pPr>
      <w:r>
        <w:rPr>
          <w:sz w:val="18"/>
          <w:szCs w:val="18"/>
        </w:rPr>
        <w:t>3.2</w:t>
      </w:r>
      <w:r>
        <w:rPr>
          <w:spacing w:val="31"/>
          <w:sz w:val="18"/>
          <w:szCs w:val="18"/>
        </w:rPr>
        <w:t xml:space="preserve"> </w:t>
      </w:r>
      <w:r>
        <w:rPr>
          <w:w w:val="118"/>
          <w:sz w:val="18"/>
          <w:szCs w:val="18"/>
        </w:rPr>
        <w:t>Output</w:t>
      </w:r>
      <w:r>
        <w:rPr>
          <w:spacing w:val="9"/>
          <w:w w:val="118"/>
          <w:sz w:val="18"/>
          <w:szCs w:val="18"/>
        </w:rPr>
        <w:t xml:space="preserve"> </w:t>
      </w:r>
      <w:r>
        <w:rPr>
          <w:sz w:val="18"/>
          <w:szCs w:val="18"/>
        </w:rPr>
        <w:t>fl</w:t>
      </w:r>
      <w:r>
        <w:rPr>
          <w:spacing w:val="-5"/>
          <w:sz w:val="18"/>
          <w:szCs w:val="18"/>
        </w:rPr>
        <w:t>o</w:t>
      </w:r>
      <w:r>
        <w:rPr>
          <w:sz w:val="18"/>
          <w:szCs w:val="18"/>
        </w:rPr>
        <w:t>w</w:t>
      </w:r>
      <w:r>
        <w:rPr>
          <w:spacing w:val="13"/>
          <w:sz w:val="18"/>
          <w:szCs w:val="18"/>
        </w:rPr>
        <w:t xml:space="preserve"> </w:t>
      </w:r>
      <w:r>
        <w:rPr>
          <w:w w:val="110"/>
          <w:sz w:val="18"/>
          <w:szCs w:val="18"/>
        </w:rPr>
        <w:t>planning</w:t>
      </w:r>
    </w:p>
    <w:p w:rsidR="00C45AA3" w:rsidRDefault="00C45AA3">
      <w:pPr>
        <w:spacing w:before="18" w:line="240" w:lineRule="exact"/>
        <w:rPr>
          <w:sz w:val="24"/>
          <w:szCs w:val="24"/>
        </w:rPr>
      </w:pPr>
    </w:p>
    <w:p w:rsidR="00C45AA3" w:rsidRDefault="00DC4C15">
      <w:pPr>
        <w:spacing w:line="247" w:lineRule="auto"/>
        <w:ind w:left="120" w:right="1836"/>
        <w:jc w:val="both"/>
        <w:rPr>
          <w:sz w:val="18"/>
          <w:szCs w:val="18"/>
        </w:rPr>
      </w:pPr>
      <w:r>
        <w:pict>
          <v:group id="_x0000_s1540" style="position:absolute;left:0;text-align:left;margin-left:240.4pt;margin-top:23.75pt;width:5.05pt;height:0;z-index:-1825;mso-position-horizontal-relative:page" coordorigin="4808,475" coordsize="101,0">
            <v:shape id="_x0000_s1541" style="position:absolute;left:4808;top:475;width:101;height:0" coordorigin="4808,475" coordsize="101,0" path="m4808,475r101,e" filled="f" strokeweight=".1337mm">
              <v:path arrowok="t"/>
            </v:shape>
            <w10:wrap anchorx="page"/>
          </v:group>
        </w:pict>
      </w:r>
      <w:r>
        <w:pict>
          <v:group id="_x0000_s1538" style="position:absolute;left:0;text-align:left;margin-left:337.25pt;margin-top:26.15pt;width:4.45pt;height:0;z-index:-1824;mso-position-horizontal-relative:page" coordorigin="6745,523" coordsize="89,0">
            <v:shape id="_x0000_s1539" style="position:absolute;left:6745;top:523;width:89;height:0" coordorigin="6745,523" coordsize="89,0" path="m6745,523r88,e" filled="f" strokeweight=".1337mm">
              <v:path arrowok="t"/>
            </v:shape>
            <w10:wrap anchorx="page"/>
          </v:group>
        </w:pict>
      </w:r>
      <w:r>
        <w:pict>
          <v:group id="_x0000_s1536" style="position:absolute;left:0;text-align:left;margin-left:127.1pt;margin-top:60.5pt;width:6.85pt;height:0;z-index:-1823;mso-position-horizontal-relative:page" coordorigin="2542,1210" coordsize="137,0">
            <v:shape id="_x0000_s1537" style="position:absolute;left:2542;top:1210;width:137;height:0" coordorigin="2542,1210" coordsize="137,0" path="m2542,1210r137,e" filled="f" strokeweight=".1337mm">
              <v:path arrowok="t"/>
            </v:shape>
            <w10:wrap anchorx="page"/>
          </v:group>
        </w:pict>
      </w:r>
      <w:r>
        <w:pict>
          <v:group id="_x0000_s1534" style="position:absolute;left:0;text-align:left;margin-left:208.3pt;margin-top:58.15pt;width:4.8pt;height:0;z-index:-1822;mso-position-horizontal-relative:page" coordorigin="4166,1163" coordsize="96,0">
            <v:shape id="_x0000_s1535" style="position:absolute;left:4166;top:1163;width:96;height:0" coordorigin="4166,1163" coordsize="96,0" path="m4166,1163r96,e" filled="f" strokeweight=".1337mm">
              <v:path arrowok="t"/>
            </v:shape>
            <w10:wrap anchorx="page"/>
          </v:group>
        </w:pict>
      </w:r>
      <w:proofErr w:type="gramStart"/>
      <w:r>
        <w:rPr>
          <w:spacing w:val="-15"/>
          <w:sz w:val="18"/>
          <w:szCs w:val="18"/>
        </w:rPr>
        <w:t>F</w:t>
      </w:r>
      <w:r>
        <w:rPr>
          <w:sz w:val="18"/>
          <w:szCs w:val="18"/>
        </w:rPr>
        <w:t xml:space="preserve">or </w:t>
      </w:r>
      <w:r>
        <w:rPr>
          <w:spacing w:val="1"/>
          <w:sz w:val="18"/>
          <w:szCs w:val="18"/>
        </w:rPr>
        <w:t xml:space="preserve"> </w:t>
      </w:r>
      <w:r>
        <w:rPr>
          <w:w w:val="113"/>
          <w:sz w:val="18"/>
          <w:szCs w:val="18"/>
        </w:rPr>
        <w:t>transfer</w:t>
      </w:r>
      <w:proofErr w:type="gramEnd"/>
      <w:r>
        <w:rPr>
          <w:spacing w:val="7"/>
          <w:w w:val="113"/>
          <w:sz w:val="18"/>
          <w:szCs w:val="18"/>
        </w:rPr>
        <w:t xml:space="preserve"> </w:t>
      </w:r>
      <w:r>
        <w:rPr>
          <w:sz w:val="18"/>
          <w:szCs w:val="18"/>
        </w:rPr>
        <w:t>of</w:t>
      </w:r>
      <w:r>
        <w:rPr>
          <w:spacing w:val="10"/>
          <w:sz w:val="18"/>
          <w:szCs w:val="18"/>
        </w:rPr>
        <w:t xml:space="preserve"> </w:t>
      </w:r>
      <w:r>
        <w:rPr>
          <w:w w:val="117"/>
          <w:sz w:val="18"/>
          <w:szCs w:val="18"/>
        </w:rPr>
        <w:t>output</w:t>
      </w:r>
      <w:r>
        <w:rPr>
          <w:spacing w:val="5"/>
          <w:w w:val="117"/>
          <w:sz w:val="18"/>
          <w:szCs w:val="18"/>
        </w:rPr>
        <w:t xml:space="preserve"> </w:t>
      </w:r>
      <w:r>
        <w:rPr>
          <w:sz w:val="18"/>
          <w:szCs w:val="18"/>
        </w:rPr>
        <w:t>files</w:t>
      </w:r>
      <w:r>
        <w:rPr>
          <w:spacing w:val="10"/>
          <w:sz w:val="18"/>
          <w:szCs w:val="18"/>
        </w:rPr>
        <w:t xml:space="preserve"> </w:t>
      </w:r>
      <w:r>
        <w:rPr>
          <w:spacing w:val="-5"/>
          <w:sz w:val="18"/>
          <w:szCs w:val="18"/>
        </w:rPr>
        <w:t>w</w:t>
      </w:r>
      <w:r>
        <w:rPr>
          <w:sz w:val="18"/>
          <w:szCs w:val="18"/>
        </w:rPr>
        <w:t>e</w:t>
      </w:r>
      <w:r>
        <w:rPr>
          <w:spacing w:val="16"/>
          <w:sz w:val="18"/>
          <w:szCs w:val="18"/>
        </w:rPr>
        <w:t xml:space="preserve"> </w:t>
      </w:r>
      <w:r>
        <w:rPr>
          <w:sz w:val="18"/>
          <w:szCs w:val="18"/>
        </w:rPr>
        <w:t>use</w:t>
      </w:r>
      <w:r>
        <w:rPr>
          <w:spacing w:val="30"/>
          <w:sz w:val="18"/>
          <w:szCs w:val="18"/>
        </w:rPr>
        <w:t xml:space="preserve"> </w:t>
      </w:r>
      <w:r>
        <w:rPr>
          <w:sz w:val="18"/>
          <w:szCs w:val="18"/>
        </w:rPr>
        <w:t>a</w:t>
      </w:r>
      <w:r>
        <w:rPr>
          <w:spacing w:val="25"/>
          <w:sz w:val="18"/>
          <w:szCs w:val="18"/>
        </w:rPr>
        <w:t xml:space="preserve"> </w:t>
      </w:r>
      <w:r>
        <w:rPr>
          <w:sz w:val="18"/>
          <w:szCs w:val="18"/>
        </w:rPr>
        <w:t xml:space="preserve">similar </w:t>
      </w:r>
      <w:r>
        <w:rPr>
          <w:spacing w:val="8"/>
          <w:sz w:val="18"/>
          <w:szCs w:val="18"/>
        </w:rPr>
        <w:t xml:space="preserve"> </w:t>
      </w:r>
      <w:r>
        <w:rPr>
          <w:w w:val="112"/>
          <w:sz w:val="18"/>
          <w:szCs w:val="18"/>
        </w:rPr>
        <w:t>transformation,</w:t>
      </w:r>
      <w:r>
        <w:rPr>
          <w:spacing w:val="9"/>
          <w:w w:val="112"/>
          <w:sz w:val="18"/>
          <w:szCs w:val="18"/>
        </w:rPr>
        <w:t xml:space="preserve"> </w:t>
      </w:r>
      <w:r>
        <w:rPr>
          <w:sz w:val="18"/>
          <w:szCs w:val="18"/>
        </w:rPr>
        <w:t xml:space="preserve">but </w:t>
      </w:r>
      <w:r>
        <w:rPr>
          <w:spacing w:val="14"/>
          <w:sz w:val="18"/>
          <w:szCs w:val="18"/>
        </w:rPr>
        <w:t xml:space="preserve"> </w:t>
      </w:r>
      <w:r>
        <w:rPr>
          <w:sz w:val="18"/>
          <w:szCs w:val="18"/>
        </w:rPr>
        <w:t>s</w:t>
      </w:r>
      <w:r>
        <w:rPr>
          <w:spacing w:val="-5"/>
          <w:sz w:val="18"/>
          <w:szCs w:val="18"/>
        </w:rPr>
        <w:t>w</w:t>
      </w:r>
      <w:r>
        <w:rPr>
          <w:sz w:val="18"/>
          <w:szCs w:val="18"/>
        </w:rPr>
        <w:t>ap</w:t>
      </w:r>
      <w:r>
        <w:rPr>
          <w:spacing w:val="41"/>
          <w:sz w:val="18"/>
          <w:szCs w:val="18"/>
        </w:rPr>
        <w:t xml:space="preserve"> </w:t>
      </w:r>
      <w:r>
        <w:rPr>
          <w:sz w:val="18"/>
          <w:szCs w:val="18"/>
        </w:rPr>
        <w:t xml:space="preserve">the </w:t>
      </w:r>
      <w:r>
        <w:rPr>
          <w:spacing w:val="3"/>
          <w:sz w:val="18"/>
          <w:szCs w:val="18"/>
        </w:rPr>
        <w:t xml:space="preserve"> </w:t>
      </w:r>
      <w:r>
        <w:rPr>
          <w:sz w:val="18"/>
          <w:szCs w:val="18"/>
        </w:rPr>
        <w:t xml:space="preserve">source </w:t>
      </w:r>
      <w:r>
        <w:rPr>
          <w:spacing w:val="1"/>
          <w:sz w:val="18"/>
          <w:szCs w:val="18"/>
        </w:rPr>
        <w:t xml:space="preserve"> </w:t>
      </w:r>
      <w:r>
        <w:rPr>
          <w:sz w:val="18"/>
          <w:szCs w:val="18"/>
        </w:rPr>
        <w:t>s</w:t>
      </w:r>
      <w:r>
        <w:rPr>
          <w:spacing w:val="28"/>
          <w:sz w:val="18"/>
          <w:szCs w:val="18"/>
        </w:rPr>
        <w:t xml:space="preserve"> </w:t>
      </w:r>
      <w:r>
        <w:rPr>
          <w:w w:val="114"/>
          <w:sz w:val="18"/>
          <w:szCs w:val="18"/>
        </w:rPr>
        <w:t xml:space="preserve">and </w:t>
      </w:r>
      <w:r>
        <w:rPr>
          <w:sz w:val="18"/>
          <w:szCs w:val="18"/>
        </w:rPr>
        <w:t>the</w:t>
      </w:r>
      <w:r>
        <w:rPr>
          <w:spacing w:val="36"/>
          <w:sz w:val="18"/>
          <w:szCs w:val="18"/>
        </w:rPr>
        <w:t xml:space="preserve"> </w:t>
      </w:r>
      <w:r>
        <w:rPr>
          <w:sz w:val="18"/>
          <w:szCs w:val="18"/>
        </w:rPr>
        <w:t>sink</w:t>
      </w:r>
      <w:r>
        <w:rPr>
          <w:spacing w:val="22"/>
          <w:sz w:val="18"/>
          <w:szCs w:val="18"/>
        </w:rPr>
        <w:t xml:space="preserve"> </w:t>
      </w:r>
      <w:r>
        <w:rPr>
          <w:w w:val="123"/>
          <w:sz w:val="18"/>
          <w:szCs w:val="18"/>
        </w:rPr>
        <w:t>t,</w:t>
      </w:r>
      <w:r>
        <w:rPr>
          <w:spacing w:val="-9"/>
          <w:w w:val="123"/>
          <w:sz w:val="18"/>
          <w:szCs w:val="18"/>
        </w:rPr>
        <w:t xml:space="preserve"> </w:t>
      </w:r>
      <w:r>
        <w:rPr>
          <w:spacing w:val="-5"/>
          <w:sz w:val="18"/>
          <w:szCs w:val="18"/>
        </w:rPr>
        <w:t>c</w:t>
      </w:r>
      <w:r>
        <w:rPr>
          <w:sz w:val="18"/>
          <w:szCs w:val="18"/>
        </w:rPr>
        <w:t>hange</w:t>
      </w:r>
      <w:r>
        <w:rPr>
          <w:spacing w:val="41"/>
          <w:sz w:val="18"/>
          <w:szCs w:val="18"/>
        </w:rPr>
        <w:t xml:space="preserve"> </w:t>
      </w:r>
      <w:r>
        <w:rPr>
          <w:sz w:val="18"/>
          <w:szCs w:val="18"/>
        </w:rPr>
        <w:t>the</w:t>
      </w:r>
      <w:r>
        <w:rPr>
          <w:spacing w:val="36"/>
          <w:sz w:val="18"/>
          <w:szCs w:val="18"/>
        </w:rPr>
        <w:t xml:space="preserve"> </w:t>
      </w:r>
      <w:r>
        <w:rPr>
          <w:w w:val="110"/>
          <w:sz w:val="18"/>
          <w:szCs w:val="18"/>
        </w:rPr>
        <w:t>direction</w:t>
      </w:r>
      <w:r>
        <w:rPr>
          <w:spacing w:val="-3"/>
          <w:w w:val="110"/>
          <w:sz w:val="18"/>
          <w:szCs w:val="18"/>
        </w:rPr>
        <w:t xml:space="preserve"> </w:t>
      </w:r>
      <w:r>
        <w:rPr>
          <w:sz w:val="18"/>
          <w:szCs w:val="18"/>
        </w:rPr>
        <w:t>of</w:t>
      </w:r>
      <w:r>
        <w:rPr>
          <w:spacing w:val="-2"/>
          <w:sz w:val="18"/>
          <w:szCs w:val="18"/>
        </w:rPr>
        <w:t xml:space="preserve"> </w:t>
      </w:r>
      <w:r>
        <w:rPr>
          <w:w w:val="110"/>
          <w:sz w:val="18"/>
          <w:szCs w:val="18"/>
        </w:rPr>
        <w:t>dum</w:t>
      </w:r>
      <w:r>
        <w:rPr>
          <w:spacing w:val="-4"/>
          <w:w w:val="110"/>
          <w:sz w:val="18"/>
          <w:szCs w:val="18"/>
        </w:rPr>
        <w:t>m</w:t>
      </w:r>
      <w:r>
        <w:rPr>
          <w:w w:val="110"/>
          <w:sz w:val="18"/>
          <w:szCs w:val="18"/>
        </w:rPr>
        <w:t>y</w:t>
      </w:r>
      <w:r>
        <w:rPr>
          <w:spacing w:val="-2"/>
          <w:w w:val="110"/>
          <w:sz w:val="18"/>
          <w:szCs w:val="18"/>
        </w:rPr>
        <w:t xml:space="preserve"> </w:t>
      </w:r>
      <w:r>
        <w:rPr>
          <w:sz w:val="18"/>
          <w:szCs w:val="18"/>
        </w:rPr>
        <w:t>edges</w:t>
      </w:r>
      <w:r>
        <w:rPr>
          <w:spacing w:val="21"/>
          <w:sz w:val="18"/>
          <w:szCs w:val="18"/>
        </w:rPr>
        <w:t xml:space="preserve"> </w:t>
      </w:r>
      <w:r>
        <w:rPr>
          <w:sz w:val="18"/>
          <w:szCs w:val="18"/>
        </w:rPr>
        <w:t>and</w:t>
      </w:r>
      <w:r>
        <w:rPr>
          <w:spacing w:val="37"/>
          <w:sz w:val="18"/>
          <w:szCs w:val="18"/>
        </w:rPr>
        <w:t xml:space="preserve"> </w:t>
      </w:r>
      <w:r>
        <w:rPr>
          <w:sz w:val="18"/>
          <w:szCs w:val="18"/>
        </w:rPr>
        <w:t>redefine</w:t>
      </w:r>
      <w:r>
        <w:rPr>
          <w:spacing w:val="36"/>
          <w:sz w:val="18"/>
          <w:szCs w:val="18"/>
        </w:rPr>
        <w:t xml:space="preserve"> </w:t>
      </w:r>
      <w:r>
        <w:rPr>
          <w:w w:val="109"/>
          <w:sz w:val="18"/>
          <w:szCs w:val="18"/>
        </w:rPr>
        <w:t>capacities</w:t>
      </w:r>
      <w:r>
        <w:rPr>
          <w:spacing w:val="-2"/>
          <w:w w:val="109"/>
          <w:sz w:val="18"/>
          <w:szCs w:val="18"/>
        </w:rPr>
        <w:t xml:space="preserve"> </w:t>
      </w:r>
      <w:r>
        <w:rPr>
          <w:sz w:val="18"/>
          <w:szCs w:val="18"/>
        </w:rPr>
        <w:t>of</w:t>
      </w:r>
      <w:r>
        <w:rPr>
          <w:spacing w:val="-2"/>
          <w:sz w:val="18"/>
          <w:szCs w:val="18"/>
        </w:rPr>
        <w:t xml:space="preserve"> </w:t>
      </w:r>
      <w:r>
        <w:rPr>
          <w:w w:val="107"/>
          <w:sz w:val="18"/>
          <w:szCs w:val="18"/>
        </w:rPr>
        <w:t>dum</w:t>
      </w:r>
      <w:r>
        <w:rPr>
          <w:spacing w:val="-5"/>
          <w:w w:val="107"/>
          <w:sz w:val="18"/>
          <w:szCs w:val="18"/>
        </w:rPr>
        <w:t>m</w:t>
      </w:r>
      <w:r>
        <w:rPr>
          <w:w w:val="107"/>
          <w:sz w:val="18"/>
          <w:szCs w:val="18"/>
        </w:rPr>
        <w:t>y</w:t>
      </w:r>
      <w:r>
        <w:rPr>
          <w:spacing w:val="17"/>
          <w:w w:val="107"/>
          <w:sz w:val="18"/>
          <w:szCs w:val="18"/>
        </w:rPr>
        <w:t xml:space="preserve"> </w:t>
      </w:r>
      <w:r>
        <w:rPr>
          <w:w w:val="107"/>
          <w:sz w:val="18"/>
          <w:szCs w:val="18"/>
        </w:rPr>
        <w:t xml:space="preserve">edges </w:t>
      </w:r>
      <w:r>
        <w:rPr>
          <w:sz w:val="18"/>
          <w:szCs w:val="18"/>
        </w:rPr>
        <w:t xml:space="preserve">(see  Figure </w:t>
      </w:r>
      <w:r>
        <w:rPr>
          <w:spacing w:val="30"/>
          <w:sz w:val="18"/>
          <w:szCs w:val="18"/>
        </w:rPr>
        <w:t xml:space="preserve"> </w:t>
      </w:r>
      <w:r>
        <w:rPr>
          <w:sz w:val="18"/>
          <w:szCs w:val="18"/>
        </w:rPr>
        <w:t xml:space="preserve">2). </w:t>
      </w:r>
      <w:r>
        <w:rPr>
          <w:spacing w:val="3"/>
          <w:sz w:val="18"/>
          <w:szCs w:val="18"/>
        </w:rPr>
        <w:t xml:space="preserve"> </w:t>
      </w:r>
      <w:r>
        <w:rPr>
          <w:sz w:val="18"/>
          <w:szCs w:val="18"/>
        </w:rPr>
        <w:t xml:space="preserve">In </w:t>
      </w:r>
      <w:r>
        <w:rPr>
          <w:spacing w:val="1"/>
          <w:sz w:val="18"/>
          <w:szCs w:val="18"/>
        </w:rPr>
        <w:t xml:space="preserve"> </w:t>
      </w:r>
      <w:r>
        <w:rPr>
          <w:sz w:val="18"/>
          <w:szCs w:val="18"/>
        </w:rPr>
        <w:t xml:space="preserve">this </w:t>
      </w:r>
      <w:r>
        <w:rPr>
          <w:spacing w:val="19"/>
          <w:sz w:val="18"/>
          <w:szCs w:val="18"/>
        </w:rPr>
        <w:t xml:space="preserve"> </w:t>
      </w:r>
      <w:r>
        <w:rPr>
          <w:sz w:val="18"/>
          <w:szCs w:val="18"/>
        </w:rPr>
        <w:t xml:space="preserve">case </w:t>
      </w:r>
      <w:r>
        <w:rPr>
          <w:spacing w:val="2"/>
          <w:sz w:val="18"/>
          <w:szCs w:val="18"/>
        </w:rPr>
        <w:t xml:space="preserve"> </w:t>
      </w:r>
      <w:r>
        <w:rPr>
          <w:sz w:val="18"/>
          <w:szCs w:val="18"/>
        </w:rPr>
        <w:t xml:space="preserve">the </w:t>
      </w:r>
      <w:r>
        <w:rPr>
          <w:spacing w:val="18"/>
          <w:sz w:val="18"/>
          <w:szCs w:val="18"/>
        </w:rPr>
        <w:t xml:space="preserve"> </w:t>
      </w:r>
      <w:r>
        <w:rPr>
          <w:w w:val="111"/>
          <w:sz w:val="18"/>
          <w:szCs w:val="18"/>
        </w:rPr>
        <w:t>capaci</w:t>
      </w:r>
      <w:r>
        <w:rPr>
          <w:spacing w:val="-4"/>
          <w:w w:val="111"/>
          <w:sz w:val="18"/>
          <w:szCs w:val="18"/>
        </w:rPr>
        <w:t>t</w:t>
      </w:r>
      <w:r>
        <w:rPr>
          <w:w w:val="111"/>
          <w:sz w:val="18"/>
          <w:szCs w:val="18"/>
        </w:rPr>
        <w:t>y</w:t>
      </w:r>
      <w:r>
        <w:rPr>
          <w:spacing w:val="25"/>
          <w:w w:val="111"/>
          <w:sz w:val="18"/>
          <w:szCs w:val="18"/>
        </w:rPr>
        <w:t xml:space="preserve"> </w:t>
      </w:r>
      <w:r>
        <w:rPr>
          <w:spacing w:val="5"/>
          <w:sz w:val="18"/>
          <w:szCs w:val="18"/>
        </w:rPr>
        <w:t>k</w:t>
      </w:r>
      <w:r>
        <w:rPr>
          <w:position w:val="-3"/>
          <w:sz w:val="14"/>
          <w:szCs w:val="14"/>
        </w:rPr>
        <w:t xml:space="preserve">0 </w:t>
      </w:r>
      <w:r>
        <w:rPr>
          <w:spacing w:val="28"/>
          <w:position w:val="-3"/>
          <w:sz w:val="14"/>
          <w:szCs w:val="14"/>
        </w:rPr>
        <w:t xml:space="preserve"> </w:t>
      </w:r>
      <w:r>
        <w:rPr>
          <w:sz w:val="18"/>
          <w:szCs w:val="18"/>
        </w:rPr>
        <w:t>of</w:t>
      </w:r>
      <w:r>
        <w:rPr>
          <w:spacing w:val="25"/>
          <w:sz w:val="18"/>
          <w:szCs w:val="18"/>
        </w:rPr>
        <w:t xml:space="preserve"> </w:t>
      </w:r>
      <w:r>
        <w:rPr>
          <w:sz w:val="18"/>
          <w:szCs w:val="18"/>
        </w:rPr>
        <w:t xml:space="preserve">the </w:t>
      </w:r>
      <w:r>
        <w:rPr>
          <w:spacing w:val="18"/>
          <w:sz w:val="18"/>
          <w:szCs w:val="18"/>
        </w:rPr>
        <w:t xml:space="preserve"> </w:t>
      </w:r>
      <w:r>
        <w:rPr>
          <w:w w:val="110"/>
          <w:sz w:val="18"/>
          <w:szCs w:val="18"/>
        </w:rPr>
        <w:t>dum</w:t>
      </w:r>
      <w:r>
        <w:rPr>
          <w:spacing w:val="-5"/>
          <w:w w:val="110"/>
          <w:sz w:val="18"/>
          <w:szCs w:val="18"/>
        </w:rPr>
        <w:t>m</w:t>
      </w:r>
      <w:r>
        <w:rPr>
          <w:w w:val="110"/>
          <w:sz w:val="18"/>
          <w:szCs w:val="18"/>
        </w:rPr>
        <w:t>y</w:t>
      </w:r>
      <w:r>
        <w:rPr>
          <w:spacing w:val="26"/>
          <w:w w:val="110"/>
          <w:sz w:val="18"/>
          <w:szCs w:val="18"/>
        </w:rPr>
        <w:t xml:space="preserve"> </w:t>
      </w:r>
      <w:r>
        <w:rPr>
          <w:sz w:val="18"/>
          <w:szCs w:val="18"/>
        </w:rPr>
        <w:t xml:space="preserve">edge  </w:t>
      </w:r>
      <w:r>
        <w:rPr>
          <w:spacing w:val="6"/>
          <w:sz w:val="18"/>
          <w:szCs w:val="18"/>
        </w:rPr>
        <w:t>q</w:t>
      </w:r>
      <w:r>
        <w:rPr>
          <w:position w:val="-4"/>
          <w:sz w:val="14"/>
          <w:szCs w:val="14"/>
        </w:rPr>
        <w:t xml:space="preserve">0 </w:t>
      </w:r>
      <w:r>
        <w:rPr>
          <w:spacing w:val="14"/>
          <w:position w:val="-4"/>
          <w:sz w:val="14"/>
          <w:szCs w:val="14"/>
        </w:rPr>
        <w:t xml:space="preserve"> </w:t>
      </w:r>
      <w:r>
        <w:rPr>
          <w:sz w:val="18"/>
          <w:szCs w:val="18"/>
        </w:rPr>
        <w:t xml:space="preserve">leading </w:t>
      </w:r>
      <w:r>
        <w:rPr>
          <w:spacing w:val="26"/>
          <w:sz w:val="18"/>
          <w:szCs w:val="18"/>
        </w:rPr>
        <w:t xml:space="preserve"> </w:t>
      </w:r>
      <w:r>
        <w:rPr>
          <w:sz w:val="18"/>
          <w:szCs w:val="18"/>
        </w:rPr>
        <w:t xml:space="preserve">from </w:t>
      </w:r>
      <w:r>
        <w:rPr>
          <w:spacing w:val="4"/>
          <w:sz w:val="18"/>
          <w:szCs w:val="18"/>
        </w:rPr>
        <w:t xml:space="preserve"> </w:t>
      </w:r>
      <w:r>
        <w:rPr>
          <w:w w:val="116"/>
          <w:sz w:val="18"/>
          <w:szCs w:val="18"/>
        </w:rPr>
        <w:t xml:space="preserve">the </w:t>
      </w:r>
      <w:r>
        <w:rPr>
          <w:w w:val="112"/>
          <w:sz w:val="18"/>
          <w:szCs w:val="18"/>
        </w:rPr>
        <w:t>ce</w:t>
      </w:r>
      <w:r>
        <w:rPr>
          <w:spacing w:val="-6"/>
          <w:w w:val="112"/>
          <w:sz w:val="18"/>
          <w:szCs w:val="18"/>
        </w:rPr>
        <w:t>n</w:t>
      </w:r>
      <w:r>
        <w:rPr>
          <w:w w:val="112"/>
          <w:sz w:val="18"/>
          <w:szCs w:val="18"/>
        </w:rPr>
        <w:t>tral</w:t>
      </w:r>
      <w:r>
        <w:rPr>
          <w:spacing w:val="5"/>
          <w:w w:val="112"/>
          <w:sz w:val="18"/>
          <w:szCs w:val="18"/>
        </w:rPr>
        <w:t xml:space="preserve"> </w:t>
      </w:r>
      <w:r>
        <w:rPr>
          <w:sz w:val="18"/>
          <w:szCs w:val="18"/>
        </w:rPr>
        <w:t xml:space="preserve">storage </w:t>
      </w:r>
      <w:r>
        <w:rPr>
          <w:spacing w:val="15"/>
          <w:sz w:val="18"/>
          <w:szCs w:val="18"/>
        </w:rPr>
        <w:t xml:space="preserve"> </w:t>
      </w:r>
      <w:r>
        <w:rPr>
          <w:sz w:val="18"/>
          <w:szCs w:val="18"/>
        </w:rPr>
        <w:t>c</w:t>
      </w:r>
      <w:r>
        <w:rPr>
          <w:position w:val="-3"/>
          <w:sz w:val="14"/>
          <w:szCs w:val="14"/>
        </w:rPr>
        <w:t xml:space="preserve">0 </w:t>
      </w:r>
      <w:r>
        <w:rPr>
          <w:spacing w:val="1"/>
          <w:position w:val="-3"/>
          <w:sz w:val="14"/>
          <w:szCs w:val="14"/>
        </w:rPr>
        <w:t xml:space="preserve"> </w:t>
      </w:r>
      <w:r>
        <w:rPr>
          <w:sz w:val="18"/>
          <w:szCs w:val="18"/>
        </w:rPr>
        <w:t>to</w:t>
      </w:r>
      <w:r>
        <w:rPr>
          <w:spacing w:val="30"/>
          <w:sz w:val="18"/>
          <w:szCs w:val="18"/>
        </w:rPr>
        <w:t xml:space="preserve"> </w:t>
      </w:r>
      <w:r>
        <w:rPr>
          <w:sz w:val="18"/>
          <w:szCs w:val="18"/>
        </w:rPr>
        <w:t>the</w:t>
      </w:r>
      <w:r>
        <w:rPr>
          <w:spacing w:val="43"/>
          <w:sz w:val="18"/>
          <w:szCs w:val="18"/>
        </w:rPr>
        <w:t xml:space="preserve"> </w:t>
      </w:r>
      <w:r>
        <w:rPr>
          <w:sz w:val="18"/>
          <w:szCs w:val="18"/>
        </w:rPr>
        <w:t>sink</w:t>
      </w:r>
      <w:r>
        <w:rPr>
          <w:spacing w:val="29"/>
          <w:sz w:val="18"/>
          <w:szCs w:val="18"/>
        </w:rPr>
        <w:t xml:space="preserve"> </w:t>
      </w:r>
      <w:r>
        <w:rPr>
          <w:sz w:val="18"/>
          <w:szCs w:val="18"/>
        </w:rPr>
        <w:t>s</w:t>
      </w:r>
      <w:r>
        <w:rPr>
          <w:spacing w:val="23"/>
          <w:sz w:val="18"/>
          <w:szCs w:val="18"/>
        </w:rPr>
        <w:t xml:space="preserve"> </w:t>
      </w:r>
      <w:r>
        <w:rPr>
          <w:sz w:val="18"/>
          <w:szCs w:val="18"/>
        </w:rPr>
        <w:t>is</w:t>
      </w:r>
      <w:r>
        <w:rPr>
          <w:spacing w:val="12"/>
          <w:sz w:val="18"/>
          <w:szCs w:val="18"/>
        </w:rPr>
        <w:t xml:space="preserve"> </w:t>
      </w:r>
      <w:r>
        <w:rPr>
          <w:sz w:val="18"/>
          <w:szCs w:val="18"/>
        </w:rPr>
        <w:t>equal</w:t>
      </w:r>
      <w:r>
        <w:rPr>
          <w:spacing w:val="43"/>
          <w:sz w:val="18"/>
          <w:szCs w:val="18"/>
        </w:rPr>
        <w:t xml:space="preserve"> </w:t>
      </w:r>
      <w:r>
        <w:rPr>
          <w:sz w:val="18"/>
          <w:szCs w:val="18"/>
        </w:rPr>
        <w:t>to</w:t>
      </w:r>
      <w:r>
        <w:rPr>
          <w:spacing w:val="30"/>
          <w:sz w:val="18"/>
          <w:szCs w:val="18"/>
        </w:rPr>
        <w:t xml:space="preserve"> </w:t>
      </w:r>
      <w:r>
        <w:rPr>
          <w:sz w:val="18"/>
          <w:szCs w:val="18"/>
        </w:rPr>
        <w:t>the</w:t>
      </w:r>
      <w:r>
        <w:rPr>
          <w:spacing w:val="43"/>
          <w:sz w:val="18"/>
          <w:szCs w:val="18"/>
        </w:rPr>
        <w:t xml:space="preserve"> </w:t>
      </w:r>
      <w:r>
        <w:rPr>
          <w:w w:val="110"/>
          <w:sz w:val="18"/>
          <w:szCs w:val="18"/>
        </w:rPr>
        <w:t>amou</w:t>
      </w:r>
      <w:r>
        <w:rPr>
          <w:spacing w:val="-4"/>
          <w:w w:val="110"/>
          <w:sz w:val="18"/>
          <w:szCs w:val="18"/>
        </w:rPr>
        <w:t>n</w:t>
      </w:r>
      <w:r>
        <w:rPr>
          <w:w w:val="143"/>
          <w:sz w:val="18"/>
          <w:szCs w:val="18"/>
        </w:rPr>
        <w:t>t</w:t>
      </w:r>
      <w:r>
        <w:rPr>
          <w:spacing w:val="8"/>
          <w:sz w:val="18"/>
          <w:szCs w:val="18"/>
        </w:rPr>
        <w:t xml:space="preserve"> </w:t>
      </w:r>
      <w:r>
        <w:rPr>
          <w:sz w:val="18"/>
          <w:szCs w:val="18"/>
        </w:rPr>
        <w:t>of</w:t>
      </w:r>
      <w:r>
        <w:rPr>
          <w:spacing w:val="5"/>
          <w:sz w:val="18"/>
          <w:szCs w:val="18"/>
        </w:rPr>
        <w:t xml:space="preserve"> </w:t>
      </w:r>
      <w:r>
        <w:rPr>
          <w:w w:val="119"/>
          <w:sz w:val="18"/>
          <w:szCs w:val="18"/>
        </w:rPr>
        <w:t xml:space="preserve">data </w:t>
      </w:r>
      <w:r>
        <w:rPr>
          <w:sz w:val="18"/>
          <w:szCs w:val="18"/>
        </w:rPr>
        <w:t>whi</w:t>
      </w:r>
      <w:r>
        <w:rPr>
          <w:spacing w:val="-5"/>
          <w:sz w:val="18"/>
          <w:szCs w:val="18"/>
        </w:rPr>
        <w:t>c</w:t>
      </w:r>
      <w:r>
        <w:rPr>
          <w:sz w:val="18"/>
          <w:szCs w:val="18"/>
        </w:rPr>
        <w:t>h</w:t>
      </w:r>
      <w:r>
        <w:rPr>
          <w:spacing w:val="37"/>
          <w:sz w:val="18"/>
          <w:szCs w:val="18"/>
        </w:rPr>
        <w:t xml:space="preserve"> </w:t>
      </w:r>
      <w:r>
        <w:rPr>
          <w:sz w:val="18"/>
          <w:szCs w:val="18"/>
        </w:rPr>
        <w:t>can</w:t>
      </w:r>
      <w:r>
        <w:rPr>
          <w:spacing w:val="33"/>
          <w:sz w:val="18"/>
          <w:szCs w:val="18"/>
        </w:rPr>
        <w:t xml:space="preserve"> </w:t>
      </w:r>
      <w:r>
        <w:rPr>
          <w:spacing w:val="5"/>
          <w:sz w:val="18"/>
          <w:szCs w:val="18"/>
        </w:rPr>
        <w:t>b</w:t>
      </w:r>
      <w:r>
        <w:rPr>
          <w:sz w:val="18"/>
          <w:szCs w:val="18"/>
        </w:rPr>
        <w:t>e</w:t>
      </w:r>
      <w:r>
        <w:rPr>
          <w:spacing w:val="21"/>
          <w:sz w:val="18"/>
          <w:szCs w:val="18"/>
        </w:rPr>
        <w:t xml:space="preserve"> </w:t>
      </w:r>
      <w:r>
        <w:rPr>
          <w:w w:val="112"/>
          <w:sz w:val="18"/>
          <w:szCs w:val="18"/>
        </w:rPr>
        <w:t xml:space="preserve">transferred </w:t>
      </w:r>
      <w:r>
        <w:rPr>
          <w:sz w:val="18"/>
          <w:szCs w:val="18"/>
        </w:rPr>
        <w:t>to</w:t>
      </w:r>
      <w:r>
        <w:rPr>
          <w:spacing w:val="21"/>
          <w:sz w:val="18"/>
          <w:szCs w:val="18"/>
        </w:rPr>
        <w:t xml:space="preserve"> </w:t>
      </w:r>
      <w:r>
        <w:rPr>
          <w:sz w:val="18"/>
          <w:szCs w:val="18"/>
        </w:rPr>
        <w:t>c</w:t>
      </w:r>
      <w:r>
        <w:rPr>
          <w:position w:val="-3"/>
          <w:sz w:val="14"/>
          <w:szCs w:val="14"/>
        </w:rPr>
        <w:t>0</w:t>
      </w:r>
      <w:r>
        <w:rPr>
          <w:spacing w:val="26"/>
          <w:position w:val="-3"/>
          <w:sz w:val="14"/>
          <w:szCs w:val="14"/>
        </w:rPr>
        <w:t xml:space="preserve"> </w:t>
      </w:r>
      <w:r>
        <w:rPr>
          <w:sz w:val="18"/>
          <w:szCs w:val="18"/>
        </w:rPr>
        <w:t xml:space="preserve">within </w:t>
      </w:r>
      <w:r>
        <w:rPr>
          <w:spacing w:val="5"/>
          <w:sz w:val="18"/>
          <w:szCs w:val="18"/>
        </w:rPr>
        <w:t xml:space="preserve"> </w:t>
      </w:r>
      <w:r>
        <w:rPr>
          <w:sz w:val="18"/>
          <w:szCs w:val="18"/>
        </w:rPr>
        <w:t>time</w:t>
      </w:r>
      <w:r>
        <w:rPr>
          <w:spacing w:val="37"/>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3"/>
          <w:w w:val="112"/>
          <w:sz w:val="18"/>
          <w:szCs w:val="18"/>
        </w:rPr>
        <w:t xml:space="preserve"> </w:t>
      </w:r>
      <w:r>
        <w:rPr>
          <w:sz w:val="18"/>
          <w:szCs w:val="18"/>
        </w:rPr>
        <w:t xml:space="preserve">∆T </w:t>
      </w:r>
      <w:r>
        <w:rPr>
          <w:spacing w:val="19"/>
          <w:sz w:val="18"/>
          <w:szCs w:val="18"/>
        </w:rPr>
        <w:t xml:space="preserve"> </w:t>
      </w:r>
      <w:r>
        <w:rPr>
          <w:sz w:val="18"/>
          <w:szCs w:val="18"/>
        </w:rPr>
        <w:t>(it</w:t>
      </w:r>
      <w:r>
        <w:rPr>
          <w:spacing w:val="33"/>
          <w:sz w:val="18"/>
          <w:szCs w:val="18"/>
        </w:rPr>
        <w:t xml:space="preserve"> </w:t>
      </w:r>
      <w:r>
        <w:rPr>
          <w:sz w:val="18"/>
          <w:szCs w:val="18"/>
        </w:rPr>
        <w:t>is</w:t>
      </w:r>
      <w:r>
        <w:rPr>
          <w:spacing w:val="2"/>
          <w:sz w:val="18"/>
          <w:szCs w:val="18"/>
        </w:rPr>
        <w:t xml:space="preserve"> </w:t>
      </w:r>
      <w:r>
        <w:rPr>
          <w:sz w:val="18"/>
          <w:szCs w:val="18"/>
        </w:rPr>
        <w:t xml:space="preserve">limited </w:t>
      </w:r>
      <w:r>
        <w:rPr>
          <w:spacing w:val="5"/>
          <w:sz w:val="18"/>
          <w:szCs w:val="18"/>
        </w:rPr>
        <w:t xml:space="preserve"> </w:t>
      </w:r>
      <w:r>
        <w:rPr>
          <w:spacing w:val="-5"/>
          <w:sz w:val="18"/>
          <w:szCs w:val="18"/>
        </w:rPr>
        <w:t>b</w:t>
      </w:r>
      <w:r>
        <w:rPr>
          <w:sz w:val="18"/>
          <w:szCs w:val="18"/>
        </w:rPr>
        <w:t>y</w:t>
      </w:r>
      <w:r>
        <w:rPr>
          <w:spacing w:val="16"/>
          <w:sz w:val="18"/>
          <w:szCs w:val="18"/>
        </w:rPr>
        <w:t xml:space="preserve"> </w:t>
      </w:r>
      <w:r>
        <w:rPr>
          <w:sz w:val="18"/>
          <w:szCs w:val="18"/>
        </w:rPr>
        <w:t>the</w:t>
      </w:r>
      <w:r>
        <w:rPr>
          <w:spacing w:val="34"/>
          <w:sz w:val="18"/>
          <w:szCs w:val="18"/>
        </w:rPr>
        <w:t xml:space="preserve"> </w:t>
      </w:r>
      <w:r>
        <w:rPr>
          <w:spacing w:val="-5"/>
          <w:w w:val="108"/>
          <w:sz w:val="18"/>
          <w:szCs w:val="18"/>
        </w:rPr>
        <w:t>a</w:t>
      </w:r>
      <w:r>
        <w:rPr>
          <w:spacing w:val="-11"/>
          <w:w w:val="108"/>
          <w:sz w:val="18"/>
          <w:szCs w:val="18"/>
        </w:rPr>
        <w:t>v</w:t>
      </w:r>
      <w:r>
        <w:rPr>
          <w:w w:val="108"/>
          <w:sz w:val="18"/>
          <w:szCs w:val="18"/>
        </w:rPr>
        <w:t>ailable</w:t>
      </w:r>
      <w:r>
        <w:rPr>
          <w:spacing w:val="1"/>
          <w:w w:val="108"/>
          <w:sz w:val="18"/>
          <w:szCs w:val="18"/>
        </w:rPr>
        <w:t xml:space="preserve"> </w:t>
      </w:r>
      <w:r>
        <w:rPr>
          <w:sz w:val="18"/>
          <w:szCs w:val="18"/>
        </w:rPr>
        <w:t>space</w:t>
      </w:r>
      <w:r>
        <w:rPr>
          <w:spacing w:val="27"/>
          <w:sz w:val="18"/>
          <w:szCs w:val="18"/>
        </w:rPr>
        <w:t xml:space="preserve"> </w:t>
      </w:r>
      <w:r>
        <w:rPr>
          <w:w w:val="126"/>
          <w:sz w:val="18"/>
          <w:szCs w:val="18"/>
        </w:rPr>
        <w:t>at</w:t>
      </w:r>
      <w:r>
        <w:rPr>
          <w:spacing w:val="-13"/>
          <w:w w:val="126"/>
          <w:sz w:val="18"/>
          <w:szCs w:val="18"/>
        </w:rPr>
        <w:t xml:space="preserve"> </w:t>
      </w:r>
      <w:r>
        <w:rPr>
          <w:sz w:val="18"/>
          <w:szCs w:val="18"/>
        </w:rPr>
        <w:t>the</w:t>
      </w:r>
      <w:r>
        <w:rPr>
          <w:spacing w:val="34"/>
          <w:sz w:val="18"/>
          <w:szCs w:val="18"/>
        </w:rPr>
        <w:t xml:space="preserve"> </w:t>
      </w:r>
      <w:r>
        <w:rPr>
          <w:w w:val="106"/>
          <w:sz w:val="18"/>
          <w:szCs w:val="18"/>
        </w:rPr>
        <w:t>ce</w:t>
      </w:r>
      <w:r>
        <w:rPr>
          <w:spacing w:val="-5"/>
          <w:w w:val="106"/>
          <w:sz w:val="18"/>
          <w:szCs w:val="18"/>
        </w:rPr>
        <w:t>n</w:t>
      </w:r>
      <w:r>
        <w:rPr>
          <w:w w:val="143"/>
          <w:sz w:val="18"/>
          <w:szCs w:val="18"/>
        </w:rPr>
        <w:t>t</w:t>
      </w:r>
      <w:r>
        <w:rPr>
          <w:w w:val="113"/>
          <w:sz w:val="18"/>
          <w:szCs w:val="18"/>
        </w:rPr>
        <w:t>ral</w:t>
      </w:r>
      <w:r>
        <w:rPr>
          <w:spacing w:val="-1"/>
          <w:sz w:val="18"/>
          <w:szCs w:val="18"/>
        </w:rPr>
        <w:t xml:space="preserve"> </w:t>
      </w:r>
      <w:r>
        <w:rPr>
          <w:w w:val="111"/>
          <w:sz w:val="18"/>
          <w:szCs w:val="18"/>
        </w:rPr>
        <w:t xml:space="preserve">storage). </w:t>
      </w:r>
      <w:proofErr w:type="gramStart"/>
      <w:r>
        <w:rPr>
          <w:sz w:val="18"/>
          <w:szCs w:val="18"/>
        </w:rPr>
        <w:t xml:space="preserve">The </w:t>
      </w:r>
      <w:r>
        <w:rPr>
          <w:spacing w:val="6"/>
          <w:sz w:val="18"/>
          <w:szCs w:val="18"/>
        </w:rPr>
        <w:t xml:space="preserve"> </w:t>
      </w:r>
      <w:r>
        <w:rPr>
          <w:w w:val="111"/>
          <w:sz w:val="18"/>
          <w:szCs w:val="18"/>
        </w:rPr>
        <w:t>capaci</w:t>
      </w:r>
      <w:r>
        <w:rPr>
          <w:spacing w:val="-4"/>
          <w:w w:val="111"/>
          <w:sz w:val="18"/>
          <w:szCs w:val="18"/>
        </w:rPr>
        <w:t>t</w:t>
      </w:r>
      <w:r>
        <w:rPr>
          <w:w w:val="111"/>
          <w:sz w:val="18"/>
          <w:szCs w:val="18"/>
        </w:rPr>
        <w:t>y</w:t>
      </w:r>
      <w:proofErr w:type="gramEnd"/>
      <w:r>
        <w:rPr>
          <w:spacing w:val="11"/>
          <w:w w:val="111"/>
          <w:sz w:val="18"/>
          <w:szCs w:val="18"/>
        </w:rPr>
        <w:t xml:space="preserve"> </w:t>
      </w:r>
      <w:r>
        <w:rPr>
          <w:spacing w:val="5"/>
          <w:w w:val="101"/>
          <w:sz w:val="18"/>
          <w:szCs w:val="18"/>
        </w:rPr>
        <w:t>w</w:t>
      </w:r>
      <w:proofErr w:type="spellStart"/>
      <w:r>
        <w:rPr>
          <w:w w:val="145"/>
          <w:position w:val="-3"/>
          <w:sz w:val="14"/>
          <w:szCs w:val="14"/>
        </w:rPr>
        <w:t>i</w:t>
      </w:r>
      <w:proofErr w:type="spellEnd"/>
      <w:r>
        <w:rPr>
          <w:position w:val="-3"/>
          <w:sz w:val="14"/>
          <w:szCs w:val="14"/>
        </w:rPr>
        <w:t xml:space="preserve"> </w:t>
      </w:r>
      <w:r>
        <w:rPr>
          <w:spacing w:val="-1"/>
          <w:position w:val="-3"/>
          <w:sz w:val="14"/>
          <w:szCs w:val="14"/>
        </w:rPr>
        <w:t xml:space="preserve"> </w:t>
      </w:r>
      <w:r>
        <w:rPr>
          <w:sz w:val="18"/>
          <w:szCs w:val="18"/>
        </w:rPr>
        <w:t>of</w:t>
      </w:r>
      <w:r>
        <w:rPr>
          <w:spacing w:val="12"/>
          <w:sz w:val="18"/>
          <w:szCs w:val="18"/>
        </w:rPr>
        <w:t xml:space="preserve"> </w:t>
      </w:r>
      <w:r>
        <w:rPr>
          <w:w w:val="110"/>
          <w:sz w:val="18"/>
          <w:szCs w:val="18"/>
        </w:rPr>
        <w:t>dum</w:t>
      </w:r>
      <w:r>
        <w:rPr>
          <w:spacing w:val="-5"/>
          <w:w w:val="110"/>
          <w:sz w:val="18"/>
          <w:szCs w:val="18"/>
        </w:rPr>
        <w:t>m</w:t>
      </w:r>
      <w:r>
        <w:rPr>
          <w:w w:val="110"/>
          <w:sz w:val="18"/>
          <w:szCs w:val="18"/>
        </w:rPr>
        <w:t>y</w:t>
      </w:r>
      <w:r>
        <w:rPr>
          <w:spacing w:val="12"/>
          <w:w w:val="110"/>
          <w:sz w:val="18"/>
          <w:szCs w:val="18"/>
        </w:rPr>
        <w:t xml:space="preserve"> </w:t>
      </w:r>
      <w:r>
        <w:rPr>
          <w:sz w:val="18"/>
          <w:szCs w:val="18"/>
        </w:rPr>
        <w:t>edges</w:t>
      </w:r>
      <w:r>
        <w:rPr>
          <w:spacing w:val="35"/>
          <w:sz w:val="18"/>
          <w:szCs w:val="18"/>
        </w:rPr>
        <w:t xml:space="preserve"> </w:t>
      </w:r>
      <w:r>
        <w:rPr>
          <w:w w:val="117"/>
          <w:sz w:val="18"/>
          <w:szCs w:val="18"/>
        </w:rPr>
        <w:t>d</w:t>
      </w:r>
      <w:proofErr w:type="spellStart"/>
      <w:r>
        <w:rPr>
          <w:w w:val="117"/>
          <w:position w:val="-3"/>
          <w:sz w:val="14"/>
          <w:szCs w:val="14"/>
        </w:rPr>
        <w:t>i</w:t>
      </w:r>
      <w:proofErr w:type="spellEnd"/>
      <w:r>
        <w:rPr>
          <w:spacing w:val="29"/>
          <w:w w:val="117"/>
          <w:position w:val="-3"/>
          <w:sz w:val="14"/>
          <w:szCs w:val="14"/>
        </w:rPr>
        <w:t xml:space="preserve"> </w:t>
      </w:r>
      <w:r>
        <w:rPr>
          <w:sz w:val="18"/>
          <w:szCs w:val="18"/>
        </w:rPr>
        <w:t xml:space="preserve">leading </w:t>
      </w:r>
      <w:r>
        <w:rPr>
          <w:spacing w:val="12"/>
          <w:sz w:val="18"/>
          <w:szCs w:val="18"/>
        </w:rPr>
        <w:t xml:space="preserve"> </w:t>
      </w:r>
      <w:r>
        <w:rPr>
          <w:sz w:val="18"/>
          <w:szCs w:val="18"/>
        </w:rPr>
        <w:t>from</w:t>
      </w:r>
      <w:r>
        <w:rPr>
          <w:spacing w:val="36"/>
          <w:sz w:val="18"/>
          <w:szCs w:val="18"/>
        </w:rPr>
        <w:t xml:space="preserve"> </w:t>
      </w:r>
      <w:r>
        <w:rPr>
          <w:sz w:val="18"/>
          <w:szCs w:val="18"/>
        </w:rPr>
        <w:t xml:space="preserve">the </w:t>
      </w:r>
      <w:r>
        <w:rPr>
          <w:spacing w:val="5"/>
          <w:sz w:val="18"/>
          <w:szCs w:val="18"/>
        </w:rPr>
        <w:t xml:space="preserve"> </w:t>
      </w:r>
      <w:r>
        <w:rPr>
          <w:sz w:val="18"/>
          <w:szCs w:val="18"/>
        </w:rPr>
        <w:t xml:space="preserve">source </w:t>
      </w:r>
      <w:r>
        <w:rPr>
          <w:spacing w:val="3"/>
          <w:sz w:val="18"/>
          <w:szCs w:val="18"/>
        </w:rPr>
        <w:t xml:space="preserve"> </w:t>
      </w:r>
      <w:r>
        <w:rPr>
          <w:w w:val="133"/>
          <w:sz w:val="18"/>
          <w:szCs w:val="18"/>
        </w:rPr>
        <w:t>t</w:t>
      </w:r>
      <w:r>
        <w:rPr>
          <w:spacing w:val="-1"/>
          <w:w w:val="133"/>
          <w:sz w:val="18"/>
          <w:szCs w:val="18"/>
        </w:rPr>
        <w:t xml:space="preserve"> </w:t>
      </w:r>
      <w:r>
        <w:rPr>
          <w:sz w:val="18"/>
          <w:szCs w:val="18"/>
        </w:rPr>
        <w:t>to</w:t>
      </w:r>
      <w:r>
        <w:rPr>
          <w:spacing w:val="37"/>
          <w:sz w:val="18"/>
          <w:szCs w:val="18"/>
        </w:rPr>
        <w:t xml:space="preserve"> </w:t>
      </w:r>
      <w:r>
        <w:rPr>
          <w:w w:val="112"/>
          <w:sz w:val="18"/>
          <w:szCs w:val="18"/>
        </w:rPr>
        <w:t>computational</w:t>
      </w:r>
      <w:r>
        <w:rPr>
          <w:spacing w:val="11"/>
          <w:w w:val="112"/>
          <w:sz w:val="18"/>
          <w:szCs w:val="18"/>
        </w:rPr>
        <w:t xml:space="preserve"> </w:t>
      </w:r>
      <w:r>
        <w:rPr>
          <w:w w:val="107"/>
          <w:sz w:val="18"/>
          <w:szCs w:val="18"/>
        </w:rPr>
        <w:t>n</w:t>
      </w:r>
      <w:r>
        <w:rPr>
          <w:spacing w:val="5"/>
          <w:w w:val="107"/>
          <w:sz w:val="18"/>
          <w:szCs w:val="18"/>
        </w:rPr>
        <w:t>o</w:t>
      </w:r>
      <w:r>
        <w:rPr>
          <w:w w:val="107"/>
          <w:sz w:val="18"/>
          <w:szCs w:val="18"/>
        </w:rPr>
        <w:t xml:space="preserve">des </w:t>
      </w:r>
      <w:r>
        <w:rPr>
          <w:w w:val="99"/>
          <w:sz w:val="18"/>
          <w:szCs w:val="18"/>
        </w:rPr>
        <w:t>c</w:t>
      </w:r>
      <w:proofErr w:type="spellStart"/>
      <w:r>
        <w:rPr>
          <w:w w:val="145"/>
          <w:position w:val="-3"/>
          <w:sz w:val="14"/>
          <w:szCs w:val="14"/>
        </w:rPr>
        <w:t>i</w:t>
      </w:r>
      <w:proofErr w:type="spellEnd"/>
      <w:r>
        <w:rPr>
          <w:position w:val="-3"/>
          <w:sz w:val="14"/>
          <w:szCs w:val="14"/>
        </w:rPr>
        <w:t xml:space="preserve">  </w:t>
      </w:r>
      <w:r>
        <w:rPr>
          <w:sz w:val="18"/>
          <w:szCs w:val="18"/>
        </w:rPr>
        <w:t>is</w:t>
      </w:r>
      <w:r>
        <w:rPr>
          <w:spacing w:val="19"/>
          <w:sz w:val="18"/>
          <w:szCs w:val="18"/>
        </w:rPr>
        <w:t xml:space="preserve"> </w:t>
      </w:r>
      <w:r>
        <w:rPr>
          <w:sz w:val="18"/>
          <w:szCs w:val="18"/>
        </w:rPr>
        <w:t xml:space="preserve">equal </w:t>
      </w:r>
      <w:r>
        <w:rPr>
          <w:spacing w:val="6"/>
          <w:sz w:val="18"/>
          <w:szCs w:val="18"/>
        </w:rPr>
        <w:t xml:space="preserve"> </w:t>
      </w:r>
      <w:r>
        <w:rPr>
          <w:sz w:val="18"/>
          <w:szCs w:val="18"/>
        </w:rPr>
        <w:t>to</w:t>
      </w:r>
      <w:r>
        <w:rPr>
          <w:spacing w:val="37"/>
          <w:sz w:val="18"/>
          <w:szCs w:val="18"/>
        </w:rPr>
        <w:t xml:space="preserve"> </w:t>
      </w:r>
      <w:r>
        <w:rPr>
          <w:sz w:val="18"/>
          <w:szCs w:val="18"/>
        </w:rPr>
        <w:t xml:space="preserve">the </w:t>
      </w:r>
      <w:r>
        <w:rPr>
          <w:spacing w:val="5"/>
          <w:sz w:val="18"/>
          <w:szCs w:val="18"/>
        </w:rPr>
        <w:t xml:space="preserve"> </w:t>
      </w:r>
      <w:r>
        <w:rPr>
          <w:w w:val="109"/>
          <w:sz w:val="18"/>
          <w:szCs w:val="18"/>
        </w:rPr>
        <w:t>maxi</w:t>
      </w:r>
      <w:r>
        <w:rPr>
          <w:spacing w:val="-5"/>
          <w:w w:val="109"/>
          <w:sz w:val="18"/>
          <w:szCs w:val="18"/>
        </w:rPr>
        <w:t>m</w:t>
      </w:r>
      <w:r>
        <w:rPr>
          <w:w w:val="109"/>
          <w:sz w:val="18"/>
          <w:szCs w:val="18"/>
        </w:rPr>
        <w:t>um</w:t>
      </w:r>
      <w:r>
        <w:rPr>
          <w:spacing w:val="17"/>
          <w:w w:val="109"/>
          <w:sz w:val="18"/>
          <w:szCs w:val="18"/>
        </w:rPr>
        <w:t xml:space="preserve"> </w:t>
      </w:r>
      <w:r>
        <w:rPr>
          <w:w w:val="110"/>
          <w:sz w:val="18"/>
          <w:szCs w:val="18"/>
        </w:rPr>
        <w:t>amou</w:t>
      </w:r>
      <w:r>
        <w:rPr>
          <w:spacing w:val="-5"/>
          <w:w w:val="113"/>
          <w:sz w:val="18"/>
          <w:szCs w:val="18"/>
        </w:rPr>
        <w:t>n</w:t>
      </w:r>
      <w:r>
        <w:rPr>
          <w:w w:val="143"/>
          <w:sz w:val="18"/>
          <w:szCs w:val="18"/>
        </w:rPr>
        <w:t>t</w:t>
      </w:r>
      <w:r>
        <w:rPr>
          <w:spacing w:val="15"/>
          <w:sz w:val="18"/>
          <w:szCs w:val="18"/>
        </w:rPr>
        <w:t xml:space="preserve"> </w:t>
      </w:r>
      <w:r>
        <w:rPr>
          <w:sz w:val="18"/>
          <w:szCs w:val="18"/>
        </w:rPr>
        <w:t>of</w:t>
      </w:r>
      <w:r>
        <w:rPr>
          <w:spacing w:val="12"/>
          <w:sz w:val="18"/>
          <w:szCs w:val="18"/>
        </w:rPr>
        <w:t xml:space="preserve"> </w:t>
      </w:r>
      <w:r>
        <w:rPr>
          <w:w w:val="118"/>
          <w:sz w:val="18"/>
          <w:szCs w:val="18"/>
        </w:rPr>
        <w:t>output</w:t>
      </w:r>
      <w:r>
        <w:rPr>
          <w:spacing w:val="3"/>
          <w:w w:val="118"/>
          <w:sz w:val="18"/>
          <w:szCs w:val="18"/>
        </w:rPr>
        <w:t xml:space="preserve"> </w:t>
      </w:r>
      <w:r>
        <w:rPr>
          <w:w w:val="118"/>
          <w:sz w:val="18"/>
          <w:szCs w:val="18"/>
        </w:rPr>
        <w:t>data</w:t>
      </w:r>
      <w:r>
        <w:rPr>
          <w:spacing w:val="11"/>
          <w:w w:val="118"/>
          <w:sz w:val="18"/>
          <w:szCs w:val="18"/>
        </w:rPr>
        <w:t xml:space="preserve"> </w:t>
      </w:r>
      <w:r>
        <w:rPr>
          <w:sz w:val="18"/>
          <w:szCs w:val="18"/>
        </w:rPr>
        <w:t>whi</w:t>
      </w:r>
      <w:r>
        <w:rPr>
          <w:spacing w:val="-5"/>
          <w:sz w:val="18"/>
          <w:szCs w:val="18"/>
        </w:rPr>
        <w:t>c</w:t>
      </w:r>
      <w:r>
        <w:rPr>
          <w:sz w:val="18"/>
          <w:szCs w:val="18"/>
        </w:rPr>
        <w:t>h</w:t>
      </w:r>
      <w:r>
        <w:rPr>
          <w:spacing w:val="44"/>
          <w:sz w:val="18"/>
          <w:szCs w:val="18"/>
        </w:rPr>
        <w:t xml:space="preserve"> </w:t>
      </w:r>
      <w:r>
        <w:rPr>
          <w:sz w:val="18"/>
          <w:szCs w:val="18"/>
        </w:rPr>
        <w:t>can</w:t>
      </w:r>
      <w:r>
        <w:rPr>
          <w:spacing w:val="41"/>
          <w:sz w:val="18"/>
          <w:szCs w:val="18"/>
        </w:rPr>
        <w:t xml:space="preserve"> </w:t>
      </w:r>
      <w:r>
        <w:rPr>
          <w:spacing w:val="5"/>
          <w:sz w:val="18"/>
          <w:szCs w:val="18"/>
        </w:rPr>
        <w:t>b</w:t>
      </w:r>
      <w:r>
        <w:rPr>
          <w:sz w:val="18"/>
          <w:szCs w:val="18"/>
        </w:rPr>
        <w:t>e</w:t>
      </w:r>
      <w:r>
        <w:rPr>
          <w:spacing w:val="28"/>
          <w:sz w:val="18"/>
          <w:szCs w:val="18"/>
        </w:rPr>
        <w:t xml:space="preserve"> </w:t>
      </w:r>
      <w:r>
        <w:rPr>
          <w:w w:val="112"/>
          <w:sz w:val="18"/>
          <w:szCs w:val="18"/>
        </w:rPr>
        <w:t>transferred</w:t>
      </w:r>
      <w:r>
        <w:rPr>
          <w:spacing w:val="11"/>
          <w:w w:val="112"/>
          <w:sz w:val="18"/>
          <w:szCs w:val="18"/>
        </w:rPr>
        <w:t xml:space="preserve"> </w:t>
      </w:r>
      <w:r>
        <w:rPr>
          <w:sz w:val="18"/>
          <w:szCs w:val="18"/>
        </w:rPr>
        <w:t>from</w:t>
      </w:r>
      <w:r>
        <w:rPr>
          <w:spacing w:val="36"/>
          <w:sz w:val="18"/>
          <w:szCs w:val="18"/>
        </w:rPr>
        <w:t xml:space="preserve"> </w:t>
      </w:r>
      <w:r>
        <w:rPr>
          <w:w w:val="116"/>
          <w:sz w:val="18"/>
          <w:szCs w:val="18"/>
        </w:rPr>
        <w:t>the</w:t>
      </w:r>
    </w:p>
    <w:p w:rsidR="00C45AA3" w:rsidRDefault="00C45AA3">
      <w:pPr>
        <w:spacing w:before="4" w:line="180" w:lineRule="exact"/>
        <w:rPr>
          <w:sz w:val="18"/>
          <w:szCs w:val="18"/>
        </w:rPr>
      </w:pPr>
    </w:p>
    <w:p w:rsidR="00C45AA3" w:rsidRDefault="00C45AA3">
      <w:pPr>
        <w:spacing w:line="200" w:lineRule="exact"/>
      </w:pPr>
    </w:p>
    <w:p w:rsidR="00C45AA3" w:rsidRPr="00DC4C15" w:rsidRDefault="00DC4C15">
      <w:pPr>
        <w:spacing w:before="42" w:line="160" w:lineRule="exact"/>
        <w:ind w:left="4311" w:right="4365"/>
        <w:jc w:val="center"/>
        <w:rPr>
          <w:sz w:val="14"/>
          <w:szCs w:val="14"/>
          <w:lang w:val="fr-FR"/>
        </w:rPr>
      </w:pPr>
      <w:r w:rsidRPr="00DC4C15">
        <w:rPr>
          <w:w w:val="127"/>
          <w:sz w:val="14"/>
          <w:szCs w:val="14"/>
          <w:lang w:val="fr-FR"/>
        </w:rPr>
        <w:t>c1</w:t>
      </w:r>
    </w:p>
    <w:p w:rsidR="00C45AA3" w:rsidRPr="00DC4C15" w:rsidRDefault="00C45AA3">
      <w:pPr>
        <w:spacing w:line="200" w:lineRule="exact"/>
        <w:rPr>
          <w:lang w:val="fr-FR"/>
        </w:rPr>
      </w:pPr>
    </w:p>
    <w:p w:rsidR="00C45AA3" w:rsidRPr="00DC4C15" w:rsidRDefault="00C45AA3">
      <w:pPr>
        <w:spacing w:line="200" w:lineRule="exact"/>
        <w:rPr>
          <w:lang w:val="fr-FR"/>
        </w:rPr>
      </w:pPr>
    </w:p>
    <w:p w:rsidR="00C45AA3" w:rsidRPr="00DC4C15" w:rsidRDefault="00C45AA3">
      <w:pPr>
        <w:spacing w:before="15" w:line="200" w:lineRule="exact"/>
        <w:rPr>
          <w:lang w:val="fr-FR"/>
        </w:rPr>
        <w:sectPr w:rsidR="00C45AA3" w:rsidRPr="00DC4C15">
          <w:type w:val="continuous"/>
          <w:pgSz w:w="11920" w:h="16840"/>
          <w:pgMar w:top="960" w:right="1680" w:bottom="280" w:left="1320" w:header="720" w:footer="720" w:gutter="0"/>
          <w:cols w:space="720"/>
        </w:sectPr>
      </w:pPr>
    </w:p>
    <w:p w:rsidR="00C45AA3" w:rsidRPr="00DC4C15" w:rsidRDefault="00DC4C15">
      <w:pPr>
        <w:spacing w:before="47"/>
        <w:jc w:val="right"/>
        <w:rPr>
          <w:sz w:val="14"/>
          <w:szCs w:val="14"/>
          <w:lang w:val="fr-FR"/>
        </w:rPr>
      </w:pPr>
      <w:proofErr w:type="gramStart"/>
      <w:r w:rsidRPr="00DC4C15">
        <w:rPr>
          <w:w w:val="127"/>
          <w:sz w:val="15"/>
          <w:szCs w:val="15"/>
          <w:lang w:val="fr-FR"/>
        </w:rPr>
        <w:lastRenderedPageBreak/>
        <w:t>source</w:t>
      </w:r>
      <w:proofErr w:type="gramEnd"/>
      <w:r w:rsidRPr="00DC4C15">
        <w:rPr>
          <w:w w:val="127"/>
          <w:sz w:val="15"/>
          <w:szCs w:val="15"/>
          <w:lang w:val="fr-FR"/>
        </w:rPr>
        <w:t xml:space="preserve">     </w:t>
      </w:r>
      <w:r w:rsidRPr="00DC4C15">
        <w:rPr>
          <w:spacing w:val="9"/>
          <w:w w:val="127"/>
          <w:sz w:val="15"/>
          <w:szCs w:val="15"/>
          <w:lang w:val="fr-FR"/>
        </w:rPr>
        <w:t xml:space="preserve"> </w:t>
      </w:r>
      <w:r w:rsidRPr="00DC4C15">
        <w:rPr>
          <w:w w:val="127"/>
          <w:position w:val="-4"/>
          <w:sz w:val="14"/>
          <w:szCs w:val="14"/>
          <w:lang w:val="fr-FR"/>
        </w:rPr>
        <w:t>c0</w:t>
      </w:r>
    </w:p>
    <w:p w:rsidR="00C45AA3" w:rsidRPr="00DC4C15" w:rsidRDefault="00C45AA3">
      <w:pPr>
        <w:spacing w:before="3" w:line="140" w:lineRule="exact"/>
        <w:rPr>
          <w:sz w:val="15"/>
          <w:szCs w:val="15"/>
          <w:lang w:val="fr-FR"/>
        </w:rPr>
      </w:pPr>
    </w:p>
    <w:p w:rsidR="00C45AA3" w:rsidRPr="00DC4C15" w:rsidRDefault="00DC4C15">
      <w:pPr>
        <w:spacing w:line="140" w:lineRule="exact"/>
        <w:ind w:right="344"/>
        <w:jc w:val="right"/>
        <w:rPr>
          <w:sz w:val="14"/>
          <w:szCs w:val="14"/>
          <w:lang w:val="fr-FR"/>
        </w:rPr>
      </w:pPr>
      <w:r w:rsidRPr="00DC4C15">
        <w:rPr>
          <w:w w:val="128"/>
          <w:position w:val="-1"/>
          <w:sz w:val="14"/>
          <w:szCs w:val="14"/>
          <w:lang w:val="fr-FR"/>
        </w:rPr>
        <w:t>q0</w:t>
      </w:r>
    </w:p>
    <w:p w:rsidR="00C45AA3" w:rsidRPr="00DC4C15" w:rsidRDefault="00DC4C15">
      <w:pPr>
        <w:spacing w:before="8" w:line="280" w:lineRule="exact"/>
        <w:rPr>
          <w:sz w:val="28"/>
          <w:szCs w:val="28"/>
          <w:lang w:val="fr-FR"/>
        </w:rPr>
      </w:pPr>
      <w:r w:rsidRPr="00DC4C15">
        <w:rPr>
          <w:lang w:val="fr-FR"/>
        </w:rPr>
        <w:br w:type="column"/>
      </w:r>
    </w:p>
    <w:p w:rsidR="00C45AA3" w:rsidRPr="00DC4C15" w:rsidRDefault="00DC4C15">
      <w:pPr>
        <w:ind w:right="-44"/>
        <w:rPr>
          <w:sz w:val="15"/>
          <w:szCs w:val="15"/>
          <w:lang w:val="fr-F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3" type="#_x0000_t75" style="position:absolute;margin-left:168.8pt;margin-top:-48.75pt;width:161.35pt;height:97.25pt;z-index:-1821;mso-position-horizontal-relative:page">
            <v:imagedata r:id="rId12" o:title=""/>
            <w10:wrap anchorx="page"/>
          </v:shape>
        </w:pict>
      </w:r>
      <w:r w:rsidRPr="00DC4C15">
        <w:rPr>
          <w:w w:val="133"/>
          <w:sz w:val="15"/>
          <w:szCs w:val="15"/>
          <w:lang w:val="fr-FR"/>
        </w:rPr>
        <w:t>.</w:t>
      </w:r>
      <w:r w:rsidRPr="00DC4C15">
        <w:rPr>
          <w:spacing w:val="1"/>
          <w:w w:val="133"/>
          <w:sz w:val="15"/>
          <w:szCs w:val="15"/>
          <w:lang w:val="fr-FR"/>
        </w:rPr>
        <w:t xml:space="preserve"> </w:t>
      </w:r>
      <w:r w:rsidRPr="00DC4C15">
        <w:rPr>
          <w:w w:val="133"/>
          <w:sz w:val="15"/>
          <w:szCs w:val="15"/>
          <w:lang w:val="fr-FR"/>
        </w:rPr>
        <w:t>.</w:t>
      </w:r>
      <w:r w:rsidRPr="00DC4C15">
        <w:rPr>
          <w:spacing w:val="1"/>
          <w:w w:val="133"/>
          <w:sz w:val="15"/>
          <w:szCs w:val="15"/>
          <w:lang w:val="fr-FR"/>
        </w:rPr>
        <w:t xml:space="preserve"> </w:t>
      </w:r>
      <w:r w:rsidRPr="00DC4C15">
        <w:rPr>
          <w:w w:val="133"/>
          <w:sz w:val="15"/>
          <w:szCs w:val="15"/>
          <w:lang w:val="fr-FR"/>
        </w:rPr>
        <w:t>.</w:t>
      </w:r>
    </w:p>
    <w:p w:rsidR="00C45AA3" w:rsidRPr="00DC4C15" w:rsidRDefault="00DC4C15">
      <w:pPr>
        <w:spacing w:before="46"/>
        <w:rPr>
          <w:sz w:val="15"/>
          <w:szCs w:val="15"/>
          <w:lang w:val="fr-FR"/>
        </w:rPr>
        <w:sectPr w:rsidR="00C45AA3" w:rsidRPr="00DC4C15">
          <w:type w:val="continuous"/>
          <w:pgSz w:w="11920" w:h="16840"/>
          <w:pgMar w:top="960" w:right="1680" w:bottom="280" w:left="1320" w:header="720" w:footer="720" w:gutter="0"/>
          <w:cols w:num="3" w:space="720" w:equalWidth="0">
            <w:col w:w="2933" w:space="640"/>
            <w:col w:w="251" w:space="1170"/>
            <w:col w:w="3926"/>
          </w:cols>
        </w:sectPr>
      </w:pPr>
      <w:r w:rsidRPr="00DC4C15">
        <w:rPr>
          <w:lang w:val="fr-FR"/>
        </w:rPr>
        <w:br w:type="column"/>
      </w:r>
      <w:proofErr w:type="spellStart"/>
      <w:proofErr w:type="gramStart"/>
      <w:r w:rsidRPr="00DC4C15">
        <w:rPr>
          <w:w w:val="126"/>
          <w:sz w:val="15"/>
          <w:szCs w:val="15"/>
          <w:lang w:val="fr-FR"/>
        </w:rPr>
        <w:lastRenderedPageBreak/>
        <w:t>sink</w:t>
      </w:r>
      <w:proofErr w:type="spellEnd"/>
      <w:proofErr w:type="gramEnd"/>
    </w:p>
    <w:p w:rsidR="00C45AA3" w:rsidRDefault="00DC4C15">
      <w:pPr>
        <w:spacing w:line="140" w:lineRule="exact"/>
        <w:ind w:left="2193"/>
        <w:rPr>
          <w:sz w:val="15"/>
          <w:szCs w:val="15"/>
        </w:rPr>
      </w:pPr>
      <w:proofErr w:type="gramStart"/>
      <w:r>
        <w:rPr>
          <w:i/>
          <w:w w:val="148"/>
          <w:sz w:val="15"/>
          <w:szCs w:val="15"/>
        </w:rPr>
        <w:lastRenderedPageBreak/>
        <w:t>s</w:t>
      </w:r>
      <w:proofErr w:type="gramEnd"/>
      <w:r>
        <w:rPr>
          <w:i/>
          <w:w w:val="148"/>
          <w:sz w:val="15"/>
          <w:szCs w:val="15"/>
        </w:rPr>
        <w:t xml:space="preserve">                                                 </w:t>
      </w:r>
      <w:r>
        <w:rPr>
          <w:i/>
          <w:spacing w:val="18"/>
          <w:w w:val="148"/>
          <w:sz w:val="15"/>
          <w:szCs w:val="15"/>
        </w:rPr>
        <w:t xml:space="preserve"> </w:t>
      </w:r>
      <w:r>
        <w:rPr>
          <w:i/>
          <w:w w:val="148"/>
          <w:sz w:val="15"/>
          <w:szCs w:val="15"/>
        </w:rPr>
        <w:t>t</w:t>
      </w:r>
    </w:p>
    <w:p w:rsidR="00C45AA3" w:rsidRDefault="00C45AA3">
      <w:pPr>
        <w:spacing w:before="4" w:line="160" w:lineRule="exact"/>
        <w:rPr>
          <w:sz w:val="16"/>
          <w:szCs w:val="16"/>
        </w:rPr>
      </w:pPr>
    </w:p>
    <w:p w:rsidR="00C45AA3" w:rsidRDefault="00C45AA3">
      <w:pPr>
        <w:spacing w:line="200" w:lineRule="exact"/>
      </w:pPr>
    </w:p>
    <w:p w:rsidR="00C45AA3" w:rsidRDefault="00DC4C15">
      <w:pPr>
        <w:spacing w:before="42" w:line="160" w:lineRule="exact"/>
        <w:ind w:left="4379" w:right="4348"/>
        <w:jc w:val="center"/>
        <w:rPr>
          <w:sz w:val="14"/>
          <w:szCs w:val="14"/>
        </w:rPr>
      </w:pPr>
      <w:proofErr w:type="gramStart"/>
      <w:r>
        <w:rPr>
          <w:w w:val="116"/>
          <w:sz w:val="14"/>
          <w:szCs w:val="14"/>
        </w:rPr>
        <w:t>ci</w:t>
      </w:r>
      <w:proofErr w:type="gramEnd"/>
    </w:p>
    <w:p w:rsidR="00C45AA3" w:rsidRDefault="00C45AA3">
      <w:pPr>
        <w:spacing w:before="3" w:line="260" w:lineRule="exact"/>
        <w:rPr>
          <w:sz w:val="26"/>
          <w:szCs w:val="26"/>
        </w:rPr>
      </w:pPr>
    </w:p>
    <w:p w:rsidR="00C45AA3" w:rsidRDefault="00DC4C15">
      <w:pPr>
        <w:spacing w:before="32" w:line="180" w:lineRule="exact"/>
        <w:ind w:left="120" w:right="1841"/>
        <w:jc w:val="both"/>
        <w:rPr>
          <w:sz w:val="16"/>
          <w:szCs w:val="16"/>
        </w:rPr>
        <w:sectPr w:rsidR="00C45AA3">
          <w:type w:val="continuous"/>
          <w:pgSz w:w="11920" w:h="16840"/>
          <w:pgMar w:top="960" w:right="1680" w:bottom="280" w:left="1320" w:header="720" w:footer="720" w:gutter="0"/>
          <w:cols w:space="720"/>
        </w:sectPr>
      </w:pPr>
      <w:r>
        <w:rPr>
          <w:w w:val="129"/>
          <w:sz w:val="16"/>
          <w:szCs w:val="16"/>
        </w:rPr>
        <w:t>Fig.</w:t>
      </w:r>
      <w:r>
        <w:rPr>
          <w:spacing w:val="37"/>
          <w:w w:val="129"/>
          <w:sz w:val="16"/>
          <w:szCs w:val="16"/>
        </w:rPr>
        <w:t xml:space="preserve"> </w:t>
      </w:r>
      <w:proofErr w:type="gramStart"/>
      <w:r>
        <w:rPr>
          <w:sz w:val="16"/>
          <w:szCs w:val="16"/>
        </w:rPr>
        <w:t xml:space="preserve">1 </w:t>
      </w:r>
      <w:r>
        <w:rPr>
          <w:spacing w:val="31"/>
          <w:sz w:val="16"/>
          <w:szCs w:val="16"/>
        </w:rPr>
        <w:t xml:space="preserve"> </w:t>
      </w:r>
      <w:r>
        <w:rPr>
          <w:sz w:val="16"/>
          <w:szCs w:val="16"/>
        </w:rPr>
        <w:t>A</w:t>
      </w:r>
      <w:proofErr w:type="gramEnd"/>
      <w:r>
        <w:rPr>
          <w:sz w:val="16"/>
          <w:szCs w:val="16"/>
        </w:rPr>
        <w:t xml:space="preserve"> </w:t>
      </w:r>
      <w:r>
        <w:rPr>
          <w:spacing w:val="6"/>
          <w:sz w:val="16"/>
          <w:szCs w:val="16"/>
        </w:rPr>
        <w:t xml:space="preserve"> </w:t>
      </w:r>
      <w:r>
        <w:rPr>
          <w:w w:val="118"/>
          <w:sz w:val="16"/>
          <w:szCs w:val="16"/>
        </w:rPr>
        <w:t>data</w:t>
      </w:r>
      <w:r>
        <w:rPr>
          <w:spacing w:val="43"/>
          <w:w w:val="118"/>
          <w:sz w:val="16"/>
          <w:szCs w:val="16"/>
        </w:rPr>
        <w:t xml:space="preserve"> </w:t>
      </w:r>
      <w:r>
        <w:rPr>
          <w:w w:val="118"/>
          <w:sz w:val="16"/>
          <w:szCs w:val="16"/>
        </w:rPr>
        <w:t>pr</w:t>
      </w:r>
      <w:r>
        <w:rPr>
          <w:spacing w:val="6"/>
          <w:w w:val="118"/>
          <w:sz w:val="16"/>
          <w:szCs w:val="16"/>
        </w:rPr>
        <w:t>o</w:t>
      </w:r>
      <w:r>
        <w:rPr>
          <w:w w:val="118"/>
          <w:sz w:val="16"/>
          <w:szCs w:val="16"/>
        </w:rPr>
        <w:t>duction</w:t>
      </w:r>
      <w:r>
        <w:rPr>
          <w:spacing w:val="6"/>
          <w:w w:val="118"/>
          <w:sz w:val="16"/>
          <w:szCs w:val="16"/>
        </w:rPr>
        <w:t xml:space="preserve"> </w:t>
      </w:r>
      <w:r>
        <w:rPr>
          <w:sz w:val="16"/>
          <w:szCs w:val="16"/>
        </w:rPr>
        <w:t xml:space="preserve">Grid   </w:t>
      </w:r>
      <w:r>
        <w:rPr>
          <w:w w:val="114"/>
          <w:sz w:val="16"/>
          <w:szCs w:val="16"/>
        </w:rPr>
        <w:t>represe</w:t>
      </w:r>
      <w:r>
        <w:rPr>
          <w:spacing w:val="-5"/>
          <w:w w:val="114"/>
          <w:sz w:val="16"/>
          <w:szCs w:val="16"/>
        </w:rPr>
        <w:t>n</w:t>
      </w:r>
      <w:r>
        <w:rPr>
          <w:w w:val="114"/>
          <w:sz w:val="16"/>
          <w:szCs w:val="16"/>
        </w:rPr>
        <w:t>ted</w:t>
      </w:r>
      <w:r>
        <w:rPr>
          <w:spacing w:val="37"/>
          <w:w w:val="114"/>
          <w:sz w:val="16"/>
          <w:szCs w:val="16"/>
        </w:rPr>
        <w:t xml:space="preserve"> </w:t>
      </w:r>
      <w:r>
        <w:rPr>
          <w:sz w:val="16"/>
          <w:szCs w:val="16"/>
        </w:rPr>
        <w:t xml:space="preserve">as </w:t>
      </w:r>
      <w:r>
        <w:rPr>
          <w:spacing w:val="14"/>
          <w:sz w:val="16"/>
          <w:szCs w:val="16"/>
        </w:rPr>
        <w:t xml:space="preserve"> </w:t>
      </w:r>
      <w:r>
        <w:rPr>
          <w:sz w:val="16"/>
          <w:szCs w:val="16"/>
        </w:rPr>
        <w:t xml:space="preserve">a </w:t>
      </w:r>
      <w:r>
        <w:rPr>
          <w:spacing w:val="9"/>
          <w:sz w:val="16"/>
          <w:szCs w:val="16"/>
        </w:rPr>
        <w:t xml:space="preserve"> </w:t>
      </w:r>
      <w:r>
        <w:rPr>
          <w:w w:val="117"/>
          <w:sz w:val="16"/>
          <w:szCs w:val="16"/>
        </w:rPr>
        <w:t>capacitated</w:t>
      </w:r>
      <w:r>
        <w:rPr>
          <w:spacing w:val="30"/>
          <w:w w:val="117"/>
          <w:sz w:val="16"/>
          <w:szCs w:val="16"/>
        </w:rPr>
        <w:t xml:space="preserve"> </w:t>
      </w:r>
      <w:r>
        <w:rPr>
          <w:sz w:val="16"/>
          <w:szCs w:val="16"/>
        </w:rPr>
        <w:t>{s,</w:t>
      </w:r>
      <w:r>
        <w:rPr>
          <w:spacing w:val="14"/>
          <w:sz w:val="16"/>
          <w:szCs w:val="16"/>
        </w:rPr>
        <w:t xml:space="preserve"> </w:t>
      </w:r>
      <w:r>
        <w:rPr>
          <w:w w:val="116"/>
          <w:sz w:val="16"/>
          <w:szCs w:val="16"/>
        </w:rPr>
        <w:t>t}</w:t>
      </w:r>
      <w:r>
        <w:rPr>
          <w:spacing w:val="34"/>
          <w:w w:val="116"/>
          <w:sz w:val="16"/>
          <w:szCs w:val="16"/>
        </w:rPr>
        <w:t xml:space="preserve"> </w:t>
      </w:r>
      <w:r>
        <w:rPr>
          <w:w w:val="116"/>
          <w:sz w:val="16"/>
          <w:szCs w:val="16"/>
        </w:rPr>
        <w:t>ne</w:t>
      </w:r>
      <w:r>
        <w:rPr>
          <w:spacing w:val="-6"/>
          <w:w w:val="116"/>
          <w:sz w:val="16"/>
          <w:szCs w:val="16"/>
        </w:rPr>
        <w:t>tw</w:t>
      </w:r>
      <w:r>
        <w:rPr>
          <w:w w:val="116"/>
          <w:sz w:val="16"/>
          <w:szCs w:val="16"/>
        </w:rPr>
        <w:t>ork</w:t>
      </w:r>
      <w:r>
        <w:rPr>
          <w:spacing w:val="19"/>
          <w:w w:val="116"/>
          <w:sz w:val="16"/>
          <w:szCs w:val="16"/>
        </w:rPr>
        <w:t xml:space="preserve"> </w:t>
      </w:r>
      <w:r>
        <w:rPr>
          <w:sz w:val="16"/>
          <w:szCs w:val="16"/>
        </w:rPr>
        <w:t xml:space="preserve">for </w:t>
      </w:r>
      <w:r>
        <w:rPr>
          <w:spacing w:val="12"/>
          <w:sz w:val="16"/>
          <w:szCs w:val="16"/>
        </w:rPr>
        <w:t xml:space="preserve"> </w:t>
      </w:r>
      <w:r>
        <w:rPr>
          <w:sz w:val="16"/>
          <w:szCs w:val="16"/>
        </w:rPr>
        <w:t xml:space="preserve">the </w:t>
      </w:r>
      <w:r>
        <w:rPr>
          <w:spacing w:val="35"/>
          <w:sz w:val="16"/>
          <w:szCs w:val="16"/>
        </w:rPr>
        <w:t xml:space="preserve"> </w:t>
      </w:r>
      <w:r>
        <w:rPr>
          <w:w w:val="120"/>
          <w:sz w:val="16"/>
          <w:szCs w:val="16"/>
        </w:rPr>
        <w:t xml:space="preserve">input </w:t>
      </w:r>
      <w:r>
        <w:rPr>
          <w:w w:val="114"/>
          <w:sz w:val="16"/>
          <w:szCs w:val="16"/>
        </w:rPr>
        <w:t>transfer</w:t>
      </w:r>
      <w:r>
        <w:rPr>
          <w:spacing w:val="23"/>
          <w:w w:val="114"/>
          <w:sz w:val="16"/>
          <w:szCs w:val="16"/>
        </w:rPr>
        <w:t xml:space="preserve"> </w:t>
      </w:r>
      <w:r>
        <w:rPr>
          <w:w w:val="114"/>
          <w:sz w:val="16"/>
          <w:szCs w:val="16"/>
        </w:rPr>
        <w:t>planning</w:t>
      </w:r>
      <w:r>
        <w:rPr>
          <w:spacing w:val="13"/>
          <w:w w:val="114"/>
          <w:sz w:val="16"/>
          <w:szCs w:val="16"/>
        </w:rPr>
        <w:t xml:space="preserve"> </w:t>
      </w:r>
      <w:r>
        <w:rPr>
          <w:w w:val="114"/>
          <w:sz w:val="16"/>
          <w:szCs w:val="16"/>
        </w:rPr>
        <w:t>(general</w:t>
      </w:r>
      <w:r>
        <w:rPr>
          <w:spacing w:val="8"/>
          <w:w w:val="114"/>
          <w:sz w:val="16"/>
          <w:szCs w:val="16"/>
        </w:rPr>
        <w:t xml:space="preserve"> </w:t>
      </w:r>
      <w:r>
        <w:rPr>
          <w:sz w:val="16"/>
          <w:szCs w:val="16"/>
        </w:rPr>
        <w:t xml:space="preserve">case). </w:t>
      </w:r>
      <w:r>
        <w:rPr>
          <w:spacing w:val="23"/>
          <w:sz w:val="16"/>
          <w:szCs w:val="16"/>
        </w:rPr>
        <w:t xml:space="preserve"> </w:t>
      </w:r>
      <w:r>
        <w:rPr>
          <w:sz w:val="16"/>
          <w:szCs w:val="16"/>
        </w:rPr>
        <w:t>c</w:t>
      </w:r>
      <w:r>
        <w:rPr>
          <w:position w:val="-2"/>
          <w:sz w:val="12"/>
          <w:szCs w:val="12"/>
        </w:rPr>
        <w:t xml:space="preserve">0 </w:t>
      </w:r>
      <w:r>
        <w:rPr>
          <w:spacing w:val="24"/>
          <w:position w:val="-2"/>
          <w:sz w:val="12"/>
          <w:szCs w:val="12"/>
        </w:rPr>
        <w:t xml:space="preserve"> </w:t>
      </w:r>
      <w:r>
        <w:rPr>
          <w:sz w:val="16"/>
          <w:szCs w:val="16"/>
        </w:rPr>
        <w:t>is</w:t>
      </w:r>
      <w:r>
        <w:rPr>
          <w:spacing w:val="25"/>
          <w:sz w:val="16"/>
          <w:szCs w:val="16"/>
        </w:rPr>
        <w:t xml:space="preserve"> </w:t>
      </w:r>
      <w:r>
        <w:rPr>
          <w:sz w:val="16"/>
          <w:szCs w:val="16"/>
        </w:rPr>
        <w:t xml:space="preserve">the </w:t>
      </w:r>
      <w:r>
        <w:rPr>
          <w:spacing w:val="18"/>
          <w:sz w:val="16"/>
          <w:szCs w:val="16"/>
        </w:rPr>
        <w:t xml:space="preserve"> </w:t>
      </w:r>
      <w:r>
        <w:rPr>
          <w:w w:val="115"/>
          <w:sz w:val="16"/>
          <w:szCs w:val="16"/>
        </w:rPr>
        <w:t>ce</w:t>
      </w:r>
      <w:r>
        <w:rPr>
          <w:spacing w:val="-6"/>
          <w:w w:val="115"/>
          <w:sz w:val="16"/>
          <w:szCs w:val="16"/>
        </w:rPr>
        <w:t>n</w:t>
      </w:r>
      <w:r>
        <w:rPr>
          <w:w w:val="115"/>
          <w:sz w:val="16"/>
          <w:szCs w:val="16"/>
        </w:rPr>
        <w:t>tral</w:t>
      </w:r>
      <w:r>
        <w:rPr>
          <w:spacing w:val="20"/>
          <w:w w:val="115"/>
          <w:sz w:val="16"/>
          <w:szCs w:val="16"/>
        </w:rPr>
        <w:t xml:space="preserve"> </w:t>
      </w:r>
      <w:r>
        <w:rPr>
          <w:w w:val="115"/>
          <w:sz w:val="16"/>
          <w:szCs w:val="16"/>
        </w:rPr>
        <w:t>storage,</w:t>
      </w:r>
      <w:r>
        <w:rPr>
          <w:spacing w:val="8"/>
          <w:w w:val="115"/>
          <w:sz w:val="16"/>
          <w:szCs w:val="16"/>
        </w:rPr>
        <w:t xml:space="preserve"> </w:t>
      </w:r>
      <w:r>
        <w:rPr>
          <w:w w:val="103"/>
          <w:sz w:val="16"/>
          <w:szCs w:val="16"/>
        </w:rPr>
        <w:t>c</w:t>
      </w:r>
      <w:proofErr w:type="spellStart"/>
      <w:r>
        <w:rPr>
          <w:w w:val="160"/>
          <w:position w:val="-2"/>
          <w:sz w:val="12"/>
          <w:szCs w:val="12"/>
        </w:rPr>
        <w:t>i</w:t>
      </w:r>
      <w:proofErr w:type="spellEnd"/>
      <w:r>
        <w:rPr>
          <w:position w:val="-2"/>
          <w:sz w:val="12"/>
          <w:szCs w:val="12"/>
        </w:rPr>
        <w:t xml:space="preserve"> </w:t>
      </w:r>
      <w:r>
        <w:rPr>
          <w:spacing w:val="9"/>
          <w:position w:val="-2"/>
          <w:sz w:val="12"/>
          <w:szCs w:val="12"/>
        </w:rPr>
        <w:t xml:space="preserve"> </w:t>
      </w:r>
      <w:r>
        <w:rPr>
          <w:sz w:val="16"/>
          <w:szCs w:val="16"/>
        </w:rPr>
        <w:t xml:space="preserve">are </w:t>
      </w:r>
      <w:r>
        <w:rPr>
          <w:spacing w:val="8"/>
          <w:sz w:val="16"/>
          <w:szCs w:val="16"/>
        </w:rPr>
        <w:t xml:space="preserve"> </w:t>
      </w:r>
      <w:r>
        <w:rPr>
          <w:w w:val="116"/>
          <w:sz w:val="16"/>
          <w:szCs w:val="16"/>
        </w:rPr>
        <w:t>computational</w:t>
      </w:r>
      <w:r>
        <w:rPr>
          <w:spacing w:val="14"/>
          <w:w w:val="116"/>
          <w:sz w:val="16"/>
          <w:szCs w:val="16"/>
        </w:rPr>
        <w:t xml:space="preserve"> </w:t>
      </w:r>
      <w:r>
        <w:rPr>
          <w:sz w:val="16"/>
          <w:szCs w:val="16"/>
        </w:rPr>
        <w:t>n</w:t>
      </w:r>
      <w:r>
        <w:rPr>
          <w:spacing w:val="5"/>
          <w:sz w:val="16"/>
          <w:szCs w:val="16"/>
        </w:rPr>
        <w:t>o</w:t>
      </w:r>
      <w:r>
        <w:rPr>
          <w:sz w:val="16"/>
          <w:szCs w:val="16"/>
        </w:rPr>
        <w:t xml:space="preserve">des </w:t>
      </w:r>
      <w:r>
        <w:rPr>
          <w:spacing w:val="18"/>
          <w:sz w:val="16"/>
          <w:szCs w:val="16"/>
        </w:rPr>
        <w:t xml:space="preserve"> </w:t>
      </w:r>
      <w:r>
        <w:rPr>
          <w:w w:val="112"/>
          <w:sz w:val="16"/>
          <w:szCs w:val="16"/>
        </w:rPr>
        <w:t xml:space="preserve">(where </w:t>
      </w:r>
      <w:proofErr w:type="spellStart"/>
      <w:r>
        <w:rPr>
          <w:w w:val="129"/>
          <w:sz w:val="16"/>
          <w:szCs w:val="16"/>
        </w:rPr>
        <w:t>i</w:t>
      </w:r>
      <w:proofErr w:type="spellEnd"/>
      <w:r>
        <w:rPr>
          <w:spacing w:val="27"/>
          <w:w w:val="129"/>
          <w:sz w:val="16"/>
          <w:szCs w:val="16"/>
        </w:rPr>
        <w:t xml:space="preserve"> </w:t>
      </w:r>
      <w:r>
        <w:rPr>
          <w:w w:val="146"/>
          <w:sz w:val="16"/>
          <w:szCs w:val="16"/>
        </w:rPr>
        <w:t>&gt;</w:t>
      </w:r>
      <w:r>
        <w:rPr>
          <w:spacing w:val="8"/>
          <w:w w:val="146"/>
          <w:sz w:val="16"/>
          <w:szCs w:val="16"/>
        </w:rPr>
        <w:t xml:space="preserve"> </w:t>
      </w:r>
      <w:r>
        <w:rPr>
          <w:sz w:val="16"/>
          <w:szCs w:val="16"/>
        </w:rPr>
        <w:t xml:space="preserve">0), </w:t>
      </w:r>
      <w:r>
        <w:rPr>
          <w:spacing w:val="9"/>
          <w:sz w:val="16"/>
          <w:szCs w:val="16"/>
        </w:rPr>
        <w:t xml:space="preserve"> </w:t>
      </w:r>
      <w:r>
        <w:rPr>
          <w:sz w:val="16"/>
          <w:szCs w:val="16"/>
        </w:rPr>
        <w:t xml:space="preserve">solid </w:t>
      </w:r>
      <w:r>
        <w:rPr>
          <w:spacing w:val="14"/>
          <w:sz w:val="16"/>
          <w:szCs w:val="16"/>
        </w:rPr>
        <w:t xml:space="preserve"> </w:t>
      </w:r>
      <w:r>
        <w:rPr>
          <w:sz w:val="16"/>
          <w:szCs w:val="16"/>
        </w:rPr>
        <w:t xml:space="preserve">lines </w:t>
      </w:r>
      <w:r>
        <w:rPr>
          <w:spacing w:val="14"/>
          <w:sz w:val="16"/>
          <w:szCs w:val="16"/>
        </w:rPr>
        <w:t xml:space="preserve"> </w:t>
      </w:r>
      <w:r>
        <w:rPr>
          <w:sz w:val="16"/>
          <w:szCs w:val="16"/>
        </w:rPr>
        <w:t xml:space="preserve">are </w:t>
      </w:r>
      <w:r>
        <w:rPr>
          <w:spacing w:val="16"/>
          <w:sz w:val="16"/>
          <w:szCs w:val="16"/>
        </w:rPr>
        <w:t xml:space="preserve"> </w:t>
      </w:r>
      <w:r>
        <w:rPr>
          <w:w w:val="113"/>
          <w:sz w:val="16"/>
          <w:szCs w:val="16"/>
        </w:rPr>
        <w:t>ne</w:t>
      </w:r>
      <w:r>
        <w:rPr>
          <w:spacing w:val="-6"/>
          <w:w w:val="113"/>
          <w:sz w:val="16"/>
          <w:szCs w:val="16"/>
        </w:rPr>
        <w:t>tw</w:t>
      </w:r>
      <w:r>
        <w:rPr>
          <w:w w:val="113"/>
          <w:sz w:val="16"/>
          <w:szCs w:val="16"/>
        </w:rPr>
        <w:t>ork</w:t>
      </w:r>
      <w:r>
        <w:rPr>
          <w:spacing w:val="25"/>
          <w:w w:val="113"/>
          <w:sz w:val="16"/>
          <w:szCs w:val="16"/>
        </w:rPr>
        <w:t xml:space="preserve"> </w:t>
      </w:r>
      <w:r>
        <w:rPr>
          <w:sz w:val="16"/>
          <w:szCs w:val="16"/>
        </w:rPr>
        <w:t xml:space="preserve">links </w:t>
      </w:r>
      <w:r>
        <w:rPr>
          <w:spacing w:val="18"/>
          <w:sz w:val="16"/>
          <w:szCs w:val="16"/>
        </w:rPr>
        <w:t xml:space="preserve"> </w:t>
      </w:r>
      <w:r>
        <w:rPr>
          <w:sz w:val="16"/>
          <w:szCs w:val="16"/>
        </w:rPr>
        <w:t xml:space="preserve">L,  </w:t>
      </w:r>
      <w:r>
        <w:rPr>
          <w:w w:val="120"/>
          <w:sz w:val="16"/>
          <w:szCs w:val="16"/>
        </w:rPr>
        <w:t>dotted</w:t>
      </w:r>
      <w:r>
        <w:rPr>
          <w:spacing w:val="19"/>
          <w:w w:val="120"/>
          <w:sz w:val="16"/>
          <w:szCs w:val="16"/>
        </w:rPr>
        <w:t xml:space="preserve"> </w:t>
      </w:r>
      <w:r>
        <w:rPr>
          <w:sz w:val="16"/>
          <w:szCs w:val="16"/>
        </w:rPr>
        <w:t xml:space="preserve">lines </w:t>
      </w:r>
      <w:r>
        <w:rPr>
          <w:spacing w:val="14"/>
          <w:sz w:val="16"/>
          <w:szCs w:val="16"/>
        </w:rPr>
        <w:t xml:space="preserve"> </w:t>
      </w:r>
      <w:r>
        <w:rPr>
          <w:sz w:val="16"/>
          <w:szCs w:val="16"/>
        </w:rPr>
        <w:t xml:space="preserve">are </w:t>
      </w:r>
      <w:r>
        <w:rPr>
          <w:spacing w:val="16"/>
          <w:sz w:val="16"/>
          <w:szCs w:val="16"/>
        </w:rPr>
        <w:t xml:space="preserve"> </w:t>
      </w:r>
      <w:r>
        <w:rPr>
          <w:w w:val="114"/>
          <w:sz w:val="16"/>
          <w:szCs w:val="16"/>
        </w:rPr>
        <w:t>dum</w:t>
      </w:r>
      <w:r>
        <w:rPr>
          <w:spacing w:val="-5"/>
          <w:w w:val="114"/>
          <w:sz w:val="16"/>
          <w:szCs w:val="16"/>
        </w:rPr>
        <w:t>m</w:t>
      </w:r>
      <w:r>
        <w:rPr>
          <w:w w:val="114"/>
          <w:sz w:val="16"/>
          <w:szCs w:val="16"/>
        </w:rPr>
        <w:t>y</w:t>
      </w:r>
      <w:r>
        <w:rPr>
          <w:spacing w:val="23"/>
          <w:w w:val="114"/>
          <w:sz w:val="16"/>
          <w:szCs w:val="16"/>
        </w:rPr>
        <w:t xml:space="preserve"> </w:t>
      </w:r>
      <w:r>
        <w:rPr>
          <w:sz w:val="16"/>
          <w:szCs w:val="16"/>
        </w:rPr>
        <w:t xml:space="preserve">edges, </w:t>
      </w:r>
      <w:r>
        <w:rPr>
          <w:spacing w:val="23"/>
          <w:sz w:val="16"/>
          <w:szCs w:val="16"/>
        </w:rPr>
        <w:t xml:space="preserve"> </w:t>
      </w:r>
      <w:r>
        <w:rPr>
          <w:sz w:val="16"/>
          <w:szCs w:val="16"/>
        </w:rPr>
        <w:t>q</w:t>
      </w:r>
      <w:r>
        <w:rPr>
          <w:position w:val="-2"/>
          <w:sz w:val="12"/>
          <w:szCs w:val="12"/>
        </w:rPr>
        <w:t xml:space="preserve">0 </w:t>
      </w:r>
      <w:r>
        <w:rPr>
          <w:spacing w:val="24"/>
          <w:position w:val="-2"/>
          <w:sz w:val="12"/>
          <w:szCs w:val="12"/>
        </w:rPr>
        <w:t xml:space="preserve"> </w:t>
      </w:r>
      <w:r>
        <w:rPr>
          <w:sz w:val="16"/>
          <w:szCs w:val="16"/>
        </w:rPr>
        <w:t>is</w:t>
      </w:r>
      <w:r>
        <w:rPr>
          <w:spacing w:val="33"/>
          <w:sz w:val="16"/>
          <w:szCs w:val="16"/>
        </w:rPr>
        <w:t xml:space="preserve"> </w:t>
      </w:r>
      <w:r>
        <w:rPr>
          <w:sz w:val="16"/>
          <w:szCs w:val="16"/>
        </w:rPr>
        <w:t xml:space="preserve">a  </w:t>
      </w:r>
      <w:r>
        <w:rPr>
          <w:w w:val="111"/>
          <w:sz w:val="16"/>
          <w:szCs w:val="16"/>
        </w:rPr>
        <w:t>dum</w:t>
      </w:r>
      <w:r>
        <w:rPr>
          <w:spacing w:val="-4"/>
          <w:w w:val="111"/>
          <w:sz w:val="16"/>
          <w:szCs w:val="16"/>
        </w:rPr>
        <w:t>m</w:t>
      </w:r>
      <w:r>
        <w:rPr>
          <w:w w:val="111"/>
          <w:sz w:val="16"/>
          <w:szCs w:val="16"/>
        </w:rPr>
        <w:t>y</w:t>
      </w:r>
      <w:r>
        <w:rPr>
          <w:spacing w:val="39"/>
          <w:w w:val="111"/>
          <w:sz w:val="16"/>
          <w:szCs w:val="16"/>
        </w:rPr>
        <w:t xml:space="preserve"> </w:t>
      </w:r>
      <w:r>
        <w:rPr>
          <w:w w:val="111"/>
          <w:sz w:val="16"/>
          <w:szCs w:val="16"/>
        </w:rPr>
        <w:t>edge leading</w:t>
      </w:r>
      <w:r>
        <w:rPr>
          <w:spacing w:val="13"/>
          <w:w w:val="111"/>
          <w:sz w:val="16"/>
          <w:szCs w:val="16"/>
        </w:rPr>
        <w:t xml:space="preserve"> </w:t>
      </w:r>
      <w:r>
        <w:rPr>
          <w:sz w:val="16"/>
          <w:szCs w:val="16"/>
        </w:rPr>
        <w:t xml:space="preserve">from </w:t>
      </w:r>
      <w:r>
        <w:rPr>
          <w:spacing w:val="8"/>
          <w:sz w:val="16"/>
          <w:szCs w:val="16"/>
        </w:rPr>
        <w:t xml:space="preserve"> </w:t>
      </w:r>
      <w:r>
        <w:rPr>
          <w:sz w:val="16"/>
          <w:szCs w:val="16"/>
        </w:rPr>
        <w:t xml:space="preserve">the </w:t>
      </w:r>
      <w:r>
        <w:rPr>
          <w:spacing w:val="16"/>
          <w:sz w:val="16"/>
          <w:szCs w:val="16"/>
        </w:rPr>
        <w:t xml:space="preserve"> </w:t>
      </w:r>
      <w:r>
        <w:rPr>
          <w:sz w:val="16"/>
          <w:szCs w:val="16"/>
        </w:rPr>
        <w:t xml:space="preserve">source </w:t>
      </w:r>
      <w:r>
        <w:rPr>
          <w:spacing w:val="19"/>
          <w:sz w:val="16"/>
          <w:szCs w:val="16"/>
        </w:rPr>
        <w:t xml:space="preserve"> </w:t>
      </w:r>
      <w:r>
        <w:rPr>
          <w:sz w:val="16"/>
          <w:szCs w:val="16"/>
        </w:rPr>
        <w:t>s</w:t>
      </w:r>
      <w:r>
        <w:rPr>
          <w:spacing w:val="33"/>
          <w:sz w:val="16"/>
          <w:szCs w:val="16"/>
        </w:rPr>
        <w:t xml:space="preserve"> </w:t>
      </w:r>
      <w:r>
        <w:rPr>
          <w:sz w:val="16"/>
          <w:szCs w:val="16"/>
        </w:rPr>
        <w:t xml:space="preserve">to </w:t>
      </w:r>
      <w:r>
        <w:rPr>
          <w:spacing w:val="3"/>
          <w:sz w:val="16"/>
          <w:szCs w:val="16"/>
        </w:rPr>
        <w:t xml:space="preserve"> </w:t>
      </w:r>
      <w:r>
        <w:rPr>
          <w:sz w:val="16"/>
          <w:szCs w:val="16"/>
        </w:rPr>
        <w:t>c</w:t>
      </w:r>
      <w:r>
        <w:rPr>
          <w:position w:val="-2"/>
          <w:sz w:val="12"/>
          <w:szCs w:val="12"/>
        </w:rPr>
        <w:t>0</w:t>
      </w:r>
      <w:r>
        <w:rPr>
          <w:spacing w:val="-5"/>
          <w:position w:val="-2"/>
          <w:sz w:val="12"/>
          <w:szCs w:val="12"/>
        </w:rPr>
        <w:t xml:space="preserve"> </w:t>
      </w:r>
      <w:r>
        <w:rPr>
          <w:w w:val="117"/>
          <w:sz w:val="16"/>
          <w:szCs w:val="16"/>
        </w:rPr>
        <w:t>.</w:t>
      </w:r>
    </w:p>
    <w:p w:rsidR="00C45AA3" w:rsidRDefault="00C45AA3">
      <w:pPr>
        <w:spacing w:before="16" w:line="200" w:lineRule="exact"/>
        <w:sectPr w:rsidR="00C45AA3">
          <w:pgSz w:w="11920" w:h="16840"/>
          <w:pgMar w:top="1560" w:right="1680" w:bottom="280" w:left="1320" w:header="720" w:footer="720" w:gutter="0"/>
          <w:cols w:space="720"/>
        </w:sectPr>
      </w:pPr>
    </w:p>
    <w:p w:rsidR="00C45AA3" w:rsidRDefault="00DC4C15">
      <w:pPr>
        <w:spacing w:before="26"/>
        <w:ind w:left="120" w:right="-50"/>
        <w:rPr>
          <w:sz w:val="18"/>
          <w:szCs w:val="18"/>
        </w:rPr>
      </w:pPr>
      <w:proofErr w:type="gramStart"/>
      <w:r>
        <w:rPr>
          <w:sz w:val="18"/>
          <w:szCs w:val="18"/>
        </w:rPr>
        <w:lastRenderedPageBreak/>
        <w:t>n</w:t>
      </w:r>
      <w:r>
        <w:rPr>
          <w:spacing w:val="6"/>
          <w:sz w:val="18"/>
          <w:szCs w:val="18"/>
        </w:rPr>
        <w:t>o</w:t>
      </w:r>
      <w:r>
        <w:rPr>
          <w:sz w:val="18"/>
          <w:szCs w:val="18"/>
        </w:rPr>
        <w:t>de</w:t>
      </w:r>
      <w:proofErr w:type="gramEnd"/>
      <w:r>
        <w:rPr>
          <w:spacing w:val="43"/>
          <w:sz w:val="18"/>
          <w:szCs w:val="18"/>
        </w:rPr>
        <w:t xml:space="preserve"> </w:t>
      </w:r>
      <w:r>
        <w:rPr>
          <w:w w:val="99"/>
          <w:sz w:val="18"/>
          <w:szCs w:val="18"/>
        </w:rPr>
        <w:t>c</w:t>
      </w:r>
      <w:proofErr w:type="spellStart"/>
      <w:r>
        <w:rPr>
          <w:w w:val="145"/>
          <w:position w:val="-3"/>
          <w:sz w:val="14"/>
          <w:szCs w:val="14"/>
        </w:rPr>
        <w:t>i</w:t>
      </w:r>
      <w:proofErr w:type="spellEnd"/>
      <w:r>
        <w:rPr>
          <w:spacing w:val="-25"/>
          <w:position w:val="-3"/>
          <w:sz w:val="14"/>
          <w:szCs w:val="14"/>
        </w:rPr>
        <w:t xml:space="preserve"> </w:t>
      </w:r>
      <w:r>
        <w:rPr>
          <w:w w:val="113"/>
          <w:sz w:val="18"/>
          <w:szCs w:val="18"/>
        </w:rPr>
        <w:t>.</w:t>
      </w:r>
    </w:p>
    <w:p w:rsidR="00C45AA3" w:rsidRDefault="00DC4C15">
      <w:pPr>
        <w:spacing w:before="68" w:line="340" w:lineRule="exact"/>
        <w:ind w:left="745" w:right="-89"/>
        <w:rPr>
          <w:sz w:val="18"/>
          <w:szCs w:val="18"/>
        </w:rPr>
      </w:pPr>
      <w:r>
        <w:br w:type="column"/>
      </w:r>
      <w:r>
        <w:rPr>
          <w:w w:val="113"/>
          <w:position w:val="9"/>
          <w:sz w:val="19"/>
          <w:szCs w:val="19"/>
        </w:rPr>
        <w:lastRenderedPageBreak/>
        <w:t></w:t>
      </w:r>
      <w:r>
        <w:rPr>
          <w:spacing w:val="-17"/>
          <w:position w:val="9"/>
          <w:sz w:val="19"/>
          <w:szCs w:val="19"/>
        </w:rPr>
        <w:t xml:space="preserve"> </w:t>
      </w:r>
      <w:proofErr w:type="gramStart"/>
      <w:r>
        <w:rPr>
          <w:w w:val="87"/>
          <w:position w:val="-6"/>
          <w:sz w:val="18"/>
          <w:szCs w:val="18"/>
          <w:u w:val="single" w:color="000000"/>
        </w:rPr>
        <w:t>b</w:t>
      </w:r>
      <w:r>
        <w:rPr>
          <w:w w:val="119"/>
          <w:position w:val="-6"/>
          <w:sz w:val="18"/>
          <w:szCs w:val="18"/>
          <w:u w:val="single" w:color="000000"/>
        </w:rPr>
        <w:t>(</w:t>
      </w:r>
      <w:proofErr w:type="gramEnd"/>
      <w:r>
        <w:rPr>
          <w:w w:val="107"/>
          <w:position w:val="-6"/>
          <w:sz w:val="18"/>
          <w:szCs w:val="18"/>
        </w:rPr>
        <w:t>e</w:t>
      </w:r>
      <w:r>
        <w:rPr>
          <w:w w:val="119"/>
          <w:position w:val="-6"/>
          <w:sz w:val="18"/>
          <w:szCs w:val="18"/>
        </w:rPr>
        <w:t>)</w:t>
      </w:r>
      <w:r>
        <w:rPr>
          <w:spacing w:val="-4"/>
          <w:position w:val="-6"/>
          <w:sz w:val="18"/>
          <w:szCs w:val="18"/>
        </w:rPr>
        <w:t xml:space="preserve"> </w:t>
      </w:r>
      <w:r>
        <w:rPr>
          <w:rFonts w:ascii="Batang" w:eastAsia="Batang" w:hAnsi="Batang" w:cs="Batang"/>
          <w:w w:val="85"/>
          <w:position w:val="-6"/>
          <w:sz w:val="18"/>
          <w:szCs w:val="18"/>
        </w:rPr>
        <w:t>·</w:t>
      </w:r>
      <w:r>
        <w:rPr>
          <w:rFonts w:ascii="Batang" w:eastAsia="Batang" w:hAnsi="Batang" w:cs="Batang"/>
          <w:spacing w:val="-19"/>
          <w:position w:val="-6"/>
          <w:sz w:val="18"/>
          <w:szCs w:val="18"/>
        </w:rPr>
        <w:t xml:space="preserve"> </w:t>
      </w:r>
      <w:r>
        <w:rPr>
          <w:w w:val="118"/>
          <w:position w:val="-6"/>
          <w:sz w:val="18"/>
          <w:szCs w:val="18"/>
        </w:rPr>
        <w:t>∆T</w:t>
      </w:r>
      <w:r>
        <w:rPr>
          <w:position w:val="-6"/>
          <w:sz w:val="18"/>
          <w:szCs w:val="18"/>
        </w:rPr>
        <w:t xml:space="preserve"> </w:t>
      </w:r>
      <w:r>
        <w:rPr>
          <w:spacing w:val="-4"/>
          <w:position w:val="-6"/>
          <w:sz w:val="18"/>
          <w:szCs w:val="18"/>
        </w:rPr>
        <w:t xml:space="preserve"> </w:t>
      </w:r>
      <w:r>
        <w:rPr>
          <w:w w:val="97"/>
          <w:position w:val="-6"/>
          <w:sz w:val="18"/>
          <w:szCs w:val="18"/>
        </w:rPr>
        <w:t>if</w:t>
      </w:r>
      <w:r>
        <w:rPr>
          <w:spacing w:val="17"/>
          <w:position w:val="-6"/>
          <w:sz w:val="18"/>
          <w:szCs w:val="18"/>
        </w:rPr>
        <w:t xml:space="preserve"> </w:t>
      </w:r>
      <w:r>
        <w:rPr>
          <w:w w:val="107"/>
          <w:position w:val="-6"/>
          <w:sz w:val="18"/>
          <w:szCs w:val="18"/>
        </w:rPr>
        <w:t>e</w:t>
      </w:r>
      <w:r>
        <w:rPr>
          <w:spacing w:val="6"/>
          <w:position w:val="-6"/>
          <w:sz w:val="18"/>
          <w:szCs w:val="18"/>
        </w:rPr>
        <w:t xml:space="preserve"> </w:t>
      </w:r>
      <w:r>
        <w:rPr>
          <w:rFonts w:ascii="Batang" w:eastAsia="Batang" w:hAnsi="Batang" w:cs="Batang"/>
          <w:w w:val="68"/>
          <w:position w:val="-6"/>
          <w:sz w:val="18"/>
          <w:szCs w:val="18"/>
        </w:rPr>
        <w:t>∈</w:t>
      </w:r>
      <w:r>
        <w:rPr>
          <w:rFonts w:ascii="Batang" w:eastAsia="Batang" w:hAnsi="Batang" w:cs="Batang"/>
          <w:spacing w:val="-9"/>
          <w:position w:val="-6"/>
          <w:sz w:val="18"/>
          <w:szCs w:val="18"/>
        </w:rPr>
        <w:t xml:space="preserve"> </w:t>
      </w:r>
      <w:r>
        <w:rPr>
          <w:w w:val="114"/>
          <w:position w:val="-6"/>
          <w:sz w:val="18"/>
          <w:szCs w:val="18"/>
          <w:u w:val="single" w:color="000000"/>
        </w:rPr>
        <w:t>L</w:t>
      </w:r>
      <w:r>
        <w:rPr>
          <w:position w:val="-6"/>
          <w:sz w:val="18"/>
          <w:szCs w:val="18"/>
        </w:rPr>
        <w:t xml:space="preserve">     </w:t>
      </w:r>
      <w:r>
        <w:rPr>
          <w:spacing w:val="12"/>
          <w:position w:val="-6"/>
          <w:sz w:val="18"/>
          <w:szCs w:val="18"/>
        </w:rPr>
        <w:t xml:space="preserve"> </w:t>
      </w:r>
      <w:r>
        <w:rPr>
          <w:w w:val="199"/>
          <w:position w:val="-6"/>
          <w:sz w:val="18"/>
          <w:szCs w:val="18"/>
          <w:u w:val="single" w:color="000000"/>
        </w:rPr>
        <w:t xml:space="preserve"> </w:t>
      </w:r>
      <w:r>
        <w:rPr>
          <w:spacing w:val="-8"/>
          <w:position w:val="-6"/>
          <w:sz w:val="18"/>
          <w:szCs w:val="18"/>
          <w:u w:val="single" w:color="000000"/>
        </w:rPr>
        <w:t xml:space="preserve"> </w:t>
      </w:r>
    </w:p>
    <w:p w:rsidR="00C45AA3" w:rsidRDefault="00DC4C15">
      <w:pPr>
        <w:spacing w:line="280" w:lineRule="exact"/>
        <w:ind w:right="-68"/>
        <w:rPr>
          <w:sz w:val="18"/>
          <w:szCs w:val="18"/>
        </w:rPr>
      </w:pPr>
      <w:proofErr w:type="gramStart"/>
      <w:r>
        <w:rPr>
          <w:sz w:val="18"/>
          <w:szCs w:val="18"/>
        </w:rPr>
        <w:t>cap(</w:t>
      </w:r>
      <w:proofErr w:type="gramEnd"/>
      <w:r>
        <w:rPr>
          <w:sz w:val="18"/>
          <w:szCs w:val="18"/>
        </w:rPr>
        <w:t xml:space="preserve">e) </w:t>
      </w:r>
      <w:r>
        <w:rPr>
          <w:spacing w:val="9"/>
          <w:sz w:val="18"/>
          <w:szCs w:val="18"/>
        </w:rPr>
        <w:t xml:space="preserve"> </w:t>
      </w:r>
      <w:r>
        <w:rPr>
          <w:w w:val="141"/>
          <w:sz w:val="18"/>
          <w:szCs w:val="18"/>
        </w:rPr>
        <w:t>=</w:t>
      </w:r>
      <w:r>
        <w:rPr>
          <w:spacing w:val="-12"/>
          <w:w w:val="141"/>
          <w:sz w:val="18"/>
          <w:szCs w:val="18"/>
        </w:rPr>
        <w:t xml:space="preserve"> </w:t>
      </w:r>
      <w:r>
        <w:rPr>
          <w:position w:val="22"/>
          <w:sz w:val="19"/>
          <w:szCs w:val="19"/>
        </w:rPr>
        <w:t></w:t>
      </w:r>
      <w:r>
        <w:rPr>
          <w:spacing w:val="38"/>
          <w:position w:val="22"/>
          <w:sz w:val="19"/>
          <w:szCs w:val="19"/>
        </w:rPr>
        <w:t xml:space="preserve"> </w:t>
      </w:r>
      <w:r>
        <w:rPr>
          <w:spacing w:val="5"/>
          <w:sz w:val="18"/>
          <w:szCs w:val="18"/>
          <w:u w:val="single" w:color="000000"/>
        </w:rPr>
        <w:t>w</w:t>
      </w:r>
      <w:proofErr w:type="spellStart"/>
      <w:r>
        <w:rPr>
          <w:w w:val="145"/>
          <w:position w:val="-3"/>
          <w:sz w:val="14"/>
          <w:szCs w:val="14"/>
        </w:rPr>
        <w:t>i</w:t>
      </w:r>
      <w:proofErr w:type="spellEnd"/>
      <w:r>
        <w:rPr>
          <w:position w:val="-3"/>
          <w:sz w:val="14"/>
          <w:szCs w:val="14"/>
        </w:rPr>
        <w:t xml:space="preserve">                </w:t>
      </w:r>
      <w:r>
        <w:rPr>
          <w:spacing w:val="-1"/>
          <w:position w:val="-3"/>
          <w:sz w:val="14"/>
          <w:szCs w:val="14"/>
        </w:rPr>
        <w:t xml:space="preserve"> </w:t>
      </w:r>
      <w:r>
        <w:rPr>
          <w:sz w:val="18"/>
          <w:szCs w:val="18"/>
        </w:rPr>
        <w:t>if</w:t>
      </w:r>
      <w:r>
        <w:rPr>
          <w:spacing w:val="14"/>
          <w:sz w:val="18"/>
          <w:szCs w:val="18"/>
        </w:rPr>
        <w:t xml:space="preserve"> </w:t>
      </w:r>
      <w:r>
        <w:rPr>
          <w:sz w:val="18"/>
          <w:szCs w:val="18"/>
        </w:rPr>
        <w:t>e</w:t>
      </w:r>
      <w:r>
        <w:rPr>
          <w:spacing w:val="12"/>
          <w:sz w:val="18"/>
          <w:szCs w:val="18"/>
        </w:rPr>
        <w:t xml:space="preserve"> </w:t>
      </w:r>
      <w:r>
        <w:rPr>
          <w:w w:val="127"/>
          <w:sz w:val="18"/>
          <w:szCs w:val="18"/>
        </w:rPr>
        <w:t xml:space="preserve">= </w:t>
      </w:r>
      <w:r>
        <w:rPr>
          <w:spacing w:val="-49"/>
          <w:w w:val="127"/>
          <w:sz w:val="18"/>
          <w:szCs w:val="18"/>
        </w:rPr>
        <w:t xml:space="preserve"> </w:t>
      </w:r>
      <w:r>
        <w:rPr>
          <w:w w:val="127"/>
          <w:sz w:val="18"/>
          <w:szCs w:val="18"/>
          <w:u w:val="single" w:color="000000"/>
        </w:rPr>
        <w:t>d</w:t>
      </w:r>
      <w:proofErr w:type="spellStart"/>
      <w:r>
        <w:rPr>
          <w:w w:val="127"/>
          <w:position w:val="-3"/>
          <w:sz w:val="14"/>
          <w:szCs w:val="14"/>
        </w:rPr>
        <w:t>i</w:t>
      </w:r>
      <w:proofErr w:type="spellEnd"/>
      <w:r>
        <w:rPr>
          <w:spacing w:val="5"/>
          <w:w w:val="127"/>
          <w:position w:val="-3"/>
          <w:sz w:val="14"/>
          <w:szCs w:val="14"/>
        </w:rPr>
        <w:t xml:space="preserve"> </w:t>
      </w:r>
      <w:r>
        <w:rPr>
          <w:rFonts w:ascii="Batang" w:eastAsia="Batang" w:hAnsi="Batang" w:cs="Batang"/>
          <w:w w:val="68"/>
          <w:sz w:val="18"/>
          <w:szCs w:val="18"/>
        </w:rPr>
        <w:t>∈</w:t>
      </w:r>
      <w:r>
        <w:rPr>
          <w:rFonts w:ascii="Batang" w:eastAsia="Batang" w:hAnsi="Batang" w:cs="Batang"/>
          <w:spacing w:val="10"/>
          <w:w w:val="68"/>
          <w:sz w:val="18"/>
          <w:szCs w:val="18"/>
        </w:rPr>
        <w:t xml:space="preserve"> </w:t>
      </w:r>
      <w:r>
        <w:rPr>
          <w:w w:val="116"/>
          <w:sz w:val="18"/>
          <w:szCs w:val="18"/>
        </w:rPr>
        <w:t>D</w:t>
      </w:r>
    </w:p>
    <w:p w:rsidR="00C45AA3" w:rsidRDefault="00DC4C15">
      <w:pPr>
        <w:spacing w:line="240" w:lineRule="exact"/>
        <w:ind w:left="745"/>
        <w:rPr>
          <w:sz w:val="14"/>
          <w:szCs w:val="14"/>
        </w:rPr>
      </w:pPr>
      <w:r>
        <w:pict>
          <v:shape id="_x0000_s1532" type="#_x0000_t202" style="position:absolute;left:0;text-align:left;margin-left:348.6pt;margin-top:159.7pt;width:7.85pt;height:7.45pt;z-index:-1816;mso-position-horizontal-relative:page" filled="f" stroked="f">
            <v:textbox inset="0,0,0,0">
              <w:txbxContent>
                <w:p w:rsidR="00DC4C15" w:rsidRDefault="00DC4C15">
                  <w:pPr>
                    <w:spacing w:line="140" w:lineRule="exact"/>
                    <w:ind w:right="-42"/>
                    <w:rPr>
                      <w:sz w:val="10"/>
                      <w:szCs w:val="10"/>
                    </w:rPr>
                  </w:pPr>
                  <w:proofErr w:type="gramStart"/>
                  <w:r>
                    <w:rPr>
                      <w:w w:val="141"/>
                      <w:position w:val="1"/>
                      <w:sz w:val="14"/>
                      <w:szCs w:val="14"/>
                    </w:rPr>
                    <w:t>α</w:t>
                  </w:r>
                  <w:proofErr w:type="spellStart"/>
                  <w:r>
                    <w:rPr>
                      <w:w w:val="191"/>
                      <w:position w:val="-1"/>
                      <w:sz w:val="10"/>
                      <w:szCs w:val="10"/>
                    </w:rPr>
                    <w:t>i</w:t>
                  </w:r>
                  <w:proofErr w:type="spellEnd"/>
                  <w:proofErr w:type="gramEnd"/>
                </w:p>
              </w:txbxContent>
            </v:textbox>
            <w10:wrap anchorx="page"/>
          </v:shape>
        </w:pict>
      </w:r>
      <w:r>
        <w:rPr>
          <w:position w:val="13"/>
          <w:sz w:val="19"/>
          <w:szCs w:val="19"/>
        </w:rPr>
        <w:t></w:t>
      </w:r>
      <w:r>
        <w:rPr>
          <w:spacing w:val="8"/>
          <w:position w:val="13"/>
          <w:sz w:val="19"/>
          <w:szCs w:val="19"/>
        </w:rPr>
        <w:t xml:space="preserve"> </w:t>
      </w:r>
      <w:proofErr w:type="gramStart"/>
      <w:r>
        <w:rPr>
          <w:spacing w:val="5"/>
          <w:position w:val="2"/>
          <w:sz w:val="18"/>
          <w:szCs w:val="18"/>
        </w:rPr>
        <w:t>k</w:t>
      </w:r>
      <w:r>
        <w:rPr>
          <w:position w:val="-1"/>
          <w:sz w:val="14"/>
          <w:szCs w:val="14"/>
        </w:rPr>
        <w:t>0</w:t>
      </w:r>
      <w:proofErr w:type="gramEnd"/>
      <w:r>
        <w:rPr>
          <w:position w:val="-1"/>
          <w:sz w:val="14"/>
          <w:szCs w:val="14"/>
        </w:rPr>
        <w:t xml:space="preserve">                </w:t>
      </w:r>
      <w:r>
        <w:rPr>
          <w:spacing w:val="26"/>
          <w:position w:val="-1"/>
          <w:sz w:val="14"/>
          <w:szCs w:val="14"/>
        </w:rPr>
        <w:t xml:space="preserve"> </w:t>
      </w:r>
      <w:r>
        <w:rPr>
          <w:position w:val="2"/>
          <w:sz w:val="18"/>
          <w:szCs w:val="18"/>
        </w:rPr>
        <w:t>if</w:t>
      </w:r>
      <w:r>
        <w:rPr>
          <w:spacing w:val="14"/>
          <w:position w:val="2"/>
          <w:sz w:val="18"/>
          <w:szCs w:val="18"/>
        </w:rPr>
        <w:t xml:space="preserve"> </w:t>
      </w:r>
      <w:r>
        <w:rPr>
          <w:position w:val="2"/>
          <w:sz w:val="18"/>
          <w:szCs w:val="18"/>
        </w:rPr>
        <w:t>e</w:t>
      </w:r>
      <w:r>
        <w:rPr>
          <w:spacing w:val="12"/>
          <w:position w:val="2"/>
          <w:sz w:val="18"/>
          <w:szCs w:val="18"/>
        </w:rPr>
        <w:t xml:space="preserve"> </w:t>
      </w:r>
      <w:r>
        <w:rPr>
          <w:w w:val="141"/>
          <w:position w:val="2"/>
          <w:sz w:val="18"/>
          <w:szCs w:val="18"/>
        </w:rPr>
        <w:t>=</w:t>
      </w:r>
      <w:r>
        <w:rPr>
          <w:spacing w:val="-12"/>
          <w:w w:val="141"/>
          <w:position w:val="2"/>
          <w:sz w:val="18"/>
          <w:szCs w:val="18"/>
        </w:rPr>
        <w:t xml:space="preserve"> </w:t>
      </w:r>
      <w:r>
        <w:rPr>
          <w:spacing w:val="6"/>
          <w:w w:val="91"/>
          <w:position w:val="2"/>
          <w:sz w:val="18"/>
          <w:szCs w:val="18"/>
        </w:rPr>
        <w:t>q</w:t>
      </w:r>
      <w:r>
        <w:rPr>
          <w:w w:val="113"/>
          <w:position w:val="-2"/>
          <w:sz w:val="14"/>
          <w:szCs w:val="14"/>
        </w:rPr>
        <w:t>0</w:t>
      </w:r>
    </w:p>
    <w:p w:rsidR="00C45AA3" w:rsidRDefault="00DC4C15">
      <w:pPr>
        <w:spacing w:line="200" w:lineRule="exact"/>
      </w:pPr>
      <w:r>
        <w:br w:type="column"/>
      </w:r>
    </w:p>
    <w:p w:rsidR="00C45AA3" w:rsidRDefault="00C45AA3">
      <w:pPr>
        <w:spacing w:before="7" w:line="260" w:lineRule="exact"/>
        <w:rPr>
          <w:sz w:val="26"/>
          <w:szCs w:val="26"/>
        </w:rPr>
      </w:pPr>
    </w:p>
    <w:p w:rsidR="00C45AA3" w:rsidRDefault="00DC4C15">
      <w:pPr>
        <w:rPr>
          <w:sz w:val="18"/>
          <w:szCs w:val="18"/>
        </w:rPr>
        <w:sectPr w:rsidR="00C45AA3">
          <w:type w:val="continuous"/>
          <w:pgSz w:w="11920" w:h="16840"/>
          <w:pgMar w:top="960" w:right="1680" w:bottom="280" w:left="1320" w:header="720" w:footer="720" w:gutter="0"/>
          <w:cols w:num="3" w:space="720" w:equalWidth="0">
            <w:col w:w="763" w:space="1399"/>
            <w:col w:w="2776" w:space="1860"/>
            <w:col w:w="2122"/>
          </w:cols>
        </w:sectPr>
      </w:pPr>
      <w:r>
        <w:rPr>
          <w:w w:val="112"/>
          <w:sz w:val="18"/>
          <w:szCs w:val="18"/>
        </w:rPr>
        <w:t>(2)</w:t>
      </w:r>
    </w:p>
    <w:p w:rsidR="00C45AA3" w:rsidRDefault="00DC4C15">
      <w:pPr>
        <w:spacing w:before="53" w:line="261" w:lineRule="auto"/>
        <w:ind w:left="120" w:right="1838"/>
        <w:jc w:val="both"/>
        <w:rPr>
          <w:sz w:val="18"/>
          <w:szCs w:val="18"/>
        </w:rPr>
      </w:pPr>
      <w:proofErr w:type="gramStart"/>
      <w:r>
        <w:rPr>
          <w:spacing w:val="-15"/>
          <w:sz w:val="18"/>
          <w:szCs w:val="18"/>
        </w:rPr>
        <w:lastRenderedPageBreak/>
        <w:t>W</w:t>
      </w:r>
      <w:r>
        <w:rPr>
          <w:sz w:val="18"/>
          <w:szCs w:val="18"/>
        </w:rPr>
        <w:t xml:space="preserve">e </w:t>
      </w:r>
      <w:r>
        <w:rPr>
          <w:spacing w:val="14"/>
          <w:sz w:val="18"/>
          <w:szCs w:val="18"/>
        </w:rPr>
        <w:t xml:space="preserve"> </w:t>
      </w:r>
      <w:r>
        <w:rPr>
          <w:sz w:val="18"/>
          <w:szCs w:val="18"/>
        </w:rPr>
        <w:t>denote</w:t>
      </w:r>
      <w:proofErr w:type="gramEnd"/>
      <w:r>
        <w:rPr>
          <w:sz w:val="18"/>
          <w:szCs w:val="18"/>
        </w:rPr>
        <w:t xml:space="preserve"> </w:t>
      </w:r>
      <w:r>
        <w:rPr>
          <w:spacing w:val="43"/>
          <w:sz w:val="18"/>
          <w:szCs w:val="18"/>
        </w:rPr>
        <w:t xml:space="preserve"> </w:t>
      </w:r>
      <w:r>
        <w:rPr>
          <w:sz w:val="18"/>
          <w:szCs w:val="18"/>
        </w:rPr>
        <w:t xml:space="preserve">the </w:t>
      </w:r>
      <w:r>
        <w:rPr>
          <w:spacing w:val="29"/>
          <w:sz w:val="18"/>
          <w:szCs w:val="18"/>
        </w:rPr>
        <w:t xml:space="preserve"> </w:t>
      </w:r>
      <w:r>
        <w:rPr>
          <w:sz w:val="18"/>
          <w:szCs w:val="18"/>
        </w:rPr>
        <w:t xml:space="preserve">solution  </w:t>
      </w:r>
      <w:r>
        <w:rPr>
          <w:spacing w:val="2"/>
          <w:sz w:val="18"/>
          <w:szCs w:val="18"/>
        </w:rPr>
        <w:t xml:space="preserve"> </w:t>
      </w:r>
      <w:r>
        <w:rPr>
          <w:sz w:val="18"/>
          <w:szCs w:val="18"/>
        </w:rPr>
        <w:t xml:space="preserve">for </w:t>
      </w:r>
      <w:r>
        <w:rPr>
          <w:spacing w:val="4"/>
          <w:sz w:val="18"/>
          <w:szCs w:val="18"/>
        </w:rPr>
        <w:t xml:space="preserve"> </w:t>
      </w:r>
      <w:r>
        <w:rPr>
          <w:sz w:val="18"/>
          <w:szCs w:val="18"/>
        </w:rPr>
        <w:t xml:space="preserve">the </w:t>
      </w:r>
      <w:r>
        <w:rPr>
          <w:spacing w:val="29"/>
          <w:sz w:val="18"/>
          <w:szCs w:val="18"/>
        </w:rPr>
        <w:t xml:space="preserve"> </w:t>
      </w:r>
      <w:r>
        <w:rPr>
          <w:w w:val="115"/>
          <w:sz w:val="18"/>
          <w:szCs w:val="18"/>
        </w:rPr>
        <w:t>output</w:t>
      </w:r>
      <w:r>
        <w:rPr>
          <w:spacing w:val="42"/>
          <w:w w:val="115"/>
          <w:sz w:val="18"/>
          <w:szCs w:val="18"/>
        </w:rPr>
        <w:t xml:space="preserve"> </w:t>
      </w:r>
      <w:r>
        <w:rPr>
          <w:w w:val="115"/>
          <w:sz w:val="18"/>
          <w:szCs w:val="18"/>
        </w:rPr>
        <w:t>transfer</w:t>
      </w:r>
      <w:r>
        <w:rPr>
          <w:spacing w:val="22"/>
          <w:w w:val="115"/>
          <w:sz w:val="18"/>
          <w:szCs w:val="18"/>
        </w:rPr>
        <w:t xml:space="preserve"> </w:t>
      </w:r>
      <w:r>
        <w:rPr>
          <w:sz w:val="18"/>
          <w:szCs w:val="18"/>
        </w:rPr>
        <w:t xml:space="preserve">problem  </w:t>
      </w:r>
      <w:r>
        <w:rPr>
          <w:spacing w:val="4"/>
          <w:sz w:val="18"/>
          <w:szCs w:val="18"/>
        </w:rPr>
        <w:t xml:space="preserve"> </w:t>
      </w:r>
      <w:r>
        <w:rPr>
          <w:sz w:val="18"/>
          <w:szCs w:val="18"/>
        </w:rPr>
        <w:t xml:space="preserve">as </w:t>
      </w:r>
      <w:r>
        <w:rPr>
          <w:spacing w:val="7"/>
          <w:sz w:val="18"/>
          <w:szCs w:val="18"/>
        </w:rPr>
        <w:t xml:space="preserve"> </w:t>
      </w:r>
      <w:r>
        <w:rPr>
          <w:w w:val="148"/>
          <w:sz w:val="18"/>
          <w:szCs w:val="18"/>
        </w:rPr>
        <w:t>f</w:t>
      </w:r>
      <w:r>
        <w:rPr>
          <w:spacing w:val="-25"/>
          <w:sz w:val="18"/>
          <w:szCs w:val="18"/>
        </w:rPr>
        <w:t xml:space="preserve"> </w:t>
      </w:r>
      <w:r>
        <w:rPr>
          <w:w w:val="130"/>
          <w:position w:val="8"/>
          <w:sz w:val="14"/>
          <w:szCs w:val="14"/>
        </w:rPr>
        <w:t>out</w:t>
      </w:r>
      <w:r>
        <w:rPr>
          <w:spacing w:val="-25"/>
          <w:position w:val="8"/>
          <w:sz w:val="14"/>
          <w:szCs w:val="14"/>
        </w:rPr>
        <w:t xml:space="preserve"> </w:t>
      </w:r>
      <w:r>
        <w:rPr>
          <w:sz w:val="18"/>
          <w:szCs w:val="18"/>
        </w:rPr>
        <w:t xml:space="preserve">(e). </w:t>
      </w:r>
      <w:r>
        <w:rPr>
          <w:spacing w:val="28"/>
          <w:sz w:val="18"/>
          <w:szCs w:val="18"/>
        </w:rPr>
        <w:t xml:space="preserve"> </w:t>
      </w:r>
      <w:proofErr w:type="gramStart"/>
      <w:r>
        <w:rPr>
          <w:sz w:val="18"/>
          <w:szCs w:val="18"/>
        </w:rPr>
        <w:t xml:space="preserve">It </w:t>
      </w:r>
      <w:r>
        <w:rPr>
          <w:spacing w:val="21"/>
          <w:sz w:val="18"/>
          <w:szCs w:val="18"/>
        </w:rPr>
        <w:t xml:space="preserve"> </w:t>
      </w:r>
      <w:r>
        <w:rPr>
          <w:sz w:val="18"/>
          <w:szCs w:val="18"/>
        </w:rPr>
        <w:t>s</w:t>
      </w:r>
      <w:r>
        <w:rPr>
          <w:spacing w:val="5"/>
          <w:sz w:val="18"/>
          <w:szCs w:val="18"/>
        </w:rPr>
        <w:t>p</w:t>
      </w:r>
      <w:r>
        <w:rPr>
          <w:sz w:val="18"/>
          <w:szCs w:val="18"/>
        </w:rPr>
        <w:t>ecifies</w:t>
      </w:r>
      <w:proofErr w:type="gramEnd"/>
      <w:r>
        <w:rPr>
          <w:sz w:val="18"/>
          <w:szCs w:val="18"/>
        </w:rPr>
        <w:t xml:space="preserve"> </w:t>
      </w:r>
      <w:r>
        <w:rPr>
          <w:spacing w:val="9"/>
          <w:sz w:val="18"/>
          <w:szCs w:val="18"/>
        </w:rPr>
        <w:t xml:space="preserve"> </w:t>
      </w:r>
      <w:r>
        <w:rPr>
          <w:w w:val="116"/>
          <w:sz w:val="18"/>
          <w:szCs w:val="18"/>
        </w:rPr>
        <w:t xml:space="preserve">the </w:t>
      </w:r>
      <w:r>
        <w:rPr>
          <w:w w:val="110"/>
          <w:sz w:val="18"/>
          <w:szCs w:val="18"/>
        </w:rPr>
        <w:t>amou</w:t>
      </w:r>
      <w:r>
        <w:rPr>
          <w:spacing w:val="-4"/>
          <w:w w:val="110"/>
          <w:sz w:val="18"/>
          <w:szCs w:val="18"/>
        </w:rPr>
        <w:t>n</w:t>
      </w:r>
      <w:r>
        <w:rPr>
          <w:w w:val="143"/>
          <w:sz w:val="18"/>
          <w:szCs w:val="18"/>
        </w:rPr>
        <w:t>t</w:t>
      </w:r>
      <w:r>
        <w:rPr>
          <w:spacing w:val="17"/>
          <w:sz w:val="18"/>
          <w:szCs w:val="18"/>
        </w:rPr>
        <w:t xml:space="preserve"> </w:t>
      </w:r>
      <w:r>
        <w:rPr>
          <w:sz w:val="18"/>
          <w:szCs w:val="18"/>
        </w:rPr>
        <w:t>of</w:t>
      </w:r>
      <w:r>
        <w:rPr>
          <w:spacing w:val="14"/>
          <w:sz w:val="18"/>
          <w:szCs w:val="18"/>
        </w:rPr>
        <w:t xml:space="preserve"> </w:t>
      </w:r>
      <w:r>
        <w:rPr>
          <w:w w:val="120"/>
          <w:sz w:val="18"/>
          <w:szCs w:val="18"/>
        </w:rPr>
        <w:t>output</w:t>
      </w:r>
      <w:r>
        <w:rPr>
          <w:spacing w:val="-2"/>
          <w:w w:val="120"/>
          <w:sz w:val="18"/>
          <w:szCs w:val="18"/>
        </w:rPr>
        <w:t xml:space="preserve"> </w:t>
      </w:r>
      <w:r>
        <w:rPr>
          <w:w w:val="120"/>
          <w:sz w:val="18"/>
          <w:szCs w:val="18"/>
        </w:rPr>
        <w:t>data</w:t>
      </w:r>
      <w:r>
        <w:rPr>
          <w:spacing w:val="5"/>
          <w:w w:val="120"/>
          <w:sz w:val="18"/>
          <w:szCs w:val="18"/>
        </w:rPr>
        <w:t xml:space="preserve"> </w:t>
      </w:r>
      <w:r>
        <w:rPr>
          <w:w w:val="120"/>
          <w:sz w:val="18"/>
          <w:szCs w:val="18"/>
        </w:rPr>
        <w:t>that</w:t>
      </w:r>
      <w:r>
        <w:rPr>
          <w:spacing w:val="21"/>
          <w:w w:val="120"/>
          <w:sz w:val="18"/>
          <w:szCs w:val="18"/>
        </w:rPr>
        <w:t xml:space="preserve"> </w:t>
      </w:r>
      <w:r>
        <w:rPr>
          <w:sz w:val="18"/>
          <w:szCs w:val="18"/>
        </w:rPr>
        <w:t>has</w:t>
      </w:r>
      <w:r>
        <w:rPr>
          <w:spacing w:val="43"/>
          <w:sz w:val="18"/>
          <w:szCs w:val="18"/>
        </w:rPr>
        <w:t xml:space="preserve"> </w:t>
      </w:r>
      <w:r>
        <w:rPr>
          <w:sz w:val="18"/>
          <w:szCs w:val="18"/>
        </w:rPr>
        <w:t>to</w:t>
      </w:r>
      <w:r>
        <w:rPr>
          <w:spacing w:val="39"/>
          <w:sz w:val="18"/>
          <w:szCs w:val="18"/>
        </w:rPr>
        <w:t xml:space="preserve"> </w:t>
      </w:r>
      <w:r>
        <w:rPr>
          <w:spacing w:val="5"/>
          <w:sz w:val="18"/>
          <w:szCs w:val="18"/>
        </w:rPr>
        <w:t>b</w:t>
      </w:r>
      <w:r>
        <w:rPr>
          <w:sz w:val="18"/>
          <w:szCs w:val="18"/>
        </w:rPr>
        <w:t>e</w:t>
      </w:r>
      <w:r>
        <w:rPr>
          <w:spacing w:val="29"/>
          <w:sz w:val="18"/>
          <w:szCs w:val="18"/>
        </w:rPr>
        <w:t xml:space="preserve"> </w:t>
      </w:r>
      <w:r>
        <w:rPr>
          <w:w w:val="112"/>
          <w:sz w:val="18"/>
          <w:szCs w:val="18"/>
        </w:rPr>
        <w:t>transferred</w:t>
      </w:r>
      <w:r>
        <w:rPr>
          <w:spacing w:val="12"/>
          <w:w w:val="112"/>
          <w:sz w:val="18"/>
          <w:szCs w:val="18"/>
        </w:rPr>
        <w:t xml:space="preserve"> </w:t>
      </w:r>
      <w:r>
        <w:rPr>
          <w:spacing w:val="-5"/>
          <w:sz w:val="18"/>
          <w:szCs w:val="18"/>
        </w:rPr>
        <w:t>ov</w:t>
      </w:r>
      <w:r>
        <w:rPr>
          <w:sz w:val="18"/>
          <w:szCs w:val="18"/>
        </w:rPr>
        <w:t>er</w:t>
      </w:r>
      <w:r>
        <w:rPr>
          <w:spacing w:val="38"/>
          <w:sz w:val="18"/>
          <w:szCs w:val="18"/>
        </w:rPr>
        <w:t xml:space="preserve"> </w:t>
      </w:r>
      <w:r>
        <w:rPr>
          <w:sz w:val="18"/>
          <w:szCs w:val="18"/>
        </w:rPr>
        <w:t>ea</w:t>
      </w:r>
      <w:r>
        <w:rPr>
          <w:spacing w:val="-5"/>
          <w:sz w:val="18"/>
          <w:szCs w:val="18"/>
        </w:rPr>
        <w:t>c</w:t>
      </w:r>
      <w:r>
        <w:rPr>
          <w:sz w:val="18"/>
          <w:szCs w:val="18"/>
        </w:rPr>
        <w:t>h</w:t>
      </w:r>
      <w:r>
        <w:rPr>
          <w:spacing w:val="43"/>
          <w:sz w:val="18"/>
          <w:szCs w:val="18"/>
        </w:rPr>
        <w:t xml:space="preserve"> </w:t>
      </w:r>
      <w:r>
        <w:rPr>
          <w:sz w:val="18"/>
          <w:szCs w:val="18"/>
        </w:rPr>
        <w:t>link</w:t>
      </w:r>
      <w:r>
        <w:rPr>
          <w:spacing w:val="37"/>
          <w:sz w:val="18"/>
          <w:szCs w:val="18"/>
        </w:rPr>
        <w:t xml:space="preserve"> </w:t>
      </w:r>
      <w:r>
        <w:rPr>
          <w:sz w:val="18"/>
          <w:szCs w:val="18"/>
        </w:rPr>
        <w:t xml:space="preserve">during </w:t>
      </w:r>
      <w:r>
        <w:rPr>
          <w:spacing w:val="24"/>
          <w:sz w:val="18"/>
          <w:szCs w:val="18"/>
        </w:rPr>
        <w:t xml:space="preserve"> </w:t>
      </w:r>
      <w:r>
        <w:rPr>
          <w:sz w:val="18"/>
          <w:szCs w:val="18"/>
        </w:rPr>
        <w:t>∆T</w:t>
      </w:r>
      <w:r>
        <w:rPr>
          <w:spacing w:val="21"/>
          <w:sz w:val="18"/>
          <w:szCs w:val="18"/>
        </w:rPr>
        <w:t xml:space="preserve"> </w:t>
      </w:r>
      <w:r>
        <w:rPr>
          <w:w w:val="113"/>
          <w:sz w:val="18"/>
          <w:szCs w:val="18"/>
        </w:rPr>
        <w:t>.</w:t>
      </w:r>
    </w:p>
    <w:p w:rsidR="00C45AA3" w:rsidRDefault="00C45AA3">
      <w:pPr>
        <w:spacing w:line="200" w:lineRule="exact"/>
      </w:pPr>
    </w:p>
    <w:p w:rsidR="00C45AA3" w:rsidRDefault="00C45AA3">
      <w:pPr>
        <w:spacing w:before="2" w:line="220" w:lineRule="exact"/>
        <w:rPr>
          <w:sz w:val="22"/>
          <w:szCs w:val="22"/>
        </w:rPr>
      </w:pPr>
    </w:p>
    <w:p w:rsidR="00C45AA3" w:rsidRDefault="00DC4C15">
      <w:pPr>
        <w:ind w:left="120" w:right="6259"/>
        <w:jc w:val="both"/>
        <w:rPr>
          <w:sz w:val="18"/>
          <w:szCs w:val="18"/>
        </w:rPr>
      </w:pPr>
      <w:r>
        <w:rPr>
          <w:sz w:val="18"/>
          <w:szCs w:val="18"/>
        </w:rPr>
        <w:t>3.3</w:t>
      </w:r>
      <w:r>
        <w:rPr>
          <w:spacing w:val="31"/>
          <w:sz w:val="18"/>
          <w:szCs w:val="18"/>
        </w:rPr>
        <w:t xml:space="preserve"> </w:t>
      </w:r>
      <w:r>
        <w:rPr>
          <w:w w:val="110"/>
          <w:sz w:val="18"/>
          <w:szCs w:val="18"/>
        </w:rPr>
        <w:t>Capacities</w:t>
      </w:r>
      <w:r>
        <w:rPr>
          <w:spacing w:val="12"/>
          <w:w w:val="110"/>
          <w:sz w:val="18"/>
          <w:szCs w:val="18"/>
        </w:rPr>
        <w:t xml:space="preserve"> </w:t>
      </w:r>
      <w:r>
        <w:rPr>
          <w:sz w:val="18"/>
          <w:szCs w:val="18"/>
        </w:rPr>
        <w:t>of</w:t>
      </w:r>
      <w:r>
        <w:rPr>
          <w:spacing w:val="14"/>
          <w:sz w:val="18"/>
          <w:szCs w:val="18"/>
        </w:rPr>
        <w:t xml:space="preserve"> </w:t>
      </w:r>
      <w:r>
        <w:rPr>
          <w:w w:val="107"/>
          <w:sz w:val="18"/>
          <w:szCs w:val="18"/>
        </w:rPr>
        <w:t>dum</w:t>
      </w:r>
      <w:r>
        <w:rPr>
          <w:spacing w:val="-5"/>
          <w:w w:val="107"/>
          <w:sz w:val="18"/>
          <w:szCs w:val="18"/>
        </w:rPr>
        <w:t>m</w:t>
      </w:r>
      <w:r>
        <w:rPr>
          <w:w w:val="107"/>
          <w:sz w:val="18"/>
          <w:szCs w:val="18"/>
        </w:rPr>
        <w:t>y</w:t>
      </w:r>
      <w:r>
        <w:rPr>
          <w:spacing w:val="33"/>
          <w:w w:val="107"/>
          <w:sz w:val="18"/>
          <w:szCs w:val="18"/>
        </w:rPr>
        <w:t xml:space="preserve"> </w:t>
      </w:r>
      <w:r>
        <w:rPr>
          <w:w w:val="107"/>
          <w:sz w:val="18"/>
          <w:szCs w:val="18"/>
        </w:rPr>
        <w:t>edges</w:t>
      </w:r>
    </w:p>
    <w:p w:rsidR="00C45AA3" w:rsidRDefault="00C45AA3">
      <w:pPr>
        <w:spacing w:before="10" w:line="220" w:lineRule="exact"/>
        <w:rPr>
          <w:sz w:val="22"/>
          <w:szCs w:val="22"/>
        </w:rPr>
      </w:pPr>
    </w:p>
    <w:p w:rsidR="00C45AA3" w:rsidRDefault="00DC4C15">
      <w:pPr>
        <w:spacing w:line="220" w:lineRule="exact"/>
        <w:ind w:left="120" w:right="1832"/>
        <w:jc w:val="both"/>
        <w:rPr>
          <w:sz w:val="18"/>
          <w:szCs w:val="18"/>
        </w:rPr>
        <w:sectPr w:rsidR="00C45AA3">
          <w:type w:val="continuous"/>
          <w:pgSz w:w="11920" w:h="16840"/>
          <w:pgMar w:top="960" w:right="1680" w:bottom="280" w:left="1320" w:header="720" w:footer="720" w:gutter="0"/>
          <w:cols w:space="720"/>
        </w:sectPr>
      </w:pPr>
      <w:r>
        <w:rPr>
          <w:sz w:val="18"/>
          <w:szCs w:val="18"/>
        </w:rPr>
        <w:t>Let</w:t>
      </w:r>
      <w:r>
        <w:rPr>
          <w:spacing w:val="35"/>
          <w:sz w:val="18"/>
          <w:szCs w:val="18"/>
        </w:rPr>
        <w:t xml:space="preserve"> </w:t>
      </w:r>
      <w:r>
        <w:rPr>
          <w:sz w:val="18"/>
          <w:szCs w:val="18"/>
        </w:rPr>
        <w:t>us</w:t>
      </w:r>
      <w:r>
        <w:rPr>
          <w:spacing w:val="20"/>
          <w:sz w:val="18"/>
          <w:szCs w:val="18"/>
        </w:rPr>
        <w:t xml:space="preserve"> </w:t>
      </w:r>
      <w:proofErr w:type="gramStart"/>
      <w:r>
        <w:rPr>
          <w:sz w:val="18"/>
          <w:szCs w:val="18"/>
        </w:rPr>
        <w:t xml:space="preserve">consider </w:t>
      </w:r>
      <w:r>
        <w:rPr>
          <w:spacing w:val="4"/>
          <w:sz w:val="18"/>
          <w:szCs w:val="18"/>
        </w:rPr>
        <w:t xml:space="preserve"> </w:t>
      </w:r>
      <w:r>
        <w:rPr>
          <w:w w:val="113"/>
          <w:sz w:val="18"/>
          <w:szCs w:val="18"/>
        </w:rPr>
        <w:t>data</w:t>
      </w:r>
      <w:proofErr w:type="gramEnd"/>
      <w:r>
        <w:rPr>
          <w:spacing w:val="18"/>
          <w:w w:val="113"/>
          <w:sz w:val="18"/>
          <w:szCs w:val="18"/>
        </w:rPr>
        <w:t xml:space="preserve"> </w:t>
      </w:r>
      <w:r>
        <w:rPr>
          <w:w w:val="113"/>
          <w:sz w:val="18"/>
          <w:szCs w:val="18"/>
        </w:rPr>
        <w:t>pr</w:t>
      </w:r>
      <w:r>
        <w:rPr>
          <w:spacing w:val="6"/>
          <w:w w:val="113"/>
          <w:sz w:val="18"/>
          <w:szCs w:val="18"/>
        </w:rPr>
        <w:t>o</w:t>
      </w:r>
      <w:r>
        <w:rPr>
          <w:w w:val="113"/>
          <w:sz w:val="18"/>
          <w:szCs w:val="18"/>
        </w:rPr>
        <w:t>duction</w:t>
      </w:r>
      <w:r>
        <w:rPr>
          <w:spacing w:val="-17"/>
          <w:w w:val="113"/>
          <w:sz w:val="18"/>
          <w:szCs w:val="18"/>
        </w:rPr>
        <w:t xml:space="preserve"> </w:t>
      </w:r>
      <w:r>
        <w:rPr>
          <w:sz w:val="18"/>
          <w:szCs w:val="18"/>
        </w:rPr>
        <w:t>jobs</w:t>
      </w:r>
      <w:r>
        <w:rPr>
          <w:spacing w:val="27"/>
          <w:sz w:val="18"/>
          <w:szCs w:val="18"/>
        </w:rPr>
        <w:t xml:space="preserve"> </w:t>
      </w:r>
      <w:r>
        <w:rPr>
          <w:sz w:val="18"/>
          <w:szCs w:val="18"/>
        </w:rPr>
        <w:t>whi</w:t>
      </w:r>
      <w:r>
        <w:rPr>
          <w:spacing w:val="-5"/>
          <w:sz w:val="18"/>
          <w:szCs w:val="18"/>
        </w:rPr>
        <w:t>c</w:t>
      </w:r>
      <w:r>
        <w:rPr>
          <w:sz w:val="18"/>
          <w:szCs w:val="18"/>
        </w:rPr>
        <w:t>h</w:t>
      </w:r>
      <w:r>
        <w:rPr>
          <w:spacing w:val="35"/>
          <w:sz w:val="18"/>
          <w:szCs w:val="18"/>
        </w:rPr>
        <w:t xml:space="preserve"> </w:t>
      </w:r>
      <w:r>
        <w:rPr>
          <w:spacing w:val="5"/>
          <w:sz w:val="18"/>
          <w:szCs w:val="18"/>
        </w:rPr>
        <w:t>p</w:t>
      </w:r>
      <w:r>
        <w:rPr>
          <w:sz w:val="18"/>
          <w:szCs w:val="18"/>
        </w:rPr>
        <w:t xml:space="preserve">erform </w:t>
      </w:r>
      <w:r>
        <w:rPr>
          <w:spacing w:val="7"/>
          <w:sz w:val="18"/>
          <w:szCs w:val="18"/>
        </w:rPr>
        <w:t xml:space="preserve"> </w:t>
      </w:r>
      <w:r>
        <w:rPr>
          <w:sz w:val="18"/>
          <w:szCs w:val="18"/>
        </w:rPr>
        <w:t>the</w:t>
      </w:r>
      <w:r>
        <w:rPr>
          <w:spacing w:val="41"/>
          <w:sz w:val="18"/>
          <w:szCs w:val="18"/>
        </w:rPr>
        <w:t xml:space="preserve"> </w:t>
      </w:r>
      <w:r>
        <w:rPr>
          <w:sz w:val="18"/>
          <w:szCs w:val="18"/>
        </w:rPr>
        <w:t>same</w:t>
      </w:r>
      <w:r>
        <w:rPr>
          <w:spacing w:val="36"/>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6"/>
          <w:sz w:val="18"/>
          <w:szCs w:val="18"/>
        </w:rPr>
        <w:t xml:space="preserve"> </w:t>
      </w:r>
      <w:r>
        <w:rPr>
          <w:sz w:val="18"/>
          <w:szCs w:val="18"/>
        </w:rPr>
        <w:t>of</w:t>
      </w:r>
      <w:r>
        <w:rPr>
          <w:spacing w:val="3"/>
          <w:sz w:val="18"/>
          <w:szCs w:val="18"/>
        </w:rPr>
        <w:t xml:space="preserve"> </w:t>
      </w:r>
      <w:r>
        <w:rPr>
          <w:w w:val="119"/>
          <w:sz w:val="18"/>
          <w:szCs w:val="18"/>
        </w:rPr>
        <w:t>data</w:t>
      </w:r>
      <w:r>
        <w:rPr>
          <w:spacing w:val="-2"/>
          <w:w w:val="119"/>
          <w:sz w:val="18"/>
          <w:szCs w:val="18"/>
        </w:rPr>
        <w:t xml:space="preserve"> </w:t>
      </w:r>
      <w:r>
        <w:rPr>
          <w:sz w:val="18"/>
          <w:szCs w:val="18"/>
        </w:rPr>
        <w:t xml:space="preserve">analysis </w:t>
      </w:r>
      <w:r>
        <w:rPr>
          <w:spacing w:val="7"/>
          <w:sz w:val="18"/>
          <w:szCs w:val="18"/>
        </w:rPr>
        <w:t xml:space="preserve"> </w:t>
      </w:r>
      <w:r>
        <w:rPr>
          <w:w w:val="114"/>
          <w:sz w:val="18"/>
          <w:szCs w:val="18"/>
        </w:rPr>
        <w:t xml:space="preserve">and </w:t>
      </w:r>
      <w:r>
        <w:rPr>
          <w:sz w:val="18"/>
          <w:szCs w:val="18"/>
        </w:rPr>
        <w:t>h</w:t>
      </w:r>
      <w:r>
        <w:rPr>
          <w:spacing w:val="-5"/>
          <w:sz w:val="18"/>
          <w:szCs w:val="18"/>
        </w:rPr>
        <w:t>av</w:t>
      </w:r>
      <w:r>
        <w:rPr>
          <w:sz w:val="18"/>
          <w:szCs w:val="18"/>
        </w:rPr>
        <w:t>e</w:t>
      </w:r>
      <w:r>
        <w:rPr>
          <w:spacing w:val="42"/>
          <w:sz w:val="18"/>
          <w:szCs w:val="18"/>
        </w:rPr>
        <w:t xml:space="preserve"> </w:t>
      </w:r>
      <w:r>
        <w:rPr>
          <w:sz w:val="18"/>
          <w:szCs w:val="18"/>
        </w:rPr>
        <w:t xml:space="preserve">similar </w:t>
      </w:r>
      <w:r>
        <w:rPr>
          <w:spacing w:val="6"/>
          <w:sz w:val="18"/>
          <w:szCs w:val="18"/>
        </w:rPr>
        <w:t xml:space="preserve"> </w:t>
      </w:r>
      <w:r>
        <w:rPr>
          <w:spacing w:val="-6"/>
          <w:w w:val="111"/>
          <w:sz w:val="18"/>
          <w:szCs w:val="18"/>
        </w:rPr>
        <w:t>c</w:t>
      </w:r>
      <w:r>
        <w:rPr>
          <w:w w:val="111"/>
          <w:sz w:val="18"/>
          <w:szCs w:val="18"/>
        </w:rPr>
        <w:t>haracteristics.</w:t>
      </w:r>
      <w:r>
        <w:rPr>
          <w:spacing w:val="11"/>
          <w:w w:val="111"/>
          <w:sz w:val="18"/>
          <w:szCs w:val="18"/>
        </w:rPr>
        <w:t xml:space="preserve"> </w:t>
      </w:r>
      <w:r>
        <w:rPr>
          <w:sz w:val="18"/>
          <w:szCs w:val="18"/>
        </w:rPr>
        <w:t>In</w:t>
      </w:r>
      <w:r>
        <w:rPr>
          <w:spacing w:val="29"/>
          <w:sz w:val="18"/>
          <w:szCs w:val="18"/>
        </w:rPr>
        <w:t xml:space="preserve"> </w:t>
      </w:r>
      <w:r>
        <w:rPr>
          <w:sz w:val="18"/>
          <w:szCs w:val="18"/>
        </w:rPr>
        <w:t xml:space="preserve">this </w:t>
      </w:r>
      <w:r>
        <w:rPr>
          <w:spacing w:val="3"/>
          <w:sz w:val="18"/>
          <w:szCs w:val="18"/>
        </w:rPr>
        <w:t xml:space="preserve"> </w:t>
      </w:r>
      <w:r>
        <w:rPr>
          <w:sz w:val="18"/>
          <w:szCs w:val="18"/>
        </w:rPr>
        <w:t>case</w:t>
      </w:r>
      <w:r>
        <w:rPr>
          <w:spacing w:val="30"/>
          <w:sz w:val="18"/>
          <w:szCs w:val="18"/>
        </w:rPr>
        <w:t xml:space="preserve"> </w:t>
      </w:r>
      <w:r>
        <w:rPr>
          <w:spacing w:val="-5"/>
          <w:sz w:val="18"/>
          <w:szCs w:val="18"/>
        </w:rPr>
        <w:t>w</w:t>
      </w:r>
      <w:r>
        <w:rPr>
          <w:sz w:val="18"/>
          <w:szCs w:val="18"/>
        </w:rPr>
        <w:t>e</w:t>
      </w:r>
      <w:r>
        <w:rPr>
          <w:spacing w:val="14"/>
          <w:sz w:val="18"/>
          <w:szCs w:val="18"/>
        </w:rPr>
        <w:t xml:space="preserve"> </w:t>
      </w:r>
      <w:r>
        <w:rPr>
          <w:sz w:val="18"/>
          <w:szCs w:val="18"/>
        </w:rPr>
        <w:t>can</w:t>
      </w:r>
      <w:r>
        <w:rPr>
          <w:spacing w:val="36"/>
          <w:sz w:val="18"/>
          <w:szCs w:val="18"/>
        </w:rPr>
        <w:t xml:space="preserve"> </w:t>
      </w:r>
      <w:r>
        <w:rPr>
          <w:sz w:val="18"/>
          <w:szCs w:val="18"/>
        </w:rPr>
        <w:t xml:space="preserve">assume </w:t>
      </w:r>
      <w:r>
        <w:rPr>
          <w:spacing w:val="9"/>
          <w:sz w:val="18"/>
          <w:szCs w:val="18"/>
        </w:rPr>
        <w:t xml:space="preserve"> </w:t>
      </w:r>
      <w:r>
        <w:rPr>
          <w:w w:val="125"/>
          <w:sz w:val="18"/>
          <w:szCs w:val="18"/>
        </w:rPr>
        <w:t xml:space="preserve">that </w:t>
      </w:r>
      <w:r>
        <w:rPr>
          <w:sz w:val="18"/>
          <w:szCs w:val="18"/>
        </w:rPr>
        <w:t xml:space="preserve">the </w:t>
      </w:r>
      <w:r>
        <w:rPr>
          <w:spacing w:val="1"/>
          <w:sz w:val="18"/>
          <w:szCs w:val="18"/>
        </w:rPr>
        <w:t xml:space="preserve"> </w:t>
      </w:r>
      <w:r>
        <w:rPr>
          <w:w w:val="114"/>
          <w:sz w:val="18"/>
          <w:szCs w:val="18"/>
        </w:rPr>
        <w:t>duration</w:t>
      </w:r>
      <w:r>
        <w:rPr>
          <w:spacing w:val="6"/>
          <w:w w:val="114"/>
          <w:sz w:val="18"/>
          <w:szCs w:val="18"/>
        </w:rPr>
        <w:t xml:space="preserve"> </w:t>
      </w:r>
      <w:r>
        <w:rPr>
          <w:w w:val="102"/>
          <w:sz w:val="18"/>
          <w:szCs w:val="18"/>
        </w:rPr>
        <w:t>p</w:t>
      </w:r>
      <w:r>
        <w:rPr>
          <w:w w:val="169"/>
          <w:position w:val="-3"/>
          <w:sz w:val="14"/>
          <w:szCs w:val="14"/>
        </w:rPr>
        <w:t xml:space="preserve">j </w:t>
      </w:r>
      <w:r>
        <w:rPr>
          <w:spacing w:val="4"/>
          <w:w w:val="169"/>
          <w:position w:val="-3"/>
          <w:sz w:val="14"/>
          <w:szCs w:val="14"/>
        </w:rPr>
        <w:t xml:space="preserve"> </w:t>
      </w:r>
      <w:r>
        <w:rPr>
          <w:sz w:val="18"/>
          <w:szCs w:val="18"/>
        </w:rPr>
        <w:t>of</w:t>
      </w:r>
      <w:r>
        <w:rPr>
          <w:spacing w:val="8"/>
          <w:sz w:val="18"/>
          <w:szCs w:val="18"/>
        </w:rPr>
        <w:t xml:space="preserve"> </w:t>
      </w:r>
      <w:r>
        <w:rPr>
          <w:sz w:val="18"/>
          <w:szCs w:val="18"/>
        </w:rPr>
        <w:t>a</w:t>
      </w:r>
      <w:r>
        <w:rPr>
          <w:spacing w:val="23"/>
          <w:sz w:val="18"/>
          <w:szCs w:val="18"/>
        </w:rPr>
        <w:t xml:space="preserve"> </w:t>
      </w:r>
      <w:r>
        <w:rPr>
          <w:sz w:val="18"/>
          <w:szCs w:val="18"/>
        </w:rPr>
        <w:t>job</w:t>
      </w:r>
      <w:r>
        <w:rPr>
          <w:spacing w:val="30"/>
          <w:sz w:val="18"/>
          <w:szCs w:val="18"/>
        </w:rPr>
        <w:t xml:space="preserve"> </w:t>
      </w:r>
      <w:r>
        <w:rPr>
          <w:w w:val="151"/>
          <w:sz w:val="18"/>
          <w:szCs w:val="18"/>
        </w:rPr>
        <w:t xml:space="preserve">j </w:t>
      </w:r>
      <w:r>
        <w:rPr>
          <w:sz w:val="18"/>
          <w:szCs w:val="18"/>
        </w:rPr>
        <w:t>pr</w:t>
      </w:r>
      <w:r>
        <w:rPr>
          <w:spacing w:val="6"/>
          <w:sz w:val="18"/>
          <w:szCs w:val="18"/>
        </w:rPr>
        <w:t>o</w:t>
      </w:r>
      <w:r>
        <w:rPr>
          <w:sz w:val="18"/>
          <w:szCs w:val="18"/>
        </w:rPr>
        <w:t xml:space="preserve">cessing </w:t>
      </w:r>
      <w:r>
        <w:rPr>
          <w:spacing w:val="29"/>
          <w:sz w:val="18"/>
          <w:szCs w:val="18"/>
        </w:rPr>
        <w:t xml:space="preserve"> </w:t>
      </w:r>
      <w:r>
        <w:rPr>
          <w:sz w:val="18"/>
          <w:szCs w:val="18"/>
        </w:rPr>
        <w:t xml:space="preserve">an </w:t>
      </w:r>
      <w:r>
        <w:rPr>
          <w:spacing w:val="7"/>
          <w:sz w:val="18"/>
          <w:szCs w:val="18"/>
        </w:rPr>
        <w:t xml:space="preserve"> </w:t>
      </w:r>
      <w:r>
        <w:rPr>
          <w:w w:val="116"/>
          <w:sz w:val="18"/>
          <w:szCs w:val="18"/>
        </w:rPr>
        <w:t>input</w:t>
      </w:r>
      <w:r>
        <w:rPr>
          <w:spacing w:val="21"/>
          <w:w w:val="116"/>
          <w:sz w:val="18"/>
          <w:szCs w:val="18"/>
        </w:rPr>
        <w:t xml:space="preserve"> </w:t>
      </w:r>
      <w:r>
        <w:rPr>
          <w:sz w:val="18"/>
          <w:szCs w:val="18"/>
        </w:rPr>
        <w:t>file</w:t>
      </w:r>
      <w:r>
        <w:rPr>
          <w:spacing w:val="23"/>
          <w:sz w:val="18"/>
          <w:szCs w:val="18"/>
        </w:rPr>
        <w:t xml:space="preserve"> </w:t>
      </w:r>
      <w:r>
        <w:rPr>
          <w:sz w:val="18"/>
          <w:szCs w:val="18"/>
        </w:rPr>
        <w:t>of</w:t>
      </w:r>
      <w:r>
        <w:rPr>
          <w:spacing w:val="24"/>
          <w:sz w:val="18"/>
          <w:szCs w:val="18"/>
        </w:rPr>
        <w:t xml:space="preserve"> </w:t>
      </w:r>
      <w:r>
        <w:rPr>
          <w:sz w:val="18"/>
          <w:szCs w:val="18"/>
        </w:rPr>
        <w:t>size</w:t>
      </w:r>
      <w:r>
        <w:rPr>
          <w:spacing w:val="34"/>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5"/>
          <w:position w:val="-3"/>
          <w:sz w:val="14"/>
          <w:szCs w:val="14"/>
        </w:rPr>
        <w:t xml:space="preserve"> </w:t>
      </w:r>
      <w:r>
        <w:rPr>
          <w:w w:val="126"/>
          <w:sz w:val="18"/>
          <w:szCs w:val="18"/>
        </w:rPr>
        <w:t>at</w:t>
      </w:r>
      <w:r>
        <w:rPr>
          <w:spacing w:val="16"/>
          <w:w w:val="126"/>
          <w:sz w:val="18"/>
          <w:szCs w:val="18"/>
        </w:rPr>
        <w:t xml:space="preserve"> </w:t>
      </w:r>
      <w:r>
        <w:rPr>
          <w:sz w:val="18"/>
          <w:szCs w:val="18"/>
        </w:rPr>
        <w:t>a</w:t>
      </w:r>
      <w:r>
        <w:rPr>
          <w:spacing w:val="39"/>
          <w:sz w:val="18"/>
          <w:szCs w:val="18"/>
        </w:rPr>
        <w:t xml:space="preserve"> </w:t>
      </w:r>
      <w:r>
        <w:rPr>
          <w:sz w:val="18"/>
          <w:szCs w:val="18"/>
        </w:rPr>
        <w:t>n</w:t>
      </w:r>
      <w:r>
        <w:rPr>
          <w:spacing w:val="6"/>
          <w:sz w:val="18"/>
          <w:szCs w:val="18"/>
        </w:rPr>
        <w:t>o</w:t>
      </w:r>
      <w:r>
        <w:rPr>
          <w:sz w:val="18"/>
          <w:szCs w:val="18"/>
        </w:rPr>
        <w:t xml:space="preserve">de </w:t>
      </w:r>
      <w:r>
        <w:rPr>
          <w:spacing w:val="8"/>
          <w:sz w:val="18"/>
          <w:szCs w:val="18"/>
        </w:rPr>
        <w:t xml:space="preserve"> </w:t>
      </w:r>
      <w:proofErr w:type="spellStart"/>
      <w:r>
        <w:rPr>
          <w:w w:val="126"/>
          <w:sz w:val="18"/>
          <w:szCs w:val="18"/>
        </w:rPr>
        <w:t>i</w:t>
      </w:r>
      <w:proofErr w:type="spellEnd"/>
      <w:r>
        <w:rPr>
          <w:spacing w:val="15"/>
          <w:w w:val="126"/>
          <w:sz w:val="18"/>
          <w:szCs w:val="18"/>
        </w:rPr>
        <w:t xml:space="preserve"> </w:t>
      </w:r>
      <w:r>
        <w:rPr>
          <w:sz w:val="18"/>
          <w:szCs w:val="18"/>
        </w:rPr>
        <w:t>is</w:t>
      </w:r>
      <w:r>
        <w:rPr>
          <w:spacing w:val="31"/>
          <w:sz w:val="18"/>
          <w:szCs w:val="18"/>
        </w:rPr>
        <w:t xml:space="preserve"> </w:t>
      </w:r>
      <w:r>
        <w:rPr>
          <w:w w:val="102"/>
          <w:sz w:val="18"/>
          <w:szCs w:val="18"/>
        </w:rPr>
        <w:t>p</w:t>
      </w:r>
      <w:r>
        <w:rPr>
          <w:w w:val="169"/>
          <w:position w:val="-3"/>
          <w:sz w:val="14"/>
          <w:szCs w:val="14"/>
        </w:rPr>
        <w:t>j</w:t>
      </w:r>
      <w:r>
        <w:rPr>
          <w:position w:val="-3"/>
          <w:sz w:val="14"/>
          <w:szCs w:val="14"/>
        </w:rPr>
        <w:t xml:space="preserve"> </w:t>
      </w:r>
      <w:r>
        <w:rPr>
          <w:spacing w:val="17"/>
          <w:position w:val="-3"/>
          <w:sz w:val="14"/>
          <w:szCs w:val="14"/>
        </w:rPr>
        <w:t xml:space="preserve"> </w:t>
      </w:r>
      <w:r>
        <w:rPr>
          <w:w w:val="135"/>
          <w:sz w:val="18"/>
          <w:szCs w:val="18"/>
        </w:rPr>
        <w:t>=</w:t>
      </w:r>
      <w:r>
        <w:rPr>
          <w:spacing w:val="14"/>
          <w:w w:val="135"/>
          <w:sz w:val="18"/>
          <w:szCs w:val="18"/>
        </w:rPr>
        <w:t xml:space="preserve"> </w:t>
      </w:r>
      <w:r>
        <w:rPr>
          <w:w w:val="135"/>
          <w:sz w:val="18"/>
          <w:szCs w:val="18"/>
        </w:rPr>
        <w:t>α</w:t>
      </w:r>
      <w:proofErr w:type="spellStart"/>
      <w:r>
        <w:rPr>
          <w:w w:val="135"/>
          <w:position w:val="-3"/>
          <w:sz w:val="14"/>
          <w:szCs w:val="14"/>
        </w:rPr>
        <w:t>i</w:t>
      </w:r>
      <w:proofErr w:type="spellEnd"/>
      <w:r>
        <w:rPr>
          <w:spacing w:val="5"/>
          <w:w w:val="135"/>
          <w:position w:val="-3"/>
          <w:sz w:val="14"/>
          <w:szCs w:val="14"/>
        </w:rPr>
        <w:t xml:space="preserve"> </w:t>
      </w:r>
      <w:r>
        <w:rPr>
          <w:rFonts w:ascii="Batang" w:eastAsia="Batang" w:hAnsi="Batang" w:cs="Batang"/>
          <w:sz w:val="18"/>
          <w:szCs w:val="18"/>
        </w:rPr>
        <w:t>·</w:t>
      </w:r>
      <w:r>
        <w:rPr>
          <w:rFonts w:ascii="Batang" w:eastAsia="Batang" w:hAnsi="Batang" w:cs="Batang"/>
          <w:spacing w:val="-21"/>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5"/>
          <w:position w:val="-3"/>
          <w:sz w:val="14"/>
          <w:szCs w:val="14"/>
        </w:rPr>
        <w:t xml:space="preserve"> </w:t>
      </w:r>
      <w:r>
        <w:rPr>
          <w:sz w:val="18"/>
          <w:szCs w:val="18"/>
        </w:rPr>
        <w:t xml:space="preserve">where </w:t>
      </w:r>
      <w:r>
        <w:rPr>
          <w:spacing w:val="14"/>
          <w:sz w:val="18"/>
          <w:szCs w:val="18"/>
        </w:rPr>
        <w:t xml:space="preserve"> </w:t>
      </w:r>
      <w:r>
        <w:rPr>
          <w:w w:val="116"/>
          <w:sz w:val="18"/>
          <w:szCs w:val="18"/>
        </w:rPr>
        <w:t>α</w:t>
      </w:r>
      <w:proofErr w:type="spellStart"/>
      <w:r>
        <w:rPr>
          <w:w w:val="116"/>
          <w:position w:val="-3"/>
          <w:sz w:val="14"/>
          <w:szCs w:val="14"/>
        </w:rPr>
        <w:t>i</w:t>
      </w:r>
      <w:proofErr w:type="spellEnd"/>
      <w:r>
        <w:rPr>
          <w:w w:val="116"/>
          <w:position w:val="-3"/>
          <w:sz w:val="14"/>
          <w:szCs w:val="14"/>
        </w:rPr>
        <w:t xml:space="preserve"> </w:t>
      </w:r>
      <w:r>
        <w:rPr>
          <w:spacing w:val="21"/>
          <w:w w:val="116"/>
          <w:position w:val="-3"/>
          <w:sz w:val="14"/>
          <w:szCs w:val="14"/>
        </w:rPr>
        <w:t xml:space="preserve"> </w:t>
      </w:r>
      <w:r>
        <w:rPr>
          <w:w w:val="116"/>
          <w:sz w:val="18"/>
          <w:szCs w:val="18"/>
        </w:rPr>
        <w:t xml:space="preserve">is </w:t>
      </w:r>
      <w:r>
        <w:rPr>
          <w:w w:val="111"/>
          <w:sz w:val="18"/>
          <w:szCs w:val="18"/>
        </w:rPr>
        <w:t>consta</w:t>
      </w:r>
      <w:r>
        <w:rPr>
          <w:spacing w:val="-4"/>
          <w:w w:val="111"/>
          <w:sz w:val="18"/>
          <w:szCs w:val="18"/>
        </w:rPr>
        <w:t>n</w:t>
      </w:r>
      <w:r>
        <w:rPr>
          <w:w w:val="143"/>
          <w:sz w:val="18"/>
          <w:szCs w:val="18"/>
        </w:rPr>
        <w:t>t</w:t>
      </w:r>
      <w:r>
        <w:rPr>
          <w:spacing w:val="11"/>
          <w:sz w:val="18"/>
          <w:szCs w:val="18"/>
        </w:rPr>
        <w:t xml:space="preserve"> </w:t>
      </w:r>
      <w:r>
        <w:rPr>
          <w:sz w:val="18"/>
          <w:szCs w:val="18"/>
        </w:rPr>
        <w:t>for</w:t>
      </w:r>
      <w:r>
        <w:rPr>
          <w:spacing w:val="21"/>
          <w:sz w:val="18"/>
          <w:szCs w:val="18"/>
        </w:rPr>
        <w:t xml:space="preserve"> </w:t>
      </w:r>
      <w:r>
        <w:rPr>
          <w:sz w:val="18"/>
          <w:szCs w:val="18"/>
        </w:rPr>
        <w:t>ea</w:t>
      </w:r>
      <w:r>
        <w:rPr>
          <w:spacing w:val="-5"/>
          <w:sz w:val="18"/>
          <w:szCs w:val="18"/>
        </w:rPr>
        <w:t>c</w:t>
      </w:r>
      <w:r>
        <w:rPr>
          <w:sz w:val="18"/>
          <w:szCs w:val="18"/>
        </w:rPr>
        <w:t>h</w:t>
      </w:r>
      <w:r>
        <w:rPr>
          <w:spacing w:val="37"/>
          <w:sz w:val="18"/>
          <w:szCs w:val="18"/>
        </w:rPr>
        <w:t xml:space="preserve"> </w:t>
      </w:r>
      <w:r>
        <w:rPr>
          <w:sz w:val="18"/>
          <w:szCs w:val="18"/>
        </w:rPr>
        <w:t>n</w:t>
      </w:r>
      <w:r>
        <w:rPr>
          <w:spacing w:val="6"/>
          <w:sz w:val="18"/>
          <w:szCs w:val="18"/>
        </w:rPr>
        <w:t>o</w:t>
      </w:r>
      <w:r>
        <w:rPr>
          <w:sz w:val="18"/>
          <w:szCs w:val="18"/>
        </w:rPr>
        <w:t>de</w:t>
      </w:r>
      <w:r>
        <w:rPr>
          <w:spacing w:val="37"/>
          <w:sz w:val="18"/>
          <w:szCs w:val="18"/>
        </w:rPr>
        <w:t xml:space="preserve"> </w:t>
      </w:r>
      <w:proofErr w:type="spellStart"/>
      <w:r>
        <w:rPr>
          <w:w w:val="119"/>
          <w:sz w:val="18"/>
          <w:szCs w:val="18"/>
        </w:rPr>
        <w:t>i</w:t>
      </w:r>
      <w:proofErr w:type="spellEnd"/>
      <w:r>
        <w:rPr>
          <w:w w:val="119"/>
          <w:sz w:val="18"/>
          <w:szCs w:val="18"/>
        </w:rPr>
        <w:t>.</w:t>
      </w:r>
      <w:r>
        <w:rPr>
          <w:spacing w:val="3"/>
          <w:w w:val="119"/>
          <w:sz w:val="18"/>
          <w:szCs w:val="18"/>
        </w:rPr>
        <w:t xml:space="preserve"> </w:t>
      </w:r>
      <w:r>
        <w:rPr>
          <w:sz w:val="18"/>
          <w:szCs w:val="18"/>
        </w:rPr>
        <w:t>Also,</w:t>
      </w:r>
      <w:r>
        <w:rPr>
          <w:spacing w:val="31"/>
          <w:sz w:val="18"/>
          <w:szCs w:val="18"/>
        </w:rPr>
        <w:t xml:space="preserve"> </w:t>
      </w:r>
      <w:r>
        <w:rPr>
          <w:sz w:val="18"/>
          <w:szCs w:val="18"/>
        </w:rPr>
        <w:t xml:space="preserve">the </w:t>
      </w:r>
      <w:r>
        <w:rPr>
          <w:spacing w:val="1"/>
          <w:sz w:val="18"/>
          <w:szCs w:val="18"/>
        </w:rPr>
        <w:t xml:space="preserve"> </w:t>
      </w:r>
      <w:r>
        <w:rPr>
          <w:sz w:val="18"/>
          <w:szCs w:val="18"/>
        </w:rPr>
        <w:t xml:space="preserve">ratio </w:t>
      </w:r>
      <w:r>
        <w:rPr>
          <w:spacing w:val="13"/>
          <w:sz w:val="18"/>
          <w:szCs w:val="18"/>
        </w:rPr>
        <w:t xml:space="preserve"> </w:t>
      </w:r>
      <w:r>
        <w:rPr>
          <w:sz w:val="18"/>
          <w:szCs w:val="18"/>
        </w:rPr>
        <w:t>of</w:t>
      </w:r>
      <w:r>
        <w:rPr>
          <w:spacing w:val="8"/>
          <w:sz w:val="18"/>
          <w:szCs w:val="18"/>
        </w:rPr>
        <w:t xml:space="preserve"> </w:t>
      </w:r>
      <w:r>
        <w:rPr>
          <w:sz w:val="18"/>
          <w:szCs w:val="18"/>
        </w:rPr>
        <w:t>size</w:t>
      </w:r>
      <w:r>
        <w:rPr>
          <w:spacing w:val="17"/>
          <w:sz w:val="18"/>
          <w:szCs w:val="18"/>
        </w:rPr>
        <w:t xml:space="preserve"> </w:t>
      </w:r>
      <w:r>
        <w:rPr>
          <w:sz w:val="18"/>
          <w:szCs w:val="18"/>
        </w:rPr>
        <w:t>of</w:t>
      </w:r>
      <w:r>
        <w:rPr>
          <w:spacing w:val="8"/>
          <w:sz w:val="18"/>
          <w:szCs w:val="18"/>
        </w:rPr>
        <w:t xml:space="preserve"> </w:t>
      </w:r>
      <w:r>
        <w:rPr>
          <w:w w:val="116"/>
          <w:sz w:val="18"/>
          <w:szCs w:val="18"/>
        </w:rPr>
        <w:t>input</w:t>
      </w:r>
      <w:r>
        <w:rPr>
          <w:spacing w:val="5"/>
          <w:w w:val="116"/>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4"/>
          <w:position w:val="-3"/>
          <w:sz w:val="14"/>
          <w:szCs w:val="14"/>
        </w:rPr>
        <w:t xml:space="preserve"> </w:t>
      </w:r>
      <w:r>
        <w:rPr>
          <w:sz w:val="18"/>
          <w:szCs w:val="18"/>
        </w:rPr>
        <w:t xml:space="preserve">and </w:t>
      </w:r>
      <w:r>
        <w:rPr>
          <w:spacing w:val="3"/>
          <w:sz w:val="18"/>
          <w:szCs w:val="18"/>
        </w:rPr>
        <w:t xml:space="preserve"> </w:t>
      </w:r>
      <w:r>
        <w:rPr>
          <w:w w:val="117"/>
          <w:sz w:val="18"/>
          <w:szCs w:val="18"/>
        </w:rPr>
        <w:t>output</w:t>
      </w:r>
      <w:r>
        <w:rPr>
          <w:spacing w:val="4"/>
          <w:w w:val="117"/>
          <w:sz w:val="18"/>
          <w:szCs w:val="18"/>
        </w:rPr>
        <w:t xml:space="preserve"> </w:t>
      </w:r>
      <w:proofErr w:type="spellStart"/>
      <w:r>
        <w:rPr>
          <w:spacing w:val="5"/>
          <w:w w:val="107"/>
          <w:sz w:val="18"/>
          <w:szCs w:val="18"/>
        </w:rPr>
        <w:t>O</w:t>
      </w:r>
      <w:r>
        <w:rPr>
          <w:w w:val="118"/>
          <w:sz w:val="18"/>
          <w:szCs w:val="18"/>
        </w:rPr>
        <w:t>ut</w:t>
      </w:r>
      <w:r>
        <w:rPr>
          <w:spacing w:val="10"/>
          <w:w w:val="118"/>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 xml:space="preserve">j </w:t>
      </w:r>
      <w:r>
        <w:rPr>
          <w:sz w:val="18"/>
          <w:szCs w:val="18"/>
        </w:rPr>
        <w:t>files</w:t>
      </w:r>
      <w:r>
        <w:rPr>
          <w:spacing w:val="24"/>
          <w:sz w:val="18"/>
          <w:szCs w:val="18"/>
        </w:rPr>
        <w:t xml:space="preserve"> </w:t>
      </w:r>
      <w:r>
        <w:rPr>
          <w:sz w:val="18"/>
          <w:szCs w:val="18"/>
        </w:rPr>
        <w:t>of</w:t>
      </w:r>
      <w:r>
        <w:rPr>
          <w:spacing w:val="24"/>
          <w:sz w:val="18"/>
          <w:szCs w:val="18"/>
        </w:rPr>
        <w:t xml:space="preserve"> </w:t>
      </w:r>
      <w:r>
        <w:rPr>
          <w:sz w:val="18"/>
          <w:szCs w:val="18"/>
        </w:rPr>
        <w:t>ea</w:t>
      </w:r>
      <w:r>
        <w:rPr>
          <w:spacing w:val="-5"/>
          <w:sz w:val="18"/>
          <w:szCs w:val="18"/>
        </w:rPr>
        <w:t>c</w:t>
      </w:r>
      <w:r>
        <w:rPr>
          <w:sz w:val="18"/>
          <w:szCs w:val="18"/>
        </w:rPr>
        <w:t xml:space="preserve">h </w:t>
      </w:r>
      <w:r>
        <w:rPr>
          <w:spacing w:val="8"/>
          <w:sz w:val="18"/>
          <w:szCs w:val="18"/>
        </w:rPr>
        <w:t xml:space="preserve"> </w:t>
      </w:r>
      <w:r>
        <w:rPr>
          <w:sz w:val="18"/>
          <w:szCs w:val="18"/>
        </w:rPr>
        <w:t xml:space="preserve">job  </w:t>
      </w:r>
      <w:r>
        <w:rPr>
          <w:w w:val="151"/>
          <w:sz w:val="18"/>
          <w:szCs w:val="18"/>
        </w:rPr>
        <w:t>j</w:t>
      </w:r>
      <w:r>
        <w:rPr>
          <w:spacing w:val="14"/>
          <w:w w:val="151"/>
          <w:sz w:val="18"/>
          <w:szCs w:val="18"/>
        </w:rPr>
        <w:t xml:space="preserve"> </w:t>
      </w:r>
      <w:r>
        <w:rPr>
          <w:sz w:val="18"/>
          <w:szCs w:val="18"/>
        </w:rPr>
        <w:t>is</w:t>
      </w:r>
      <w:r>
        <w:rPr>
          <w:spacing w:val="31"/>
          <w:sz w:val="18"/>
          <w:szCs w:val="18"/>
        </w:rPr>
        <w:t xml:space="preserve"> </w:t>
      </w:r>
      <w:r>
        <w:rPr>
          <w:w w:val="107"/>
          <w:sz w:val="18"/>
          <w:szCs w:val="18"/>
        </w:rPr>
        <w:t>considered</w:t>
      </w:r>
      <w:r>
        <w:rPr>
          <w:spacing w:val="25"/>
          <w:w w:val="107"/>
          <w:sz w:val="18"/>
          <w:szCs w:val="18"/>
        </w:rPr>
        <w:t xml:space="preserve"> </w:t>
      </w:r>
      <w:r>
        <w:rPr>
          <w:sz w:val="18"/>
          <w:szCs w:val="18"/>
        </w:rPr>
        <w:t xml:space="preserve">to </w:t>
      </w:r>
      <w:r>
        <w:rPr>
          <w:spacing w:val="4"/>
          <w:sz w:val="18"/>
          <w:szCs w:val="18"/>
        </w:rPr>
        <w:t xml:space="preserve"> </w:t>
      </w:r>
      <w:r>
        <w:rPr>
          <w:spacing w:val="5"/>
          <w:sz w:val="18"/>
          <w:szCs w:val="18"/>
        </w:rPr>
        <w:t>b</w:t>
      </w:r>
      <w:r>
        <w:rPr>
          <w:sz w:val="18"/>
          <w:szCs w:val="18"/>
        </w:rPr>
        <w:t>e</w:t>
      </w:r>
      <w:r>
        <w:rPr>
          <w:spacing w:val="40"/>
          <w:sz w:val="18"/>
          <w:szCs w:val="18"/>
        </w:rPr>
        <w:t xml:space="preserve"> </w:t>
      </w:r>
      <w:r>
        <w:rPr>
          <w:w w:val="111"/>
          <w:sz w:val="18"/>
          <w:szCs w:val="18"/>
        </w:rPr>
        <w:t>consta</w:t>
      </w:r>
      <w:r>
        <w:rPr>
          <w:spacing w:val="-4"/>
          <w:w w:val="111"/>
          <w:sz w:val="18"/>
          <w:szCs w:val="18"/>
        </w:rPr>
        <w:t>n</w:t>
      </w:r>
      <w:r>
        <w:rPr>
          <w:w w:val="143"/>
          <w:sz w:val="18"/>
          <w:szCs w:val="18"/>
        </w:rPr>
        <w:t>t</w:t>
      </w:r>
      <w:r>
        <w:rPr>
          <w:sz w:val="18"/>
          <w:szCs w:val="18"/>
        </w:rPr>
        <w:t xml:space="preserve"> </w:t>
      </w:r>
      <w:r>
        <w:rPr>
          <w:spacing w:val="-18"/>
          <w:sz w:val="18"/>
          <w:szCs w:val="18"/>
        </w:rPr>
        <w:t xml:space="preserve"> </w:t>
      </w:r>
      <w:r>
        <w:rPr>
          <w:sz w:val="18"/>
          <w:szCs w:val="18"/>
        </w:rPr>
        <w:t>for</w:t>
      </w:r>
      <w:r>
        <w:rPr>
          <w:spacing w:val="38"/>
          <w:sz w:val="18"/>
          <w:szCs w:val="18"/>
        </w:rPr>
        <w:t xml:space="preserve"> </w:t>
      </w:r>
      <w:r>
        <w:rPr>
          <w:sz w:val="18"/>
          <w:szCs w:val="18"/>
        </w:rPr>
        <w:t xml:space="preserve">the </w:t>
      </w:r>
      <w:r>
        <w:rPr>
          <w:spacing w:val="17"/>
          <w:sz w:val="18"/>
          <w:szCs w:val="18"/>
        </w:rPr>
        <w:t xml:space="preserve"> </w:t>
      </w:r>
      <w:r>
        <w:rPr>
          <w:sz w:val="18"/>
          <w:szCs w:val="18"/>
        </w:rPr>
        <w:t xml:space="preserve">same </w:t>
      </w:r>
      <w:r>
        <w:rPr>
          <w:spacing w:val="12"/>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z w:val="18"/>
          <w:szCs w:val="18"/>
        </w:rPr>
        <w:t xml:space="preserve"> </w:t>
      </w:r>
      <w:r>
        <w:rPr>
          <w:spacing w:val="-18"/>
          <w:sz w:val="18"/>
          <w:szCs w:val="18"/>
        </w:rPr>
        <w:t xml:space="preserve"> </w:t>
      </w:r>
      <w:r>
        <w:rPr>
          <w:sz w:val="18"/>
          <w:szCs w:val="18"/>
        </w:rPr>
        <w:t>of</w:t>
      </w:r>
      <w:r>
        <w:rPr>
          <w:spacing w:val="24"/>
          <w:sz w:val="18"/>
          <w:szCs w:val="18"/>
        </w:rPr>
        <w:t xml:space="preserve"> </w:t>
      </w:r>
      <w:r>
        <w:rPr>
          <w:w w:val="119"/>
          <w:sz w:val="18"/>
          <w:szCs w:val="18"/>
        </w:rPr>
        <w:t>data</w:t>
      </w:r>
      <w:r>
        <w:rPr>
          <w:spacing w:val="19"/>
          <w:w w:val="119"/>
          <w:sz w:val="18"/>
          <w:szCs w:val="18"/>
        </w:rPr>
        <w:t xml:space="preserve"> </w:t>
      </w:r>
      <w:r>
        <w:rPr>
          <w:w w:val="110"/>
          <w:sz w:val="18"/>
          <w:szCs w:val="18"/>
        </w:rPr>
        <w:t>pr</w:t>
      </w:r>
      <w:r>
        <w:rPr>
          <w:spacing w:val="5"/>
          <w:w w:val="110"/>
          <w:sz w:val="18"/>
          <w:szCs w:val="18"/>
        </w:rPr>
        <w:t>o</w:t>
      </w:r>
      <w:r>
        <w:rPr>
          <w:w w:val="105"/>
          <w:sz w:val="18"/>
          <w:szCs w:val="18"/>
        </w:rPr>
        <w:t xml:space="preserve">cessing, </w:t>
      </w:r>
      <w:r>
        <w:rPr>
          <w:sz w:val="18"/>
          <w:szCs w:val="18"/>
        </w:rPr>
        <w:t xml:space="preserve">i.e., </w:t>
      </w:r>
      <w:r>
        <w:rPr>
          <w:spacing w:val="3"/>
          <w:sz w:val="18"/>
          <w:szCs w:val="18"/>
        </w:rPr>
        <w:t xml:space="preserve"> </w:t>
      </w:r>
      <w:proofErr w:type="spellStart"/>
      <w:r>
        <w:rPr>
          <w:spacing w:val="5"/>
          <w:w w:val="107"/>
          <w:sz w:val="18"/>
          <w:szCs w:val="18"/>
        </w:rPr>
        <w:t>O</w:t>
      </w:r>
      <w:r>
        <w:rPr>
          <w:w w:val="117"/>
          <w:sz w:val="18"/>
          <w:szCs w:val="18"/>
        </w:rPr>
        <w:t>u</w:t>
      </w:r>
      <w:r>
        <w:rPr>
          <w:w w:val="119"/>
          <w:sz w:val="18"/>
          <w:szCs w:val="18"/>
        </w:rPr>
        <w:t>t</w:t>
      </w:r>
      <w:r>
        <w:rPr>
          <w:spacing w:val="10"/>
          <w:w w:val="119"/>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6"/>
          <w:position w:val="-3"/>
          <w:sz w:val="14"/>
          <w:szCs w:val="14"/>
        </w:rPr>
        <w:t xml:space="preserve"> </w:t>
      </w:r>
      <w:r>
        <w:rPr>
          <w:w w:val="141"/>
          <w:sz w:val="18"/>
          <w:szCs w:val="18"/>
        </w:rPr>
        <w:t>=</w:t>
      </w:r>
      <w:r>
        <w:rPr>
          <w:spacing w:val="5"/>
          <w:w w:val="141"/>
          <w:sz w:val="18"/>
          <w:szCs w:val="18"/>
        </w:rPr>
        <w:t xml:space="preserve"> </w:t>
      </w:r>
      <w:r>
        <w:rPr>
          <w:sz w:val="18"/>
          <w:szCs w:val="18"/>
        </w:rPr>
        <w:t>β</w:t>
      </w:r>
      <w:r>
        <w:rPr>
          <w:spacing w:val="24"/>
          <w:sz w:val="18"/>
          <w:szCs w:val="18"/>
        </w:rPr>
        <w:t xml:space="preserve"> </w:t>
      </w:r>
      <w:r>
        <w:rPr>
          <w:rFonts w:ascii="Batang" w:eastAsia="Batang" w:hAnsi="Batang" w:cs="Batang"/>
          <w:sz w:val="18"/>
          <w:szCs w:val="18"/>
        </w:rPr>
        <w:t>·</w:t>
      </w:r>
      <w:r>
        <w:rPr>
          <w:rFonts w:ascii="Batang" w:eastAsia="Batang" w:hAnsi="Batang" w:cs="Batang"/>
          <w:spacing w:val="-21"/>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spacing w:val="-17"/>
          <w:position w:val="-3"/>
          <w:sz w:val="14"/>
          <w:szCs w:val="14"/>
        </w:rPr>
        <w:t xml:space="preserve"> </w:t>
      </w:r>
      <w:r>
        <w:rPr>
          <w:sz w:val="18"/>
          <w:szCs w:val="18"/>
        </w:rPr>
        <w:t>.</w:t>
      </w:r>
      <w:r>
        <w:rPr>
          <w:spacing w:val="32"/>
          <w:sz w:val="18"/>
          <w:szCs w:val="18"/>
        </w:rPr>
        <w:t xml:space="preserve"> </w:t>
      </w:r>
      <w:proofErr w:type="gramStart"/>
      <w:r>
        <w:rPr>
          <w:sz w:val="18"/>
          <w:szCs w:val="18"/>
        </w:rPr>
        <w:t xml:space="preserve">During </w:t>
      </w:r>
      <w:r>
        <w:rPr>
          <w:spacing w:val="28"/>
          <w:sz w:val="18"/>
          <w:szCs w:val="18"/>
        </w:rPr>
        <w:t xml:space="preserve"> </w:t>
      </w:r>
      <w:r>
        <w:rPr>
          <w:sz w:val="18"/>
          <w:szCs w:val="18"/>
        </w:rPr>
        <w:t>the</w:t>
      </w:r>
      <w:proofErr w:type="gramEnd"/>
      <w:r>
        <w:rPr>
          <w:sz w:val="18"/>
          <w:szCs w:val="18"/>
        </w:rPr>
        <w:t xml:space="preserve"> </w:t>
      </w:r>
      <w:r>
        <w:rPr>
          <w:spacing w:val="17"/>
          <w:sz w:val="18"/>
          <w:szCs w:val="18"/>
        </w:rPr>
        <w:t xml:space="preserve"> </w:t>
      </w:r>
      <w:r>
        <w:rPr>
          <w:sz w:val="18"/>
          <w:szCs w:val="18"/>
        </w:rPr>
        <w:t xml:space="preserve">time </w:t>
      </w:r>
      <w:r>
        <w:rPr>
          <w:spacing w:val="20"/>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25"/>
          <w:w w:val="112"/>
          <w:sz w:val="18"/>
          <w:szCs w:val="18"/>
        </w:rPr>
        <w:t xml:space="preserve"> </w:t>
      </w:r>
      <w:r>
        <w:rPr>
          <w:sz w:val="18"/>
          <w:szCs w:val="18"/>
        </w:rPr>
        <w:t xml:space="preserve">∆T  </w:t>
      </w:r>
      <w:r>
        <w:rPr>
          <w:spacing w:val="2"/>
          <w:sz w:val="18"/>
          <w:szCs w:val="18"/>
        </w:rPr>
        <w:t xml:space="preserve"> </w:t>
      </w:r>
      <w:r>
        <w:rPr>
          <w:sz w:val="18"/>
          <w:szCs w:val="18"/>
        </w:rPr>
        <w:t>a</w:t>
      </w:r>
      <w:r>
        <w:rPr>
          <w:spacing w:val="39"/>
          <w:sz w:val="18"/>
          <w:szCs w:val="18"/>
        </w:rPr>
        <w:t xml:space="preserve"> </w:t>
      </w:r>
      <w:r>
        <w:rPr>
          <w:sz w:val="18"/>
          <w:szCs w:val="18"/>
        </w:rPr>
        <w:t>n</w:t>
      </w:r>
      <w:r>
        <w:rPr>
          <w:spacing w:val="6"/>
          <w:sz w:val="18"/>
          <w:szCs w:val="18"/>
        </w:rPr>
        <w:t>o</w:t>
      </w:r>
      <w:r>
        <w:rPr>
          <w:sz w:val="18"/>
          <w:szCs w:val="18"/>
        </w:rPr>
        <w:t xml:space="preserve">de </w:t>
      </w:r>
      <w:r>
        <w:rPr>
          <w:spacing w:val="8"/>
          <w:sz w:val="18"/>
          <w:szCs w:val="18"/>
        </w:rPr>
        <w:t xml:space="preserve"> </w:t>
      </w:r>
      <w:proofErr w:type="spellStart"/>
      <w:r>
        <w:rPr>
          <w:w w:val="126"/>
          <w:sz w:val="18"/>
          <w:szCs w:val="18"/>
        </w:rPr>
        <w:t>i</w:t>
      </w:r>
      <w:proofErr w:type="spellEnd"/>
      <w:r>
        <w:rPr>
          <w:spacing w:val="15"/>
          <w:w w:val="126"/>
          <w:sz w:val="18"/>
          <w:szCs w:val="18"/>
        </w:rPr>
        <w:t xml:space="preserve"> </w:t>
      </w:r>
      <w:r>
        <w:rPr>
          <w:sz w:val="18"/>
          <w:szCs w:val="18"/>
        </w:rPr>
        <w:t xml:space="preserve">with </w:t>
      </w:r>
      <w:r>
        <w:rPr>
          <w:spacing w:val="17"/>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position w:val="-3"/>
          <w:sz w:val="14"/>
          <w:szCs w:val="14"/>
        </w:rPr>
        <w:t xml:space="preserve"> </w:t>
      </w:r>
      <w:r>
        <w:rPr>
          <w:spacing w:val="11"/>
          <w:position w:val="-3"/>
          <w:sz w:val="14"/>
          <w:szCs w:val="14"/>
        </w:rPr>
        <w:t xml:space="preserve"> </w:t>
      </w:r>
      <w:r>
        <w:rPr>
          <w:sz w:val="18"/>
          <w:szCs w:val="18"/>
        </w:rPr>
        <w:t>of</w:t>
      </w:r>
    </w:p>
    <w:p w:rsidR="00C45AA3" w:rsidRDefault="00DC4C15">
      <w:pPr>
        <w:spacing w:before="11" w:line="220" w:lineRule="exact"/>
        <w:ind w:right="34"/>
        <w:jc w:val="right"/>
        <w:rPr>
          <w:sz w:val="14"/>
          <w:szCs w:val="14"/>
        </w:rPr>
      </w:pPr>
      <w:r>
        <w:lastRenderedPageBreak/>
        <w:pict>
          <v:shape id="_x0000_s1531" type="#_x0000_t202" style="position:absolute;left:0;text-align:left;margin-left:149.1pt;margin-top:8.4pt;width:5.15pt;height:6.95pt;z-index:-1817;mso-position-horizontal-relative:page" filled="f" stroked="f">
            <v:textbox inset="0,0,0,0">
              <w:txbxContent>
                <w:p w:rsidR="00DC4C15" w:rsidRDefault="00DC4C15">
                  <w:pPr>
                    <w:spacing w:line="120" w:lineRule="exact"/>
                    <w:ind w:right="-41"/>
                    <w:rPr>
                      <w:sz w:val="14"/>
                      <w:szCs w:val="14"/>
                    </w:rPr>
                  </w:pPr>
                  <w:proofErr w:type="gramStart"/>
                  <w:r>
                    <w:rPr>
                      <w:w w:val="141"/>
                      <w:sz w:val="14"/>
                      <w:szCs w:val="14"/>
                    </w:rPr>
                    <w:t>α</w:t>
                  </w:r>
                  <w:proofErr w:type="gramEnd"/>
                </w:p>
              </w:txbxContent>
            </v:textbox>
            <w10:wrap anchorx="page"/>
          </v:shape>
        </w:pict>
      </w:r>
      <w:proofErr w:type="gramStart"/>
      <w:r>
        <w:rPr>
          <w:position w:val="-2"/>
          <w:sz w:val="18"/>
          <w:szCs w:val="18"/>
        </w:rPr>
        <w:t xml:space="preserve">CPUs </w:t>
      </w:r>
      <w:r>
        <w:rPr>
          <w:spacing w:val="17"/>
          <w:position w:val="-2"/>
          <w:sz w:val="18"/>
          <w:szCs w:val="18"/>
        </w:rPr>
        <w:t xml:space="preserve"> </w:t>
      </w:r>
      <w:r>
        <w:rPr>
          <w:position w:val="-2"/>
          <w:sz w:val="18"/>
          <w:szCs w:val="18"/>
        </w:rPr>
        <w:t>will</w:t>
      </w:r>
      <w:proofErr w:type="gramEnd"/>
      <w:r>
        <w:rPr>
          <w:spacing w:val="22"/>
          <w:position w:val="-2"/>
          <w:sz w:val="18"/>
          <w:szCs w:val="18"/>
        </w:rPr>
        <w:t xml:space="preserve"> </w:t>
      </w:r>
      <w:r>
        <w:rPr>
          <w:position w:val="-2"/>
          <w:sz w:val="18"/>
          <w:szCs w:val="18"/>
        </w:rPr>
        <w:t>pr</w:t>
      </w:r>
      <w:r>
        <w:rPr>
          <w:spacing w:val="6"/>
          <w:position w:val="-2"/>
          <w:sz w:val="18"/>
          <w:szCs w:val="18"/>
        </w:rPr>
        <w:t>o</w:t>
      </w:r>
      <w:r>
        <w:rPr>
          <w:position w:val="-2"/>
          <w:sz w:val="18"/>
          <w:szCs w:val="18"/>
        </w:rPr>
        <w:t xml:space="preserve">cess  </w:t>
      </w:r>
      <w:r>
        <w:rPr>
          <w:spacing w:val="8"/>
          <w:position w:val="-2"/>
          <w:sz w:val="18"/>
          <w:szCs w:val="18"/>
        </w:rPr>
        <w:t xml:space="preserve"> </w:t>
      </w:r>
      <w:r>
        <w:rPr>
          <w:spacing w:val="14"/>
          <w:position w:val="5"/>
          <w:sz w:val="14"/>
          <w:szCs w:val="14"/>
          <w:u w:val="single" w:color="000000"/>
        </w:rPr>
        <w:t xml:space="preserve"> </w:t>
      </w:r>
      <w:r>
        <w:rPr>
          <w:w w:val="113"/>
          <w:position w:val="5"/>
          <w:sz w:val="14"/>
          <w:szCs w:val="14"/>
          <w:u w:val="single" w:color="000000"/>
        </w:rPr>
        <w:t>1</w:t>
      </w:r>
    </w:p>
    <w:p w:rsidR="00C45AA3" w:rsidRDefault="00DC4C15">
      <w:pPr>
        <w:spacing w:line="60" w:lineRule="exact"/>
        <w:jc w:val="right"/>
        <w:rPr>
          <w:sz w:val="10"/>
          <w:szCs w:val="10"/>
        </w:rPr>
      </w:pPr>
      <w:proofErr w:type="spellStart"/>
      <w:proofErr w:type="gramStart"/>
      <w:r>
        <w:rPr>
          <w:w w:val="191"/>
          <w:sz w:val="10"/>
          <w:szCs w:val="10"/>
        </w:rPr>
        <w:t>i</w:t>
      </w:r>
      <w:proofErr w:type="spellEnd"/>
      <w:proofErr w:type="gramEnd"/>
    </w:p>
    <w:p w:rsidR="00C45AA3" w:rsidRDefault="00DC4C15">
      <w:pPr>
        <w:spacing w:before="1"/>
        <w:ind w:right="-31"/>
        <w:rPr>
          <w:sz w:val="14"/>
          <w:szCs w:val="14"/>
        </w:rPr>
      </w:pPr>
      <w:r>
        <w:br w:type="column"/>
      </w:r>
      <w:r>
        <w:rPr>
          <w:rFonts w:ascii="Batang" w:eastAsia="Batang" w:hAnsi="Batang" w:cs="Batang"/>
          <w:w w:val="85"/>
          <w:sz w:val="18"/>
          <w:szCs w:val="18"/>
        </w:rPr>
        <w:lastRenderedPageBreak/>
        <w:t>·</w:t>
      </w:r>
      <w:r>
        <w:rPr>
          <w:rFonts w:ascii="Batang" w:eastAsia="Batang" w:hAnsi="Batang" w:cs="Batang"/>
          <w:spacing w:val="-12"/>
          <w:w w:val="85"/>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spacing w:val="14"/>
          <w:position w:val="-3"/>
          <w:sz w:val="14"/>
          <w:szCs w:val="14"/>
        </w:rPr>
        <w:t xml:space="preserve"> </w:t>
      </w:r>
      <w:r>
        <w:rPr>
          <w:rFonts w:ascii="Batang" w:eastAsia="Batang" w:hAnsi="Batang" w:cs="Batang"/>
          <w:w w:val="85"/>
          <w:sz w:val="18"/>
          <w:szCs w:val="18"/>
        </w:rPr>
        <w:t>·</w:t>
      </w:r>
      <w:r>
        <w:rPr>
          <w:rFonts w:ascii="Batang" w:eastAsia="Batang" w:hAnsi="Batang" w:cs="Batang"/>
          <w:spacing w:val="-12"/>
          <w:w w:val="85"/>
          <w:sz w:val="18"/>
          <w:szCs w:val="18"/>
        </w:rPr>
        <w:t xml:space="preserve"> </w:t>
      </w:r>
      <w:r>
        <w:rPr>
          <w:sz w:val="18"/>
          <w:szCs w:val="18"/>
        </w:rPr>
        <w:t>∆</w:t>
      </w:r>
      <w:proofErr w:type="gramStart"/>
      <w:r>
        <w:rPr>
          <w:sz w:val="18"/>
          <w:szCs w:val="18"/>
        </w:rPr>
        <w:t xml:space="preserve">T </w:t>
      </w:r>
      <w:r>
        <w:rPr>
          <w:spacing w:val="36"/>
          <w:sz w:val="18"/>
          <w:szCs w:val="18"/>
        </w:rPr>
        <w:t xml:space="preserve"> </w:t>
      </w:r>
      <w:r>
        <w:rPr>
          <w:sz w:val="18"/>
          <w:szCs w:val="18"/>
        </w:rPr>
        <w:t>of</w:t>
      </w:r>
      <w:proofErr w:type="gramEnd"/>
      <w:r>
        <w:rPr>
          <w:spacing w:val="13"/>
          <w:sz w:val="18"/>
          <w:szCs w:val="18"/>
        </w:rPr>
        <w:t xml:space="preserve"> </w:t>
      </w:r>
      <w:r>
        <w:rPr>
          <w:w w:val="117"/>
          <w:sz w:val="18"/>
          <w:szCs w:val="18"/>
        </w:rPr>
        <w:t>input</w:t>
      </w:r>
      <w:r>
        <w:rPr>
          <w:spacing w:val="5"/>
          <w:w w:val="117"/>
          <w:sz w:val="18"/>
          <w:szCs w:val="18"/>
        </w:rPr>
        <w:t xml:space="preserve"> </w:t>
      </w:r>
      <w:r>
        <w:rPr>
          <w:w w:val="117"/>
          <w:sz w:val="18"/>
          <w:szCs w:val="18"/>
        </w:rPr>
        <w:t>data</w:t>
      </w:r>
      <w:r>
        <w:rPr>
          <w:spacing w:val="14"/>
          <w:w w:val="117"/>
          <w:sz w:val="18"/>
          <w:szCs w:val="18"/>
        </w:rPr>
        <w:t xml:space="preserve"> </w:t>
      </w:r>
      <w:r>
        <w:rPr>
          <w:sz w:val="18"/>
          <w:szCs w:val="18"/>
        </w:rPr>
        <w:t xml:space="preserve">and </w:t>
      </w:r>
      <w:r>
        <w:rPr>
          <w:spacing w:val="7"/>
          <w:sz w:val="18"/>
          <w:szCs w:val="18"/>
        </w:rPr>
        <w:t xml:space="preserve"> </w:t>
      </w:r>
      <w:r>
        <w:rPr>
          <w:sz w:val="18"/>
          <w:szCs w:val="18"/>
        </w:rPr>
        <w:t>will</w:t>
      </w:r>
      <w:r>
        <w:rPr>
          <w:spacing w:val="22"/>
          <w:sz w:val="18"/>
          <w:szCs w:val="18"/>
        </w:rPr>
        <w:t xml:space="preserve"> </w:t>
      </w:r>
      <w:r>
        <w:rPr>
          <w:w w:val="108"/>
          <w:sz w:val="18"/>
          <w:szCs w:val="18"/>
        </w:rPr>
        <w:t>pr</w:t>
      </w:r>
      <w:r>
        <w:rPr>
          <w:spacing w:val="5"/>
          <w:w w:val="108"/>
          <w:sz w:val="18"/>
          <w:szCs w:val="18"/>
        </w:rPr>
        <w:t>o</w:t>
      </w:r>
      <w:r>
        <w:rPr>
          <w:w w:val="108"/>
          <w:sz w:val="18"/>
          <w:szCs w:val="18"/>
        </w:rPr>
        <w:t xml:space="preserve">duce </w:t>
      </w:r>
      <w:r>
        <w:rPr>
          <w:spacing w:val="19"/>
          <w:w w:val="108"/>
          <w:sz w:val="18"/>
          <w:szCs w:val="18"/>
        </w:rPr>
        <w:t xml:space="preserve"> </w:t>
      </w:r>
      <w:r>
        <w:rPr>
          <w:w w:val="126"/>
          <w:position w:val="8"/>
          <w:sz w:val="14"/>
          <w:szCs w:val="14"/>
          <w:u w:val="single" w:color="000000"/>
        </w:rPr>
        <w:t>β</w:t>
      </w:r>
    </w:p>
    <w:p w:rsidR="00C45AA3" w:rsidRDefault="00DC4C15">
      <w:pPr>
        <w:spacing w:before="11"/>
        <w:rPr>
          <w:sz w:val="18"/>
          <w:szCs w:val="18"/>
        </w:rPr>
        <w:sectPr w:rsidR="00C45AA3">
          <w:type w:val="continuous"/>
          <w:pgSz w:w="11920" w:h="16840"/>
          <w:pgMar w:top="960" w:right="1680" w:bottom="280" w:left="1320" w:header="720" w:footer="720" w:gutter="0"/>
          <w:cols w:num="3" w:space="720" w:equalWidth="0">
            <w:col w:w="1820" w:space="72"/>
            <w:col w:w="3917" w:space="72"/>
            <w:col w:w="3039"/>
          </w:cols>
        </w:sectPr>
      </w:pPr>
      <w:r>
        <w:br w:type="column"/>
      </w:r>
      <w:r>
        <w:rPr>
          <w:rFonts w:ascii="Batang" w:eastAsia="Batang" w:hAnsi="Batang" w:cs="Batang"/>
          <w:w w:val="85"/>
          <w:sz w:val="18"/>
          <w:szCs w:val="18"/>
        </w:rPr>
        <w:lastRenderedPageBreak/>
        <w:t>·</w:t>
      </w:r>
      <w:r>
        <w:rPr>
          <w:rFonts w:ascii="Batang" w:eastAsia="Batang" w:hAnsi="Batang" w:cs="Batang"/>
          <w:spacing w:val="-12"/>
          <w:w w:val="85"/>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spacing w:val="14"/>
          <w:position w:val="-3"/>
          <w:sz w:val="14"/>
          <w:szCs w:val="14"/>
        </w:rPr>
        <w:t xml:space="preserve"> </w:t>
      </w:r>
      <w:r>
        <w:rPr>
          <w:rFonts w:ascii="Batang" w:eastAsia="Batang" w:hAnsi="Batang" w:cs="Batang"/>
          <w:w w:val="85"/>
          <w:sz w:val="18"/>
          <w:szCs w:val="18"/>
        </w:rPr>
        <w:t>·</w:t>
      </w:r>
      <w:r>
        <w:rPr>
          <w:rFonts w:ascii="Batang" w:eastAsia="Batang" w:hAnsi="Batang" w:cs="Batang"/>
          <w:spacing w:val="-12"/>
          <w:w w:val="85"/>
          <w:sz w:val="18"/>
          <w:szCs w:val="18"/>
        </w:rPr>
        <w:t xml:space="preserve"> </w:t>
      </w:r>
      <w:r>
        <w:rPr>
          <w:w w:val="118"/>
          <w:sz w:val="18"/>
          <w:szCs w:val="18"/>
        </w:rPr>
        <w:t>∆T</w:t>
      </w:r>
    </w:p>
    <w:p w:rsidR="00C45AA3" w:rsidRDefault="00DC4C15">
      <w:pPr>
        <w:spacing w:line="160" w:lineRule="exact"/>
        <w:ind w:left="120"/>
        <w:rPr>
          <w:sz w:val="18"/>
          <w:szCs w:val="18"/>
        </w:rPr>
      </w:pPr>
      <w:proofErr w:type="gramStart"/>
      <w:r>
        <w:rPr>
          <w:sz w:val="18"/>
          <w:szCs w:val="18"/>
        </w:rPr>
        <w:lastRenderedPageBreak/>
        <w:t>of</w:t>
      </w:r>
      <w:proofErr w:type="gramEnd"/>
      <w:r>
        <w:rPr>
          <w:spacing w:val="14"/>
          <w:sz w:val="18"/>
          <w:szCs w:val="18"/>
        </w:rPr>
        <w:t xml:space="preserve"> </w:t>
      </w:r>
      <w:r>
        <w:rPr>
          <w:w w:val="118"/>
          <w:sz w:val="18"/>
          <w:szCs w:val="18"/>
        </w:rPr>
        <w:t>output</w:t>
      </w:r>
      <w:r>
        <w:rPr>
          <w:spacing w:val="4"/>
          <w:w w:val="118"/>
          <w:sz w:val="18"/>
          <w:szCs w:val="18"/>
        </w:rPr>
        <w:t xml:space="preserve"> </w:t>
      </w:r>
      <w:r>
        <w:rPr>
          <w:w w:val="118"/>
          <w:sz w:val="18"/>
          <w:szCs w:val="18"/>
        </w:rPr>
        <w:t>data.</w:t>
      </w:r>
    </w:p>
    <w:p w:rsidR="00C45AA3" w:rsidRDefault="00DC4C15">
      <w:pPr>
        <w:spacing w:before="6" w:line="220" w:lineRule="exact"/>
        <w:ind w:left="120" w:right="1834" w:firstLine="299"/>
        <w:jc w:val="both"/>
        <w:rPr>
          <w:sz w:val="18"/>
          <w:szCs w:val="18"/>
        </w:rPr>
      </w:pPr>
      <w:r>
        <w:pict>
          <v:shape id="_x0000_s1530" type="#_x0000_t202" style="position:absolute;left:0;text-align:left;margin-left:132.3pt;margin-top:29.5pt;width:2.8pt;height:6.95pt;z-index:-1815;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w w:val="110"/>
          <w:sz w:val="18"/>
          <w:szCs w:val="18"/>
        </w:rPr>
        <w:t>Capacities</w:t>
      </w:r>
      <w:r>
        <w:rPr>
          <w:spacing w:val="6"/>
          <w:w w:val="110"/>
          <w:sz w:val="18"/>
          <w:szCs w:val="18"/>
        </w:rPr>
        <w:t xml:space="preserve"> </w:t>
      </w:r>
      <w:r>
        <w:rPr>
          <w:sz w:val="18"/>
          <w:szCs w:val="18"/>
        </w:rPr>
        <w:t>of</w:t>
      </w:r>
      <w:r>
        <w:rPr>
          <w:spacing w:val="7"/>
          <w:sz w:val="18"/>
          <w:szCs w:val="18"/>
        </w:rPr>
        <w:t xml:space="preserve"> </w:t>
      </w:r>
      <w:r>
        <w:rPr>
          <w:w w:val="110"/>
          <w:sz w:val="18"/>
          <w:szCs w:val="18"/>
        </w:rPr>
        <w:t>dum</w:t>
      </w:r>
      <w:r>
        <w:rPr>
          <w:spacing w:val="-5"/>
          <w:w w:val="110"/>
          <w:sz w:val="18"/>
          <w:szCs w:val="18"/>
        </w:rPr>
        <w:t>m</w:t>
      </w:r>
      <w:r>
        <w:rPr>
          <w:w w:val="110"/>
          <w:sz w:val="18"/>
          <w:szCs w:val="18"/>
        </w:rPr>
        <w:t>y</w:t>
      </w:r>
      <w:r>
        <w:rPr>
          <w:spacing w:val="8"/>
          <w:w w:val="110"/>
          <w:sz w:val="18"/>
          <w:szCs w:val="18"/>
        </w:rPr>
        <w:t xml:space="preserve"> </w:t>
      </w:r>
      <w:r>
        <w:rPr>
          <w:sz w:val="18"/>
          <w:szCs w:val="18"/>
        </w:rPr>
        <w:t>edges</w:t>
      </w:r>
      <w:r>
        <w:rPr>
          <w:spacing w:val="30"/>
          <w:sz w:val="18"/>
          <w:szCs w:val="18"/>
        </w:rPr>
        <w:t xml:space="preserve"> </w:t>
      </w:r>
      <w:r>
        <w:rPr>
          <w:sz w:val="18"/>
          <w:szCs w:val="18"/>
        </w:rPr>
        <w:t>define</w:t>
      </w:r>
      <w:r>
        <w:rPr>
          <w:spacing w:val="29"/>
          <w:sz w:val="18"/>
          <w:szCs w:val="18"/>
        </w:rPr>
        <w:t xml:space="preserve"> </w:t>
      </w:r>
      <w:proofErr w:type="gramStart"/>
      <w:r>
        <w:rPr>
          <w:sz w:val="18"/>
          <w:szCs w:val="18"/>
        </w:rPr>
        <w:t xml:space="preserve">the  </w:t>
      </w:r>
      <w:r>
        <w:rPr>
          <w:w w:val="109"/>
          <w:sz w:val="18"/>
          <w:szCs w:val="18"/>
        </w:rPr>
        <w:t>maxi</w:t>
      </w:r>
      <w:r>
        <w:rPr>
          <w:spacing w:val="-5"/>
          <w:w w:val="109"/>
          <w:sz w:val="18"/>
          <w:szCs w:val="18"/>
        </w:rPr>
        <w:t>m</w:t>
      </w:r>
      <w:r>
        <w:rPr>
          <w:w w:val="109"/>
          <w:sz w:val="18"/>
          <w:szCs w:val="18"/>
        </w:rPr>
        <w:t>um</w:t>
      </w:r>
      <w:proofErr w:type="gramEnd"/>
      <w:r>
        <w:rPr>
          <w:spacing w:val="11"/>
          <w:w w:val="109"/>
          <w:sz w:val="18"/>
          <w:szCs w:val="18"/>
        </w:rPr>
        <w:t xml:space="preserve"> </w:t>
      </w:r>
      <w:r>
        <w:rPr>
          <w:sz w:val="18"/>
          <w:szCs w:val="18"/>
        </w:rPr>
        <w:t xml:space="preserve">net  </w:t>
      </w:r>
      <w:r>
        <w:rPr>
          <w:w w:val="110"/>
          <w:sz w:val="18"/>
          <w:szCs w:val="18"/>
        </w:rPr>
        <w:t>amou</w:t>
      </w:r>
      <w:r>
        <w:rPr>
          <w:spacing w:val="-4"/>
          <w:w w:val="110"/>
          <w:sz w:val="18"/>
          <w:szCs w:val="18"/>
        </w:rPr>
        <w:t>n</w:t>
      </w:r>
      <w:r>
        <w:rPr>
          <w:w w:val="143"/>
          <w:sz w:val="18"/>
          <w:szCs w:val="18"/>
        </w:rPr>
        <w:t>t</w:t>
      </w:r>
      <w:r>
        <w:rPr>
          <w:spacing w:val="10"/>
          <w:w w:val="143"/>
          <w:sz w:val="18"/>
          <w:szCs w:val="18"/>
        </w:rPr>
        <w:t xml:space="preserve"> </w:t>
      </w:r>
      <w:r>
        <w:rPr>
          <w:sz w:val="18"/>
          <w:szCs w:val="18"/>
        </w:rPr>
        <w:t>of</w:t>
      </w:r>
      <w:r>
        <w:rPr>
          <w:spacing w:val="7"/>
          <w:sz w:val="18"/>
          <w:szCs w:val="18"/>
        </w:rPr>
        <w:t xml:space="preserve"> </w:t>
      </w:r>
      <w:r>
        <w:rPr>
          <w:w w:val="119"/>
          <w:sz w:val="18"/>
          <w:szCs w:val="18"/>
        </w:rPr>
        <w:t>input/output</w:t>
      </w:r>
      <w:r>
        <w:rPr>
          <w:spacing w:val="12"/>
          <w:w w:val="119"/>
          <w:sz w:val="18"/>
          <w:szCs w:val="18"/>
        </w:rPr>
        <w:t xml:space="preserve"> </w:t>
      </w:r>
      <w:r>
        <w:rPr>
          <w:w w:val="119"/>
          <w:sz w:val="18"/>
          <w:szCs w:val="18"/>
        </w:rPr>
        <w:t xml:space="preserve">data </w:t>
      </w:r>
      <w:r>
        <w:rPr>
          <w:w w:val="125"/>
          <w:sz w:val="18"/>
          <w:szCs w:val="18"/>
        </w:rPr>
        <w:t>that</w:t>
      </w:r>
      <w:r>
        <w:rPr>
          <w:spacing w:val="-12"/>
          <w:w w:val="125"/>
          <w:sz w:val="18"/>
          <w:szCs w:val="18"/>
        </w:rPr>
        <w:t xml:space="preserve"> </w:t>
      </w:r>
      <w:r>
        <w:rPr>
          <w:sz w:val="18"/>
          <w:szCs w:val="18"/>
        </w:rPr>
        <w:t>can</w:t>
      </w:r>
      <w:r>
        <w:rPr>
          <w:spacing w:val="24"/>
          <w:sz w:val="18"/>
          <w:szCs w:val="18"/>
        </w:rPr>
        <w:t xml:space="preserve"> </w:t>
      </w:r>
      <w:r>
        <w:rPr>
          <w:spacing w:val="5"/>
          <w:sz w:val="18"/>
          <w:szCs w:val="18"/>
        </w:rPr>
        <w:t>b</w:t>
      </w:r>
      <w:r>
        <w:rPr>
          <w:sz w:val="18"/>
          <w:szCs w:val="18"/>
        </w:rPr>
        <w:t>e</w:t>
      </w:r>
      <w:r>
        <w:rPr>
          <w:spacing w:val="12"/>
          <w:sz w:val="18"/>
          <w:szCs w:val="18"/>
        </w:rPr>
        <w:t xml:space="preserve"> </w:t>
      </w:r>
      <w:r>
        <w:rPr>
          <w:w w:val="114"/>
          <w:sz w:val="18"/>
          <w:szCs w:val="18"/>
        </w:rPr>
        <w:t>transferred</w:t>
      </w:r>
      <w:r>
        <w:rPr>
          <w:spacing w:val="-22"/>
          <w:w w:val="114"/>
          <w:sz w:val="18"/>
          <w:szCs w:val="18"/>
        </w:rPr>
        <w:t xml:space="preserve"> </w:t>
      </w:r>
      <w:r>
        <w:rPr>
          <w:w w:val="114"/>
          <w:sz w:val="18"/>
          <w:szCs w:val="18"/>
        </w:rPr>
        <w:t>to/from</w:t>
      </w:r>
      <w:r>
        <w:rPr>
          <w:spacing w:val="3"/>
          <w:w w:val="114"/>
          <w:sz w:val="18"/>
          <w:szCs w:val="18"/>
        </w:rPr>
        <w:t xml:space="preserve"> </w:t>
      </w:r>
      <w:r>
        <w:rPr>
          <w:sz w:val="18"/>
          <w:szCs w:val="18"/>
        </w:rPr>
        <w:t>the</w:t>
      </w:r>
      <w:r>
        <w:rPr>
          <w:spacing w:val="34"/>
          <w:sz w:val="18"/>
          <w:szCs w:val="18"/>
        </w:rPr>
        <w:t xml:space="preserve"> </w:t>
      </w:r>
      <w:r>
        <w:rPr>
          <w:sz w:val="18"/>
          <w:szCs w:val="18"/>
        </w:rPr>
        <w:t>n</w:t>
      </w:r>
      <w:r>
        <w:rPr>
          <w:spacing w:val="6"/>
          <w:sz w:val="18"/>
          <w:szCs w:val="18"/>
        </w:rPr>
        <w:t>o</w:t>
      </w:r>
      <w:r>
        <w:rPr>
          <w:sz w:val="18"/>
          <w:szCs w:val="18"/>
        </w:rPr>
        <w:t>de</w:t>
      </w:r>
      <w:r>
        <w:rPr>
          <w:spacing w:val="25"/>
          <w:sz w:val="18"/>
          <w:szCs w:val="18"/>
        </w:rPr>
        <w:t xml:space="preserve"> </w:t>
      </w:r>
      <w:r>
        <w:rPr>
          <w:w w:val="108"/>
          <w:sz w:val="18"/>
          <w:szCs w:val="18"/>
        </w:rPr>
        <w:t>res</w:t>
      </w:r>
      <w:r>
        <w:rPr>
          <w:spacing w:val="5"/>
          <w:w w:val="108"/>
          <w:sz w:val="18"/>
          <w:szCs w:val="18"/>
        </w:rPr>
        <w:t>p</w:t>
      </w:r>
      <w:r>
        <w:rPr>
          <w:w w:val="108"/>
          <w:sz w:val="18"/>
          <w:szCs w:val="18"/>
        </w:rPr>
        <w:t>ecti</w:t>
      </w:r>
      <w:r>
        <w:rPr>
          <w:spacing w:val="-5"/>
          <w:w w:val="108"/>
          <w:sz w:val="18"/>
          <w:szCs w:val="18"/>
        </w:rPr>
        <w:t>v</w:t>
      </w:r>
      <w:r>
        <w:rPr>
          <w:w w:val="108"/>
          <w:sz w:val="18"/>
          <w:szCs w:val="18"/>
        </w:rPr>
        <w:t>el</w:t>
      </w:r>
      <w:r>
        <w:rPr>
          <w:spacing w:val="-16"/>
          <w:w w:val="108"/>
          <w:sz w:val="18"/>
          <w:szCs w:val="18"/>
        </w:rPr>
        <w:t>y</w:t>
      </w:r>
      <w:r>
        <w:rPr>
          <w:w w:val="108"/>
          <w:sz w:val="18"/>
          <w:szCs w:val="18"/>
        </w:rPr>
        <w:t>.</w:t>
      </w:r>
      <w:r>
        <w:rPr>
          <w:spacing w:val="-3"/>
          <w:w w:val="108"/>
          <w:sz w:val="18"/>
          <w:szCs w:val="18"/>
        </w:rPr>
        <w:t xml:space="preserve"> </w:t>
      </w:r>
      <w:r>
        <w:rPr>
          <w:sz w:val="18"/>
          <w:szCs w:val="18"/>
        </w:rPr>
        <w:t>Let</w:t>
      </w:r>
      <w:r>
        <w:rPr>
          <w:spacing w:val="28"/>
          <w:sz w:val="18"/>
          <w:szCs w:val="18"/>
        </w:rPr>
        <w:t xml:space="preserve"> </w:t>
      </w:r>
      <w:r>
        <w:rPr>
          <w:sz w:val="18"/>
          <w:szCs w:val="18"/>
        </w:rPr>
        <w:t>us</w:t>
      </w:r>
      <w:r>
        <w:rPr>
          <w:spacing w:val="13"/>
          <w:sz w:val="18"/>
          <w:szCs w:val="18"/>
        </w:rPr>
        <w:t xml:space="preserve"> </w:t>
      </w:r>
      <w:r>
        <w:rPr>
          <w:sz w:val="18"/>
          <w:szCs w:val="18"/>
        </w:rPr>
        <w:t>consider</w:t>
      </w:r>
      <w:r>
        <w:rPr>
          <w:spacing w:val="43"/>
          <w:sz w:val="18"/>
          <w:szCs w:val="18"/>
        </w:rPr>
        <w:t xml:space="preserve"> </w:t>
      </w:r>
      <w:r>
        <w:rPr>
          <w:w w:val="113"/>
          <w:sz w:val="18"/>
          <w:szCs w:val="18"/>
        </w:rPr>
        <w:t>transfer</w:t>
      </w:r>
      <w:r>
        <w:rPr>
          <w:spacing w:val="-7"/>
          <w:w w:val="113"/>
          <w:sz w:val="18"/>
          <w:szCs w:val="18"/>
        </w:rPr>
        <w:t xml:space="preserve"> </w:t>
      </w:r>
      <w:r>
        <w:rPr>
          <w:sz w:val="18"/>
          <w:szCs w:val="18"/>
        </w:rPr>
        <w:t>of</w:t>
      </w:r>
      <w:r>
        <w:rPr>
          <w:spacing w:val="-4"/>
          <w:sz w:val="18"/>
          <w:szCs w:val="18"/>
        </w:rPr>
        <w:t xml:space="preserve"> </w:t>
      </w:r>
      <w:r>
        <w:rPr>
          <w:w w:val="117"/>
          <w:sz w:val="18"/>
          <w:szCs w:val="18"/>
        </w:rPr>
        <w:t xml:space="preserve">output </w:t>
      </w:r>
      <w:r>
        <w:rPr>
          <w:sz w:val="18"/>
          <w:szCs w:val="18"/>
        </w:rPr>
        <w:t>files</w:t>
      </w:r>
      <w:r>
        <w:rPr>
          <w:spacing w:val="12"/>
          <w:sz w:val="18"/>
          <w:szCs w:val="18"/>
        </w:rPr>
        <w:t xml:space="preserve"> </w:t>
      </w:r>
      <w:r>
        <w:rPr>
          <w:sz w:val="18"/>
          <w:szCs w:val="18"/>
        </w:rPr>
        <w:t xml:space="preserve">first. </w:t>
      </w:r>
      <w:r>
        <w:rPr>
          <w:spacing w:val="3"/>
          <w:sz w:val="18"/>
          <w:szCs w:val="18"/>
        </w:rPr>
        <w:t xml:space="preserve"> </w:t>
      </w:r>
      <w:r>
        <w:rPr>
          <w:sz w:val="18"/>
          <w:szCs w:val="18"/>
        </w:rPr>
        <w:t>Let</w:t>
      </w:r>
      <w:r>
        <w:rPr>
          <w:spacing w:val="44"/>
          <w:sz w:val="18"/>
          <w:szCs w:val="18"/>
        </w:rPr>
        <w:t xml:space="preserve"> </w:t>
      </w:r>
      <w:r>
        <w:rPr>
          <w:w w:val="134"/>
          <w:sz w:val="18"/>
          <w:szCs w:val="18"/>
        </w:rPr>
        <w:t>I</w:t>
      </w:r>
      <w:r>
        <w:rPr>
          <w:spacing w:val="-31"/>
          <w:sz w:val="18"/>
          <w:szCs w:val="18"/>
        </w:rPr>
        <w:t xml:space="preserve"> </w:t>
      </w:r>
      <w:r>
        <w:rPr>
          <w:w w:val="130"/>
          <w:position w:val="8"/>
          <w:sz w:val="14"/>
          <w:szCs w:val="14"/>
        </w:rPr>
        <w:t>out</w:t>
      </w:r>
      <w:r>
        <w:rPr>
          <w:spacing w:val="24"/>
          <w:w w:val="130"/>
          <w:position w:val="8"/>
          <w:sz w:val="14"/>
          <w:szCs w:val="14"/>
        </w:rPr>
        <w:t xml:space="preserve"> </w:t>
      </w:r>
      <w:r>
        <w:rPr>
          <w:spacing w:val="5"/>
          <w:sz w:val="18"/>
          <w:szCs w:val="18"/>
        </w:rPr>
        <w:t>b</w:t>
      </w:r>
      <w:r>
        <w:rPr>
          <w:sz w:val="18"/>
          <w:szCs w:val="18"/>
        </w:rPr>
        <w:t>e</w:t>
      </w:r>
      <w:r>
        <w:rPr>
          <w:spacing w:val="28"/>
          <w:sz w:val="18"/>
          <w:szCs w:val="18"/>
        </w:rPr>
        <w:t xml:space="preserve"> </w:t>
      </w:r>
      <w:proofErr w:type="gramStart"/>
      <w:r>
        <w:rPr>
          <w:sz w:val="18"/>
          <w:szCs w:val="18"/>
        </w:rPr>
        <w:t xml:space="preserve">the </w:t>
      </w:r>
      <w:r>
        <w:rPr>
          <w:spacing w:val="5"/>
          <w:sz w:val="18"/>
          <w:szCs w:val="18"/>
        </w:rPr>
        <w:t xml:space="preserve"> </w:t>
      </w:r>
      <w:r>
        <w:rPr>
          <w:sz w:val="18"/>
          <w:szCs w:val="18"/>
        </w:rPr>
        <w:t>initial</w:t>
      </w:r>
      <w:proofErr w:type="gramEnd"/>
      <w:r>
        <w:rPr>
          <w:sz w:val="18"/>
          <w:szCs w:val="18"/>
        </w:rPr>
        <w:t xml:space="preserve"> </w:t>
      </w:r>
      <w:r>
        <w:rPr>
          <w:spacing w:val="20"/>
          <w:sz w:val="18"/>
          <w:szCs w:val="18"/>
        </w:rPr>
        <w:t xml:space="preserve"> </w:t>
      </w:r>
      <w:r>
        <w:rPr>
          <w:sz w:val="18"/>
          <w:szCs w:val="18"/>
        </w:rPr>
        <w:t>size</w:t>
      </w:r>
      <w:r>
        <w:rPr>
          <w:spacing w:val="21"/>
          <w:sz w:val="18"/>
          <w:szCs w:val="18"/>
        </w:rPr>
        <w:t xml:space="preserve"> </w:t>
      </w:r>
      <w:r>
        <w:rPr>
          <w:sz w:val="18"/>
          <w:szCs w:val="18"/>
        </w:rPr>
        <w:t>of</w:t>
      </w:r>
      <w:r>
        <w:rPr>
          <w:spacing w:val="12"/>
          <w:sz w:val="18"/>
          <w:szCs w:val="18"/>
        </w:rPr>
        <w:t xml:space="preserve"> </w:t>
      </w:r>
      <w:r>
        <w:rPr>
          <w:w w:val="120"/>
          <w:sz w:val="18"/>
          <w:szCs w:val="18"/>
        </w:rPr>
        <w:t>output</w:t>
      </w:r>
      <w:r>
        <w:rPr>
          <w:spacing w:val="-7"/>
          <w:w w:val="120"/>
          <w:sz w:val="18"/>
          <w:szCs w:val="18"/>
        </w:rPr>
        <w:t xml:space="preserve"> </w:t>
      </w:r>
      <w:r>
        <w:rPr>
          <w:w w:val="120"/>
          <w:sz w:val="18"/>
          <w:szCs w:val="18"/>
        </w:rPr>
        <w:t>data</w:t>
      </w:r>
      <w:r>
        <w:rPr>
          <w:spacing w:val="4"/>
          <w:w w:val="120"/>
          <w:sz w:val="18"/>
          <w:szCs w:val="18"/>
        </w:rPr>
        <w:t xml:space="preserve"> </w:t>
      </w:r>
      <w:r>
        <w:rPr>
          <w:w w:val="120"/>
          <w:sz w:val="18"/>
          <w:szCs w:val="18"/>
        </w:rPr>
        <w:t>at</w:t>
      </w:r>
      <w:r>
        <w:rPr>
          <w:spacing w:val="14"/>
          <w:w w:val="120"/>
          <w:sz w:val="18"/>
          <w:szCs w:val="18"/>
        </w:rPr>
        <w:t xml:space="preserve"> </w:t>
      </w:r>
      <w:r>
        <w:rPr>
          <w:sz w:val="18"/>
          <w:szCs w:val="18"/>
        </w:rPr>
        <w:t>a</w:t>
      </w:r>
      <w:r>
        <w:rPr>
          <w:spacing w:val="27"/>
          <w:sz w:val="18"/>
          <w:szCs w:val="18"/>
        </w:rPr>
        <w:t xml:space="preserve"> </w:t>
      </w:r>
      <w:r>
        <w:rPr>
          <w:sz w:val="18"/>
          <w:szCs w:val="18"/>
        </w:rPr>
        <w:t>l</w:t>
      </w:r>
      <w:r>
        <w:rPr>
          <w:spacing w:val="5"/>
          <w:sz w:val="18"/>
          <w:szCs w:val="18"/>
        </w:rPr>
        <w:t>o</w:t>
      </w:r>
      <w:r>
        <w:rPr>
          <w:sz w:val="18"/>
          <w:szCs w:val="18"/>
        </w:rPr>
        <w:t>cal</w:t>
      </w:r>
      <w:r>
        <w:rPr>
          <w:spacing w:val="32"/>
          <w:sz w:val="18"/>
          <w:szCs w:val="18"/>
        </w:rPr>
        <w:t xml:space="preserve"> </w:t>
      </w:r>
      <w:r>
        <w:rPr>
          <w:sz w:val="18"/>
          <w:szCs w:val="18"/>
        </w:rPr>
        <w:t xml:space="preserve">storage </w:t>
      </w:r>
      <w:r>
        <w:rPr>
          <w:spacing w:val="22"/>
          <w:sz w:val="18"/>
          <w:szCs w:val="18"/>
        </w:rPr>
        <w:t xml:space="preserve"> </w:t>
      </w:r>
      <w:r>
        <w:rPr>
          <w:sz w:val="18"/>
          <w:szCs w:val="18"/>
        </w:rPr>
        <w:t>whi</w:t>
      </w:r>
      <w:r>
        <w:rPr>
          <w:spacing w:val="-5"/>
          <w:sz w:val="18"/>
          <w:szCs w:val="18"/>
        </w:rPr>
        <w:t>c</w:t>
      </w:r>
      <w:r>
        <w:rPr>
          <w:sz w:val="18"/>
          <w:szCs w:val="18"/>
        </w:rPr>
        <w:t>h</w:t>
      </w:r>
      <w:r>
        <w:rPr>
          <w:spacing w:val="44"/>
          <w:sz w:val="18"/>
          <w:szCs w:val="18"/>
        </w:rPr>
        <w:t xml:space="preserve"> </w:t>
      </w:r>
      <w:r>
        <w:rPr>
          <w:sz w:val="18"/>
          <w:szCs w:val="18"/>
        </w:rPr>
        <w:t>are</w:t>
      </w:r>
      <w:r>
        <w:rPr>
          <w:spacing w:val="41"/>
          <w:sz w:val="18"/>
          <w:szCs w:val="18"/>
        </w:rPr>
        <w:t xml:space="preserve"> </w:t>
      </w:r>
      <w:r>
        <w:rPr>
          <w:w w:val="111"/>
          <w:sz w:val="18"/>
          <w:szCs w:val="18"/>
        </w:rPr>
        <w:t xml:space="preserve">ready </w:t>
      </w:r>
      <w:r>
        <w:rPr>
          <w:sz w:val="18"/>
          <w:szCs w:val="18"/>
        </w:rPr>
        <w:t xml:space="preserve">to </w:t>
      </w:r>
      <w:r>
        <w:rPr>
          <w:spacing w:val="2"/>
          <w:sz w:val="18"/>
          <w:szCs w:val="18"/>
        </w:rPr>
        <w:t xml:space="preserve"> </w:t>
      </w:r>
      <w:r>
        <w:rPr>
          <w:spacing w:val="5"/>
          <w:sz w:val="18"/>
          <w:szCs w:val="18"/>
        </w:rPr>
        <w:t>b</w:t>
      </w:r>
      <w:r>
        <w:rPr>
          <w:sz w:val="18"/>
          <w:szCs w:val="18"/>
        </w:rPr>
        <w:t>e</w:t>
      </w:r>
      <w:r>
        <w:rPr>
          <w:spacing w:val="38"/>
          <w:sz w:val="18"/>
          <w:szCs w:val="18"/>
        </w:rPr>
        <w:t xml:space="preserve"> </w:t>
      </w:r>
      <w:r>
        <w:rPr>
          <w:w w:val="116"/>
          <w:sz w:val="18"/>
          <w:szCs w:val="18"/>
        </w:rPr>
        <w:t>transferred</w:t>
      </w:r>
      <w:r>
        <w:rPr>
          <w:spacing w:val="-13"/>
          <w:w w:val="116"/>
          <w:sz w:val="18"/>
          <w:szCs w:val="18"/>
        </w:rPr>
        <w:t xml:space="preserve"> </w:t>
      </w:r>
      <w:r>
        <w:rPr>
          <w:w w:val="116"/>
          <w:sz w:val="18"/>
          <w:szCs w:val="18"/>
        </w:rPr>
        <w:t>(output</w:t>
      </w:r>
      <w:r>
        <w:rPr>
          <w:spacing w:val="29"/>
          <w:w w:val="116"/>
          <w:sz w:val="18"/>
          <w:szCs w:val="18"/>
        </w:rPr>
        <w:t xml:space="preserve"> </w:t>
      </w:r>
      <w:r>
        <w:rPr>
          <w:w w:val="116"/>
          <w:sz w:val="18"/>
          <w:szCs w:val="18"/>
        </w:rPr>
        <w:t>data</w:t>
      </w:r>
      <w:r>
        <w:rPr>
          <w:spacing w:val="27"/>
          <w:w w:val="116"/>
          <w:sz w:val="18"/>
          <w:szCs w:val="18"/>
        </w:rPr>
        <w:t xml:space="preserve"> </w:t>
      </w:r>
      <w:r>
        <w:rPr>
          <w:sz w:val="18"/>
          <w:szCs w:val="18"/>
        </w:rPr>
        <w:t>of</w:t>
      </w:r>
      <w:r>
        <w:rPr>
          <w:spacing w:val="22"/>
          <w:sz w:val="18"/>
          <w:szCs w:val="18"/>
        </w:rPr>
        <w:t xml:space="preserve"> </w:t>
      </w:r>
      <w:r>
        <w:rPr>
          <w:sz w:val="18"/>
          <w:szCs w:val="18"/>
        </w:rPr>
        <w:t xml:space="preserve">previously </w:t>
      </w:r>
      <w:r>
        <w:rPr>
          <w:spacing w:val="34"/>
          <w:sz w:val="18"/>
          <w:szCs w:val="18"/>
        </w:rPr>
        <w:t xml:space="preserve"> </w:t>
      </w:r>
      <w:r>
        <w:rPr>
          <w:sz w:val="18"/>
          <w:szCs w:val="18"/>
        </w:rPr>
        <w:t xml:space="preserve">finished </w:t>
      </w:r>
      <w:r>
        <w:rPr>
          <w:spacing w:val="15"/>
          <w:sz w:val="18"/>
          <w:szCs w:val="18"/>
        </w:rPr>
        <w:t xml:space="preserve"> </w:t>
      </w:r>
      <w:r>
        <w:rPr>
          <w:sz w:val="18"/>
          <w:szCs w:val="18"/>
        </w:rPr>
        <w:t xml:space="preserve">jobs). </w:t>
      </w:r>
      <w:r>
        <w:rPr>
          <w:spacing w:val="20"/>
          <w:sz w:val="18"/>
          <w:szCs w:val="18"/>
        </w:rPr>
        <w:t xml:space="preserve"> </w:t>
      </w:r>
      <w:proofErr w:type="gramStart"/>
      <w:r>
        <w:rPr>
          <w:spacing w:val="-15"/>
          <w:sz w:val="18"/>
          <w:szCs w:val="18"/>
        </w:rPr>
        <w:t>W</w:t>
      </w:r>
      <w:r>
        <w:rPr>
          <w:sz w:val="18"/>
          <w:szCs w:val="18"/>
        </w:rPr>
        <w:t>e  also</w:t>
      </w:r>
      <w:proofErr w:type="gramEnd"/>
      <w:r>
        <w:rPr>
          <w:spacing w:val="42"/>
          <w:sz w:val="18"/>
          <w:szCs w:val="18"/>
        </w:rPr>
        <w:t xml:space="preserve"> </w:t>
      </w:r>
      <w:r>
        <w:rPr>
          <w:sz w:val="18"/>
          <w:szCs w:val="18"/>
        </w:rPr>
        <w:t xml:space="preserve">need </w:t>
      </w:r>
      <w:r>
        <w:rPr>
          <w:spacing w:val="7"/>
          <w:sz w:val="18"/>
          <w:szCs w:val="18"/>
        </w:rPr>
        <w:t xml:space="preserve"> </w:t>
      </w:r>
      <w:r>
        <w:rPr>
          <w:sz w:val="18"/>
          <w:szCs w:val="18"/>
        </w:rPr>
        <w:t xml:space="preserve">to </w:t>
      </w:r>
      <w:r>
        <w:rPr>
          <w:spacing w:val="2"/>
          <w:sz w:val="18"/>
          <w:szCs w:val="18"/>
        </w:rPr>
        <w:t xml:space="preserve"> </w:t>
      </w:r>
      <w:r>
        <w:rPr>
          <w:w w:val="112"/>
          <w:sz w:val="18"/>
          <w:szCs w:val="18"/>
        </w:rPr>
        <w:t xml:space="preserve">estimate </w:t>
      </w:r>
      <w:r>
        <w:rPr>
          <w:sz w:val="18"/>
          <w:szCs w:val="18"/>
        </w:rPr>
        <w:t xml:space="preserve">the </w:t>
      </w:r>
      <w:r>
        <w:rPr>
          <w:spacing w:val="13"/>
          <w:sz w:val="18"/>
          <w:szCs w:val="18"/>
        </w:rPr>
        <w:t xml:space="preserve"> </w:t>
      </w:r>
      <w:r>
        <w:rPr>
          <w:w w:val="110"/>
          <w:sz w:val="18"/>
          <w:szCs w:val="18"/>
        </w:rPr>
        <w:t>amou</w:t>
      </w:r>
      <w:r>
        <w:rPr>
          <w:spacing w:val="-4"/>
          <w:w w:val="110"/>
          <w:sz w:val="18"/>
          <w:szCs w:val="18"/>
        </w:rPr>
        <w:t>n</w:t>
      </w:r>
      <w:r>
        <w:rPr>
          <w:w w:val="143"/>
          <w:sz w:val="18"/>
          <w:szCs w:val="18"/>
        </w:rPr>
        <w:t>t</w:t>
      </w:r>
      <w:r>
        <w:rPr>
          <w:sz w:val="18"/>
          <w:szCs w:val="18"/>
        </w:rPr>
        <w:t xml:space="preserve"> </w:t>
      </w:r>
      <w:r>
        <w:rPr>
          <w:spacing w:val="-22"/>
          <w:sz w:val="18"/>
          <w:szCs w:val="18"/>
        </w:rPr>
        <w:t xml:space="preserve"> </w:t>
      </w:r>
      <w:r>
        <w:rPr>
          <w:sz w:val="18"/>
          <w:szCs w:val="18"/>
        </w:rPr>
        <w:t>of</w:t>
      </w:r>
      <w:r>
        <w:rPr>
          <w:spacing w:val="20"/>
          <w:sz w:val="18"/>
          <w:szCs w:val="18"/>
        </w:rPr>
        <w:t xml:space="preserve"> </w:t>
      </w:r>
      <w:r>
        <w:rPr>
          <w:sz w:val="18"/>
          <w:szCs w:val="18"/>
        </w:rPr>
        <w:t>new</w:t>
      </w:r>
      <w:r>
        <w:rPr>
          <w:spacing w:val="38"/>
          <w:sz w:val="18"/>
          <w:szCs w:val="18"/>
        </w:rPr>
        <w:t xml:space="preserve"> </w:t>
      </w:r>
      <w:r>
        <w:rPr>
          <w:w w:val="120"/>
          <w:sz w:val="18"/>
          <w:szCs w:val="18"/>
        </w:rPr>
        <w:t>output</w:t>
      </w:r>
      <w:r>
        <w:rPr>
          <w:spacing w:val="1"/>
          <w:w w:val="120"/>
          <w:sz w:val="18"/>
          <w:szCs w:val="18"/>
        </w:rPr>
        <w:t xml:space="preserve"> </w:t>
      </w:r>
      <w:r>
        <w:rPr>
          <w:w w:val="120"/>
          <w:sz w:val="18"/>
          <w:szCs w:val="18"/>
        </w:rPr>
        <w:t>data</w:t>
      </w:r>
      <w:r>
        <w:rPr>
          <w:spacing w:val="11"/>
          <w:w w:val="120"/>
          <w:sz w:val="18"/>
          <w:szCs w:val="18"/>
        </w:rPr>
        <w:t xml:space="preserve"> </w:t>
      </w:r>
      <w:r>
        <w:rPr>
          <w:w w:val="120"/>
          <w:sz w:val="18"/>
          <w:szCs w:val="18"/>
        </w:rPr>
        <w:t>that</w:t>
      </w:r>
      <w:r>
        <w:rPr>
          <w:spacing w:val="27"/>
          <w:w w:val="120"/>
          <w:sz w:val="18"/>
          <w:szCs w:val="18"/>
        </w:rPr>
        <w:t xml:space="preserve"> </w:t>
      </w:r>
      <w:r>
        <w:rPr>
          <w:sz w:val="18"/>
          <w:szCs w:val="18"/>
        </w:rPr>
        <w:t>will</w:t>
      </w:r>
      <w:r>
        <w:rPr>
          <w:spacing w:val="29"/>
          <w:sz w:val="18"/>
          <w:szCs w:val="18"/>
        </w:rPr>
        <w:t xml:space="preserve"> </w:t>
      </w:r>
      <w:r>
        <w:rPr>
          <w:spacing w:val="5"/>
          <w:sz w:val="18"/>
          <w:szCs w:val="18"/>
        </w:rPr>
        <w:t>b</w:t>
      </w:r>
      <w:r>
        <w:rPr>
          <w:sz w:val="18"/>
          <w:szCs w:val="18"/>
        </w:rPr>
        <w:t>e</w:t>
      </w:r>
      <w:r>
        <w:rPr>
          <w:spacing w:val="36"/>
          <w:sz w:val="18"/>
          <w:szCs w:val="18"/>
        </w:rPr>
        <w:t xml:space="preserve"> </w:t>
      </w:r>
      <w:r>
        <w:rPr>
          <w:w w:val="112"/>
          <w:sz w:val="18"/>
          <w:szCs w:val="18"/>
        </w:rPr>
        <w:t>created</w:t>
      </w:r>
      <w:r>
        <w:rPr>
          <w:spacing w:val="18"/>
          <w:w w:val="112"/>
          <w:sz w:val="18"/>
          <w:szCs w:val="18"/>
        </w:rPr>
        <w:t xml:space="preserve"> </w:t>
      </w:r>
      <w:r>
        <w:rPr>
          <w:sz w:val="18"/>
          <w:szCs w:val="18"/>
        </w:rPr>
        <w:t xml:space="preserve">during </w:t>
      </w:r>
      <w:r>
        <w:rPr>
          <w:spacing w:val="30"/>
          <w:sz w:val="18"/>
          <w:szCs w:val="18"/>
        </w:rPr>
        <w:t xml:space="preserve"> </w:t>
      </w:r>
      <w:r>
        <w:rPr>
          <w:sz w:val="18"/>
          <w:szCs w:val="18"/>
        </w:rPr>
        <w:t xml:space="preserve">the </w:t>
      </w:r>
      <w:r>
        <w:rPr>
          <w:spacing w:val="13"/>
          <w:sz w:val="18"/>
          <w:szCs w:val="18"/>
        </w:rPr>
        <w:t xml:space="preserve"> </w:t>
      </w:r>
      <w:del w:id="49" w:author="jlauret" w:date="2015-11-15T14:46:00Z">
        <w:r w:rsidDel="00971463">
          <w:rPr>
            <w:sz w:val="18"/>
            <w:szCs w:val="18"/>
          </w:rPr>
          <w:delText>planing</w:delText>
        </w:r>
      </w:del>
      <w:ins w:id="50" w:author="jlauret" w:date="2015-11-15T14:46:00Z">
        <w:r w:rsidR="00971463">
          <w:rPr>
            <w:sz w:val="18"/>
            <w:szCs w:val="18"/>
          </w:rPr>
          <w:t>planning</w:t>
        </w:r>
      </w:ins>
      <w:r>
        <w:rPr>
          <w:sz w:val="18"/>
          <w:szCs w:val="18"/>
        </w:rPr>
        <w:t xml:space="preserve"> </w:t>
      </w:r>
      <w:r>
        <w:rPr>
          <w:spacing w:val="28"/>
          <w:sz w:val="18"/>
          <w:szCs w:val="18"/>
        </w:rPr>
        <w:t xml:space="preserve"> </w:t>
      </w:r>
      <w:r>
        <w:rPr>
          <w:sz w:val="18"/>
          <w:szCs w:val="18"/>
        </w:rPr>
        <w:t xml:space="preserve">time </w:t>
      </w:r>
      <w:r>
        <w:rPr>
          <w:spacing w:val="16"/>
          <w:sz w:val="18"/>
          <w:szCs w:val="18"/>
        </w:rPr>
        <w:t xml:space="preserve"> </w:t>
      </w:r>
      <w:r>
        <w:rPr>
          <w:w w:val="109"/>
          <w:sz w:val="18"/>
          <w:szCs w:val="18"/>
        </w:rPr>
        <w:t>i</w:t>
      </w:r>
      <w:r>
        <w:rPr>
          <w:spacing w:val="-5"/>
          <w:w w:val="109"/>
          <w:sz w:val="18"/>
          <w:szCs w:val="18"/>
        </w:rPr>
        <w:t>n</w:t>
      </w:r>
      <w:r>
        <w:rPr>
          <w:w w:val="115"/>
          <w:sz w:val="18"/>
          <w:szCs w:val="18"/>
        </w:rPr>
        <w:t>ter</w:t>
      </w:r>
      <w:r>
        <w:rPr>
          <w:spacing w:val="-10"/>
          <w:w w:val="115"/>
          <w:sz w:val="18"/>
          <w:szCs w:val="18"/>
        </w:rPr>
        <w:t>v</w:t>
      </w:r>
      <w:r>
        <w:rPr>
          <w:w w:val="110"/>
          <w:sz w:val="18"/>
          <w:szCs w:val="18"/>
        </w:rPr>
        <w:t>al</w:t>
      </w:r>
    </w:p>
    <w:p w:rsidR="00C45AA3" w:rsidRDefault="00DC4C15">
      <w:pPr>
        <w:spacing w:before="15"/>
        <w:ind w:left="120"/>
        <w:rPr>
          <w:sz w:val="18"/>
          <w:szCs w:val="18"/>
        </w:rPr>
        <w:sectPr w:rsidR="00C45AA3">
          <w:type w:val="continuous"/>
          <w:pgSz w:w="11920" w:h="16840"/>
          <w:pgMar w:top="960" w:right="1680" w:bottom="280" w:left="1320" w:header="720" w:footer="720" w:gutter="0"/>
          <w:cols w:space="720"/>
        </w:sectPr>
      </w:pPr>
      <w:r>
        <w:rPr>
          <w:sz w:val="18"/>
          <w:szCs w:val="18"/>
        </w:rPr>
        <w:t>∆</w:t>
      </w:r>
      <w:proofErr w:type="gramStart"/>
      <w:r>
        <w:rPr>
          <w:sz w:val="18"/>
          <w:szCs w:val="18"/>
        </w:rPr>
        <w:t xml:space="preserve">T </w:t>
      </w:r>
      <w:r>
        <w:rPr>
          <w:spacing w:val="35"/>
          <w:sz w:val="18"/>
          <w:szCs w:val="18"/>
        </w:rPr>
        <w:t xml:space="preserve"> </w:t>
      </w:r>
      <w:r>
        <w:rPr>
          <w:w w:val="118"/>
          <w:sz w:val="18"/>
          <w:szCs w:val="18"/>
        </w:rPr>
        <w:t>(</w:t>
      </w:r>
      <w:proofErr w:type="gramEnd"/>
      <w:r>
        <w:rPr>
          <w:w w:val="118"/>
          <w:sz w:val="18"/>
          <w:szCs w:val="18"/>
        </w:rPr>
        <w:t>output</w:t>
      </w:r>
      <w:r>
        <w:rPr>
          <w:spacing w:val="7"/>
          <w:w w:val="118"/>
          <w:sz w:val="18"/>
          <w:szCs w:val="18"/>
        </w:rPr>
        <w:t xml:space="preserve"> </w:t>
      </w:r>
      <w:r>
        <w:rPr>
          <w:w w:val="118"/>
          <w:sz w:val="18"/>
          <w:szCs w:val="18"/>
        </w:rPr>
        <w:t>data</w:t>
      </w:r>
      <w:r>
        <w:rPr>
          <w:spacing w:val="10"/>
          <w:w w:val="118"/>
          <w:sz w:val="18"/>
          <w:szCs w:val="18"/>
        </w:rPr>
        <w:t xml:space="preserve"> </w:t>
      </w:r>
      <w:r>
        <w:rPr>
          <w:sz w:val="18"/>
          <w:szCs w:val="18"/>
        </w:rPr>
        <w:t>of</w:t>
      </w:r>
      <w:r>
        <w:rPr>
          <w:spacing w:val="11"/>
          <w:sz w:val="18"/>
          <w:szCs w:val="18"/>
        </w:rPr>
        <w:t xml:space="preserve"> </w:t>
      </w:r>
      <w:r>
        <w:rPr>
          <w:sz w:val="18"/>
          <w:szCs w:val="18"/>
        </w:rPr>
        <w:t>jobs</w:t>
      </w:r>
      <w:r>
        <w:rPr>
          <w:spacing w:val="35"/>
          <w:sz w:val="18"/>
          <w:szCs w:val="18"/>
        </w:rPr>
        <w:t xml:space="preserve"> </w:t>
      </w:r>
      <w:r>
        <w:rPr>
          <w:w w:val="125"/>
          <w:sz w:val="18"/>
          <w:szCs w:val="18"/>
        </w:rPr>
        <w:t>that</w:t>
      </w:r>
      <w:r>
        <w:rPr>
          <w:spacing w:val="4"/>
          <w:w w:val="125"/>
          <w:sz w:val="18"/>
          <w:szCs w:val="18"/>
        </w:rPr>
        <w:t xml:space="preserve"> </w:t>
      </w:r>
      <w:r>
        <w:rPr>
          <w:sz w:val="18"/>
          <w:szCs w:val="18"/>
        </w:rPr>
        <w:t>will</w:t>
      </w:r>
      <w:r>
        <w:rPr>
          <w:spacing w:val="21"/>
          <w:sz w:val="18"/>
          <w:szCs w:val="18"/>
        </w:rPr>
        <w:t xml:space="preserve"> </w:t>
      </w:r>
      <w:r>
        <w:rPr>
          <w:sz w:val="18"/>
          <w:szCs w:val="18"/>
        </w:rPr>
        <w:t>finish</w:t>
      </w:r>
      <w:r>
        <w:rPr>
          <w:spacing w:val="32"/>
          <w:sz w:val="18"/>
          <w:szCs w:val="18"/>
        </w:rPr>
        <w:t xml:space="preserve"> </w:t>
      </w:r>
      <w:r>
        <w:rPr>
          <w:sz w:val="18"/>
          <w:szCs w:val="18"/>
        </w:rPr>
        <w:t xml:space="preserve">during </w:t>
      </w:r>
      <w:r>
        <w:rPr>
          <w:spacing w:val="22"/>
          <w:sz w:val="18"/>
          <w:szCs w:val="18"/>
        </w:rPr>
        <w:t xml:space="preserve"> </w:t>
      </w:r>
      <w:r>
        <w:rPr>
          <w:sz w:val="18"/>
          <w:szCs w:val="18"/>
        </w:rPr>
        <w:t>∆T</w:t>
      </w:r>
      <w:r>
        <w:rPr>
          <w:spacing w:val="21"/>
          <w:sz w:val="18"/>
          <w:szCs w:val="18"/>
        </w:rPr>
        <w:t xml:space="preserve"> </w:t>
      </w:r>
      <w:r>
        <w:rPr>
          <w:sz w:val="18"/>
          <w:szCs w:val="18"/>
        </w:rPr>
        <w:t>).</w:t>
      </w:r>
      <w:r>
        <w:rPr>
          <w:spacing w:val="31"/>
          <w:sz w:val="18"/>
          <w:szCs w:val="18"/>
        </w:rPr>
        <w:t xml:space="preserve"> </w:t>
      </w:r>
      <w:r>
        <w:rPr>
          <w:sz w:val="18"/>
          <w:szCs w:val="18"/>
        </w:rPr>
        <w:t>If</w:t>
      </w:r>
      <w:r>
        <w:rPr>
          <w:spacing w:val="16"/>
          <w:sz w:val="18"/>
          <w:szCs w:val="18"/>
        </w:rPr>
        <w:t xml:space="preserve"> </w:t>
      </w:r>
      <w:proofErr w:type="gramStart"/>
      <w:r>
        <w:rPr>
          <w:sz w:val="18"/>
          <w:szCs w:val="18"/>
        </w:rPr>
        <w:t xml:space="preserve">most </w:t>
      </w:r>
      <w:r>
        <w:rPr>
          <w:spacing w:val="7"/>
          <w:sz w:val="18"/>
          <w:szCs w:val="18"/>
        </w:rPr>
        <w:t xml:space="preserve"> </w:t>
      </w:r>
      <w:r>
        <w:rPr>
          <w:sz w:val="18"/>
          <w:szCs w:val="18"/>
        </w:rPr>
        <w:t>of</w:t>
      </w:r>
      <w:proofErr w:type="gramEnd"/>
      <w:r>
        <w:rPr>
          <w:spacing w:val="11"/>
          <w:sz w:val="18"/>
          <w:szCs w:val="18"/>
        </w:rPr>
        <w:t xml:space="preserve"> </w:t>
      </w:r>
      <w:r>
        <w:rPr>
          <w:sz w:val="18"/>
          <w:szCs w:val="18"/>
        </w:rPr>
        <w:t xml:space="preserve">the </w:t>
      </w:r>
      <w:r>
        <w:rPr>
          <w:spacing w:val="4"/>
          <w:sz w:val="18"/>
          <w:szCs w:val="18"/>
        </w:rPr>
        <w:t xml:space="preserve"> </w:t>
      </w:r>
      <w:r>
        <w:rPr>
          <w:sz w:val="18"/>
          <w:szCs w:val="18"/>
        </w:rPr>
        <w:t xml:space="preserve">CPUs </w:t>
      </w:r>
      <w:r>
        <w:rPr>
          <w:spacing w:val="16"/>
          <w:sz w:val="18"/>
          <w:szCs w:val="18"/>
        </w:rPr>
        <w:t xml:space="preserve"> </w:t>
      </w:r>
      <w:r>
        <w:rPr>
          <w:w w:val="126"/>
          <w:sz w:val="18"/>
          <w:szCs w:val="18"/>
        </w:rPr>
        <w:t>at</w:t>
      </w:r>
      <w:r>
        <w:rPr>
          <w:spacing w:val="2"/>
          <w:w w:val="126"/>
          <w:sz w:val="18"/>
          <w:szCs w:val="18"/>
        </w:rPr>
        <w:t xml:space="preserve"> </w:t>
      </w:r>
      <w:r>
        <w:rPr>
          <w:sz w:val="18"/>
          <w:szCs w:val="18"/>
        </w:rPr>
        <w:t xml:space="preserve">the </w:t>
      </w:r>
      <w:r>
        <w:rPr>
          <w:spacing w:val="4"/>
          <w:sz w:val="18"/>
          <w:szCs w:val="18"/>
        </w:rPr>
        <w:t xml:space="preserve"> </w:t>
      </w:r>
      <w:r>
        <w:rPr>
          <w:w w:val="107"/>
          <w:sz w:val="18"/>
          <w:szCs w:val="18"/>
        </w:rPr>
        <w:t>n</w:t>
      </w:r>
      <w:r>
        <w:rPr>
          <w:spacing w:val="6"/>
          <w:w w:val="107"/>
          <w:sz w:val="18"/>
          <w:szCs w:val="18"/>
        </w:rPr>
        <w:t>o</w:t>
      </w:r>
      <w:r>
        <w:rPr>
          <w:w w:val="108"/>
          <w:sz w:val="18"/>
          <w:szCs w:val="18"/>
        </w:rPr>
        <w:t>de</w:t>
      </w:r>
    </w:p>
    <w:p w:rsidR="00C45AA3" w:rsidRDefault="00DC4C15">
      <w:pPr>
        <w:spacing w:line="200" w:lineRule="exact"/>
        <w:ind w:right="32"/>
        <w:jc w:val="right"/>
        <w:rPr>
          <w:sz w:val="14"/>
          <w:szCs w:val="14"/>
        </w:rPr>
      </w:pPr>
      <w:r>
        <w:lastRenderedPageBreak/>
        <w:pict>
          <v:shape id="_x0000_s1529" type="#_x0000_t202" style="position:absolute;left:0;text-align:left;margin-left:280.1pt;margin-top:7.3pt;width:5.15pt;height:6.95pt;z-index:-1814;mso-position-horizontal-relative:page" filled="f" stroked="f">
            <v:textbox inset="0,0,0,0">
              <w:txbxContent>
                <w:p w:rsidR="00DC4C15" w:rsidRDefault="00DC4C15">
                  <w:pPr>
                    <w:spacing w:line="120" w:lineRule="exact"/>
                    <w:ind w:right="-41"/>
                    <w:rPr>
                      <w:sz w:val="14"/>
                      <w:szCs w:val="14"/>
                    </w:rPr>
                  </w:pPr>
                  <w:proofErr w:type="gramStart"/>
                  <w:r>
                    <w:rPr>
                      <w:w w:val="141"/>
                      <w:sz w:val="14"/>
                      <w:szCs w:val="14"/>
                    </w:rPr>
                    <w:t>α</w:t>
                  </w:r>
                  <w:proofErr w:type="gramEnd"/>
                </w:p>
              </w:txbxContent>
            </v:textbox>
            <w10:wrap anchorx="page"/>
          </v:shape>
        </w:pict>
      </w:r>
      <w:proofErr w:type="gramStart"/>
      <w:r>
        <w:rPr>
          <w:position w:val="-2"/>
          <w:sz w:val="18"/>
          <w:szCs w:val="18"/>
        </w:rPr>
        <w:t xml:space="preserve">are </w:t>
      </w:r>
      <w:r>
        <w:rPr>
          <w:spacing w:val="3"/>
          <w:position w:val="-2"/>
          <w:sz w:val="18"/>
          <w:szCs w:val="18"/>
        </w:rPr>
        <w:t xml:space="preserve"> </w:t>
      </w:r>
      <w:r>
        <w:rPr>
          <w:w w:val="116"/>
          <w:position w:val="-2"/>
          <w:sz w:val="18"/>
          <w:szCs w:val="18"/>
        </w:rPr>
        <w:t>saturated</w:t>
      </w:r>
      <w:proofErr w:type="gramEnd"/>
      <w:r>
        <w:rPr>
          <w:w w:val="116"/>
          <w:position w:val="-2"/>
          <w:sz w:val="18"/>
          <w:szCs w:val="18"/>
        </w:rPr>
        <w:t>,</w:t>
      </w:r>
      <w:r>
        <w:rPr>
          <w:spacing w:val="16"/>
          <w:w w:val="116"/>
          <w:position w:val="-2"/>
          <w:sz w:val="18"/>
          <w:szCs w:val="18"/>
        </w:rPr>
        <w:t xml:space="preserve"> </w:t>
      </w:r>
      <w:r>
        <w:rPr>
          <w:position w:val="-2"/>
          <w:sz w:val="18"/>
          <w:szCs w:val="18"/>
        </w:rPr>
        <w:t xml:space="preserve">then </w:t>
      </w:r>
      <w:r>
        <w:rPr>
          <w:spacing w:val="23"/>
          <w:position w:val="-2"/>
          <w:sz w:val="18"/>
          <w:szCs w:val="18"/>
        </w:rPr>
        <w:t xml:space="preserve"> </w:t>
      </w:r>
      <w:r>
        <w:rPr>
          <w:position w:val="-2"/>
          <w:sz w:val="18"/>
          <w:szCs w:val="18"/>
        </w:rPr>
        <w:t xml:space="preserve">this </w:t>
      </w:r>
      <w:r>
        <w:rPr>
          <w:spacing w:val="13"/>
          <w:position w:val="-2"/>
          <w:sz w:val="18"/>
          <w:szCs w:val="18"/>
        </w:rPr>
        <w:t xml:space="preserve"> </w:t>
      </w:r>
      <w:r>
        <w:rPr>
          <w:spacing w:val="-10"/>
          <w:position w:val="-2"/>
          <w:sz w:val="18"/>
          <w:szCs w:val="18"/>
        </w:rPr>
        <w:t>v</w:t>
      </w:r>
      <w:r>
        <w:rPr>
          <w:position w:val="-2"/>
          <w:sz w:val="18"/>
          <w:szCs w:val="18"/>
        </w:rPr>
        <w:t xml:space="preserve">alue </w:t>
      </w:r>
      <w:r>
        <w:rPr>
          <w:spacing w:val="10"/>
          <w:position w:val="-2"/>
          <w:sz w:val="18"/>
          <w:szCs w:val="18"/>
        </w:rPr>
        <w:t xml:space="preserve"> </w:t>
      </w:r>
      <w:r>
        <w:rPr>
          <w:position w:val="-2"/>
          <w:sz w:val="18"/>
          <w:szCs w:val="18"/>
        </w:rPr>
        <w:t xml:space="preserve">can </w:t>
      </w:r>
      <w:r>
        <w:rPr>
          <w:spacing w:val="2"/>
          <w:position w:val="-2"/>
          <w:sz w:val="18"/>
          <w:szCs w:val="18"/>
        </w:rPr>
        <w:t xml:space="preserve"> </w:t>
      </w:r>
      <w:r>
        <w:rPr>
          <w:spacing w:val="5"/>
          <w:position w:val="-2"/>
          <w:sz w:val="18"/>
          <w:szCs w:val="18"/>
        </w:rPr>
        <w:t>b</w:t>
      </w:r>
      <w:r>
        <w:rPr>
          <w:position w:val="-2"/>
          <w:sz w:val="18"/>
          <w:szCs w:val="18"/>
        </w:rPr>
        <w:t>e</w:t>
      </w:r>
      <w:r>
        <w:rPr>
          <w:spacing w:val="35"/>
          <w:position w:val="-2"/>
          <w:sz w:val="18"/>
          <w:szCs w:val="18"/>
        </w:rPr>
        <w:t xml:space="preserve"> </w:t>
      </w:r>
      <w:r>
        <w:rPr>
          <w:w w:val="113"/>
          <w:position w:val="-2"/>
          <w:sz w:val="18"/>
          <w:szCs w:val="18"/>
        </w:rPr>
        <w:t>estimated</w:t>
      </w:r>
      <w:r>
        <w:rPr>
          <w:spacing w:val="17"/>
          <w:w w:val="113"/>
          <w:position w:val="-2"/>
          <w:sz w:val="18"/>
          <w:szCs w:val="18"/>
        </w:rPr>
        <w:t xml:space="preserve"> </w:t>
      </w:r>
      <w:r>
        <w:rPr>
          <w:position w:val="-2"/>
          <w:sz w:val="18"/>
          <w:szCs w:val="18"/>
        </w:rPr>
        <w:t xml:space="preserve">as </w:t>
      </w:r>
      <w:r>
        <w:rPr>
          <w:spacing w:val="33"/>
          <w:position w:val="-2"/>
          <w:sz w:val="18"/>
          <w:szCs w:val="18"/>
        </w:rPr>
        <w:t xml:space="preserve"> </w:t>
      </w:r>
      <w:r>
        <w:rPr>
          <w:spacing w:val="-34"/>
          <w:position w:val="6"/>
          <w:sz w:val="14"/>
          <w:szCs w:val="14"/>
          <w:u w:val="single" w:color="000000"/>
        </w:rPr>
        <w:t xml:space="preserve"> </w:t>
      </w:r>
      <w:r>
        <w:rPr>
          <w:w w:val="126"/>
          <w:position w:val="6"/>
          <w:sz w:val="14"/>
          <w:szCs w:val="14"/>
          <w:u w:val="single" w:color="000000"/>
        </w:rPr>
        <w:t>β</w:t>
      </w:r>
    </w:p>
    <w:p w:rsidR="00C45AA3" w:rsidRDefault="00DC4C15">
      <w:pPr>
        <w:spacing w:line="60" w:lineRule="exact"/>
        <w:jc w:val="right"/>
        <w:rPr>
          <w:sz w:val="10"/>
          <w:szCs w:val="10"/>
        </w:rPr>
      </w:pPr>
      <w:proofErr w:type="spellStart"/>
      <w:proofErr w:type="gramStart"/>
      <w:r>
        <w:rPr>
          <w:w w:val="191"/>
          <w:sz w:val="10"/>
          <w:szCs w:val="10"/>
        </w:rPr>
        <w:t>i</w:t>
      </w:r>
      <w:proofErr w:type="spellEnd"/>
      <w:proofErr w:type="gramEnd"/>
    </w:p>
    <w:p w:rsidR="00C45AA3" w:rsidRDefault="00DC4C15">
      <w:pPr>
        <w:spacing w:line="240" w:lineRule="exact"/>
        <w:rPr>
          <w:sz w:val="18"/>
          <w:szCs w:val="18"/>
        </w:rPr>
        <w:sectPr w:rsidR="00C45AA3">
          <w:type w:val="continuous"/>
          <w:pgSz w:w="11920" w:h="16840"/>
          <w:pgMar w:top="960" w:right="1680" w:bottom="280" w:left="1320" w:header="720" w:footer="720" w:gutter="0"/>
          <w:cols w:num="2" w:space="720" w:equalWidth="0">
            <w:col w:w="4440" w:space="78"/>
            <w:col w:w="4402"/>
          </w:cols>
        </w:sectPr>
      </w:pPr>
      <w:r>
        <w:br w:type="column"/>
      </w:r>
      <w:r>
        <w:rPr>
          <w:rFonts w:ascii="Batang" w:eastAsia="Batang" w:hAnsi="Batang" w:cs="Batang"/>
          <w:w w:val="85"/>
          <w:position w:val="1"/>
          <w:sz w:val="18"/>
          <w:szCs w:val="18"/>
        </w:rPr>
        <w:lastRenderedPageBreak/>
        <w:t>·</w:t>
      </w:r>
      <w:r>
        <w:rPr>
          <w:rFonts w:ascii="Batang" w:eastAsia="Batang" w:hAnsi="Batang" w:cs="Batang"/>
          <w:spacing w:val="-6"/>
          <w:w w:val="85"/>
          <w:position w:val="1"/>
          <w:sz w:val="18"/>
          <w:szCs w:val="18"/>
        </w:rPr>
        <w:t xml:space="preserve"> </w:t>
      </w:r>
      <w:r>
        <w:rPr>
          <w:position w:val="1"/>
          <w:sz w:val="18"/>
          <w:szCs w:val="18"/>
        </w:rPr>
        <w:t>N</w:t>
      </w:r>
      <w:r>
        <w:rPr>
          <w:spacing w:val="-9"/>
          <w:position w:val="1"/>
          <w:sz w:val="18"/>
          <w:szCs w:val="18"/>
        </w:rPr>
        <w:t xml:space="preserve"> </w:t>
      </w:r>
      <w:r>
        <w:rPr>
          <w:w w:val="109"/>
          <w:position w:val="1"/>
          <w:sz w:val="18"/>
          <w:szCs w:val="18"/>
        </w:rPr>
        <w:t>C</w:t>
      </w:r>
      <w:r>
        <w:rPr>
          <w:spacing w:val="-32"/>
          <w:position w:val="1"/>
          <w:sz w:val="18"/>
          <w:szCs w:val="18"/>
        </w:rPr>
        <w:t xml:space="preserve"> </w:t>
      </w:r>
      <w:r>
        <w:rPr>
          <w:position w:val="1"/>
          <w:sz w:val="18"/>
          <w:szCs w:val="18"/>
        </w:rPr>
        <w:t>P</w:t>
      </w:r>
      <w:r>
        <w:rPr>
          <w:spacing w:val="-2"/>
          <w:position w:val="1"/>
          <w:sz w:val="18"/>
          <w:szCs w:val="18"/>
        </w:rPr>
        <w:t xml:space="preserve"> </w:t>
      </w:r>
      <w:proofErr w:type="gramStart"/>
      <w:r>
        <w:rPr>
          <w:w w:val="96"/>
          <w:position w:val="1"/>
          <w:sz w:val="18"/>
          <w:szCs w:val="18"/>
        </w:rPr>
        <w:t>U</w:t>
      </w:r>
      <w:proofErr w:type="spellStart"/>
      <w:r>
        <w:rPr>
          <w:w w:val="145"/>
          <w:position w:val="-2"/>
          <w:sz w:val="14"/>
          <w:szCs w:val="14"/>
        </w:rPr>
        <w:t>i</w:t>
      </w:r>
      <w:proofErr w:type="spellEnd"/>
      <w:r>
        <w:rPr>
          <w:position w:val="-2"/>
          <w:sz w:val="14"/>
          <w:szCs w:val="14"/>
        </w:rPr>
        <w:t xml:space="preserve"> </w:t>
      </w:r>
      <w:r>
        <w:rPr>
          <w:spacing w:val="-16"/>
          <w:position w:val="-2"/>
          <w:sz w:val="14"/>
          <w:szCs w:val="14"/>
        </w:rPr>
        <w:t xml:space="preserve"> </w:t>
      </w:r>
      <w:r>
        <w:rPr>
          <w:rFonts w:ascii="Batang" w:eastAsia="Batang" w:hAnsi="Batang" w:cs="Batang"/>
          <w:w w:val="85"/>
          <w:position w:val="1"/>
          <w:sz w:val="18"/>
          <w:szCs w:val="18"/>
        </w:rPr>
        <w:t>·</w:t>
      </w:r>
      <w:proofErr w:type="gramEnd"/>
      <w:r>
        <w:rPr>
          <w:rFonts w:ascii="Batang" w:eastAsia="Batang" w:hAnsi="Batang" w:cs="Batang"/>
          <w:spacing w:val="-6"/>
          <w:w w:val="85"/>
          <w:position w:val="1"/>
          <w:sz w:val="18"/>
          <w:szCs w:val="18"/>
        </w:rPr>
        <w:t xml:space="preserve"> </w:t>
      </w:r>
      <w:r>
        <w:rPr>
          <w:position w:val="1"/>
          <w:sz w:val="18"/>
          <w:szCs w:val="18"/>
        </w:rPr>
        <w:t>∆T</w:t>
      </w:r>
      <w:r>
        <w:rPr>
          <w:spacing w:val="21"/>
          <w:position w:val="1"/>
          <w:sz w:val="18"/>
          <w:szCs w:val="18"/>
        </w:rPr>
        <w:t xml:space="preserve"> </w:t>
      </w:r>
      <w:r>
        <w:rPr>
          <w:position w:val="1"/>
          <w:sz w:val="18"/>
          <w:szCs w:val="18"/>
        </w:rPr>
        <w:t>.</w:t>
      </w:r>
      <w:r>
        <w:rPr>
          <w:spacing w:val="28"/>
          <w:position w:val="1"/>
          <w:sz w:val="18"/>
          <w:szCs w:val="18"/>
        </w:rPr>
        <w:t xml:space="preserve"> </w:t>
      </w:r>
      <w:r>
        <w:rPr>
          <w:position w:val="1"/>
          <w:sz w:val="18"/>
          <w:szCs w:val="18"/>
        </w:rPr>
        <w:t>In</w:t>
      </w:r>
      <w:r>
        <w:rPr>
          <w:spacing w:val="40"/>
          <w:position w:val="1"/>
          <w:sz w:val="18"/>
          <w:szCs w:val="18"/>
        </w:rPr>
        <w:t xml:space="preserve"> </w:t>
      </w:r>
      <w:proofErr w:type="gramStart"/>
      <w:r>
        <w:rPr>
          <w:position w:val="1"/>
          <w:sz w:val="18"/>
          <w:szCs w:val="18"/>
        </w:rPr>
        <w:t xml:space="preserve">the </w:t>
      </w:r>
      <w:r>
        <w:rPr>
          <w:spacing w:val="12"/>
          <w:position w:val="1"/>
          <w:sz w:val="18"/>
          <w:szCs w:val="18"/>
        </w:rPr>
        <w:t xml:space="preserve"> </w:t>
      </w:r>
      <w:r>
        <w:rPr>
          <w:w w:val="109"/>
          <w:position w:val="1"/>
          <w:sz w:val="18"/>
          <w:szCs w:val="18"/>
        </w:rPr>
        <w:t>op</w:t>
      </w:r>
      <w:r>
        <w:rPr>
          <w:spacing w:val="6"/>
          <w:w w:val="109"/>
          <w:position w:val="1"/>
          <w:sz w:val="18"/>
          <w:szCs w:val="18"/>
        </w:rPr>
        <w:t>p</w:t>
      </w:r>
      <w:r>
        <w:rPr>
          <w:w w:val="108"/>
          <w:position w:val="1"/>
          <w:sz w:val="18"/>
          <w:szCs w:val="18"/>
        </w:rPr>
        <w:t>osite</w:t>
      </w:r>
      <w:proofErr w:type="gramEnd"/>
    </w:p>
    <w:p w:rsidR="00C45AA3" w:rsidRDefault="00DC4C15">
      <w:pPr>
        <w:spacing w:line="160" w:lineRule="exact"/>
        <w:ind w:left="120" w:right="1845"/>
        <w:jc w:val="both"/>
        <w:rPr>
          <w:sz w:val="18"/>
          <w:szCs w:val="18"/>
        </w:rPr>
      </w:pPr>
      <w:proofErr w:type="gramStart"/>
      <w:r>
        <w:rPr>
          <w:sz w:val="18"/>
          <w:szCs w:val="18"/>
        </w:rPr>
        <w:lastRenderedPageBreak/>
        <w:t>case</w:t>
      </w:r>
      <w:proofErr w:type="gramEnd"/>
      <w:r>
        <w:rPr>
          <w:sz w:val="18"/>
          <w:szCs w:val="18"/>
        </w:rPr>
        <w:t>,</w:t>
      </w:r>
      <w:r>
        <w:rPr>
          <w:spacing w:val="35"/>
          <w:sz w:val="18"/>
          <w:szCs w:val="18"/>
        </w:rPr>
        <w:t xml:space="preserve"> </w:t>
      </w:r>
      <w:r>
        <w:rPr>
          <w:sz w:val="18"/>
          <w:szCs w:val="18"/>
        </w:rPr>
        <w:t>if</w:t>
      </w:r>
      <w:r>
        <w:rPr>
          <w:spacing w:val="7"/>
          <w:sz w:val="18"/>
          <w:szCs w:val="18"/>
        </w:rPr>
        <w:t xml:space="preserve"> </w:t>
      </w:r>
      <w:r>
        <w:rPr>
          <w:sz w:val="18"/>
          <w:szCs w:val="18"/>
        </w:rPr>
        <w:t>not</w:t>
      </w:r>
      <w:r>
        <w:rPr>
          <w:spacing w:val="44"/>
          <w:sz w:val="18"/>
          <w:szCs w:val="18"/>
        </w:rPr>
        <w:t xml:space="preserve"> </w:t>
      </w:r>
      <w:r>
        <w:rPr>
          <w:sz w:val="18"/>
          <w:szCs w:val="18"/>
        </w:rPr>
        <w:t>all</w:t>
      </w:r>
      <w:r>
        <w:rPr>
          <w:spacing w:val="24"/>
          <w:sz w:val="18"/>
          <w:szCs w:val="18"/>
        </w:rPr>
        <w:t xml:space="preserve"> </w:t>
      </w:r>
      <w:r>
        <w:rPr>
          <w:sz w:val="18"/>
          <w:szCs w:val="18"/>
        </w:rPr>
        <w:t xml:space="preserve">the  CPUs </w:t>
      </w:r>
      <w:r>
        <w:rPr>
          <w:spacing w:val="11"/>
          <w:sz w:val="18"/>
          <w:szCs w:val="18"/>
        </w:rPr>
        <w:t xml:space="preserve"> </w:t>
      </w:r>
      <w:r>
        <w:rPr>
          <w:sz w:val="18"/>
          <w:szCs w:val="18"/>
        </w:rPr>
        <w:t>are</w:t>
      </w:r>
      <w:r>
        <w:rPr>
          <w:spacing w:val="36"/>
          <w:sz w:val="18"/>
          <w:szCs w:val="18"/>
        </w:rPr>
        <w:t xml:space="preserve"> </w:t>
      </w:r>
      <w:r>
        <w:rPr>
          <w:sz w:val="18"/>
          <w:szCs w:val="18"/>
        </w:rPr>
        <w:t>bus</w:t>
      </w:r>
      <w:r>
        <w:rPr>
          <w:spacing w:val="-15"/>
          <w:sz w:val="18"/>
          <w:szCs w:val="18"/>
        </w:rPr>
        <w:t>y</w:t>
      </w:r>
      <w:r>
        <w:rPr>
          <w:sz w:val="18"/>
          <w:szCs w:val="18"/>
        </w:rPr>
        <w:t xml:space="preserve">, </w:t>
      </w:r>
      <w:r>
        <w:rPr>
          <w:spacing w:val="5"/>
          <w:sz w:val="18"/>
          <w:szCs w:val="18"/>
        </w:rPr>
        <w:t xml:space="preserve"> </w:t>
      </w:r>
      <w:r>
        <w:rPr>
          <w:sz w:val="18"/>
          <w:szCs w:val="18"/>
        </w:rPr>
        <w:t>su</w:t>
      </w:r>
      <w:r>
        <w:rPr>
          <w:spacing w:val="-5"/>
          <w:sz w:val="18"/>
          <w:szCs w:val="18"/>
        </w:rPr>
        <w:t>c</w:t>
      </w:r>
      <w:r>
        <w:rPr>
          <w:sz w:val="18"/>
          <w:szCs w:val="18"/>
        </w:rPr>
        <w:t>h</w:t>
      </w:r>
      <w:r>
        <w:rPr>
          <w:spacing w:val="38"/>
          <w:sz w:val="18"/>
          <w:szCs w:val="18"/>
        </w:rPr>
        <w:t xml:space="preserve"> </w:t>
      </w:r>
      <w:r>
        <w:rPr>
          <w:w w:val="112"/>
          <w:sz w:val="18"/>
          <w:szCs w:val="18"/>
        </w:rPr>
        <w:t>estimation</w:t>
      </w:r>
      <w:r>
        <w:rPr>
          <w:spacing w:val="6"/>
          <w:w w:val="112"/>
          <w:sz w:val="18"/>
          <w:szCs w:val="18"/>
        </w:rPr>
        <w:t xml:space="preserve"> </w:t>
      </w:r>
      <w:r>
        <w:rPr>
          <w:sz w:val="18"/>
          <w:szCs w:val="18"/>
        </w:rPr>
        <w:t>m</w:t>
      </w:r>
      <w:r>
        <w:rPr>
          <w:spacing w:val="-5"/>
          <w:sz w:val="18"/>
          <w:szCs w:val="18"/>
        </w:rPr>
        <w:t>a</w:t>
      </w:r>
      <w:r>
        <w:rPr>
          <w:sz w:val="18"/>
          <w:szCs w:val="18"/>
        </w:rPr>
        <w:t>y</w:t>
      </w:r>
      <w:r>
        <w:rPr>
          <w:spacing w:val="40"/>
          <w:sz w:val="18"/>
          <w:szCs w:val="18"/>
        </w:rPr>
        <w:t xml:space="preserve"> </w:t>
      </w:r>
      <w:r>
        <w:rPr>
          <w:spacing w:val="5"/>
          <w:sz w:val="18"/>
          <w:szCs w:val="18"/>
        </w:rPr>
        <w:t>b</w:t>
      </w:r>
      <w:r>
        <w:rPr>
          <w:sz w:val="18"/>
          <w:szCs w:val="18"/>
        </w:rPr>
        <w:t>ecome</w:t>
      </w:r>
      <w:r>
        <w:rPr>
          <w:spacing w:val="40"/>
          <w:sz w:val="18"/>
          <w:szCs w:val="18"/>
        </w:rPr>
        <w:t xml:space="preserve"> </w:t>
      </w:r>
      <w:r>
        <w:rPr>
          <w:w w:val="110"/>
          <w:sz w:val="18"/>
          <w:szCs w:val="18"/>
        </w:rPr>
        <w:t>exaggerated.</w:t>
      </w:r>
      <w:r>
        <w:rPr>
          <w:spacing w:val="6"/>
          <w:w w:val="110"/>
          <w:sz w:val="18"/>
          <w:szCs w:val="18"/>
        </w:rPr>
        <w:t xml:space="preserve"> </w:t>
      </w:r>
      <w:r>
        <w:rPr>
          <w:w w:val="104"/>
          <w:sz w:val="18"/>
          <w:szCs w:val="18"/>
        </w:rPr>
        <w:t>H</w:t>
      </w:r>
      <w:r>
        <w:rPr>
          <w:spacing w:val="-5"/>
          <w:w w:val="104"/>
          <w:sz w:val="18"/>
          <w:szCs w:val="18"/>
        </w:rPr>
        <w:t>o</w:t>
      </w:r>
      <w:r>
        <w:rPr>
          <w:spacing w:val="-5"/>
          <w:w w:val="102"/>
          <w:sz w:val="18"/>
          <w:szCs w:val="18"/>
        </w:rPr>
        <w:t>w</w:t>
      </w:r>
      <w:r>
        <w:rPr>
          <w:w w:val="105"/>
          <w:sz w:val="18"/>
          <w:szCs w:val="18"/>
        </w:rPr>
        <w:t>e</w:t>
      </w:r>
      <w:r>
        <w:rPr>
          <w:spacing w:val="-5"/>
          <w:w w:val="105"/>
          <w:sz w:val="18"/>
          <w:szCs w:val="18"/>
        </w:rPr>
        <w:t>v</w:t>
      </w:r>
      <w:r>
        <w:rPr>
          <w:w w:val="111"/>
          <w:sz w:val="18"/>
          <w:szCs w:val="18"/>
        </w:rPr>
        <w:t>er,</w:t>
      </w:r>
    </w:p>
    <w:p w:rsidR="00C45AA3" w:rsidRDefault="00DC4C15">
      <w:pPr>
        <w:spacing w:before="6" w:line="220" w:lineRule="exact"/>
        <w:ind w:left="120" w:right="1834"/>
        <w:jc w:val="both"/>
        <w:rPr>
          <w:sz w:val="18"/>
          <w:szCs w:val="18"/>
        </w:rPr>
        <w:sectPr w:rsidR="00C45AA3">
          <w:type w:val="continuous"/>
          <w:pgSz w:w="11920" w:h="16840"/>
          <w:pgMar w:top="960" w:right="1680" w:bottom="280" w:left="1320" w:header="720" w:footer="720" w:gutter="0"/>
          <w:cols w:space="720"/>
        </w:sectPr>
      </w:pPr>
      <w:r>
        <w:pict>
          <v:shape id="_x0000_s1528" type="#_x0000_t202" style="position:absolute;left:0;text-align:left;margin-left:131.9pt;margin-top:18.05pt;width:2.8pt;height:6.95pt;z-index:-1813;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sz w:val="18"/>
          <w:szCs w:val="18"/>
        </w:rPr>
        <w:t xml:space="preserve">the </w:t>
      </w:r>
      <w:r>
        <w:rPr>
          <w:spacing w:val="11"/>
          <w:sz w:val="18"/>
          <w:szCs w:val="18"/>
        </w:rPr>
        <w:t xml:space="preserve"> </w:t>
      </w:r>
      <w:r>
        <w:rPr>
          <w:w w:val="107"/>
          <w:sz w:val="18"/>
          <w:szCs w:val="18"/>
        </w:rPr>
        <w:t>considered</w:t>
      </w:r>
      <w:r>
        <w:rPr>
          <w:spacing w:val="19"/>
          <w:w w:val="107"/>
          <w:sz w:val="18"/>
          <w:szCs w:val="18"/>
        </w:rPr>
        <w:t xml:space="preserve"> </w:t>
      </w:r>
      <w:r>
        <w:rPr>
          <w:spacing w:val="-10"/>
          <w:sz w:val="18"/>
          <w:szCs w:val="18"/>
        </w:rPr>
        <w:t>v</w:t>
      </w:r>
      <w:r>
        <w:rPr>
          <w:sz w:val="18"/>
          <w:szCs w:val="18"/>
        </w:rPr>
        <w:t xml:space="preserve">alue </w:t>
      </w:r>
      <w:r>
        <w:rPr>
          <w:spacing w:val="10"/>
          <w:sz w:val="18"/>
          <w:szCs w:val="18"/>
        </w:rPr>
        <w:t xml:space="preserve"> </w:t>
      </w:r>
      <w:r>
        <w:rPr>
          <w:w w:val="113"/>
          <w:sz w:val="18"/>
          <w:szCs w:val="18"/>
        </w:rPr>
        <w:t>cannot</w:t>
      </w:r>
      <w:r>
        <w:rPr>
          <w:spacing w:val="16"/>
          <w:w w:val="113"/>
          <w:sz w:val="18"/>
          <w:szCs w:val="18"/>
        </w:rPr>
        <w:t xml:space="preserve"> </w:t>
      </w:r>
      <w:r>
        <w:rPr>
          <w:spacing w:val="5"/>
          <w:sz w:val="18"/>
          <w:szCs w:val="18"/>
        </w:rPr>
        <w:t>b</w:t>
      </w:r>
      <w:r>
        <w:rPr>
          <w:sz w:val="18"/>
          <w:szCs w:val="18"/>
        </w:rPr>
        <w:t>e</w:t>
      </w:r>
      <w:r>
        <w:rPr>
          <w:spacing w:val="34"/>
          <w:sz w:val="18"/>
          <w:szCs w:val="18"/>
        </w:rPr>
        <w:t xml:space="preserve"> </w:t>
      </w:r>
      <w:r>
        <w:rPr>
          <w:w w:val="115"/>
          <w:sz w:val="18"/>
          <w:szCs w:val="18"/>
        </w:rPr>
        <w:t>greater than</w:t>
      </w:r>
      <w:r>
        <w:rPr>
          <w:spacing w:val="24"/>
          <w:w w:val="115"/>
          <w:sz w:val="18"/>
          <w:szCs w:val="18"/>
        </w:rPr>
        <w:t xml:space="preserve"> </w:t>
      </w:r>
      <w:r>
        <w:rPr>
          <w:sz w:val="18"/>
          <w:szCs w:val="18"/>
        </w:rPr>
        <w:t xml:space="preserve">the </w:t>
      </w:r>
      <w:r>
        <w:rPr>
          <w:spacing w:val="11"/>
          <w:sz w:val="18"/>
          <w:szCs w:val="18"/>
        </w:rPr>
        <w:t xml:space="preserve"> </w:t>
      </w:r>
      <w:r>
        <w:rPr>
          <w:w w:val="118"/>
          <w:sz w:val="18"/>
          <w:szCs w:val="18"/>
        </w:rPr>
        <w:t>total</w:t>
      </w:r>
      <w:r>
        <w:rPr>
          <w:spacing w:val="14"/>
          <w:w w:val="118"/>
          <w:sz w:val="18"/>
          <w:szCs w:val="18"/>
        </w:rPr>
        <w:t xml:space="preserve"> </w:t>
      </w:r>
      <w:r>
        <w:rPr>
          <w:sz w:val="18"/>
          <w:szCs w:val="18"/>
        </w:rPr>
        <w:t>size</w:t>
      </w:r>
      <w:r>
        <w:rPr>
          <w:spacing w:val="26"/>
          <w:sz w:val="18"/>
          <w:szCs w:val="18"/>
        </w:rPr>
        <w:t xml:space="preserve"> </w:t>
      </w:r>
      <w:r>
        <w:rPr>
          <w:sz w:val="18"/>
          <w:szCs w:val="18"/>
        </w:rPr>
        <w:t>of</w:t>
      </w:r>
      <w:r>
        <w:rPr>
          <w:spacing w:val="18"/>
          <w:sz w:val="18"/>
          <w:szCs w:val="18"/>
        </w:rPr>
        <w:t xml:space="preserve"> </w:t>
      </w:r>
      <w:r>
        <w:rPr>
          <w:w w:val="117"/>
          <w:sz w:val="18"/>
          <w:szCs w:val="18"/>
        </w:rPr>
        <w:t>output</w:t>
      </w:r>
      <w:r>
        <w:rPr>
          <w:spacing w:val="14"/>
          <w:w w:val="117"/>
          <w:sz w:val="18"/>
          <w:szCs w:val="18"/>
        </w:rPr>
        <w:t xml:space="preserve"> </w:t>
      </w:r>
      <w:r>
        <w:rPr>
          <w:sz w:val="18"/>
          <w:szCs w:val="18"/>
        </w:rPr>
        <w:t>files</w:t>
      </w:r>
      <w:r>
        <w:rPr>
          <w:spacing w:val="18"/>
          <w:sz w:val="18"/>
          <w:szCs w:val="18"/>
        </w:rPr>
        <w:t xml:space="preserve"> </w:t>
      </w:r>
      <w:r>
        <w:rPr>
          <w:sz w:val="18"/>
          <w:szCs w:val="18"/>
        </w:rPr>
        <w:t>of</w:t>
      </w:r>
      <w:r>
        <w:rPr>
          <w:spacing w:val="18"/>
          <w:sz w:val="18"/>
          <w:szCs w:val="18"/>
        </w:rPr>
        <w:t xml:space="preserve"> </w:t>
      </w:r>
      <w:r>
        <w:rPr>
          <w:w w:val="111"/>
          <w:sz w:val="18"/>
          <w:szCs w:val="18"/>
        </w:rPr>
        <w:t>curre</w:t>
      </w:r>
      <w:r>
        <w:rPr>
          <w:spacing w:val="-5"/>
          <w:w w:val="111"/>
          <w:sz w:val="18"/>
          <w:szCs w:val="18"/>
        </w:rPr>
        <w:t>n</w:t>
      </w:r>
      <w:r>
        <w:rPr>
          <w:w w:val="115"/>
          <w:sz w:val="18"/>
          <w:szCs w:val="18"/>
        </w:rPr>
        <w:t xml:space="preserve">tly </w:t>
      </w:r>
      <w:r>
        <w:rPr>
          <w:w w:val="111"/>
          <w:sz w:val="18"/>
          <w:szCs w:val="18"/>
        </w:rPr>
        <w:t>running</w:t>
      </w:r>
      <w:r>
        <w:rPr>
          <w:spacing w:val="10"/>
          <w:w w:val="111"/>
          <w:sz w:val="18"/>
          <w:szCs w:val="18"/>
        </w:rPr>
        <w:t xml:space="preserve"> </w:t>
      </w:r>
      <w:r>
        <w:rPr>
          <w:sz w:val="18"/>
          <w:szCs w:val="18"/>
        </w:rPr>
        <w:t>jobs</w:t>
      </w:r>
      <w:r>
        <w:rPr>
          <w:spacing w:val="35"/>
          <w:sz w:val="18"/>
          <w:szCs w:val="18"/>
        </w:rPr>
        <w:t xml:space="preserve"> </w:t>
      </w:r>
      <w:r>
        <w:rPr>
          <w:w w:val="109"/>
          <w:sz w:val="18"/>
          <w:szCs w:val="18"/>
        </w:rPr>
        <w:t>C</w:t>
      </w:r>
      <w:r>
        <w:rPr>
          <w:spacing w:val="-32"/>
          <w:sz w:val="18"/>
          <w:szCs w:val="18"/>
        </w:rPr>
        <w:t xml:space="preserve"> </w:t>
      </w:r>
      <w:r>
        <w:rPr>
          <w:w w:val="130"/>
          <w:position w:val="8"/>
          <w:sz w:val="14"/>
          <w:szCs w:val="14"/>
        </w:rPr>
        <w:t>out</w:t>
      </w:r>
      <w:r>
        <w:rPr>
          <w:spacing w:val="-25"/>
          <w:position w:val="8"/>
          <w:sz w:val="14"/>
          <w:szCs w:val="14"/>
        </w:rPr>
        <w:t xml:space="preserve"> </w:t>
      </w:r>
      <w:r>
        <w:rPr>
          <w:sz w:val="18"/>
          <w:szCs w:val="18"/>
        </w:rPr>
        <w:t>,</w:t>
      </w:r>
      <w:r>
        <w:rPr>
          <w:spacing w:val="20"/>
          <w:sz w:val="18"/>
          <w:szCs w:val="18"/>
        </w:rPr>
        <w:t xml:space="preserve"> </w:t>
      </w:r>
      <w:r>
        <w:rPr>
          <w:spacing w:val="5"/>
          <w:sz w:val="18"/>
          <w:szCs w:val="18"/>
        </w:rPr>
        <w:t>b</w:t>
      </w:r>
      <w:r>
        <w:rPr>
          <w:sz w:val="18"/>
          <w:szCs w:val="18"/>
        </w:rPr>
        <w:t xml:space="preserve">ecause </w:t>
      </w:r>
      <w:r>
        <w:rPr>
          <w:spacing w:val="14"/>
          <w:sz w:val="18"/>
          <w:szCs w:val="18"/>
        </w:rPr>
        <w:t xml:space="preserve"> </w:t>
      </w:r>
      <w:r>
        <w:rPr>
          <w:sz w:val="18"/>
          <w:szCs w:val="18"/>
        </w:rPr>
        <w:t xml:space="preserve">∆T </w:t>
      </w:r>
      <w:r>
        <w:rPr>
          <w:spacing w:val="34"/>
          <w:sz w:val="18"/>
          <w:szCs w:val="18"/>
        </w:rPr>
        <w:t xml:space="preserve"> </w:t>
      </w:r>
      <w:r>
        <w:rPr>
          <w:sz w:val="18"/>
          <w:szCs w:val="18"/>
        </w:rPr>
        <w:t>is</w:t>
      </w:r>
      <w:r>
        <w:rPr>
          <w:spacing w:val="18"/>
          <w:sz w:val="18"/>
          <w:szCs w:val="18"/>
        </w:rPr>
        <w:t xml:space="preserve"> </w:t>
      </w:r>
      <w:r>
        <w:rPr>
          <w:w w:val="109"/>
          <w:sz w:val="18"/>
          <w:szCs w:val="18"/>
        </w:rPr>
        <w:t>assumed</w:t>
      </w:r>
      <w:r>
        <w:rPr>
          <w:spacing w:val="11"/>
          <w:w w:val="109"/>
          <w:sz w:val="18"/>
          <w:szCs w:val="18"/>
        </w:rPr>
        <w:t xml:space="preserve"> </w:t>
      </w:r>
      <w:r>
        <w:rPr>
          <w:sz w:val="18"/>
          <w:szCs w:val="18"/>
        </w:rPr>
        <w:t>to</w:t>
      </w:r>
      <w:r>
        <w:rPr>
          <w:spacing w:val="36"/>
          <w:sz w:val="18"/>
          <w:szCs w:val="18"/>
        </w:rPr>
        <w:t xml:space="preserve"> </w:t>
      </w:r>
      <w:r>
        <w:rPr>
          <w:spacing w:val="5"/>
          <w:sz w:val="18"/>
          <w:szCs w:val="18"/>
        </w:rPr>
        <w:t>b</w:t>
      </w:r>
      <w:r>
        <w:rPr>
          <w:sz w:val="18"/>
          <w:szCs w:val="18"/>
        </w:rPr>
        <w:t>e</w:t>
      </w:r>
      <w:r>
        <w:rPr>
          <w:spacing w:val="27"/>
          <w:sz w:val="18"/>
          <w:szCs w:val="18"/>
        </w:rPr>
        <w:t xml:space="preserve"> </w:t>
      </w:r>
      <w:r>
        <w:rPr>
          <w:w w:val="107"/>
          <w:sz w:val="18"/>
          <w:szCs w:val="18"/>
        </w:rPr>
        <w:t>significa</w:t>
      </w:r>
      <w:r>
        <w:rPr>
          <w:spacing w:val="-4"/>
          <w:w w:val="107"/>
          <w:sz w:val="18"/>
          <w:szCs w:val="18"/>
        </w:rPr>
        <w:t>n</w:t>
      </w:r>
      <w:r>
        <w:rPr>
          <w:w w:val="107"/>
          <w:sz w:val="18"/>
          <w:szCs w:val="18"/>
        </w:rPr>
        <w:t>tly</w:t>
      </w:r>
      <w:r>
        <w:rPr>
          <w:spacing w:val="12"/>
          <w:w w:val="107"/>
          <w:sz w:val="18"/>
          <w:szCs w:val="18"/>
        </w:rPr>
        <w:t xml:space="preserve"> </w:t>
      </w:r>
      <w:r>
        <w:rPr>
          <w:sz w:val="18"/>
          <w:szCs w:val="18"/>
        </w:rPr>
        <w:t xml:space="preserve">smaller </w:t>
      </w:r>
      <w:r>
        <w:rPr>
          <w:spacing w:val="11"/>
          <w:sz w:val="18"/>
          <w:szCs w:val="18"/>
        </w:rPr>
        <w:t xml:space="preserve"> </w:t>
      </w:r>
      <w:r>
        <w:rPr>
          <w:w w:val="118"/>
          <w:sz w:val="18"/>
          <w:szCs w:val="18"/>
        </w:rPr>
        <w:t>than</w:t>
      </w:r>
      <w:r>
        <w:rPr>
          <w:spacing w:val="6"/>
          <w:w w:val="118"/>
          <w:sz w:val="18"/>
          <w:szCs w:val="18"/>
        </w:rPr>
        <w:t xml:space="preserve"> </w:t>
      </w:r>
      <w:r>
        <w:rPr>
          <w:sz w:val="18"/>
          <w:szCs w:val="18"/>
        </w:rPr>
        <w:t>an</w:t>
      </w:r>
      <w:r>
        <w:rPr>
          <w:spacing w:val="38"/>
          <w:sz w:val="18"/>
          <w:szCs w:val="18"/>
        </w:rPr>
        <w:t xml:space="preserve"> </w:t>
      </w:r>
      <w:r>
        <w:rPr>
          <w:spacing w:val="-5"/>
          <w:w w:val="115"/>
          <w:sz w:val="18"/>
          <w:szCs w:val="18"/>
        </w:rPr>
        <w:t>a</w:t>
      </w:r>
      <w:r>
        <w:rPr>
          <w:spacing w:val="-5"/>
          <w:w w:val="107"/>
          <w:sz w:val="18"/>
          <w:szCs w:val="18"/>
        </w:rPr>
        <w:t>v</w:t>
      </w:r>
      <w:r>
        <w:rPr>
          <w:w w:val="107"/>
          <w:sz w:val="18"/>
          <w:szCs w:val="18"/>
        </w:rPr>
        <w:t xml:space="preserve">erage </w:t>
      </w:r>
      <w:r>
        <w:rPr>
          <w:sz w:val="18"/>
          <w:szCs w:val="18"/>
        </w:rPr>
        <w:t>job</w:t>
      </w:r>
      <w:r>
        <w:rPr>
          <w:spacing w:val="27"/>
          <w:sz w:val="18"/>
          <w:szCs w:val="18"/>
        </w:rPr>
        <w:t xml:space="preserve"> </w:t>
      </w:r>
      <w:r>
        <w:rPr>
          <w:w w:val="114"/>
          <w:sz w:val="18"/>
          <w:szCs w:val="18"/>
        </w:rPr>
        <w:t>duration,</w:t>
      </w:r>
      <w:r>
        <w:rPr>
          <w:spacing w:val="4"/>
          <w:w w:val="114"/>
          <w:sz w:val="18"/>
          <w:szCs w:val="18"/>
        </w:rPr>
        <w:t xml:space="preserve"> </w:t>
      </w:r>
      <w:r>
        <w:rPr>
          <w:sz w:val="18"/>
          <w:szCs w:val="18"/>
        </w:rPr>
        <w:t>i.e.</w:t>
      </w:r>
      <w:r>
        <w:rPr>
          <w:spacing w:val="24"/>
          <w:sz w:val="18"/>
          <w:szCs w:val="18"/>
        </w:rPr>
        <w:t xml:space="preserve"> </w:t>
      </w:r>
      <w:r>
        <w:rPr>
          <w:sz w:val="18"/>
          <w:szCs w:val="18"/>
        </w:rPr>
        <w:t>it</w:t>
      </w:r>
      <w:r>
        <w:rPr>
          <w:spacing w:val="32"/>
          <w:sz w:val="18"/>
          <w:szCs w:val="18"/>
        </w:rPr>
        <w:t xml:space="preserve"> </w:t>
      </w:r>
      <w:r>
        <w:rPr>
          <w:sz w:val="18"/>
          <w:szCs w:val="18"/>
        </w:rPr>
        <w:t>is</w:t>
      </w:r>
      <w:r>
        <w:rPr>
          <w:spacing w:val="13"/>
          <w:sz w:val="18"/>
          <w:szCs w:val="18"/>
        </w:rPr>
        <w:t xml:space="preserve"> </w:t>
      </w:r>
      <w:r>
        <w:rPr>
          <w:sz w:val="18"/>
          <w:szCs w:val="18"/>
        </w:rPr>
        <w:t>unli</w:t>
      </w:r>
      <w:r>
        <w:rPr>
          <w:spacing w:val="-5"/>
          <w:sz w:val="18"/>
          <w:szCs w:val="18"/>
        </w:rPr>
        <w:t>k</w:t>
      </w:r>
      <w:r>
        <w:rPr>
          <w:sz w:val="18"/>
          <w:szCs w:val="18"/>
        </w:rPr>
        <w:t xml:space="preserve">ely </w:t>
      </w:r>
      <w:r>
        <w:rPr>
          <w:spacing w:val="6"/>
          <w:sz w:val="18"/>
          <w:szCs w:val="18"/>
        </w:rPr>
        <w:t xml:space="preserve"> </w:t>
      </w:r>
      <w:r>
        <w:rPr>
          <w:w w:val="125"/>
          <w:sz w:val="18"/>
          <w:szCs w:val="18"/>
        </w:rPr>
        <w:t>that</w:t>
      </w:r>
      <w:r>
        <w:rPr>
          <w:spacing w:val="-2"/>
          <w:w w:val="125"/>
          <w:sz w:val="18"/>
          <w:szCs w:val="18"/>
        </w:rPr>
        <w:t xml:space="preserve"> </w:t>
      </w:r>
      <w:r>
        <w:rPr>
          <w:sz w:val="18"/>
          <w:szCs w:val="18"/>
        </w:rPr>
        <w:t>a</w:t>
      </w:r>
      <w:r>
        <w:rPr>
          <w:spacing w:val="21"/>
          <w:sz w:val="18"/>
          <w:szCs w:val="18"/>
        </w:rPr>
        <w:t xml:space="preserve"> </w:t>
      </w:r>
      <w:r>
        <w:rPr>
          <w:sz w:val="18"/>
          <w:szCs w:val="18"/>
        </w:rPr>
        <w:t>job</w:t>
      </w:r>
      <w:r>
        <w:rPr>
          <w:spacing w:val="27"/>
          <w:sz w:val="18"/>
          <w:szCs w:val="18"/>
        </w:rPr>
        <w:t xml:space="preserve"> </w:t>
      </w:r>
      <w:r>
        <w:rPr>
          <w:w w:val="117"/>
          <w:sz w:val="18"/>
          <w:szCs w:val="18"/>
        </w:rPr>
        <w:t>started</w:t>
      </w:r>
      <w:r>
        <w:rPr>
          <w:spacing w:val="1"/>
          <w:w w:val="117"/>
          <w:sz w:val="18"/>
          <w:szCs w:val="18"/>
        </w:rPr>
        <w:t xml:space="preserve"> </w:t>
      </w:r>
      <w:r>
        <w:rPr>
          <w:sz w:val="18"/>
          <w:szCs w:val="18"/>
        </w:rPr>
        <w:t xml:space="preserve">within </w:t>
      </w:r>
      <w:r>
        <w:rPr>
          <w:spacing w:val="15"/>
          <w:sz w:val="18"/>
          <w:szCs w:val="18"/>
        </w:rPr>
        <w:t xml:space="preserve"> </w:t>
      </w:r>
      <w:r>
        <w:rPr>
          <w:sz w:val="18"/>
          <w:szCs w:val="18"/>
        </w:rPr>
        <w:t xml:space="preserve">∆T </w:t>
      </w:r>
      <w:r>
        <w:rPr>
          <w:spacing w:val="29"/>
          <w:sz w:val="18"/>
          <w:szCs w:val="18"/>
        </w:rPr>
        <w:t xml:space="preserve"> </w:t>
      </w:r>
      <w:r>
        <w:rPr>
          <w:sz w:val="18"/>
          <w:szCs w:val="18"/>
        </w:rPr>
        <w:t>will</w:t>
      </w:r>
      <w:r>
        <w:rPr>
          <w:spacing w:val="15"/>
          <w:sz w:val="18"/>
          <w:szCs w:val="18"/>
        </w:rPr>
        <w:t xml:space="preserve"> </w:t>
      </w:r>
      <w:r>
        <w:rPr>
          <w:sz w:val="18"/>
          <w:szCs w:val="18"/>
        </w:rPr>
        <w:t>also</w:t>
      </w:r>
      <w:r>
        <w:rPr>
          <w:spacing w:val="26"/>
          <w:sz w:val="18"/>
          <w:szCs w:val="18"/>
        </w:rPr>
        <w:t xml:space="preserve"> </w:t>
      </w:r>
      <w:r>
        <w:rPr>
          <w:spacing w:val="5"/>
          <w:sz w:val="18"/>
          <w:szCs w:val="18"/>
        </w:rPr>
        <w:t>b</w:t>
      </w:r>
      <w:r>
        <w:rPr>
          <w:sz w:val="18"/>
          <w:szCs w:val="18"/>
        </w:rPr>
        <w:t>e</w:t>
      </w:r>
      <w:r>
        <w:rPr>
          <w:spacing w:val="22"/>
          <w:sz w:val="18"/>
          <w:szCs w:val="18"/>
        </w:rPr>
        <w:t xml:space="preserve"> </w:t>
      </w:r>
      <w:r>
        <w:rPr>
          <w:sz w:val="18"/>
          <w:szCs w:val="18"/>
        </w:rPr>
        <w:t>finished</w:t>
      </w:r>
      <w:r>
        <w:rPr>
          <w:spacing w:val="45"/>
          <w:sz w:val="18"/>
          <w:szCs w:val="18"/>
        </w:rPr>
        <w:t xml:space="preserve"> </w:t>
      </w:r>
      <w:r>
        <w:rPr>
          <w:w w:val="102"/>
          <w:sz w:val="18"/>
          <w:szCs w:val="18"/>
        </w:rPr>
        <w:t>wi</w:t>
      </w:r>
      <w:r>
        <w:rPr>
          <w:w w:val="116"/>
          <w:sz w:val="18"/>
          <w:szCs w:val="18"/>
        </w:rPr>
        <w:t xml:space="preserve">thin </w:t>
      </w:r>
      <w:r>
        <w:rPr>
          <w:sz w:val="18"/>
          <w:szCs w:val="18"/>
        </w:rPr>
        <w:t>it.</w:t>
      </w:r>
      <w:r>
        <w:rPr>
          <w:spacing w:val="29"/>
          <w:sz w:val="18"/>
          <w:szCs w:val="18"/>
        </w:rPr>
        <w:t xml:space="preserve"> </w:t>
      </w:r>
      <w:r>
        <w:rPr>
          <w:spacing w:val="-15"/>
          <w:sz w:val="18"/>
          <w:szCs w:val="18"/>
        </w:rPr>
        <w:t>T</w:t>
      </w:r>
      <w:r>
        <w:rPr>
          <w:sz w:val="18"/>
          <w:szCs w:val="18"/>
        </w:rPr>
        <w:t>o</w:t>
      </w:r>
      <w:r>
        <w:rPr>
          <w:spacing w:val="25"/>
          <w:sz w:val="18"/>
          <w:szCs w:val="18"/>
        </w:rPr>
        <w:t xml:space="preserve"> </w:t>
      </w:r>
      <w:r>
        <w:rPr>
          <w:sz w:val="18"/>
          <w:szCs w:val="18"/>
        </w:rPr>
        <w:t>find</w:t>
      </w:r>
      <w:r>
        <w:rPr>
          <w:spacing w:val="15"/>
          <w:sz w:val="18"/>
          <w:szCs w:val="18"/>
        </w:rPr>
        <w:t xml:space="preserve"> </w:t>
      </w:r>
      <w:r>
        <w:rPr>
          <w:sz w:val="18"/>
          <w:szCs w:val="18"/>
        </w:rPr>
        <w:t>the</w:t>
      </w:r>
      <w:r>
        <w:rPr>
          <w:spacing w:val="35"/>
          <w:sz w:val="18"/>
          <w:szCs w:val="18"/>
        </w:rPr>
        <w:t xml:space="preserve"> </w:t>
      </w:r>
      <w:r>
        <w:rPr>
          <w:spacing w:val="5"/>
          <w:w w:val="110"/>
          <w:sz w:val="18"/>
          <w:szCs w:val="18"/>
        </w:rPr>
        <w:t>b</w:t>
      </w:r>
      <w:r>
        <w:rPr>
          <w:w w:val="110"/>
          <w:sz w:val="18"/>
          <w:szCs w:val="18"/>
        </w:rPr>
        <w:t>ottlene</w:t>
      </w:r>
      <w:r>
        <w:rPr>
          <w:spacing w:val="-4"/>
          <w:w w:val="110"/>
          <w:sz w:val="18"/>
          <w:szCs w:val="18"/>
        </w:rPr>
        <w:t>c</w:t>
      </w:r>
      <w:r>
        <w:rPr>
          <w:w w:val="110"/>
          <w:sz w:val="18"/>
          <w:szCs w:val="18"/>
        </w:rPr>
        <w:t>k</w:t>
      </w:r>
      <w:r>
        <w:rPr>
          <w:spacing w:val="1"/>
          <w:w w:val="110"/>
          <w:sz w:val="18"/>
          <w:szCs w:val="18"/>
        </w:rPr>
        <w:t xml:space="preserve"> </w:t>
      </w:r>
      <w:r>
        <w:rPr>
          <w:spacing w:val="-10"/>
          <w:sz w:val="18"/>
          <w:szCs w:val="18"/>
        </w:rPr>
        <w:t>v</w:t>
      </w:r>
      <w:r>
        <w:rPr>
          <w:sz w:val="18"/>
          <w:szCs w:val="18"/>
        </w:rPr>
        <w:t>alue,</w:t>
      </w:r>
      <w:r>
        <w:rPr>
          <w:spacing w:val="38"/>
          <w:sz w:val="18"/>
          <w:szCs w:val="18"/>
        </w:rPr>
        <w:t xml:space="preserve"> </w:t>
      </w:r>
      <w:r>
        <w:rPr>
          <w:spacing w:val="-5"/>
          <w:sz w:val="18"/>
          <w:szCs w:val="18"/>
        </w:rPr>
        <w:t>w</w:t>
      </w:r>
      <w:r>
        <w:rPr>
          <w:sz w:val="18"/>
          <w:szCs w:val="18"/>
        </w:rPr>
        <w:t>e</w:t>
      </w:r>
      <w:r>
        <w:rPr>
          <w:spacing w:val="4"/>
          <w:sz w:val="18"/>
          <w:szCs w:val="18"/>
        </w:rPr>
        <w:t xml:space="preserve"> </w:t>
      </w:r>
      <w:r>
        <w:rPr>
          <w:sz w:val="18"/>
          <w:szCs w:val="18"/>
        </w:rPr>
        <w:t>h</w:t>
      </w:r>
      <w:r>
        <w:rPr>
          <w:spacing w:val="-5"/>
          <w:sz w:val="18"/>
          <w:szCs w:val="18"/>
        </w:rPr>
        <w:t>av</w:t>
      </w:r>
      <w:r>
        <w:rPr>
          <w:sz w:val="18"/>
          <w:szCs w:val="18"/>
        </w:rPr>
        <w:t>e</w:t>
      </w:r>
      <w:r>
        <w:rPr>
          <w:spacing w:val="32"/>
          <w:sz w:val="18"/>
          <w:szCs w:val="18"/>
        </w:rPr>
        <w:t xml:space="preserve"> </w:t>
      </w:r>
      <w:r>
        <w:rPr>
          <w:sz w:val="18"/>
          <w:szCs w:val="18"/>
        </w:rPr>
        <w:t>to</w:t>
      </w:r>
      <w:r>
        <w:rPr>
          <w:spacing w:val="22"/>
          <w:sz w:val="18"/>
          <w:szCs w:val="18"/>
        </w:rPr>
        <w:t xml:space="preserve"> </w:t>
      </w:r>
      <w:r>
        <w:rPr>
          <w:sz w:val="18"/>
          <w:szCs w:val="18"/>
        </w:rPr>
        <w:t>select</w:t>
      </w:r>
      <w:r>
        <w:rPr>
          <w:spacing w:val="30"/>
          <w:sz w:val="18"/>
          <w:szCs w:val="18"/>
        </w:rPr>
        <w:t xml:space="preserve"> </w:t>
      </w:r>
      <w:r>
        <w:rPr>
          <w:sz w:val="18"/>
          <w:szCs w:val="18"/>
        </w:rPr>
        <w:t>the</w:t>
      </w:r>
      <w:r>
        <w:rPr>
          <w:spacing w:val="36"/>
          <w:sz w:val="18"/>
          <w:szCs w:val="18"/>
        </w:rPr>
        <w:t xml:space="preserve"> </w:t>
      </w:r>
      <w:proofErr w:type="gramStart"/>
      <w:r>
        <w:rPr>
          <w:sz w:val="18"/>
          <w:szCs w:val="18"/>
        </w:rPr>
        <w:t xml:space="preserve">smallest </w:t>
      </w:r>
      <w:r>
        <w:rPr>
          <w:spacing w:val="9"/>
          <w:sz w:val="18"/>
          <w:szCs w:val="18"/>
        </w:rPr>
        <w:t xml:space="preserve"> </w:t>
      </w:r>
      <w:r>
        <w:rPr>
          <w:w w:val="112"/>
          <w:sz w:val="18"/>
          <w:szCs w:val="18"/>
        </w:rPr>
        <w:t>estimation</w:t>
      </w:r>
      <w:proofErr w:type="gramEnd"/>
      <w:r>
        <w:rPr>
          <w:w w:val="112"/>
          <w:sz w:val="18"/>
          <w:szCs w:val="18"/>
        </w:rPr>
        <w:t>,</w:t>
      </w:r>
      <w:r>
        <w:rPr>
          <w:spacing w:val="-4"/>
          <w:w w:val="112"/>
          <w:sz w:val="18"/>
          <w:szCs w:val="18"/>
        </w:rPr>
        <w:t xml:space="preserve"> </w:t>
      </w:r>
      <w:r>
        <w:rPr>
          <w:sz w:val="18"/>
          <w:szCs w:val="18"/>
        </w:rPr>
        <w:t>and</w:t>
      </w:r>
      <w:r>
        <w:rPr>
          <w:spacing w:val="37"/>
          <w:sz w:val="18"/>
          <w:szCs w:val="18"/>
        </w:rPr>
        <w:t xml:space="preserve"> </w:t>
      </w:r>
      <w:r>
        <w:rPr>
          <w:w w:val="109"/>
          <w:sz w:val="18"/>
          <w:szCs w:val="18"/>
        </w:rPr>
        <w:t xml:space="preserve">therefore, </w:t>
      </w:r>
      <w:r>
        <w:rPr>
          <w:sz w:val="18"/>
          <w:szCs w:val="18"/>
        </w:rPr>
        <w:t xml:space="preserve">the </w:t>
      </w:r>
      <w:r>
        <w:rPr>
          <w:spacing w:val="7"/>
          <w:sz w:val="18"/>
          <w:szCs w:val="18"/>
        </w:rPr>
        <w:t xml:space="preserve"> </w:t>
      </w:r>
      <w:r>
        <w:rPr>
          <w:sz w:val="18"/>
          <w:szCs w:val="18"/>
        </w:rPr>
        <w:t>final</w:t>
      </w:r>
      <w:r>
        <w:rPr>
          <w:spacing w:val="35"/>
          <w:sz w:val="18"/>
          <w:szCs w:val="18"/>
        </w:rPr>
        <w:t xml:space="preserve"> </w:t>
      </w:r>
      <w:r>
        <w:rPr>
          <w:sz w:val="18"/>
          <w:szCs w:val="18"/>
        </w:rPr>
        <w:t>for</w:t>
      </w:r>
      <w:r>
        <w:rPr>
          <w:spacing w:val="-5"/>
          <w:sz w:val="18"/>
          <w:szCs w:val="18"/>
        </w:rPr>
        <w:t>m</w:t>
      </w:r>
      <w:r>
        <w:rPr>
          <w:sz w:val="18"/>
          <w:szCs w:val="18"/>
        </w:rPr>
        <w:t xml:space="preserve">ula </w:t>
      </w:r>
      <w:r>
        <w:rPr>
          <w:spacing w:val="18"/>
          <w:sz w:val="18"/>
          <w:szCs w:val="18"/>
        </w:rPr>
        <w:t xml:space="preserve"> </w:t>
      </w:r>
      <w:r>
        <w:rPr>
          <w:sz w:val="18"/>
          <w:szCs w:val="18"/>
        </w:rPr>
        <w:t>of</w:t>
      </w:r>
      <w:r>
        <w:rPr>
          <w:spacing w:val="14"/>
          <w:sz w:val="18"/>
          <w:szCs w:val="18"/>
        </w:rPr>
        <w:t xml:space="preserve"> </w:t>
      </w:r>
      <w:r>
        <w:rPr>
          <w:sz w:val="18"/>
          <w:szCs w:val="18"/>
        </w:rPr>
        <w:t xml:space="preserve">the </w:t>
      </w:r>
      <w:r>
        <w:rPr>
          <w:spacing w:val="7"/>
          <w:sz w:val="18"/>
          <w:szCs w:val="18"/>
        </w:rPr>
        <w:t xml:space="preserve"> </w:t>
      </w:r>
      <w:r>
        <w:rPr>
          <w:w w:val="111"/>
          <w:sz w:val="18"/>
          <w:szCs w:val="18"/>
        </w:rPr>
        <w:t>capaci</w:t>
      </w:r>
      <w:r>
        <w:rPr>
          <w:spacing w:val="-4"/>
          <w:w w:val="111"/>
          <w:sz w:val="18"/>
          <w:szCs w:val="18"/>
        </w:rPr>
        <w:t>t</w:t>
      </w:r>
      <w:r>
        <w:rPr>
          <w:w w:val="111"/>
          <w:sz w:val="18"/>
          <w:szCs w:val="18"/>
        </w:rPr>
        <w:t>y</w:t>
      </w:r>
      <w:r>
        <w:rPr>
          <w:spacing w:val="13"/>
          <w:w w:val="111"/>
          <w:sz w:val="18"/>
          <w:szCs w:val="18"/>
        </w:rPr>
        <w:t xml:space="preserve"> </w:t>
      </w:r>
      <w:r>
        <w:rPr>
          <w:sz w:val="18"/>
          <w:szCs w:val="18"/>
        </w:rPr>
        <w:t>of</w:t>
      </w:r>
      <w:r>
        <w:rPr>
          <w:spacing w:val="14"/>
          <w:sz w:val="18"/>
          <w:szCs w:val="18"/>
        </w:rPr>
        <w:t xml:space="preserve"> </w:t>
      </w:r>
      <w:r>
        <w:rPr>
          <w:w w:val="110"/>
          <w:sz w:val="18"/>
          <w:szCs w:val="18"/>
        </w:rPr>
        <w:t>dum</w:t>
      </w:r>
      <w:r>
        <w:rPr>
          <w:spacing w:val="-5"/>
          <w:w w:val="110"/>
          <w:sz w:val="18"/>
          <w:szCs w:val="18"/>
        </w:rPr>
        <w:t>m</w:t>
      </w:r>
      <w:r>
        <w:rPr>
          <w:w w:val="110"/>
          <w:sz w:val="18"/>
          <w:szCs w:val="18"/>
        </w:rPr>
        <w:t>y</w:t>
      </w:r>
      <w:r>
        <w:rPr>
          <w:spacing w:val="15"/>
          <w:w w:val="110"/>
          <w:sz w:val="18"/>
          <w:szCs w:val="18"/>
        </w:rPr>
        <w:t xml:space="preserve"> </w:t>
      </w:r>
      <w:r>
        <w:rPr>
          <w:sz w:val="18"/>
          <w:szCs w:val="18"/>
        </w:rPr>
        <w:t>edges</w:t>
      </w:r>
      <w:r>
        <w:rPr>
          <w:spacing w:val="37"/>
          <w:sz w:val="18"/>
          <w:szCs w:val="18"/>
        </w:rPr>
        <w:t xml:space="preserve"> </w:t>
      </w:r>
      <w:r>
        <w:rPr>
          <w:sz w:val="18"/>
          <w:szCs w:val="18"/>
        </w:rPr>
        <w:t>for</w:t>
      </w:r>
      <w:r>
        <w:rPr>
          <w:spacing w:val="27"/>
          <w:sz w:val="18"/>
          <w:szCs w:val="18"/>
        </w:rPr>
        <w:t xml:space="preserve"> </w:t>
      </w:r>
      <w:r>
        <w:rPr>
          <w:w w:val="117"/>
          <w:sz w:val="18"/>
          <w:szCs w:val="18"/>
        </w:rPr>
        <w:t>output</w:t>
      </w:r>
      <w:r>
        <w:rPr>
          <w:spacing w:val="9"/>
          <w:w w:val="117"/>
          <w:sz w:val="18"/>
          <w:szCs w:val="18"/>
        </w:rPr>
        <w:t xml:space="preserve"> </w:t>
      </w:r>
      <w:r>
        <w:rPr>
          <w:sz w:val="18"/>
          <w:szCs w:val="18"/>
        </w:rPr>
        <w:t xml:space="preserve">problem </w:t>
      </w:r>
      <w:r>
        <w:rPr>
          <w:spacing w:val="26"/>
          <w:sz w:val="18"/>
          <w:szCs w:val="18"/>
        </w:rPr>
        <w:t xml:space="preserve"> </w:t>
      </w:r>
      <w:r>
        <w:rPr>
          <w:w w:val="103"/>
          <w:sz w:val="18"/>
          <w:szCs w:val="18"/>
        </w:rPr>
        <w:t>is:</w:t>
      </w:r>
    </w:p>
    <w:p w:rsidR="00C45AA3" w:rsidRDefault="00C45AA3">
      <w:pPr>
        <w:spacing w:before="5" w:line="100" w:lineRule="exact"/>
        <w:rPr>
          <w:sz w:val="10"/>
          <w:szCs w:val="10"/>
        </w:rPr>
      </w:pPr>
    </w:p>
    <w:p w:rsidR="00C45AA3" w:rsidRDefault="00DC4C15">
      <w:pPr>
        <w:spacing w:line="140" w:lineRule="exact"/>
        <w:ind w:left="1831" w:right="-67"/>
        <w:rPr>
          <w:sz w:val="18"/>
          <w:szCs w:val="18"/>
        </w:rPr>
      </w:pPr>
      <w:proofErr w:type="gramStart"/>
      <w:r>
        <w:rPr>
          <w:spacing w:val="5"/>
          <w:w w:val="101"/>
          <w:position w:val="-16"/>
          <w:sz w:val="18"/>
          <w:szCs w:val="18"/>
        </w:rPr>
        <w:t>w</w:t>
      </w:r>
      <w:proofErr w:type="spellStart"/>
      <w:r>
        <w:rPr>
          <w:w w:val="145"/>
          <w:position w:val="-20"/>
          <w:sz w:val="14"/>
          <w:szCs w:val="14"/>
        </w:rPr>
        <w:t>i</w:t>
      </w:r>
      <w:proofErr w:type="spellEnd"/>
      <w:r>
        <w:rPr>
          <w:position w:val="-20"/>
          <w:sz w:val="14"/>
          <w:szCs w:val="14"/>
        </w:rPr>
        <w:t xml:space="preserve">  </w:t>
      </w:r>
      <w:r>
        <w:rPr>
          <w:w w:val="141"/>
          <w:position w:val="-16"/>
          <w:sz w:val="18"/>
          <w:szCs w:val="18"/>
        </w:rPr>
        <w:t>=</w:t>
      </w:r>
      <w:proofErr w:type="gramEnd"/>
      <w:r>
        <w:rPr>
          <w:spacing w:val="-3"/>
          <w:w w:val="141"/>
          <w:position w:val="-16"/>
          <w:sz w:val="18"/>
          <w:szCs w:val="18"/>
        </w:rPr>
        <w:t xml:space="preserve"> </w:t>
      </w:r>
      <w:r>
        <w:rPr>
          <w:w w:val="134"/>
          <w:position w:val="-16"/>
          <w:sz w:val="18"/>
          <w:szCs w:val="18"/>
        </w:rPr>
        <w:t>I</w:t>
      </w:r>
      <w:r>
        <w:rPr>
          <w:spacing w:val="-31"/>
          <w:position w:val="-16"/>
          <w:sz w:val="18"/>
          <w:szCs w:val="18"/>
        </w:rPr>
        <w:t xml:space="preserve"> </w:t>
      </w:r>
      <w:r>
        <w:rPr>
          <w:w w:val="121"/>
          <w:position w:val="-8"/>
          <w:sz w:val="14"/>
          <w:szCs w:val="14"/>
        </w:rPr>
        <w:t xml:space="preserve">out               </w:t>
      </w:r>
      <w:r>
        <w:rPr>
          <w:spacing w:val="3"/>
          <w:w w:val="121"/>
          <w:position w:val="-8"/>
          <w:sz w:val="14"/>
          <w:szCs w:val="14"/>
        </w:rPr>
        <w:t xml:space="preserve"> </w:t>
      </w:r>
      <w:r>
        <w:rPr>
          <w:spacing w:val="-33"/>
          <w:w w:val="121"/>
          <w:position w:val="-5"/>
          <w:sz w:val="18"/>
          <w:szCs w:val="18"/>
        </w:rPr>
        <w:t xml:space="preserve"> </w:t>
      </w:r>
      <w:r>
        <w:rPr>
          <w:w w:val="121"/>
          <w:position w:val="-5"/>
          <w:sz w:val="18"/>
          <w:szCs w:val="18"/>
          <w:u w:val="single" w:color="000000"/>
        </w:rPr>
        <w:t>β</w:t>
      </w:r>
    </w:p>
    <w:p w:rsidR="00C45AA3" w:rsidRDefault="00DC4C15">
      <w:pPr>
        <w:spacing w:before="3" w:line="160" w:lineRule="exact"/>
        <w:rPr>
          <w:sz w:val="17"/>
          <w:szCs w:val="17"/>
        </w:rPr>
      </w:pPr>
      <w:r>
        <w:br w:type="column"/>
      </w:r>
    </w:p>
    <w:p w:rsidR="00C45AA3" w:rsidRDefault="00DC4C15">
      <w:pPr>
        <w:spacing w:line="80" w:lineRule="exact"/>
        <w:rPr>
          <w:sz w:val="14"/>
          <w:szCs w:val="14"/>
        </w:rPr>
        <w:sectPr w:rsidR="00C45AA3">
          <w:type w:val="continuous"/>
          <w:pgSz w:w="11920" w:h="16840"/>
          <w:pgMar w:top="960" w:right="1680" w:bottom="280" w:left="1320" w:header="720" w:footer="720" w:gutter="0"/>
          <w:cols w:num="2" w:space="720" w:equalWidth="0">
            <w:col w:w="3402" w:space="1606"/>
            <w:col w:w="3912"/>
          </w:cols>
        </w:sectPr>
      </w:pPr>
      <w:proofErr w:type="gramStart"/>
      <w:r>
        <w:rPr>
          <w:w w:val="130"/>
          <w:position w:val="-6"/>
          <w:sz w:val="14"/>
          <w:szCs w:val="14"/>
        </w:rPr>
        <w:t>out</w:t>
      </w:r>
      <w:proofErr w:type="gramEnd"/>
    </w:p>
    <w:p w:rsidR="00C45AA3" w:rsidRDefault="00DC4C15">
      <w:pPr>
        <w:spacing w:line="180" w:lineRule="exact"/>
        <w:ind w:right="199"/>
        <w:jc w:val="right"/>
        <w:rPr>
          <w:sz w:val="18"/>
          <w:szCs w:val="18"/>
        </w:rPr>
      </w:pPr>
      <w:r>
        <w:lastRenderedPageBreak/>
        <w:pict>
          <v:group id="_x0000_s1526" style="position:absolute;left:0;text-align:left;margin-left:157.55pt;margin-top:1.55pt;width:6.85pt;height:0;z-index:-1820;mso-position-horizontal-relative:page" coordorigin="3151,31" coordsize="137,0">
            <v:shape id="_x0000_s1527" style="position:absolute;left:3151;top:31;width:137;height:0" coordorigin="3151,31" coordsize="137,0" path="m3151,31r137,e" filled="f" strokeweight=".1337mm">
              <v:path arrowok="t"/>
            </v:shape>
            <w10:wrap anchorx="page"/>
          </v:group>
        </w:pict>
      </w:r>
      <w:r>
        <w:pict>
          <v:shape id="_x0000_s1525" type="#_x0000_t202" style="position:absolute;left:0;text-align:left;margin-left:229.15pt;margin-top:6.1pt;width:5.9pt;height:8.95pt;z-index:-1812;mso-position-horizontal-relative:page" filled="f" stroked="f">
            <v:textbox inset="0,0,0,0">
              <w:txbxContent>
                <w:p w:rsidR="00DC4C15" w:rsidRDefault="00DC4C15">
                  <w:pPr>
                    <w:spacing w:line="160" w:lineRule="exact"/>
                    <w:ind w:right="-47"/>
                    <w:rPr>
                      <w:sz w:val="18"/>
                      <w:szCs w:val="18"/>
                    </w:rPr>
                  </w:pPr>
                  <w:proofErr w:type="gramStart"/>
                  <w:r>
                    <w:rPr>
                      <w:w w:val="125"/>
                      <w:sz w:val="18"/>
                      <w:szCs w:val="18"/>
                    </w:rPr>
                    <w:t>α</w:t>
                  </w:r>
                  <w:proofErr w:type="gramEnd"/>
                </w:p>
              </w:txbxContent>
            </v:textbox>
            <w10:wrap anchorx="page"/>
          </v:shape>
        </w:pict>
      </w:r>
      <w:proofErr w:type="spellStart"/>
      <w:r>
        <w:rPr>
          <w:w w:val="143"/>
          <w:position w:val="-2"/>
          <w:sz w:val="14"/>
          <w:szCs w:val="14"/>
        </w:rPr>
        <w:t>i</w:t>
      </w:r>
      <w:proofErr w:type="spellEnd"/>
      <w:r>
        <w:rPr>
          <w:w w:val="143"/>
          <w:position w:val="-2"/>
          <w:sz w:val="14"/>
          <w:szCs w:val="14"/>
        </w:rPr>
        <w:t xml:space="preserve">   </w:t>
      </w:r>
      <w:r>
        <w:rPr>
          <w:spacing w:val="43"/>
          <w:w w:val="143"/>
          <w:position w:val="-2"/>
          <w:sz w:val="14"/>
          <w:szCs w:val="14"/>
        </w:rPr>
        <w:t xml:space="preserve"> </w:t>
      </w:r>
      <w:r>
        <w:rPr>
          <w:w w:val="143"/>
          <w:position w:val="2"/>
          <w:sz w:val="18"/>
          <w:szCs w:val="18"/>
        </w:rPr>
        <w:t>+</w:t>
      </w:r>
      <w:r>
        <w:rPr>
          <w:spacing w:val="-25"/>
          <w:w w:val="143"/>
          <w:position w:val="2"/>
          <w:sz w:val="18"/>
          <w:szCs w:val="18"/>
        </w:rPr>
        <w:t xml:space="preserve"> </w:t>
      </w:r>
      <w:proofErr w:type="gramStart"/>
      <w:r>
        <w:rPr>
          <w:w w:val="111"/>
          <w:position w:val="2"/>
          <w:sz w:val="18"/>
          <w:szCs w:val="18"/>
        </w:rPr>
        <w:t>min(</w:t>
      </w:r>
      <w:proofErr w:type="gramEnd"/>
    </w:p>
    <w:p w:rsidR="00C45AA3" w:rsidRDefault="00DC4C15">
      <w:pPr>
        <w:spacing w:line="120" w:lineRule="exact"/>
        <w:jc w:val="right"/>
        <w:rPr>
          <w:sz w:val="14"/>
          <w:szCs w:val="14"/>
        </w:rPr>
      </w:pPr>
      <w:proofErr w:type="spellStart"/>
      <w:proofErr w:type="gramStart"/>
      <w:r>
        <w:rPr>
          <w:w w:val="145"/>
          <w:position w:val="1"/>
          <w:sz w:val="14"/>
          <w:szCs w:val="14"/>
        </w:rPr>
        <w:t>i</w:t>
      </w:r>
      <w:proofErr w:type="spellEnd"/>
      <w:proofErr w:type="gramEnd"/>
    </w:p>
    <w:p w:rsidR="00C45AA3" w:rsidRDefault="00DC4C15">
      <w:pPr>
        <w:spacing w:line="200" w:lineRule="exact"/>
        <w:rPr>
          <w:sz w:val="18"/>
          <w:szCs w:val="18"/>
        </w:rPr>
        <w:sectPr w:rsidR="00C45AA3">
          <w:type w:val="continuous"/>
          <w:pgSz w:w="11920" w:h="16840"/>
          <w:pgMar w:top="960" w:right="1680" w:bottom="280" w:left="1320" w:header="720" w:footer="720" w:gutter="0"/>
          <w:cols w:num="2" w:space="720" w:equalWidth="0">
            <w:col w:w="3437" w:space="74"/>
            <w:col w:w="5409"/>
          </w:cols>
        </w:sectPr>
      </w:pPr>
      <w:r>
        <w:br w:type="column"/>
      </w:r>
      <w:r>
        <w:rPr>
          <w:rFonts w:ascii="Batang" w:eastAsia="Batang" w:hAnsi="Batang" w:cs="Batang"/>
          <w:w w:val="85"/>
          <w:position w:val="3"/>
          <w:sz w:val="18"/>
          <w:szCs w:val="18"/>
        </w:rPr>
        <w:lastRenderedPageBreak/>
        <w:t>·</w:t>
      </w:r>
      <w:r>
        <w:rPr>
          <w:rFonts w:ascii="Batang" w:eastAsia="Batang" w:hAnsi="Batang" w:cs="Batang"/>
          <w:spacing w:val="-10"/>
          <w:w w:val="85"/>
          <w:position w:val="3"/>
          <w:sz w:val="18"/>
          <w:szCs w:val="18"/>
        </w:rPr>
        <w:t xml:space="preserve"> </w:t>
      </w:r>
      <w:r>
        <w:rPr>
          <w:position w:val="3"/>
          <w:sz w:val="18"/>
          <w:szCs w:val="18"/>
        </w:rPr>
        <w:t>N</w:t>
      </w:r>
      <w:r>
        <w:rPr>
          <w:spacing w:val="-9"/>
          <w:position w:val="3"/>
          <w:sz w:val="18"/>
          <w:szCs w:val="18"/>
        </w:rPr>
        <w:t xml:space="preserve"> </w:t>
      </w:r>
      <w:r>
        <w:rPr>
          <w:w w:val="109"/>
          <w:position w:val="3"/>
          <w:sz w:val="18"/>
          <w:szCs w:val="18"/>
        </w:rPr>
        <w:t>C</w:t>
      </w:r>
      <w:r>
        <w:rPr>
          <w:spacing w:val="-32"/>
          <w:position w:val="3"/>
          <w:sz w:val="18"/>
          <w:szCs w:val="18"/>
        </w:rPr>
        <w:t xml:space="preserve"> </w:t>
      </w:r>
      <w:r>
        <w:rPr>
          <w:position w:val="3"/>
          <w:sz w:val="18"/>
          <w:szCs w:val="18"/>
        </w:rPr>
        <w:t>P</w:t>
      </w:r>
      <w:r>
        <w:rPr>
          <w:spacing w:val="-2"/>
          <w:position w:val="3"/>
          <w:sz w:val="18"/>
          <w:szCs w:val="18"/>
        </w:rPr>
        <w:t xml:space="preserve"> </w:t>
      </w:r>
      <w:r>
        <w:rPr>
          <w:w w:val="96"/>
          <w:position w:val="3"/>
          <w:sz w:val="18"/>
          <w:szCs w:val="18"/>
        </w:rPr>
        <w:t>U</w:t>
      </w:r>
      <w:proofErr w:type="spellStart"/>
      <w:r>
        <w:rPr>
          <w:w w:val="145"/>
          <w:sz w:val="14"/>
          <w:szCs w:val="14"/>
        </w:rPr>
        <w:t>i</w:t>
      </w:r>
      <w:proofErr w:type="spellEnd"/>
      <w:r>
        <w:rPr>
          <w:spacing w:val="16"/>
          <w:sz w:val="14"/>
          <w:szCs w:val="14"/>
        </w:rPr>
        <w:t xml:space="preserve"> </w:t>
      </w:r>
      <w:r>
        <w:rPr>
          <w:rFonts w:ascii="Batang" w:eastAsia="Batang" w:hAnsi="Batang" w:cs="Batang"/>
          <w:w w:val="85"/>
          <w:position w:val="3"/>
          <w:sz w:val="18"/>
          <w:szCs w:val="18"/>
        </w:rPr>
        <w:t>·</w:t>
      </w:r>
      <w:r>
        <w:rPr>
          <w:rFonts w:ascii="Batang" w:eastAsia="Batang" w:hAnsi="Batang" w:cs="Batang"/>
          <w:spacing w:val="-10"/>
          <w:w w:val="85"/>
          <w:position w:val="3"/>
          <w:sz w:val="18"/>
          <w:szCs w:val="18"/>
        </w:rPr>
        <w:t xml:space="preserve"> </w:t>
      </w:r>
      <w:r>
        <w:rPr>
          <w:position w:val="3"/>
          <w:sz w:val="18"/>
          <w:szCs w:val="18"/>
        </w:rPr>
        <w:t>∆</w:t>
      </w:r>
      <w:proofErr w:type="gramStart"/>
      <w:r>
        <w:rPr>
          <w:position w:val="3"/>
          <w:sz w:val="18"/>
          <w:szCs w:val="18"/>
        </w:rPr>
        <w:t>T</w:t>
      </w:r>
      <w:r>
        <w:rPr>
          <w:spacing w:val="11"/>
          <w:position w:val="3"/>
          <w:sz w:val="18"/>
          <w:szCs w:val="18"/>
        </w:rPr>
        <w:t xml:space="preserve"> </w:t>
      </w:r>
      <w:r>
        <w:rPr>
          <w:position w:val="3"/>
          <w:sz w:val="18"/>
          <w:szCs w:val="18"/>
        </w:rPr>
        <w:t>,</w:t>
      </w:r>
      <w:proofErr w:type="gramEnd"/>
      <w:r>
        <w:rPr>
          <w:position w:val="3"/>
          <w:sz w:val="18"/>
          <w:szCs w:val="18"/>
        </w:rPr>
        <w:t xml:space="preserve">  </w:t>
      </w:r>
      <w:r>
        <w:rPr>
          <w:spacing w:val="25"/>
          <w:position w:val="3"/>
          <w:sz w:val="18"/>
          <w:szCs w:val="18"/>
        </w:rPr>
        <w:t xml:space="preserve"> </w:t>
      </w:r>
      <w:r>
        <w:rPr>
          <w:w w:val="117"/>
          <w:position w:val="3"/>
          <w:sz w:val="18"/>
          <w:szCs w:val="18"/>
        </w:rPr>
        <w:t>C</w:t>
      </w:r>
      <w:proofErr w:type="spellStart"/>
      <w:r>
        <w:rPr>
          <w:w w:val="117"/>
          <w:position w:val="-1"/>
          <w:sz w:val="14"/>
          <w:szCs w:val="14"/>
        </w:rPr>
        <w:t>i</w:t>
      </w:r>
      <w:proofErr w:type="spellEnd"/>
      <w:r>
        <w:rPr>
          <w:w w:val="117"/>
          <w:position w:val="-1"/>
          <w:sz w:val="14"/>
          <w:szCs w:val="14"/>
        </w:rPr>
        <w:t xml:space="preserve">   </w:t>
      </w:r>
      <w:r>
        <w:rPr>
          <w:spacing w:val="36"/>
          <w:w w:val="117"/>
          <w:position w:val="-1"/>
          <w:sz w:val="14"/>
          <w:szCs w:val="14"/>
        </w:rPr>
        <w:t xml:space="preserve"> </w:t>
      </w:r>
      <w:r>
        <w:rPr>
          <w:position w:val="3"/>
          <w:sz w:val="18"/>
          <w:szCs w:val="18"/>
        </w:rPr>
        <w:t xml:space="preserve">)                                </w:t>
      </w:r>
      <w:r>
        <w:rPr>
          <w:spacing w:val="1"/>
          <w:position w:val="3"/>
          <w:sz w:val="18"/>
          <w:szCs w:val="18"/>
        </w:rPr>
        <w:t xml:space="preserve"> </w:t>
      </w:r>
      <w:r>
        <w:rPr>
          <w:w w:val="112"/>
          <w:position w:val="3"/>
          <w:sz w:val="18"/>
          <w:szCs w:val="18"/>
        </w:rPr>
        <w:t>(3)</w:t>
      </w:r>
    </w:p>
    <w:p w:rsidR="00C45AA3" w:rsidRDefault="00C45AA3">
      <w:pPr>
        <w:spacing w:before="7" w:line="280" w:lineRule="exact"/>
        <w:rPr>
          <w:sz w:val="28"/>
          <w:szCs w:val="28"/>
        </w:rPr>
      </w:pPr>
    </w:p>
    <w:p w:rsidR="00C45AA3" w:rsidRDefault="00DC4C15">
      <w:pPr>
        <w:spacing w:before="42" w:line="160" w:lineRule="exact"/>
        <w:ind w:left="4332" w:right="4344"/>
        <w:jc w:val="center"/>
        <w:rPr>
          <w:sz w:val="14"/>
          <w:szCs w:val="14"/>
        </w:rPr>
      </w:pPr>
      <w:r>
        <w:rPr>
          <w:w w:val="127"/>
          <w:sz w:val="14"/>
          <w:szCs w:val="14"/>
        </w:rPr>
        <w:t>c1</w:t>
      </w:r>
    </w:p>
    <w:p w:rsidR="00C45AA3" w:rsidRDefault="00C45AA3">
      <w:pPr>
        <w:spacing w:line="200" w:lineRule="exact"/>
      </w:pPr>
    </w:p>
    <w:p w:rsidR="00C45AA3" w:rsidRDefault="00C45AA3">
      <w:pPr>
        <w:spacing w:line="200" w:lineRule="exact"/>
      </w:pPr>
    </w:p>
    <w:p w:rsidR="00C45AA3" w:rsidRDefault="00C45AA3">
      <w:pPr>
        <w:spacing w:before="1" w:line="200" w:lineRule="exact"/>
        <w:sectPr w:rsidR="00C45AA3">
          <w:type w:val="continuous"/>
          <w:pgSz w:w="11920" w:h="16840"/>
          <w:pgMar w:top="960" w:right="1680" w:bottom="280" w:left="1320" w:header="720" w:footer="720" w:gutter="0"/>
          <w:cols w:space="720"/>
        </w:sectPr>
      </w:pPr>
    </w:p>
    <w:p w:rsidR="00C45AA3" w:rsidRDefault="00DC4C15">
      <w:pPr>
        <w:spacing w:before="61"/>
        <w:jc w:val="right"/>
        <w:rPr>
          <w:sz w:val="14"/>
          <w:szCs w:val="14"/>
        </w:rPr>
      </w:pPr>
      <w:proofErr w:type="gramStart"/>
      <w:r>
        <w:rPr>
          <w:w w:val="127"/>
          <w:sz w:val="15"/>
          <w:szCs w:val="15"/>
        </w:rPr>
        <w:lastRenderedPageBreak/>
        <w:t>sink</w:t>
      </w:r>
      <w:proofErr w:type="gramEnd"/>
      <w:r>
        <w:rPr>
          <w:w w:val="127"/>
          <w:sz w:val="15"/>
          <w:szCs w:val="15"/>
        </w:rPr>
        <w:t xml:space="preserve">      </w:t>
      </w:r>
      <w:r>
        <w:rPr>
          <w:spacing w:val="36"/>
          <w:w w:val="127"/>
          <w:sz w:val="15"/>
          <w:szCs w:val="15"/>
        </w:rPr>
        <w:t xml:space="preserve"> </w:t>
      </w:r>
      <w:r>
        <w:rPr>
          <w:w w:val="127"/>
          <w:position w:val="-4"/>
          <w:sz w:val="14"/>
          <w:szCs w:val="14"/>
        </w:rPr>
        <w:t>c0</w:t>
      </w:r>
    </w:p>
    <w:p w:rsidR="00C45AA3" w:rsidRDefault="00C45AA3">
      <w:pPr>
        <w:spacing w:before="3" w:line="220" w:lineRule="exact"/>
        <w:rPr>
          <w:sz w:val="22"/>
          <w:szCs w:val="22"/>
        </w:rPr>
      </w:pPr>
    </w:p>
    <w:p w:rsidR="00C45AA3" w:rsidRDefault="00DC4C15">
      <w:pPr>
        <w:spacing w:line="220" w:lineRule="exact"/>
        <w:ind w:right="246"/>
        <w:jc w:val="right"/>
        <w:rPr>
          <w:sz w:val="14"/>
          <w:szCs w:val="14"/>
        </w:rPr>
      </w:pPr>
      <w:proofErr w:type="gramStart"/>
      <w:r>
        <w:rPr>
          <w:i/>
          <w:w w:val="128"/>
          <w:position w:val="-2"/>
          <w:sz w:val="15"/>
          <w:szCs w:val="15"/>
        </w:rPr>
        <w:t>s</w:t>
      </w:r>
      <w:proofErr w:type="gramEnd"/>
      <w:r>
        <w:rPr>
          <w:i/>
          <w:w w:val="128"/>
          <w:position w:val="-2"/>
          <w:sz w:val="15"/>
          <w:szCs w:val="15"/>
        </w:rPr>
        <w:t xml:space="preserve">   </w:t>
      </w:r>
      <w:r>
        <w:rPr>
          <w:i/>
          <w:spacing w:val="46"/>
          <w:w w:val="128"/>
          <w:position w:val="-2"/>
          <w:sz w:val="15"/>
          <w:szCs w:val="15"/>
        </w:rPr>
        <w:t xml:space="preserve"> </w:t>
      </w:r>
      <w:r>
        <w:rPr>
          <w:w w:val="128"/>
          <w:position w:val="6"/>
          <w:sz w:val="14"/>
          <w:szCs w:val="14"/>
        </w:rPr>
        <w:t>q0</w:t>
      </w:r>
    </w:p>
    <w:p w:rsidR="00C45AA3" w:rsidRDefault="00DC4C15">
      <w:pPr>
        <w:spacing w:before="2" w:line="100" w:lineRule="exact"/>
        <w:rPr>
          <w:sz w:val="10"/>
          <w:szCs w:val="10"/>
        </w:rPr>
      </w:pPr>
      <w:r>
        <w:br w:type="column"/>
      </w:r>
    </w:p>
    <w:p w:rsidR="00C45AA3" w:rsidRDefault="00C45AA3">
      <w:pPr>
        <w:spacing w:line="200" w:lineRule="exact"/>
      </w:pPr>
    </w:p>
    <w:p w:rsidR="00C45AA3" w:rsidRDefault="00DC4C15">
      <w:pPr>
        <w:ind w:right="-44"/>
        <w:rPr>
          <w:sz w:val="15"/>
          <w:szCs w:val="15"/>
        </w:rPr>
      </w:pPr>
      <w:r>
        <w:pict>
          <v:group id="_x0000_s1521" style="position:absolute;margin-left:164.05pt;margin-top:-54.1pt;width:168.6pt;height:107.7pt;z-index:-1819;mso-position-horizontal-relative:page" coordorigin="3281,-1082" coordsize="3372,2154">
            <v:group id="_x0000_s1522" style="position:absolute;left:2889;top:-1474;width:4157;height:2939" coordorigin="2889,-1474" coordsize="4157,2939">
              <v:shape id="_x0000_s1524" style="position:absolute;left:2889;top:-1474;width:4157;height:2939" coordorigin="2889,-1474" coordsize="4157,2939" path="m6650,-1079r-3366,l3284,1070r3366,l6650,-1079xe" stroked="f">
                <v:path arrowok="t"/>
              </v:shape>
              <v:shape id="_x0000_s1523" type="#_x0000_t75" style="position:absolute;left:3397;top:-975;width:3010;height:1945">
                <v:imagedata r:id="rId13" o:title=""/>
              </v:shape>
            </v:group>
            <w10:wrap anchorx="page"/>
          </v:group>
        </w:pict>
      </w:r>
      <w:r>
        <w:rPr>
          <w:w w:val="133"/>
          <w:sz w:val="15"/>
          <w:szCs w:val="15"/>
        </w:rPr>
        <w:t>.</w:t>
      </w:r>
      <w:r>
        <w:rPr>
          <w:spacing w:val="1"/>
          <w:w w:val="133"/>
          <w:sz w:val="15"/>
          <w:szCs w:val="15"/>
        </w:rPr>
        <w:t xml:space="preserve"> </w:t>
      </w:r>
      <w:r>
        <w:rPr>
          <w:w w:val="133"/>
          <w:sz w:val="15"/>
          <w:szCs w:val="15"/>
        </w:rPr>
        <w:t>.</w:t>
      </w:r>
      <w:r>
        <w:rPr>
          <w:spacing w:val="1"/>
          <w:w w:val="133"/>
          <w:sz w:val="15"/>
          <w:szCs w:val="15"/>
        </w:rPr>
        <w:t xml:space="preserve"> </w:t>
      </w:r>
      <w:r>
        <w:rPr>
          <w:w w:val="133"/>
          <w:sz w:val="15"/>
          <w:szCs w:val="15"/>
        </w:rPr>
        <w:t>.</w:t>
      </w:r>
    </w:p>
    <w:p w:rsidR="00C45AA3" w:rsidRDefault="00DC4C15">
      <w:pPr>
        <w:spacing w:before="46"/>
        <w:rPr>
          <w:sz w:val="15"/>
          <w:szCs w:val="15"/>
        </w:rPr>
      </w:pPr>
      <w:r>
        <w:br w:type="column"/>
      </w:r>
      <w:proofErr w:type="gramStart"/>
      <w:r>
        <w:rPr>
          <w:w w:val="134"/>
          <w:sz w:val="15"/>
          <w:szCs w:val="15"/>
        </w:rPr>
        <w:lastRenderedPageBreak/>
        <w:t>source</w:t>
      </w:r>
      <w:proofErr w:type="gramEnd"/>
    </w:p>
    <w:p w:rsidR="00C45AA3" w:rsidRDefault="00C45AA3">
      <w:pPr>
        <w:spacing w:before="1" w:line="140" w:lineRule="exact"/>
        <w:rPr>
          <w:sz w:val="14"/>
          <w:szCs w:val="14"/>
        </w:rPr>
      </w:pPr>
    </w:p>
    <w:p w:rsidR="00C45AA3" w:rsidRDefault="00C45AA3">
      <w:pPr>
        <w:spacing w:line="200" w:lineRule="exact"/>
      </w:pPr>
    </w:p>
    <w:p w:rsidR="00C45AA3" w:rsidRDefault="00DC4C15">
      <w:pPr>
        <w:ind w:left="93"/>
        <w:rPr>
          <w:sz w:val="15"/>
          <w:szCs w:val="15"/>
        </w:rPr>
        <w:sectPr w:rsidR="00C45AA3">
          <w:type w:val="continuous"/>
          <w:pgSz w:w="11920" w:h="16840"/>
          <w:pgMar w:top="960" w:right="1680" w:bottom="280" w:left="1320" w:header="720" w:footer="720" w:gutter="0"/>
          <w:cols w:num="3" w:space="720" w:equalWidth="0">
            <w:col w:w="2954" w:space="640"/>
            <w:col w:w="251" w:space="939"/>
            <w:col w:w="4136"/>
          </w:cols>
        </w:sectPr>
      </w:pPr>
      <w:proofErr w:type="gramStart"/>
      <w:r>
        <w:rPr>
          <w:i/>
          <w:w w:val="148"/>
          <w:sz w:val="15"/>
          <w:szCs w:val="15"/>
        </w:rPr>
        <w:t>t</w:t>
      </w:r>
      <w:proofErr w:type="gramEnd"/>
    </w:p>
    <w:p w:rsidR="00C45AA3" w:rsidRDefault="00C45AA3">
      <w:pPr>
        <w:spacing w:before="9" w:line="160" w:lineRule="exact"/>
        <w:rPr>
          <w:sz w:val="16"/>
          <w:szCs w:val="16"/>
        </w:rPr>
      </w:pPr>
    </w:p>
    <w:p w:rsidR="00C45AA3" w:rsidRDefault="00C45AA3">
      <w:pPr>
        <w:spacing w:line="200" w:lineRule="exact"/>
      </w:pPr>
    </w:p>
    <w:p w:rsidR="00C45AA3" w:rsidRDefault="00DC4C15">
      <w:pPr>
        <w:spacing w:before="42" w:line="160" w:lineRule="exact"/>
        <w:ind w:left="4382" w:right="4345"/>
        <w:jc w:val="center"/>
        <w:rPr>
          <w:sz w:val="14"/>
          <w:szCs w:val="14"/>
        </w:rPr>
      </w:pPr>
      <w:proofErr w:type="gramStart"/>
      <w:r>
        <w:rPr>
          <w:w w:val="116"/>
          <w:sz w:val="14"/>
          <w:szCs w:val="14"/>
        </w:rPr>
        <w:t>ci</w:t>
      </w:r>
      <w:proofErr w:type="gramEnd"/>
    </w:p>
    <w:p w:rsidR="00C45AA3" w:rsidRDefault="00C45AA3">
      <w:pPr>
        <w:spacing w:before="2" w:line="100" w:lineRule="exact"/>
        <w:rPr>
          <w:sz w:val="10"/>
          <w:szCs w:val="10"/>
        </w:rPr>
      </w:pPr>
    </w:p>
    <w:p w:rsidR="00C45AA3" w:rsidRDefault="00C45AA3">
      <w:pPr>
        <w:spacing w:line="200" w:lineRule="exact"/>
      </w:pPr>
    </w:p>
    <w:p w:rsidR="00C45AA3" w:rsidRDefault="00DC4C15">
      <w:pPr>
        <w:spacing w:before="32" w:line="180" w:lineRule="exact"/>
        <w:ind w:left="120" w:right="1839"/>
        <w:jc w:val="both"/>
        <w:rPr>
          <w:sz w:val="16"/>
          <w:szCs w:val="16"/>
        </w:rPr>
        <w:sectPr w:rsidR="00C45AA3">
          <w:type w:val="continuous"/>
          <w:pgSz w:w="11920" w:h="16840"/>
          <w:pgMar w:top="960" w:right="1680" w:bottom="280" w:left="1320" w:header="720" w:footer="720" w:gutter="0"/>
          <w:cols w:space="720"/>
        </w:sectPr>
      </w:pPr>
      <w:r>
        <w:pict>
          <v:group id="_x0000_s1519" style="position:absolute;left:0;text-align:left;margin-left:341.3pt;margin-top:22.7pt;width:4.05pt;height:0;z-index:-1818;mso-position-horizontal-relative:page" coordorigin="6826,454" coordsize="81,0">
            <v:shape id="_x0000_s1520" style="position:absolute;left:6826;top:454;width:81;height:0" coordorigin="6826,454" coordsize="81,0" path="m6826,454r81,e" filled="f" strokeweight=".1266mm">
              <v:path arrowok="t"/>
            </v:shape>
            <w10:wrap anchorx="page"/>
          </v:group>
        </w:pict>
      </w:r>
      <w:r>
        <w:rPr>
          <w:w w:val="129"/>
          <w:sz w:val="16"/>
          <w:szCs w:val="16"/>
        </w:rPr>
        <w:t>Fig.</w:t>
      </w:r>
      <w:r>
        <w:rPr>
          <w:spacing w:val="34"/>
          <w:w w:val="129"/>
          <w:sz w:val="16"/>
          <w:szCs w:val="16"/>
        </w:rPr>
        <w:t xml:space="preserve"> </w:t>
      </w:r>
      <w:proofErr w:type="gramStart"/>
      <w:r>
        <w:rPr>
          <w:sz w:val="16"/>
          <w:szCs w:val="16"/>
        </w:rPr>
        <w:t xml:space="preserve">2 </w:t>
      </w:r>
      <w:r>
        <w:rPr>
          <w:spacing w:val="35"/>
          <w:sz w:val="16"/>
          <w:szCs w:val="16"/>
        </w:rPr>
        <w:t xml:space="preserve"> </w:t>
      </w:r>
      <w:r>
        <w:rPr>
          <w:sz w:val="16"/>
          <w:szCs w:val="16"/>
        </w:rPr>
        <w:t>A</w:t>
      </w:r>
      <w:proofErr w:type="gramEnd"/>
      <w:r>
        <w:rPr>
          <w:sz w:val="16"/>
          <w:szCs w:val="16"/>
        </w:rPr>
        <w:t xml:space="preserve"> </w:t>
      </w:r>
      <w:r>
        <w:rPr>
          <w:spacing w:val="5"/>
          <w:sz w:val="16"/>
          <w:szCs w:val="16"/>
        </w:rPr>
        <w:t xml:space="preserve"> </w:t>
      </w:r>
      <w:r>
        <w:rPr>
          <w:w w:val="118"/>
          <w:sz w:val="16"/>
          <w:szCs w:val="16"/>
        </w:rPr>
        <w:t>data</w:t>
      </w:r>
      <w:r>
        <w:rPr>
          <w:spacing w:val="41"/>
          <w:w w:val="118"/>
          <w:sz w:val="16"/>
          <w:szCs w:val="16"/>
        </w:rPr>
        <w:t xml:space="preserve"> </w:t>
      </w:r>
      <w:r>
        <w:rPr>
          <w:w w:val="118"/>
          <w:sz w:val="16"/>
          <w:szCs w:val="16"/>
        </w:rPr>
        <w:t>pr</w:t>
      </w:r>
      <w:r>
        <w:rPr>
          <w:spacing w:val="6"/>
          <w:w w:val="118"/>
          <w:sz w:val="16"/>
          <w:szCs w:val="16"/>
        </w:rPr>
        <w:t>o</w:t>
      </w:r>
      <w:r>
        <w:rPr>
          <w:w w:val="118"/>
          <w:sz w:val="16"/>
          <w:szCs w:val="16"/>
        </w:rPr>
        <w:t>duction</w:t>
      </w:r>
      <w:r>
        <w:rPr>
          <w:spacing w:val="4"/>
          <w:w w:val="118"/>
          <w:sz w:val="16"/>
          <w:szCs w:val="16"/>
        </w:rPr>
        <w:t xml:space="preserve"> </w:t>
      </w:r>
      <w:r>
        <w:rPr>
          <w:sz w:val="16"/>
          <w:szCs w:val="16"/>
        </w:rPr>
        <w:t xml:space="preserve">Grid </w:t>
      </w:r>
      <w:r>
        <w:rPr>
          <w:spacing w:val="39"/>
          <w:sz w:val="16"/>
          <w:szCs w:val="16"/>
        </w:rPr>
        <w:t xml:space="preserve"> </w:t>
      </w:r>
      <w:r>
        <w:rPr>
          <w:w w:val="114"/>
          <w:sz w:val="16"/>
          <w:szCs w:val="16"/>
        </w:rPr>
        <w:t>represe</w:t>
      </w:r>
      <w:r>
        <w:rPr>
          <w:spacing w:val="-5"/>
          <w:w w:val="114"/>
          <w:sz w:val="16"/>
          <w:szCs w:val="16"/>
        </w:rPr>
        <w:t>n</w:t>
      </w:r>
      <w:r>
        <w:rPr>
          <w:w w:val="114"/>
          <w:sz w:val="16"/>
          <w:szCs w:val="16"/>
        </w:rPr>
        <w:t>ted</w:t>
      </w:r>
      <w:r>
        <w:rPr>
          <w:spacing w:val="36"/>
          <w:w w:val="114"/>
          <w:sz w:val="16"/>
          <w:szCs w:val="16"/>
        </w:rPr>
        <w:t xml:space="preserve"> </w:t>
      </w:r>
      <w:r>
        <w:rPr>
          <w:sz w:val="16"/>
          <w:szCs w:val="16"/>
        </w:rPr>
        <w:t xml:space="preserve">as </w:t>
      </w:r>
      <w:r>
        <w:rPr>
          <w:spacing w:val="12"/>
          <w:sz w:val="16"/>
          <w:szCs w:val="16"/>
        </w:rPr>
        <w:t xml:space="preserve"> </w:t>
      </w:r>
      <w:r>
        <w:rPr>
          <w:sz w:val="16"/>
          <w:szCs w:val="16"/>
        </w:rPr>
        <w:t xml:space="preserve">a </w:t>
      </w:r>
      <w:r>
        <w:rPr>
          <w:spacing w:val="8"/>
          <w:sz w:val="16"/>
          <w:szCs w:val="16"/>
        </w:rPr>
        <w:t xml:space="preserve"> </w:t>
      </w:r>
      <w:r>
        <w:rPr>
          <w:w w:val="118"/>
          <w:sz w:val="16"/>
          <w:szCs w:val="16"/>
        </w:rPr>
        <w:t>capacitated</w:t>
      </w:r>
      <w:r>
        <w:rPr>
          <w:spacing w:val="21"/>
          <w:w w:val="118"/>
          <w:sz w:val="16"/>
          <w:szCs w:val="16"/>
        </w:rPr>
        <w:t xml:space="preserve"> </w:t>
      </w:r>
      <w:r>
        <w:rPr>
          <w:w w:val="118"/>
          <w:sz w:val="16"/>
          <w:szCs w:val="16"/>
        </w:rPr>
        <w:t>{t,</w:t>
      </w:r>
      <w:r>
        <w:rPr>
          <w:spacing w:val="-17"/>
          <w:w w:val="118"/>
          <w:sz w:val="16"/>
          <w:szCs w:val="16"/>
        </w:rPr>
        <w:t xml:space="preserve"> </w:t>
      </w:r>
      <w:r>
        <w:rPr>
          <w:sz w:val="16"/>
          <w:szCs w:val="16"/>
        </w:rPr>
        <w:t xml:space="preserve">s} </w:t>
      </w:r>
      <w:r>
        <w:rPr>
          <w:spacing w:val="18"/>
          <w:sz w:val="16"/>
          <w:szCs w:val="16"/>
        </w:rPr>
        <w:t xml:space="preserve"> </w:t>
      </w:r>
      <w:r>
        <w:rPr>
          <w:w w:val="113"/>
          <w:sz w:val="16"/>
          <w:szCs w:val="16"/>
        </w:rPr>
        <w:t>ne</w:t>
      </w:r>
      <w:r>
        <w:rPr>
          <w:spacing w:val="-6"/>
          <w:w w:val="113"/>
          <w:sz w:val="16"/>
          <w:szCs w:val="16"/>
        </w:rPr>
        <w:t>tw</w:t>
      </w:r>
      <w:r>
        <w:rPr>
          <w:w w:val="113"/>
          <w:sz w:val="16"/>
          <w:szCs w:val="16"/>
        </w:rPr>
        <w:t>ork</w:t>
      </w:r>
      <w:r>
        <w:rPr>
          <w:spacing w:val="33"/>
          <w:w w:val="113"/>
          <w:sz w:val="16"/>
          <w:szCs w:val="16"/>
        </w:rPr>
        <w:t xml:space="preserve"> </w:t>
      </w:r>
      <w:r>
        <w:rPr>
          <w:sz w:val="16"/>
          <w:szCs w:val="16"/>
        </w:rPr>
        <w:t xml:space="preserve">for </w:t>
      </w:r>
      <w:r>
        <w:rPr>
          <w:spacing w:val="10"/>
          <w:sz w:val="16"/>
          <w:szCs w:val="16"/>
        </w:rPr>
        <w:t xml:space="preserve"> </w:t>
      </w:r>
      <w:r>
        <w:rPr>
          <w:sz w:val="16"/>
          <w:szCs w:val="16"/>
        </w:rPr>
        <w:t xml:space="preserve">the </w:t>
      </w:r>
      <w:r>
        <w:rPr>
          <w:spacing w:val="34"/>
          <w:sz w:val="16"/>
          <w:szCs w:val="16"/>
        </w:rPr>
        <w:t xml:space="preserve"> </w:t>
      </w:r>
      <w:r>
        <w:rPr>
          <w:w w:val="115"/>
          <w:sz w:val="16"/>
          <w:szCs w:val="16"/>
        </w:rPr>
        <w:t xml:space="preserve">output </w:t>
      </w:r>
      <w:r>
        <w:rPr>
          <w:w w:val="114"/>
          <w:sz w:val="16"/>
          <w:szCs w:val="16"/>
        </w:rPr>
        <w:t>transfer</w:t>
      </w:r>
      <w:r>
        <w:rPr>
          <w:spacing w:val="23"/>
          <w:w w:val="114"/>
          <w:sz w:val="16"/>
          <w:szCs w:val="16"/>
        </w:rPr>
        <w:t xml:space="preserve"> </w:t>
      </w:r>
      <w:r>
        <w:rPr>
          <w:w w:val="114"/>
          <w:sz w:val="16"/>
          <w:szCs w:val="16"/>
        </w:rPr>
        <w:t>planning</w:t>
      </w:r>
      <w:r>
        <w:rPr>
          <w:spacing w:val="13"/>
          <w:w w:val="114"/>
          <w:sz w:val="16"/>
          <w:szCs w:val="16"/>
        </w:rPr>
        <w:t xml:space="preserve"> </w:t>
      </w:r>
      <w:r>
        <w:rPr>
          <w:w w:val="114"/>
          <w:sz w:val="16"/>
          <w:szCs w:val="16"/>
        </w:rPr>
        <w:t>(general</w:t>
      </w:r>
      <w:r>
        <w:rPr>
          <w:spacing w:val="8"/>
          <w:w w:val="114"/>
          <w:sz w:val="16"/>
          <w:szCs w:val="16"/>
        </w:rPr>
        <w:t xml:space="preserve"> </w:t>
      </w:r>
      <w:r>
        <w:rPr>
          <w:sz w:val="16"/>
          <w:szCs w:val="16"/>
        </w:rPr>
        <w:t xml:space="preserve">case). </w:t>
      </w:r>
      <w:r>
        <w:rPr>
          <w:spacing w:val="23"/>
          <w:sz w:val="16"/>
          <w:szCs w:val="16"/>
        </w:rPr>
        <w:t xml:space="preserve"> </w:t>
      </w:r>
      <w:r>
        <w:rPr>
          <w:sz w:val="16"/>
          <w:szCs w:val="16"/>
        </w:rPr>
        <w:t>c</w:t>
      </w:r>
      <w:r>
        <w:rPr>
          <w:position w:val="-2"/>
          <w:sz w:val="12"/>
          <w:szCs w:val="12"/>
        </w:rPr>
        <w:t xml:space="preserve">0 </w:t>
      </w:r>
      <w:r>
        <w:rPr>
          <w:spacing w:val="24"/>
          <w:position w:val="-2"/>
          <w:sz w:val="12"/>
          <w:szCs w:val="12"/>
        </w:rPr>
        <w:t xml:space="preserve"> </w:t>
      </w:r>
      <w:r>
        <w:rPr>
          <w:sz w:val="16"/>
          <w:szCs w:val="16"/>
        </w:rPr>
        <w:t>is</w:t>
      </w:r>
      <w:r>
        <w:rPr>
          <w:spacing w:val="25"/>
          <w:sz w:val="16"/>
          <w:szCs w:val="16"/>
        </w:rPr>
        <w:t xml:space="preserve"> </w:t>
      </w:r>
      <w:r>
        <w:rPr>
          <w:sz w:val="16"/>
          <w:szCs w:val="16"/>
        </w:rPr>
        <w:t xml:space="preserve">the </w:t>
      </w:r>
      <w:r>
        <w:rPr>
          <w:spacing w:val="18"/>
          <w:sz w:val="16"/>
          <w:szCs w:val="16"/>
        </w:rPr>
        <w:t xml:space="preserve"> </w:t>
      </w:r>
      <w:r>
        <w:rPr>
          <w:w w:val="115"/>
          <w:sz w:val="16"/>
          <w:szCs w:val="16"/>
        </w:rPr>
        <w:t>ce</w:t>
      </w:r>
      <w:r>
        <w:rPr>
          <w:spacing w:val="-6"/>
          <w:w w:val="115"/>
          <w:sz w:val="16"/>
          <w:szCs w:val="16"/>
        </w:rPr>
        <w:t>n</w:t>
      </w:r>
      <w:r>
        <w:rPr>
          <w:w w:val="115"/>
          <w:sz w:val="16"/>
          <w:szCs w:val="16"/>
        </w:rPr>
        <w:t>tral</w:t>
      </w:r>
      <w:r>
        <w:rPr>
          <w:spacing w:val="20"/>
          <w:w w:val="115"/>
          <w:sz w:val="16"/>
          <w:szCs w:val="16"/>
        </w:rPr>
        <w:t xml:space="preserve"> </w:t>
      </w:r>
      <w:r>
        <w:rPr>
          <w:w w:val="115"/>
          <w:sz w:val="16"/>
          <w:szCs w:val="16"/>
        </w:rPr>
        <w:t>storage,</w:t>
      </w:r>
      <w:r>
        <w:rPr>
          <w:spacing w:val="8"/>
          <w:w w:val="115"/>
          <w:sz w:val="16"/>
          <w:szCs w:val="16"/>
        </w:rPr>
        <w:t xml:space="preserve"> </w:t>
      </w:r>
      <w:r>
        <w:rPr>
          <w:w w:val="103"/>
          <w:sz w:val="16"/>
          <w:szCs w:val="16"/>
        </w:rPr>
        <w:t>c</w:t>
      </w:r>
      <w:proofErr w:type="spellStart"/>
      <w:r>
        <w:rPr>
          <w:w w:val="160"/>
          <w:position w:val="-2"/>
          <w:sz w:val="12"/>
          <w:szCs w:val="12"/>
        </w:rPr>
        <w:t>i</w:t>
      </w:r>
      <w:proofErr w:type="spellEnd"/>
      <w:r>
        <w:rPr>
          <w:position w:val="-2"/>
          <w:sz w:val="12"/>
          <w:szCs w:val="12"/>
        </w:rPr>
        <w:t xml:space="preserve"> </w:t>
      </w:r>
      <w:r>
        <w:rPr>
          <w:spacing w:val="9"/>
          <w:position w:val="-2"/>
          <w:sz w:val="12"/>
          <w:szCs w:val="12"/>
        </w:rPr>
        <w:t xml:space="preserve"> </w:t>
      </w:r>
      <w:r>
        <w:rPr>
          <w:sz w:val="16"/>
          <w:szCs w:val="16"/>
        </w:rPr>
        <w:t xml:space="preserve">are </w:t>
      </w:r>
      <w:r>
        <w:rPr>
          <w:spacing w:val="8"/>
          <w:sz w:val="16"/>
          <w:szCs w:val="16"/>
        </w:rPr>
        <w:t xml:space="preserve"> </w:t>
      </w:r>
      <w:r>
        <w:rPr>
          <w:w w:val="116"/>
          <w:sz w:val="16"/>
          <w:szCs w:val="16"/>
        </w:rPr>
        <w:t>computational</w:t>
      </w:r>
      <w:r>
        <w:rPr>
          <w:spacing w:val="14"/>
          <w:w w:val="116"/>
          <w:sz w:val="16"/>
          <w:szCs w:val="16"/>
        </w:rPr>
        <w:t xml:space="preserve"> </w:t>
      </w:r>
      <w:r>
        <w:rPr>
          <w:sz w:val="16"/>
          <w:szCs w:val="16"/>
        </w:rPr>
        <w:t>n</w:t>
      </w:r>
      <w:r>
        <w:rPr>
          <w:spacing w:val="5"/>
          <w:sz w:val="16"/>
          <w:szCs w:val="16"/>
        </w:rPr>
        <w:t>o</w:t>
      </w:r>
      <w:r>
        <w:rPr>
          <w:sz w:val="16"/>
          <w:szCs w:val="16"/>
        </w:rPr>
        <w:t xml:space="preserve">des </w:t>
      </w:r>
      <w:r>
        <w:rPr>
          <w:spacing w:val="18"/>
          <w:sz w:val="16"/>
          <w:szCs w:val="16"/>
        </w:rPr>
        <w:t xml:space="preserve"> </w:t>
      </w:r>
      <w:r>
        <w:rPr>
          <w:w w:val="112"/>
          <w:sz w:val="16"/>
          <w:szCs w:val="16"/>
        </w:rPr>
        <w:t xml:space="preserve">(where </w:t>
      </w:r>
      <w:proofErr w:type="spellStart"/>
      <w:r>
        <w:rPr>
          <w:w w:val="129"/>
          <w:sz w:val="16"/>
          <w:szCs w:val="16"/>
        </w:rPr>
        <w:t>i</w:t>
      </w:r>
      <w:proofErr w:type="spellEnd"/>
      <w:r>
        <w:rPr>
          <w:spacing w:val="27"/>
          <w:w w:val="129"/>
          <w:sz w:val="16"/>
          <w:szCs w:val="16"/>
        </w:rPr>
        <w:t xml:space="preserve"> </w:t>
      </w:r>
      <w:r>
        <w:rPr>
          <w:w w:val="146"/>
          <w:sz w:val="16"/>
          <w:szCs w:val="16"/>
        </w:rPr>
        <w:t>&gt;</w:t>
      </w:r>
      <w:r>
        <w:rPr>
          <w:spacing w:val="8"/>
          <w:w w:val="146"/>
          <w:sz w:val="16"/>
          <w:szCs w:val="16"/>
        </w:rPr>
        <w:t xml:space="preserve"> </w:t>
      </w:r>
      <w:r>
        <w:rPr>
          <w:sz w:val="16"/>
          <w:szCs w:val="16"/>
        </w:rPr>
        <w:t xml:space="preserve">0), </w:t>
      </w:r>
      <w:r>
        <w:rPr>
          <w:spacing w:val="9"/>
          <w:sz w:val="16"/>
          <w:szCs w:val="16"/>
        </w:rPr>
        <w:t xml:space="preserve"> </w:t>
      </w:r>
      <w:r>
        <w:rPr>
          <w:sz w:val="16"/>
          <w:szCs w:val="16"/>
        </w:rPr>
        <w:t xml:space="preserve">solid </w:t>
      </w:r>
      <w:r>
        <w:rPr>
          <w:spacing w:val="15"/>
          <w:sz w:val="16"/>
          <w:szCs w:val="16"/>
        </w:rPr>
        <w:t xml:space="preserve"> </w:t>
      </w:r>
      <w:r>
        <w:rPr>
          <w:sz w:val="16"/>
          <w:szCs w:val="16"/>
        </w:rPr>
        <w:t xml:space="preserve">lines </w:t>
      </w:r>
      <w:r>
        <w:rPr>
          <w:spacing w:val="13"/>
          <w:sz w:val="16"/>
          <w:szCs w:val="16"/>
        </w:rPr>
        <w:t xml:space="preserve"> </w:t>
      </w:r>
      <w:r>
        <w:rPr>
          <w:sz w:val="16"/>
          <w:szCs w:val="16"/>
        </w:rPr>
        <w:t xml:space="preserve">are </w:t>
      </w:r>
      <w:r>
        <w:rPr>
          <w:spacing w:val="16"/>
          <w:sz w:val="16"/>
          <w:szCs w:val="16"/>
        </w:rPr>
        <w:t xml:space="preserve"> </w:t>
      </w:r>
      <w:r>
        <w:rPr>
          <w:w w:val="113"/>
          <w:sz w:val="16"/>
          <w:szCs w:val="16"/>
        </w:rPr>
        <w:t>ne</w:t>
      </w:r>
      <w:r>
        <w:rPr>
          <w:spacing w:val="-6"/>
          <w:w w:val="113"/>
          <w:sz w:val="16"/>
          <w:szCs w:val="16"/>
        </w:rPr>
        <w:t>tw</w:t>
      </w:r>
      <w:r>
        <w:rPr>
          <w:w w:val="113"/>
          <w:sz w:val="16"/>
          <w:szCs w:val="16"/>
        </w:rPr>
        <w:t>ork</w:t>
      </w:r>
      <w:r>
        <w:rPr>
          <w:spacing w:val="25"/>
          <w:w w:val="113"/>
          <w:sz w:val="16"/>
          <w:szCs w:val="16"/>
        </w:rPr>
        <w:t xml:space="preserve"> </w:t>
      </w:r>
      <w:r>
        <w:rPr>
          <w:sz w:val="16"/>
          <w:szCs w:val="16"/>
        </w:rPr>
        <w:t xml:space="preserve">links </w:t>
      </w:r>
      <w:r>
        <w:rPr>
          <w:spacing w:val="19"/>
          <w:sz w:val="16"/>
          <w:szCs w:val="16"/>
        </w:rPr>
        <w:t xml:space="preserve"> </w:t>
      </w:r>
      <w:r>
        <w:rPr>
          <w:sz w:val="16"/>
          <w:szCs w:val="16"/>
        </w:rPr>
        <w:t xml:space="preserve">L,  </w:t>
      </w:r>
      <w:r>
        <w:rPr>
          <w:w w:val="120"/>
          <w:sz w:val="16"/>
          <w:szCs w:val="16"/>
        </w:rPr>
        <w:t>dotted</w:t>
      </w:r>
      <w:r>
        <w:rPr>
          <w:spacing w:val="19"/>
          <w:w w:val="120"/>
          <w:sz w:val="16"/>
          <w:szCs w:val="16"/>
        </w:rPr>
        <w:t xml:space="preserve"> </w:t>
      </w:r>
      <w:r>
        <w:rPr>
          <w:sz w:val="16"/>
          <w:szCs w:val="16"/>
        </w:rPr>
        <w:t xml:space="preserve">lines </w:t>
      </w:r>
      <w:r>
        <w:rPr>
          <w:spacing w:val="12"/>
          <w:sz w:val="16"/>
          <w:szCs w:val="16"/>
        </w:rPr>
        <w:t xml:space="preserve"> </w:t>
      </w:r>
      <w:r>
        <w:rPr>
          <w:sz w:val="16"/>
          <w:szCs w:val="16"/>
        </w:rPr>
        <w:t xml:space="preserve">are </w:t>
      </w:r>
      <w:r>
        <w:rPr>
          <w:spacing w:val="16"/>
          <w:sz w:val="16"/>
          <w:szCs w:val="16"/>
        </w:rPr>
        <w:t xml:space="preserve"> </w:t>
      </w:r>
      <w:r>
        <w:rPr>
          <w:w w:val="114"/>
          <w:sz w:val="16"/>
          <w:szCs w:val="16"/>
        </w:rPr>
        <w:t>dum</w:t>
      </w:r>
      <w:r>
        <w:rPr>
          <w:spacing w:val="-6"/>
          <w:w w:val="114"/>
          <w:sz w:val="16"/>
          <w:szCs w:val="16"/>
        </w:rPr>
        <w:t>m</w:t>
      </w:r>
      <w:r>
        <w:rPr>
          <w:w w:val="114"/>
          <w:sz w:val="16"/>
          <w:szCs w:val="16"/>
        </w:rPr>
        <w:t>y</w:t>
      </w:r>
      <w:r>
        <w:rPr>
          <w:spacing w:val="23"/>
          <w:w w:val="114"/>
          <w:sz w:val="16"/>
          <w:szCs w:val="16"/>
        </w:rPr>
        <w:t xml:space="preserve"> </w:t>
      </w:r>
      <w:r>
        <w:rPr>
          <w:sz w:val="16"/>
          <w:szCs w:val="16"/>
        </w:rPr>
        <w:t xml:space="preserve">edges, </w:t>
      </w:r>
      <w:r>
        <w:rPr>
          <w:spacing w:val="23"/>
          <w:sz w:val="16"/>
          <w:szCs w:val="16"/>
        </w:rPr>
        <w:t xml:space="preserve"> </w:t>
      </w:r>
      <w:r>
        <w:rPr>
          <w:spacing w:val="6"/>
          <w:sz w:val="16"/>
          <w:szCs w:val="16"/>
        </w:rPr>
        <w:t>q</w:t>
      </w:r>
      <w:r>
        <w:rPr>
          <w:position w:val="-4"/>
          <w:sz w:val="12"/>
          <w:szCs w:val="12"/>
        </w:rPr>
        <w:t xml:space="preserve">0 </w:t>
      </w:r>
      <w:r>
        <w:rPr>
          <w:spacing w:val="24"/>
          <w:position w:val="-4"/>
          <w:sz w:val="12"/>
          <w:szCs w:val="12"/>
        </w:rPr>
        <w:t xml:space="preserve"> </w:t>
      </w:r>
      <w:r>
        <w:rPr>
          <w:sz w:val="16"/>
          <w:szCs w:val="16"/>
        </w:rPr>
        <w:t>is</w:t>
      </w:r>
      <w:r>
        <w:rPr>
          <w:spacing w:val="33"/>
          <w:sz w:val="16"/>
          <w:szCs w:val="16"/>
        </w:rPr>
        <w:t xml:space="preserve"> </w:t>
      </w:r>
      <w:r>
        <w:rPr>
          <w:sz w:val="16"/>
          <w:szCs w:val="16"/>
        </w:rPr>
        <w:t xml:space="preserve">a  </w:t>
      </w:r>
      <w:r>
        <w:rPr>
          <w:w w:val="111"/>
          <w:sz w:val="16"/>
          <w:szCs w:val="16"/>
        </w:rPr>
        <w:t>dum</w:t>
      </w:r>
      <w:r>
        <w:rPr>
          <w:spacing w:val="-4"/>
          <w:w w:val="111"/>
          <w:sz w:val="16"/>
          <w:szCs w:val="16"/>
        </w:rPr>
        <w:t>m</w:t>
      </w:r>
      <w:r>
        <w:rPr>
          <w:w w:val="111"/>
          <w:sz w:val="16"/>
          <w:szCs w:val="16"/>
        </w:rPr>
        <w:t>y</w:t>
      </w:r>
      <w:r>
        <w:rPr>
          <w:spacing w:val="39"/>
          <w:w w:val="111"/>
          <w:sz w:val="16"/>
          <w:szCs w:val="16"/>
        </w:rPr>
        <w:t xml:space="preserve"> </w:t>
      </w:r>
      <w:r>
        <w:rPr>
          <w:w w:val="111"/>
          <w:sz w:val="16"/>
          <w:szCs w:val="16"/>
        </w:rPr>
        <w:t>edge leading</w:t>
      </w:r>
      <w:r>
        <w:rPr>
          <w:spacing w:val="13"/>
          <w:w w:val="111"/>
          <w:sz w:val="16"/>
          <w:szCs w:val="16"/>
        </w:rPr>
        <w:t xml:space="preserve"> </w:t>
      </w:r>
      <w:r>
        <w:rPr>
          <w:sz w:val="16"/>
          <w:szCs w:val="16"/>
        </w:rPr>
        <w:t xml:space="preserve">from </w:t>
      </w:r>
      <w:r>
        <w:rPr>
          <w:spacing w:val="8"/>
          <w:sz w:val="16"/>
          <w:szCs w:val="16"/>
        </w:rPr>
        <w:t xml:space="preserve"> </w:t>
      </w:r>
      <w:r>
        <w:rPr>
          <w:sz w:val="16"/>
          <w:szCs w:val="16"/>
        </w:rPr>
        <w:t>c</w:t>
      </w:r>
      <w:r>
        <w:rPr>
          <w:position w:val="-2"/>
          <w:sz w:val="12"/>
          <w:szCs w:val="12"/>
        </w:rPr>
        <w:t xml:space="preserve">0 </w:t>
      </w:r>
      <w:r>
        <w:rPr>
          <w:spacing w:val="21"/>
          <w:position w:val="-2"/>
          <w:sz w:val="12"/>
          <w:szCs w:val="12"/>
        </w:rPr>
        <w:t xml:space="preserve"> </w:t>
      </w:r>
      <w:r>
        <w:rPr>
          <w:sz w:val="16"/>
          <w:szCs w:val="16"/>
        </w:rPr>
        <w:t xml:space="preserve">to </w:t>
      </w:r>
      <w:r>
        <w:rPr>
          <w:spacing w:val="3"/>
          <w:sz w:val="16"/>
          <w:szCs w:val="16"/>
        </w:rPr>
        <w:t xml:space="preserve"> </w:t>
      </w:r>
      <w:r>
        <w:rPr>
          <w:sz w:val="16"/>
          <w:szCs w:val="16"/>
        </w:rPr>
        <w:t xml:space="preserve">the </w:t>
      </w:r>
      <w:r>
        <w:rPr>
          <w:spacing w:val="16"/>
          <w:sz w:val="16"/>
          <w:szCs w:val="16"/>
        </w:rPr>
        <w:t xml:space="preserve"> </w:t>
      </w:r>
      <w:r>
        <w:rPr>
          <w:sz w:val="16"/>
          <w:szCs w:val="16"/>
        </w:rPr>
        <w:t xml:space="preserve">sink </w:t>
      </w:r>
      <w:r>
        <w:rPr>
          <w:spacing w:val="6"/>
          <w:sz w:val="16"/>
          <w:szCs w:val="16"/>
        </w:rPr>
        <w:t xml:space="preserve"> </w:t>
      </w:r>
      <w:r>
        <w:rPr>
          <w:w w:val="125"/>
          <w:sz w:val="16"/>
          <w:szCs w:val="16"/>
        </w:rPr>
        <w:t>s</w:t>
      </w:r>
      <w:r>
        <w:rPr>
          <w:w w:val="117"/>
          <w:sz w:val="16"/>
          <w:szCs w:val="16"/>
        </w:rPr>
        <w:t>.</w:t>
      </w:r>
    </w:p>
    <w:p w:rsidR="00C45AA3" w:rsidRDefault="00C45AA3">
      <w:pPr>
        <w:spacing w:before="16" w:line="200" w:lineRule="exact"/>
      </w:pPr>
    </w:p>
    <w:p w:rsidR="00C45AA3" w:rsidRDefault="00DC4C15">
      <w:pPr>
        <w:spacing w:before="10" w:line="220" w:lineRule="exact"/>
        <w:ind w:left="120" w:right="1832"/>
        <w:jc w:val="both"/>
        <w:rPr>
          <w:sz w:val="18"/>
          <w:szCs w:val="18"/>
        </w:rPr>
      </w:pPr>
      <w:r>
        <w:rPr>
          <w:sz w:val="18"/>
          <w:szCs w:val="18"/>
        </w:rPr>
        <w:t>Next</w:t>
      </w:r>
      <w:r>
        <w:rPr>
          <w:spacing w:val="44"/>
          <w:sz w:val="18"/>
          <w:szCs w:val="18"/>
        </w:rPr>
        <w:t xml:space="preserve"> </w:t>
      </w:r>
      <w:r>
        <w:rPr>
          <w:spacing w:val="-5"/>
          <w:sz w:val="18"/>
          <w:szCs w:val="18"/>
        </w:rPr>
        <w:t>w</w:t>
      </w:r>
      <w:r>
        <w:rPr>
          <w:sz w:val="18"/>
          <w:szCs w:val="18"/>
        </w:rPr>
        <w:t>e</w:t>
      </w:r>
      <w:r>
        <w:rPr>
          <w:spacing w:val="10"/>
          <w:sz w:val="18"/>
          <w:szCs w:val="18"/>
        </w:rPr>
        <w:t xml:space="preserve"> </w:t>
      </w:r>
      <w:r>
        <w:rPr>
          <w:sz w:val="18"/>
          <w:szCs w:val="18"/>
        </w:rPr>
        <w:t>will</w:t>
      </w:r>
      <w:r>
        <w:rPr>
          <w:spacing w:val="12"/>
          <w:sz w:val="18"/>
          <w:szCs w:val="18"/>
        </w:rPr>
        <w:t xml:space="preserve"> </w:t>
      </w:r>
      <w:proofErr w:type="gramStart"/>
      <w:r>
        <w:rPr>
          <w:sz w:val="18"/>
          <w:szCs w:val="18"/>
        </w:rPr>
        <w:t xml:space="preserve">consider </w:t>
      </w:r>
      <w:r>
        <w:rPr>
          <w:spacing w:val="5"/>
          <w:sz w:val="18"/>
          <w:szCs w:val="18"/>
        </w:rPr>
        <w:t xml:space="preserve"> </w:t>
      </w:r>
      <w:r>
        <w:rPr>
          <w:w w:val="111"/>
          <w:sz w:val="18"/>
          <w:szCs w:val="18"/>
        </w:rPr>
        <w:t>transfers</w:t>
      </w:r>
      <w:proofErr w:type="gramEnd"/>
      <w:r>
        <w:rPr>
          <w:spacing w:val="2"/>
          <w:w w:val="111"/>
          <w:sz w:val="18"/>
          <w:szCs w:val="18"/>
        </w:rPr>
        <w:t xml:space="preserve"> </w:t>
      </w:r>
      <w:r>
        <w:rPr>
          <w:sz w:val="18"/>
          <w:szCs w:val="18"/>
        </w:rPr>
        <w:t>of</w:t>
      </w:r>
      <w:r>
        <w:rPr>
          <w:spacing w:val="3"/>
          <w:sz w:val="18"/>
          <w:szCs w:val="18"/>
        </w:rPr>
        <w:t xml:space="preserve"> </w:t>
      </w:r>
      <w:r>
        <w:rPr>
          <w:w w:val="116"/>
          <w:sz w:val="18"/>
          <w:szCs w:val="18"/>
        </w:rPr>
        <w:t xml:space="preserve">input </w:t>
      </w:r>
      <w:r>
        <w:rPr>
          <w:sz w:val="18"/>
          <w:szCs w:val="18"/>
        </w:rPr>
        <w:t>files.</w:t>
      </w:r>
      <w:r>
        <w:rPr>
          <w:spacing w:val="10"/>
          <w:sz w:val="18"/>
          <w:szCs w:val="18"/>
        </w:rPr>
        <w:t xml:space="preserve"> </w:t>
      </w:r>
      <w:r>
        <w:rPr>
          <w:sz w:val="18"/>
          <w:szCs w:val="18"/>
        </w:rPr>
        <w:t>Let</w:t>
      </w:r>
      <w:r>
        <w:rPr>
          <w:spacing w:val="35"/>
          <w:sz w:val="18"/>
          <w:szCs w:val="18"/>
        </w:rPr>
        <w:t xml:space="preserve"> </w:t>
      </w:r>
      <w:r>
        <w:rPr>
          <w:sz w:val="18"/>
          <w:szCs w:val="18"/>
        </w:rPr>
        <w:t>us</w:t>
      </w:r>
      <w:r>
        <w:rPr>
          <w:spacing w:val="20"/>
          <w:sz w:val="18"/>
          <w:szCs w:val="18"/>
        </w:rPr>
        <w:t xml:space="preserve"> </w:t>
      </w:r>
      <w:proofErr w:type="gramStart"/>
      <w:r>
        <w:rPr>
          <w:sz w:val="18"/>
          <w:szCs w:val="18"/>
        </w:rPr>
        <w:t xml:space="preserve">denote </w:t>
      </w:r>
      <w:r>
        <w:rPr>
          <w:spacing w:val="10"/>
          <w:sz w:val="18"/>
          <w:szCs w:val="18"/>
        </w:rPr>
        <w:t xml:space="preserve"> </w:t>
      </w:r>
      <w:r>
        <w:rPr>
          <w:sz w:val="18"/>
          <w:szCs w:val="18"/>
        </w:rPr>
        <w:t>the</w:t>
      </w:r>
      <w:proofErr w:type="gramEnd"/>
      <w:r>
        <w:rPr>
          <w:spacing w:val="41"/>
          <w:sz w:val="18"/>
          <w:szCs w:val="18"/>
        </w:rPr>
        <w:t xml:space="preserve"> </w:t>
      </w:r>
      <w:r>
        <w:rPr>
          <w:spacing w:val="-5"/>
          <w:w w:val="108"/>
          <w:sz w:val="18"/>
          <w:szCs w:val="18"/>
        </w:rPr>
        <w:t>a</w:t>
      </w:r>
      <w:r>
        <w:rPr>
          <w:spacing w:val="-11"/>
          <w:w w:val="108"/>
          <w:sz w:val="18"/>
          <w:szCs w:val="18"/>
        </w:rPr>
        <w:t>v</w:t>
      </w:r>
      <w:r>
        <w:rPr>
          <w:w w:val="108"/>
          <w:sz w:val="18"/>
          <w:szCs w:val="18"/>
        </w:rPr>
        <w:t>ailable</w:t>
      </w:r>
      <w:r>
        <w:rPr>
          <w:spacing w:val="9"/>
          <w:w w:val="108"/>
          <w:sz w:val="18"/>
          <w:szCs w:val="18"/>
        </w:rPr>
        <w:t xml:space="preserve"> </w:t>
      </w:r>
      <w:r>
        <w:rPr>
          <w:sz w:val="18"/>
          <w:szCs w:val="18"/>
        </w:rPr>
        <w:t>free</w:t>
      </w:r>
      <w:r>
        <w:rPr>
          <w:spacing w:val="17"/>
          <w:sz w:val="18"/>
          <w:szCs w:val="18"/>
        </w:rPr>
        <w:t xml:space="preserve"> </w:t>
      </w:r>
      <w:r>
        <w:rPr>
          <w:sz w:val="18"/>
          <w:szCs w:val="18"/>
        </w:rPr>
        <w:t>disk</w:t>
      </w:r>
      <w:r>
        <w:rPr>
          <w:spacing w:val="27"/>
          <w:sz w:val="18"/>
          <w:szCs w:val="18"/>
        </w:rPr>
        <w:t xml:space="preserve"> </w:t>
      </w:r>
      <w:r>
        <w:rPr>
          <w:w w:val="107"/>
          <w:sz w:val="18"/>
          <w:szCs w:val="18"/>
        </w:rPr>
        <w:t xml:space="preserve">space </w:t>
      </w:r>
      <w:r>
        <w:rPr>
          <w:w w:val="126"/>
          <w:sz w:val="18"/>
          <w:szCs w:val="18"/>
        </w:rPr>
        <w:t>at</w:t>
      </w:r>
      <w:r>
        <w:rPr>
          <w:spacing w:val="13"/>
          <w:w w:val="126"/>
          <w:sz w:val="18"/>
          <w:szCs w:val="18"/>
        </w:rPr>
        <w:t xml:space="preserve"> </w:t>
      </w:r>
      <w:r>
        <w:rPr>
          <w:sz w:val="18"/>
          <w:szCs w:val="18"/>
        </w:rPr>
        <w:t xml:space="preserve">the </w:t>
      </w:r>
      <w:r>
        <w:rPr>
          <w:spacing w:val="15"/>
          <w:sz w:val="18"/>
          <w:szCs w:val="18"/>
        </w:rPr>
        <w:t xml:space="preserve"> </w:t>
      </w:r>
      <w:r>
        <w:rPr>
          <w:sz w:val="18"/>
          <w:szCs w:val="18"/>
        </w:rPr>
        <w:t>n</w:t>
      </w:r>
      <w:r>
        <w:rPr>
          <w:spacing w:val="5"/>
          <w:sz w:val="18"/>
          <w:szCs w:val="18"/>
        </w:rPr>
        <w:t>o</w:t>
      </w:r>
      <w:r>
        <w:rPr>
          <w:sz w:val="18"/>
          <w:szCs w:val="18"/>
        </w:rPr>
        <w:t xml:space="preserve">de </w:t>
      </w:r>
      <w:r>
        <w:rPr>
          <w:spacing w:val="6"/>
          <w:sz w:val="18"/>
          <w:szCs w:val="18"/>
        </w:rPr>
        <w:t xml:space="preserve"> </w:t>
      </w:r>
      <w:proofErr w:type="spellStart"/>
      <w:r>
        <w:rPr>
          <w:w w:val="126"/>
          <w:sz w:val="18"/>
          <w:szCs w:val="18"/>
        </w:rPr>
        <w:t>i</w:t>
      </w:r>
      <w:proofErr w:type="spellEnd"/>
      <w:r>
        <w:rPr>
          <w:spacing w:val="13"/>
          <w:w w:val="126"/>
          <w:sz w:val="18"/>
          <w:szCs w:val="18"/>
        </w:rPr>
        <w:t xml:space="preserve"> </w:t>
      </w:r>
      <w:r>
        <w:rPr>
          <w:sz w:val="18"/>
          <w:szCs w:val="18"/>
        </w:rPr>
        <w:t>as</w:t>
      </w:r>
      <w:r>
        <w:rPr>
          <w:spacing w:val="38"/>
          <w:sz w:val="18"/>
          <w:szCs w:val="18"/>
        </w:rPr>
        <w:t xml:space="preserve"> </w:t>
      </w:r>
      <w:r>
        <w:rPr>
          <w:w w:val="117"/>
          <w:sz w:val="18"/>
          <w:szCs w:val="18"/>
        </w:rPr>
        <w:t>F</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31"/>
          <w:sz w:val="18"/>
          <w:szCs w:val="18"/>
        </w:rPr>
        <w:t xml:space="preserve"> </w:t>
      </w:r>
      <w:r>
        <w:rPr>
          <w:sz w:val="18"/>
          <w:szCs w:val="18"/>
        </w:rPr>
        <w:t>In</w:t>
      </w:r>
      <w:r>
        <w:rPr>
          <w:spacing w:val="43"/>
          <w:sz w:val="18"/>
          <w:szCs w:val="18"/>
        </w:rPr>
        <w:t xml:space="preserve"> </w:t>
      </w:r>
      <w:r>
        <w:rPr>
          <w:sz w:val="18"/>
          <w:szCs w:val="18"/>
        </w:rPr>
        <w:t xml:space="preserve">order </w:t>
      </w:r>
      <w:r>
        <w:rPr>
          <w:spacing w:val="18"/>
          <w:sz w:val="18"/>
          <w:szCs w:val="18"/>
        </w:rPr>
        <w:t xml:space="preserve"> </w:t>
      </w:r>
      <w:r>
        <w:rPr>
          <w:sz w:val="18"/>
          <w:szCs w:val="18"/>
        </w:rPr>
        <w:t xml:space="preserve">to </w:t>
      </w:r>
      <w:r>
        <w:rPr>
          <w:spacing w:val="2"/>
          <w:sz w:val="18"/>
          <w:szCs w:val="18"/>
        </w:rPr>
        <w:t xml:space="preserve"> </w:t>
      </w:r>
      <w:r>
        <w:rPr>
          <w:spacing w:val="-5"/>
          <w:sz w:val="18"/>
          <w:szCs w:val="18"/>
        </w:rPr>
        <w:t>av</w:t>
      </w:r>
      <w:r>
        <w:rPr>
          <w:sz w:val="18"/>
          <w:szCs w:val="18"/>
        </w:rPr>
        <w:t xml:space="preserve">oid </w:t>
      </w:r>
      <w:r>
        <w:rPr>
          <w:spacing w:val="12"/>
          <w:sz w:val="18"/>
          <w:szCs w:val="18"/>
        </w:rPr>
        <w:t xml:space="preserve"> </w:t>
      </w:r>
      <w:r>
        <w:rPr>
          <w:w w:val="111"/>
          <w:sz w:val="18"/>
          <w:szCs w:val="18"/>
        </w:rPr>
        <w:t>running</w:t>
      </w:r>
      <w:r>
        <w:rPr>
          <w:spacing w:val="21"/>
          <w:w w:val="111"/>
          <w:sz w:val="18"/>
          <w:szCs w:val="18"/>
        </w:rPr>
        <w:t xml:space="preserve"> </w:t>
      </w:r>
      <w:r>
        <w:rPr>
          <w:sz w:val="18"/>
          <w:szCs w:val="18"/>
        </w:rPr>
        <w:t xml:space="preserve">out </w:t>
      </w:r>
      <w:r>
        <w:rPr>
          <w:spacing w:val="14"/>
          <w:sz w:val="18"/>
          <w:szCs w:val="18"/>
        </w:rPr>
        <w:t xml:space="preserve"> </w:t>
      </w:r>
      <w:r>
        <w:rPr>
          <w:sz w:val="18"/>
          <w:szCs w:val="18"/>
        </w:rPr>
        <w:t>of</w:t>
      </w:r>
      <w:r>
        <w:rPr>
          <w:spacing w:val="22"/>
          <w:sz w:val="18"/>
          <w:szCs w:val="18"/>
        </w:rPr>
        <w:t xml:space="preserve"> </w:t>
      </w:r>
      <w:r>
        <w:rPr>
          <w:sz w:val="18"/>
          <w:szCs w:val="18"/>
        </w:rPr>
        <w:t>free</w:t>
      </w:r>
      <w:r>
        <w:rPr>
          <w:spacing w:val="36"/>
          <w:sz w:val="18"/>
          <w:szCs w:val="18"/>
        </w:rPr>
        <w:t xml:space="preserve"> </w:t>
      </w:r>
      <w:r>
        <w:rPr>
          <w:sz w:val="18"/>
          <w:szCs w:val="18"/>
        </w:rPr>
        <w:t xml:space="preserve">space </w:t>
      </w:r>
      <w:r>
        <w:rPr>
          <w:spacing w:val="8"/>
          <w:sz w:val="18"/>
          <w:szCs w:val="18"/>
        </w:rPr>
        <w:t xml:space="preserve"> </w:t>
      </w:r>
      <w:r>
        <w:rPr>
          <w:w w:val="126"/>
          <w:sz w:val="18"/>
          <w:szCs w:val="18"/>
        </w:rPr>
        <w:t>at</w:t>
      </w:r>
      <w:r>
        <w:rPr>
          <w:spacing w:val="13"/>
          <w:w w:val="126"/>
          <w:sz w:val="18"/>
          <w:szCs w:val="18"/>
        </w:rPr>
        <w:t xml:space="preserve"> </w:t>
      </w:r>
      <w:r>
        <w:rPr>
          <w:sz w:val="18"/>
          <w:szCs w:val="18"/>
        </w:rPr>
        <w:t xml:space="preserve">the </w:t>
      </w:r>
      <w:r>
        <w:rPr>
          <w:spacing w:val="15"/>
          <w:sz w:val="18"/>
          <w:szCs w:val="18"/>
        </w:rPr>
        <w:t xml:space="preserve"> </w:t>
      </w:r>
      <w:r>
        <w:rPr>
          <w:sz w:val="18"/>
          <w:szCs w:val="18"/>
        </w:rPr>
        <w:t>l</w:t>
      </w:r>
      <w:r>
        <w:rPr>
          <w:spacing w:val="5"/>
          <w:sz w:val="18"/>
          <w:szCs w:val="18"/>
        </w:rPr>
        <w:t>o</w:t>
      </w:r>
      <w:r>
        <w:rPr>
          <w:sz w:val="18"/>
          <w:szCs w:val="18"/>
        </w:rPr>
        <w:t>cal</w:t>
      </w:r>
      <w:r>
        <w:rPr>
          <w:spacing w:val="42"/>
          <w:sz w:val="18"/>
          <w:szCs w:val="18"/>
        </w:rPr>
        <w:t xml:space="preserve"> </w:t>
      </w:r>
      <w:r>
        <w:rPr>
          <w:sz w:val="18"/>
          <w:szCs w:val="18"/>
        </w:rPr>
        <w:t xml:space="preserve">disk, </w:t>
      </w:r>
      <w:r>
        <w:rPr>
          <w:spacing w:val="8"/>
          <w:sz w:val="18"/>
          <w:szCs w:val="18"/>
        </w:rPr>
        <w:t xml:space="preserve"> </w:t>
      </w:r>
      <w:r>
        <w:rPr>
          <w:spacing w:val="-5"/>
          <w:w w:val="102"/>
          <w:sz w:val="18"/>
          <w:szCs w:val="18"/>
        </w:rPr>
        <w:t>w</w:t>
      </w:r>
      <w:r>
        <w:rPr>
          <w:w w:val="102"/>
          <w:sz w:val="18"/>
          <w:szCs w:val="18"/>
        </w:rPr>
        <w:t xml:space="preserve">e </w:t>
      </w:r>
      <w:r>
        <w:rPr>
          <w:sz w:val="18"/>
          <w:szCs w:val="18"/>
        </w:rPr>
        <w:t xml:space="preserve">need </w:t>
      </w:r>
      <w:r>
        <w:rPr>
          <w:spacing w:val="16"/>
          <w:sz w:val="18"/>
          <w:szCs w:val="18"/>
        </w:rPr>
        <w:t xml:space="preserve"> </w:t>
      </w:r>
      <w:r>
        <w:rPr>
          <w:sz w:val="18"/>
          <w:szCs w:val="18"/>
        </w:rPr>
        <w:t xml:space="preserve">to </w:t>
      </w:r>
      <w:r>
        <w:rPr>
          <w:spacing w:val="11"/>
          <w:sz w:val="18"/>
          <w:szCs w:val="18"/>
        </w:rPr>
        <w:t xml:space="preserve"> </w:t>
      </w:r>
      <w:r>
        <w:rPr>
          <w:sz w:val="18"/>
          <w:szCs w:val="18"/>
        </w:rPr>
        <w:t xml:space="preserve">set </w:t>
      </w:r>
      <w:r>
        <w:rPr>
          <w:spacing w:val="15"/>
          <w:sz w:val="18"/>
          <w:szCs w:val="18"/>
        </w:rPr>
        <w:t xml:space="preserve"> </w:t>
      </w:r>
      <w:r>
        <w:rPr>
          <w:sz w:val="18"/>
          <w:szCs w:val="18"/>
        </w:rPr>
        <w:t xml:space="preserve">an </w:t>
      </w:r>
      <w:r>
        <w:rPr>
          <w:spacing w:val="13"/>
          <w:sz w:val="18"/>
          <w:szCs w:val="18"/>
        </w:rPr>
        <w:t xml:space="preserve"> </w:t>
      </w:r>
      <w:r>
        <w:rPr>
          <w:sz w:val="18"/>
          <w:szCs w:val="18"/>
        </w:rPr>
        <w:t>up</w:t>
      </w:r>
      <w:r>
        <w:rPr>
          <w:spacing w:val="6"/>
          <w:sz w:val="18"/>
          <w:szCs w:val="18"/>
        </w:rPr>
        <w:t>p</w:t>
      </w:r>
      <w:r>
        <w:rPr>
          <w:sz w:val="18"/>
          <w:szCs w:val="18"/>
        </w:rPr>
        <w:t xml:space="preserve">er </w:t>
      </w:r>
      <w:r>
        <w:rPr>
          <w:spacing w:val="38"/>
          <w:sz w:val="18"/>
          <w:szCs w:val="18"/>
        </w:rPr>
        <w:t xml:space="preserve"> </w:t>
      </w:r>
      <w:r>
        <w:rPr>
          <w:sz w:val="18"/>
          <w:szCs w:val="18"/>
        </w:rPr>
        <w:t xml:space="preserve">limit </w:t>
      </w:r>
      <w:r>
        <w:rPr>
          <w:spacing w:val="26"/>
          <w:sz w:val="18"/>
          <w:szCs w:val="18"/>
        </w:rPr>
        <w:t xml:space="preserve"> </w:t>
      </w:r>
      <w:r>
        <w:rPr>
          <w:sz w:val="18"/>
          <w:szCs w:val="18"/>
        </w:rPr>
        <w:t>δ</w:t>
      </w:r>
      <w:r>
        <w:rPr>
          <w:spacing w:val="38"/>
          <w:sz w:val="18"/>
          <w:szCs w:val="18"/>
        </w:rPr>
        <w:t xml:space="preserve"> </w:t>
      </w:r>
      <w:r>
        <w:rPr>
          <w:sz w:val="18"/>
          <w:szCs w:val="18"/>
        </w:rPr>
        <w:t>for</w:t>
      </w:r>
      <w:r>
        <w:rPr>
          <w:spacing w:val="44"/>
          <w:sz w:val="18"/>
          <w:szCs w:val="18"/>
        </w:rPr>
        <w:t xml:space="preserve"> </w:t>
      </w:r>
      <w:r>
        <w:rPr>
          <w:sz w:val="18"/>
          <w:szCs w:val="18"/>
        </w:rPr>
        <w:t xml:space="preserve">a </w:t>
      </w:r>
      <w:r>
        <w:rPr>
          <w:spacing w:val="1"/>
          <w:sz w:val="18"/>
          <w:szCs w:val="18"/>
        </w:rPr>
        <w:t xml:space="preserve"> </w:t>
      </w:r>
      <w:del w:id="51" w:author="jlauret" w:date="2015-11-15T14:47:00Z">
        <w:r w:rsidDel="0020617B">
          <w:rPr>
            <w:sz w:val="18"/>
            <w:szCs w:val="18"/>
          </w:rPr>
          <w:delText>planed</w:delText>
        </w:r>
      </w:del>
      <w:ins w:id="52" w:author="jlauret" w:date="2015-11-15T14:47:00Z">
        <w:r w:rsidR="0020617B">
          <w:rPr>
            <w:sz w:val="18"/>
            <w:szCs w:val="18"/>
          </w:rPr>
          <w:t>planned</w:t>
        </w:r>
      </w:ins>
      <w:r>
        <w:rPr>
          <w:sz w:val="18"/>
          <w:szCs w:val="18"/>
        </w:rPr>
        <w:t xml:space="preserve"> </w:t>
      </w:r>
      <w:r>
        <w:rPr>
          <w:spacing w:val="40"/>
          <w:sz w:val="18"/>
          <w:szCs w:val="18"/>
        </w:rPr>
        <w:t xml:space="preserve"> </w:t>
      </w:r>
      <w:r>
        <w:rPr>
          <w:sz w:val="18"/>
          <w:szCs w:val="18"/>
        </w:rPr>
        <w:t xml:space="preserve">disk </w:t>
      </w:r>
      <w:r>
        <w:rPr>
          <w:spacing w:val="10"/>
          <w:sz w:val="18"/>
          <w:szCs w:val="18"/>
        </w:rPr>
        <w:t xml:space="preserve"> </w:t>
      </w:r>
      <w:r>
        <w:rPr>
          <w:sz w:val="18"/>
          <w:szCs w:val="18"/>
        </w:rPr>
        <w:t xml:space="preserve">usage. </w:t>
      </w:r>
      <w:r>
        <w:rPr>
          <w:spacing w:val="26"/>
          <w:sz w:val="18"/>
          <w:szCs w:val="18"/>
        </w:rPr>
        <w:t xml:space="preserve"> </w:t>
      </w:r>
      <w:r>
        <w:rPr>
          <w:w w:val="121"/>
          <w:sz w:val="18"/>
          <w:szCs w:val="18"/>
        </w:rPr>
        <w:t>That</w:t>
      </w:r>
      <w:r>
        <w:rPr>
          <w:spacing w:val="26"/>
          <w:w w:val="121"/>
          <w:sz w:val="18"/>
          <w:szCs w:val="18"/>
        </w:rPr>
        <w:t xml:space="preserve"> </w:t>
      </w:r>
      <w:r>
        <w:rPr>
          <w:sz w:val="18"/>
          <w:szCs w:val="18"/>
        </w:rPr>
        <w:t xml:space="preserve">ensures </w:t>
      </w:r>
      <w:r>
        <w:rPr>
          <w:spacing w:val="32"/>
          <w:sz w:val="18"/>
          <w:szCs w:val="18"/>
        </w:rPr>
        <w:t xml:space="preserve"> </w:t>
      </w:r>
      <w:r>
        <w:rPr>
          <w:w w:val="125"/>
          <w:sz w:val="18"/>
          <w:szCs w:val="18"/>
        </w:rPr>
        <w:t>that</w:t>
      </w:r>
      <w:r>
        <w:rPr>
          <w:spacing w:val="23"/>
          <w:w w:val="125"/>
          <w:sz w:val="18"/>
          <w:szCs w:val="18"/>
        </w:rPr>
        <w:t xml:space="preserve"> </w:t>
      </w:r>
      <w:r>
        <w:rPr>
          <w:sz w:val="18"/>
          <w:szCs w:val="18"/>
        </w:rPr>
        <w:t xml:space="preserve">during </w:t>
      </w:r>
      <w:r>
        <w:rPr>
          <w:spacing w:val="42"/>
          <w:sz w:val="18"/>
          <w:szCs w:val="18"/>
        </w:rPr>
        <w:t xml:space="preserve"> </w:t>
      </w:r>
      <w:r>
        <w:rPr>
          <w:w w:val="116"/>
          <w:sz w:val="18"/>
          <w:szCs w:val="18"/>
        </w:rPr>
        <w:t xml:space="preserve">the </w:t>
      </w:r>
      <w:r>
        <w:rPr>
          <w:sz w:val="18"/>
          <w:szCs w:val="18"/>
        </w:rPr>
        <w:t xml:space="preserve">plan </w:t>
      </w:r>
      <w:r>
        <w:rPr>
          <w:spacing w:val="21"/>
          <w:sz w:val="18"/>
          <w:szCs w:val="18"/>
        </w:rPr>
        <w:t xml:space="preserve"> </w:t>
      </w:r>
      <w:r>
        <w:rPr>
          <w:w w:val="109"/>
          <w:sz w:val="18"/>
          <w:szCs w:val="18"/>
        </w:rPr>
        <w:t>execution</w:t>
      </w:r>
      <w:r>
        <w:rPr>
          <w:spacing w:val="26"/>
          <w:w w:val="109"/>
          <w:sz w:val="18"/>
          <w:szCs w:val="18"/>
        </w:rPr>
        <w:t xml:space="preserve"> </w:t>
      </w:r>
      <w:r>
        <w:rPr>
          <w:sz w:val="18"/>
          <w:szCs w:val="18"/>
        </w:rPr>
        <w:t xml:space="preserve">there </w:t>
      </w:r>
      <w:r>
        <w:rPr>
          <w:spacing w:val="34"/>
          <w:sz w:val="18"/>
          <w:szCs w:val="18"/>
        </w:rPr>
        <w:t xml:space="preserve"> </w:t>
      </w:r>
      <w:r>
        <w:rPr>
          <w:sz w:val="18"/>
          <w:szCs w:val="18"/>
        </w:rPr>
        <w:t>is</w:t>
      </w:r>
      <w:r>
        <w:rPr>
          <w:spacing w:val="33"/>
          <w:sz w:val="18"/>
          <w:szCs w:val="18"/>
        </w:rPr>
        <w:t xml:space="preserve"> </w:t>
      </w:r>
      <w:r>
        <w:rPr>
          <w:sz w:val="18"/>
          <w:szCs w:val="18"/>
        </w:rPr>
        <w:t>al</w:t>
      </w:r>
      <w:r>
        <w:rPr>
          <w:spacing w:val="-5"/>
          <w:sz w:val="18"/>
          <w:szCs w:val="18"/>
        </w:rPr>
        <w:t>wa</w:t>
      </w:r>
      <w:r>
        <w:rPr>
          <w:sz w:val="18"/>
          <w:szCs w:val="18"/>
        </w:rPr>
        <w:t xml:space="preserve">ys </w:t>
      </w:r>
      <w:r>
        <w:rPr>
          <w:spacing w:val="20"/>
          <w:sz w:val="18"/>
          <w:szCs w:val="18"/>
        </w:rPr>
        <w:t xml:space="preserve"> </w:t>
      </w:r>
      <w:r>
        <w:rPr>
          <w:sz w:val="18"/>
          <w:szCs w:val="18"/>
        </w:rPr>
        <w:t xml:space="preserve">enough </w:t>
      </w:r>
      <w:r>
        <w:rPr>
          <w:spacing w:val="27"/>
          <w:sz w:val="18"/>
          <w:szCs w:val="18"/>
        </w:rPr>
        <w:t xml:space="preserve"> </w:t>
      </w:r>
      <w:r>
        <w:rPr>
          <w:sz w:val="18"/>
          <w:szCs w:val="18"/>
        </w:rPr>
        <w:t xml:space="preserve">space </w:t>
      </w:r>
      <w:r>
        <w:rPr>
          <w:spacing w:val="12"/>
          <w:sz w:val="18"/>
          <w:szCs w:val="18"/>
        </w:rPr>
        <w:t xml:space="preserve"> </w:t>
      </w:r>
      <w:r>
        <w:rPr>
          <w:sz w:val="18"/>
          <w:szCs w:val="18"/>
        </w:rPr>
        <w:t>for</w:t>
      </w:r>
      <w:r>
        <w:rPr>
          <w:spacing w:val="39"/>
          <w:sz w:val="18"/>
          <w:szCs w:val="18"/>
        </w:rPr>
        <w:t xml:space="preserve"> </w:t>
      </w:r>
      <w:r>
        <w:rPr>
          <w:sz w:val="18"/>
          <w:szCs w:val="18"/>
        </w:rPr>
        <w:t xml:space="preserve">an </w:t>
      </w:r>
      <w:r>
        <w:rPr>
          <w:spacing w:val="8"/>
          <w:sz w:val="18"/>
          <w:szCs w:val="18"/>
        </w:rPr>
        <w:t xml:space="preserve"> </w:t>
      </w:r>
      <w:r>
        <w:rPr>
          <w:w w:val="117"/>
          <w:sz w:val="18"/>
          <w:szCs w:val="18"/>
        </w:rPr>
        <w:t>output</w:t>
      </w:r>
      <w:r>
        <w:rPr>
          <w:spacing w:val="22"/>
          <w:w w:val="117"/>
          <w:sz w:val="18"/>
          <w:szCs w:val="18"/>
        </w:rPr>
        <w:t xml:space="preserve"> </w:t>
      </w:r>
      <w:r>
        <w:rPr>
          <w:sz w:val="18"/>
          <w:szCs w:val="18"/>
        </w:rPr>
        <w:t>file</w:t>
      </w:r>
      <w:r>
        <w:rPr>
          <w:spacing w:val="24"/>
          <w:sz w:val="18"/>
          <w:szCs w:val="18"/>
        </w:rPr>
        <w:t xml:space="preserve"> </w:t>
      </w:r>
      <w:r>
        <w:rPr>
          <w:sz w:val="18"/>
          <w:szCs w:val="18"/>
        </w:rPr>
        <w:t>of</w:t>
      </w:r>
      <w:r>
        <w:rPr>
          <w:spacing w:val="26"/>
          <w:sz w:val="18"/>
          <w:szCs w:val="18"/>
        </w:rPr>
        <w:t xml:space="preserve"> </w:t>
      </w:r>
      <w:r>
        <w:rPr>
          <w:sz w:val="18"/>
          <w:szCs w:val="18"/>
        </w:rPr>
        <w:t>a</w:t>
      </w:r>
      <w:r>
        <w:rPr>
          <w:spacing w:val="41"/>
          <w:sz w:val="18"/>
          <w:szCs w:val="18"/>
        </w:rPr>
        <w:t xml:space="preserve"> </w:t>
      </w:r>
      <w:r>
        <w:rPr>
          <w:sz w:val="18"/>
          <w:szCs w:val="18"/>
        </w:rPr>
        <w:t>new</w:t>
      </w:r>
      <w:r>
        <w:rPr>
          <w:spacing w:val="44"/>
          <w:sz w:val="18"/>
          <w:szCs w:val="18"/>
        </w:rPr>
        <w:t xml:space="preserve"> </w:t>
      </w:r>
      <w:r>
        <w:rPr>
          <w:sz w:val="18"/>
          <w:szCs w:val="18"/>
        </w:rPr>
        <w:t xml:space="preserve">job </w:t>
      </w:r>
      <w:r>
        <w:rPr>
          <w:spacing w:val="2"/>
          <w:sz w:val="18"/>
          <w:szCs w:val="18"/>
        </w:rPr>
        <w:t xml:space="preserve"> </w:t>
      </w:r>
      <w:r>
        <w:rPr>
          <w:sz w:val="18"/>
          <w:szCs w:val="18"/>
        </w:rPr>
        <w:t>or</w:t>
      </w:r>
      <w:r>
        <w:rPr>
          <w:spacing w:val="42"/>
          <w:sz w:val="18"/>
          <w:szCs w:val="18"/>
        </w:rPr>
        <w:t xml:space="preserve"> </w:t>
      </w:r>
      <w:r>
        <w:rPr>
          <w:sz w:val="18"/>
          <w:szCs w:val="18"/>
        </w:rPr>
        <w:t>for</w:t>
      </w:r>
      <w:r>
        <w:rPr>
          <w:spacing w:val="39"/>
          <w:sz w:val="18"/>
          <w:szCs w:val="18"/>
        </w:rPr>
        <w:t xml:space="preserve"> </w:t>
      </w:r>
      <w:r>
        <w:rPr>
          <w:w w:val="115"/>
          <w:sz w:val="18"/>
          <w:szCs w:val="18"/>
        </w:rPr>
        <w:t xml:space="preserve">a </w:t>
      </w:r>
      <w:r>
        <w:rPr>
          <w:sz w:val="18"/>
          <w:szCs w:val="18"/>
        </w:rPr>
        <w:t>new</w:t>
      </w:r>
      <w:r>
        <w:rPr>
          <w:spacing w:val="42"/>
          <w:sz w:val="18"/>
          <w:szCs w:val="18"/>
        </w:rPr>
        <w:t xml:space="preserve"> </w:t>
      </w:r>
      <w:r>
        <w:rPr>
          <w:sz w:val="18"/>
          <w:szCs w:val="18"/>
        </w:rPr>
        <w:t xml:space="preserve">incoming </w:t>
      </w:r>
      <w:r>
        <w:rPr>
          <w:spacing w:val="23"/>
          <w:sz w:val="18"/>
          <w:szCs w:val="18"/>
        </w:rPr>
        <w:t xml:space="preserve"> </w:t>
      </w:r>
      <w:r>
        <w:rPr>
          <w:sz w:val="18"/>
          <w:szCs w:val="18"/>
        </w:rPr>
        <w:t>file.</w:t>
      </w:r>
      <w:r>
        <w:rPr>
          <w:spacing w:val="27"/>
          <w:sz w:val="18"/>
          <w:szCs w:val="18"/>
        </w:rPr>
        <w:t xml:space="preserve"> </w:t>
      </w:r>
      <w:r>
        <w:rPr>
          <w:sz w:val="18"/>
          <w:szCs w:val="18"/>
        </w:rPr>
        <w:t xml:space="preserve">This </w:t>
      </w:r>
      <w:r>
        <w:rPr>
          <w:spacing w:val="20"/>
          <w:sz w:val="18"/>
          <w:szCs w:val="18"/>
        </w:rPr>
        <w:t xml:space="preserve"> </w:t>
      </w:r>
      <w:r>
        <w:rPr>
          <w:sz w:val="18"/>
          <w:szCs w:val="18"/>
        </w:rPr>
        <w:t>is</w:t>
      </w:r>
      <w:r>
        <w:rPr>
          <w:spacing w:val="30"/>
          <w:sz w:val="18"/>
          <w:szCs w:val="18"/>
        </w:rPr>
        <w:t xml:space="preserve"> </w:t>
      </w:r>
      <w:r>
        <w:rPr>
          <w:sz w:val="18"/>
          <w:szCs w:val="18"/>
        </w:rPr>
        <w:t>es</w:t>
      </w:r>
      <w:r>
        <w:rPr>
          <w:spacing w:val="5"/>
          <w:sz w:val="18"/>
          <w:szCs w:val="18"/>
        </w:rPr>
        <w:t>p</w:t>
      </w:r>
      <w:r>
        <w:rPr>
          <w:sz w:val="18"/>
          <w:szCs w:val="18"/>
        </w:rPr>
        <w:t xml:space="preserve">ecially </w:t>
      </w:r>
      <w:r>
        <w:rPr>
          <w:spacing w:val="22"/>
          <w:sz w:val="18"/>
          <w:szCs w:val="18"/>
        </w:rPr>
        <w:t xml:space="preserve"> </w:t>
      </w:r>
      <w:r>
        <w:rPr>
          <w:w w:val="115"/>
          <w:sz w:val="18"/>
          <w:szCs w:val="18"/>
        </w:rPr>
        <w:t>im</w:t>
      </w:r>
      <w:r>
        <w:rPr>
          <w:spacing w:val="7"/>
          <w:w w:val="115"/>
          <w:sz w:val="18"/>
          <w:szCs w:val="18"/>
        </w:rPr>
        <w:t>p</w:t>
      </w:r>
      <w:r>
        <w:rPr>
          <w:w w:val="115"/>
          <w:sz w:val="18"/>
          <w:szCs w:val="18"/>
        </w:rPr>
        <w:t>orta</w:t>
      </w:r>
      <w:r>
        <w:rPr>
          <w:spacing w:val="-6"/>
          <w:w w:val="115"/>
          <w:sz w:val="18"/>
          <w:szCs w:val="18"/>
        </w:rPr>
        <w:t>n</w:t>
      </w:r>
      <w:r>
        <w:rPr>
          <w:w w:val="115"/>
          <w:sz w:val="18"/>
          <w:szCs w:val="18"/>
        </w:rPr>
        <w:t>t,</w:t>
      </w:r>
      <w:r>
        <w:rPr>
          <w:spacing w:val="20"/>
          <w:w w:val="115"/>
          <w:sz w:val="18"/>
          <w:szCs w:val="18"/>
        </w:rPr>
        <w:t xml:space="preserve"> </w:t>
      </w:r>
      <w:r>
        <w:rPr>
          <w:sz w:val="18"/>
          <w:szCs w:val="18"/>
        </w:rPr>
        <w:t xml:space="preserve">since  job  </w:t>
      </w:r>
      <w:r>
        <w:rPr>
          <w:w w:val="114"/>
          <w:sz w:val="18"/>
          <w:szCs w:val="18"/>
        </w:rPr>
        <w:t>duration</w:t>
      </w:r>
      <w:r>
        <w:rPr>
          <w:spacing w:val="21"/>
          <w:w w:val="114"/>
          <w:sz w:val="18"/>
          <w:szCs w:val="18"/>
        </w:rPr>
        <w:t xml:space="preserve"> </w:t>
      </w:r>
      <w:r>
        <w:rPr>
          <w:sz w:val="18"/>
          <w:szCs w:val="18"/>
        </w:rPr>
        <w:t xml:space="preserve">and </w:t>
      </w:r>
      <w:r>
        <w:rPr>
          <w:spacing w:val="18"/>
          <w:sz w:val="18"/>
          <w:szCs w:val="18"/>
        </w:rPr>
        <w:t xml:space="preserve"> </w:t>
      </w:r>
      <w:r>
        <w:rPr>
          <w:sz w:val="18"/>
          <w:szCs w:val="18"/>
        </w:rPr>
        <w:t>file</w:t>
      </w:r>
      <w:r>
        <w:rPr>
          <w:spacing w:val="22"/>
          <w:sz w:val="18"/>
          <w:szCs w:val="18"/>
        </w:rPr>
        <w:t xml:space="preserve"> </w:t>
      </w:r>
      <w:r>
        <w:rPr>
          <w:sz w:val="18"/>
          <w:szCs w:val="18"/>
        </w:rPr>
        <w:t>sizes</w:t>
      </w:r>
      <w:r>
        <w:rPr>
          <w:spacing w:val="37"/>
          <w:sz w:val="18"/>
          <w:szCs w:val="18"/>
        </w:rPr>
        <w:t xml:space="preserve"> </w:t>
      </w:r>
      <w:r>
        <w:rPr>
          <w:w w:val="110"/>
          <w:sz w:val="18"/>
          <w:szCs w:val="18"/>
        </w:rPr>
        <w:t xml:space="preserve">can </w:t>
      </w:r>
      <w:r>
        <w:rPr>
          <w:w w:val="112"/>
          <w:sz w:val="18"/>
          <w:szCs w:val="18"/>
        </w:rPr>
        <w:t>fluctuate</w:t>
      </w:r>
      <w:r>
        <w:rPr>
          <w:spacing w:val="7"/>
          <w:w w:val="112"/>
          <w:sz w:val="18"/>
          <w:szCs w:val="18"/>
        </w:rPr>
        <w:t xml:space="preserve"> </w:t>
      </w:r>
      <w:r>
        <w:rPr>
          <w:sz w:val="18"/>
          <w:szCs w:val="18"/>
        </w:rPr>
        <w:t>from</w:t>
      </w:r>
      <w:r>
        <w:rPr>
          <w:spacing w:val="33"/>
          <w:sz w:val="18"/>
          <w:szCs w:val="18"/>
        </w:rPr>
        <w:t xml:space="preserve"> </w:t>
      </w:r>
      <w:r>
        <w:rPr>
          <w:sz w:val="18"/>
          <w:szCs w:val="18"/>
        </w:rPr>
        <w:t xml:space="preserve">the </w:t>
      </w:r>
      <w:r>
        <w:rPr>
          <w:spacing w:val="2"/>
          <w:sz w:val="18"/>
          <w:szCs w:val="18"/>
        </w:rPr>
        <w:t xml:space="preserve"> </w:t>
      </w:r>
      <w:r>
        <w:rPr>
          <w:spacing w:val="-5"/>
          <w:sz w:val="18"/>
          <w:szCs w:val="18"/>
        </w:rPr>
        <w:t>av</w:t>
      </w:r>
      <w:r>
        <w:rPr>
          <w:sz w:val="18"/>
          <w:szCs w:val="18"/>
        </w:rPr>
        <w:t xml:space="preserve">erage </w:t>
      </w:r>
      <w:r>
        <w:rPr>
          <w:spacing w:val="12"/>
          <w:sz w:val="18"/>
          <w:szCs w:val="18"/>
        </w:rPr>
        <w:t xml:space="preserve"> </w:t>
      </w:r>
      <w:r>
        <w:rPr>
          <w:spacing w:val="-10"/>
          <w:sz w:val="18"/>
          <w:szCs w:val="18"/>
        </w:rPr>
        <w:t>v</w:t>
      </w:r>
      <w:r>
        <w:rPr>
          <w:sz w:val="18"/>
          <w:szCs w:val="18"/>
        </w:rPr>
        <w:t xml:space="preserve">alues </w:t>
      </w:r>
      <w:r>
        <w:rPr>
          <w:spacing w:val="3"/>
          <w:sz w:val="18"/>
          <w:szCs w:val="18"/>
        </w:rPr>
        <w:t xml:space="preserve"> </w:t>
      </w:r>
      <w:r>
        <w:rPr>
          <w:sz w:val="18"/>
          <w:szCs w:val="18"/>
        </w:rPr>
        <w:t>whi</w:t>
      </w:r>
      <w:r>
        <w:rPr>
          <w:spacing w:val="-5"/>
          <w:sz w:val="18"/>
          <w:szCs w:val="18"/>
        </w:rPr>
        <w:t>c</w:t>
      </w:r>
      <w:r>
        <w:rPr>
          <w:sz w:val="18"/>
          <w:szCs w:val="18"/>
        </w:rPr>
        <w:t>h</w:t>
      </w:r>
      <w:r>
        <w:rPr>
          <w:spacing w:val="41"/>
          <w:sz w:val="18"/>
          <w:szCs w:val="18"/>
        </w:rPr>
        <w:t xml:space="preserve"> </w:t>
      </w:r>
      <w:r>
        <w:rPr>
          <w:sz w:val="18"/>
          <w:szCs w:val="18"/>
        </w:rPr>
        <w:t>are</w:t>
      </w:r>
      <w:r>
        <w:rPr>
          <w:spacing w:val="38"/>
          <w:sz w:val="18"/>
          <w:szCs w:val="18"/>
        </w:rPr>
        <w:t xml:space="preserve"> </w:t>
      </w:r>
      <w:r>
        <w:rPr>
          <w:sz w:val="18"/>
          <w:szCs w:val="18"/>
        </w:rPr>
        <w:t>used</w:t>
      </w:r>
      <w:r>
        <w:rPr>
          <w:spacing w:val="38"/>
          <w:sz w:val="18"/>
          <w:szCs w:val="18"/>
        </w:rPr>
        <w:t xml:space="preserve"> </w:t>
      </w:r>
      <w:r>
        <w:rPr>
          <w:sz w:val="18"/>
          <w:szCs w:val="18"/>
        </w:rPr>
        <w:t>for</w:t>
      </w:r>
      <w:r>
        <w:rPr>
          <w:spacing w:val="22"/>
          <w:sz w:val="18"/>
          <w:szCs w:val="18"/>
        </w:rPr>
        <w:t xml:space="preserve"> </w:t>
      </w:r>
      <w:r>
        <w:rPr>
          <w:sz w:val="18"/>
          <w:szCs w:val="18"/>
        </w:rPr>
        <w:t xml:space="preserve">the </w:t>
      </w:r>
      <w:r>
        <w:rPr>
          <w:spacing w:val="2"/>
          <w:sz w:val="18"/>
          <w:szCs w:val="18"/>
        </w:rPr>
        <w:t xml:space="preserve"> </w:t>
      </w:r>
      <w:r>
        <w:rPr>
          <w:sz w:val="18"/>
          <w:szCs w:val="18"/>
        </w:rPr>
        <w:t xml:space="preserve">plan </w:t>
      </w:r>
      <w:r>
        <w:rPr>
          <w:spacing w:val="4"/>
          <w:sz w:val="18"/>
          <w:szCs w:val="18"/>
        </w:rPr>
        <w:t xml:space="preserve"> </w:t>
      </w:r>
      <w:r>
        <w:rPr>
          <w:w w:val="111"/>
          <w:sz w:val="18"/>
          <w:szCs w:val="18"/>
        </w:rPr>
        <w:t>creatio</w:t>
      </w:r>
      <w:r>
        <w:rPr>
          <w:spacing w:val="1"/>
          <w:w w:val="111"/>
          <w:sz w:val="18"/>
          <w:szCs w:val="18"/>
        </w:rPr>
        <w:t>n</w:t>
      </w:r>
      <w:r>
        <w:rPr>
          <w:w w:val="111"/>
          <w:sz w:val="18"/>
          <w:szCs w:val="18"/>
        </w:rPr>
        <w:t>.</w:t>
      </w:r>
      <w:r>
        <w:rPr>
          <w:spacing w:val="8"/>
          <w:w w:val="111"/>
          <w:sz w:val="18"/>
          <w:szCs w:val="18"/>
        </w:rPr>
        <w:t xml:space="preserve"> </w:t>
      </w:r>
      <w:r>
        <w:rPr>
          <w:sz w:val="18"/>
          <w:szCs w:val="18"/>
        </w:rPr>
        <w:t>In</w:t>
      </w:r>
      <w:r>
        <w:rPr>
          <w:spacing w:val="30"/>
          <w:sz w:val="18"/>
          <w:szCs w:val="18"/>
        </w:rPr>
        <w:t xml:space="preserve"> </w:t>
      </w:r>
      <w:proofErr w:type="gramStart"/>
      <w:r>
        <w:rPr>
          <w:sz w:val="18"/>
          <w:szCs w:val="18"/>
        </w:rPr>
        <w:t xml:space="preserve">other </w:t>
      </w:r>
      <w:r>
        <w:rPr>
          <w:spacing w:val="15"/>
          <w:sz w:val="18"/>
          <w:szCs w:val="18"/>
        </w:rPr>
        <w:t xml:space="preserve"> </w:t>
      </w:r>
      <w:r>
        <w:rPr>
          <w:spacing w:val="-5"/>
          <w:w w:val="102"/>
          <w:sz w:val="18"/>
          <w:szCs w:val="18"/>
        </w:rPr>
        <w:t>w</w:t>
      </w:r>
      <w:r>
        <w:rPr>
          <w:w w:val="109"/>
          <w:sz w:val="18"/>
          <w:szCs w:val="18"/>
        </w:rPr>
        <w:t>ords</w:t>
      </w:r>
      <w:proofErr w:type="gramEnd"/>
      <w:r>
        <w:rPr>
          <w:w w:val="109"/>
          <w:sz w:val="18"/>
          <w:szCs w:val="18"/>
        </w:rPr>
        <w:t xml:space="preserve">, </w:t>
      </w:r>
      <w:r>
        <w:rPr>
          <w:spacing w:val="-5"/>
          <w:sz w:val="18"/>
          <w:szCs w:val="18"/>
        </w:rPr>
        <w:t>w</w:t>
      </w:r>
      <w:r>
        <w:rPr>
          <w:sz w:val="18"/>
          <w:szCs w:val="18"/>
        </w:rPr>
        <w:t>e</w:t>
      </w:r>
      <w:r>
        <w:rPr>
          <w:spacing w:val="37"/>
          <w:sz w:val="18"/>
          <w:szCs w:val="18"/>
        </w:rPr>
        <w:t xml:space="preserve"> </w:t>
      </w:r>
      <w:r>
        <w:rPr>
          <w:sz w:val="18"/>
          <w:szCs w:val="18"/>
        </w:rPr>
        <w:t xml:space="preserve">assume </w:t>
      </w:r>
      <w:r>
        <w:rPr>
          <w:spacing w:val="30"/>
          <w:sz w:val="18"/>
          <w:szCs w:val="18"/>
        </w:rPr>
        <w:t xml:space="preserve"> </w:t>
      </w:r>
      <w:r>
        <w:rPr>
          <w:w w:val="125"/>
          <w:sz w:val="18"/>
          <w:szCs w:val="18"/>
        </w:rPr>
        <w:t>that</w:t>
      </w:r>
      <w:r>
        <w:rPr>
          <w:spacing w:val="22"/>
          <w:w w:val="125"/>
          <w:sz w:val="18"/>
          <w:szCs w:val="18"/>
        </w:rPr>
        <w:t xml:space="preserve"> </w:t>
      </w:r>
      <w:r>
        <w:rPr>
          <w:sz w:val="18"/>
          <w:szCs w:val="18"/>
        </w:rPr>
        <w:t xml:space="preserve">there </w:t>
      </w:r>
      <w:r>
        <w:rPr>
          <w:spacing w:val="38"/>
          <w:sz w:val="18"/>
          <w:szCs w:val="18"/>
        </w:rPr>
        <w:t xml:space="preserve"> </w:t>
      </w:r>
      <w:r>
        <w:rPr>
          <w:sz w:val="18"/>
          <w:szCs w:val="18"/>
        </w:rPr>
        <w:t>is</w:t>
      </w:r>
      <w:r>
        <w:rPr>
          <w:spacing w:val="37"/>
          <w:sz w:val="18"/>
          <w:szCs w:val="18"/>
        </w:rPr>
        <w:t xml:space="preserve"> </w:t>
      </w:r>
      <w:r>
        <w:rPr>
          <w:sz w:val="18"/>
          <w:szCs w:val="18"/>
        </w:rPr>
        <w:t>a</w:t>
      </w:r>
      <w:r>
        <w:rPr>
          <w:spacing w:val="45"/>
          <w:sz w:val="18"/>
          <w:szCs w:val="18"/>
        </w:rPr>
        <w:t xml:space="preserve"> </w:t>
      </w:r>
      <w:r>
        <w:rPr>
          <w:sz w:val="18"/>
          <w:szCs w:val="18"/>
        </w:rPr>
        <w:t xml:space="preserve">buffer </w:t>
      </w:r>
      <w:r>
        <w:rPr>
          <w:spacing w:val="10"/>
          <w:sz w:val="18"/>
          <w:szCs w:val="18"/>
        </w:rPr>
        <w:t xml:space="preserve"> </w:t>
      </w:r>
      <w:r>
        <w:rPr>
          <w:sz w:val="18"/>
          <w:szCs w:val="18"/>
        </w:rPr>
        <w:t>of</w:t>
      </w:r>
      <w:r>
        <w:rPr>
          <w:spacing w:val="30"/>
          <w:sz w:val="18"/>
          <w:szCs w:val="18"/>
        </w:rPr>
        <w:t xml:space="preserve"> </w:t>
      </w:r>
      <w:r>
        <w:rPr>
          <w:sz w:val="18"/>
          <w:szCs w:val="18"/>
        </w:rPr>
        <w:t>size</w:t>
      </w:r>
      <w:r>
        <w:rPr>
          <w:spacing w:val="39"/>
          <w:sz w:val="18"/>
          <w:szCs w:val="18"/>
        </w:rPr>
        <w:t xml:space="preserve"> </w:t>
      </w:r>
      <w:r>
        <w:rPr>
          <w:spacing w:val="6"/>
          <w:w w:val="118"/>
          <w:sz w:val="18"/>
          <w:szCs w:val="18"/>
        </w:rPr>
        <w:t>D</w:t>
      </w:r>
      <w:r>
        <w:rPr>
          <w:w w:val="118"/>
          <w:sz w:val="18"/>
          <w:szCs w:val="18"/>
        </w:rPr>
        <w:t>isk</w:t>
      </w:r>
      <w:proofErr w:type="spellStart"/>
      <w:r>
        <w:rPr>
          <w:w w:val="118"/>
          <w:position w:val="-3"/>
          <w:sz w:val="14"/>
          <w:szCs w:val="14"/>
        </w:rPr>
        <w:t>i</w:t>
      </w:r>
      <w:proofErr w:type="spellEnd"/>
      <w:r>
        <w:rPr>
          <w:spacing w:val="23"/>
          <w:w w:val="118"/>
          <w:position w:val="-3"/>
          <w:sz w:val="14"/>
          <w:szCs w:val="14"/>
        </w:rPr>
        <w:t xml:space="preserve"> </w:t>
      </w:r>
      <w:r>
        <w:rPr>
          <w:rFonts w:ascii="Batang" w:eastAsia="Batang" w:hAnsi="Batang" w:cs="Batang"/>
          <w:sz w:val="18"/>
          <w:szCs w:val="18"/>
        </w:rPr>
        <w:t>·</w:t>
      </w:r>
      <w:r>
        <w:rPr>
          <w:rFonts w:ascii="Batang" w:eastAsia="Batang" w:hAnsi="Batang" w:cs="Batang"/>
          <w:spacing w:val="-17"/>
          <w:sz w:val="18"/>
          <w:szCs w:val="18"/>
        </w:rPr>
        <w:t xml:space="preserve"> </w:t>
      </w:r>
      <w:r>
        <w:rPr>
          <w:sz w:val="18"/>
          <w:szCs w:val="18"/>
        </w:rPr>
        <w:t>(1</w:t>
      </w:r>
      <w:r>
        <w:rPr>
          <w:spacing w:val="20"/>
          <w:sz w:val="18"/>
          <w:szCs w:val="18"/>
        </w:rPr>
        <w:t xml:space="preserve"> </w:t>
      </w:r>
      <w:r>
        <w:rPr>
          <w:rFonts w:ascii="Batang" w:eastAsia="Batang" w:hAnsi="Batang" w:cs="Batang"/>
          <w:sz w:val="18"/>
          <w:szCs w:val="18"/>
        </w:rPr>
        <w:t>−</w:t>
      </w:r>
      <w:r>
        <w:rPr>
          <w:rFonts w:ascii="Batang" w:eastAsia="Batang" w:hAnsi="Batang" w:cs="Batang"/>
          <w:spacing w:val="-11"/>
          <w:sz w:val="18"/>
          <w:szCs w:val="18"/>
        </w:rPr>
        <w:t xml:space="preserve"> </w:t>
      </w:r>
      <w:r>
        <w:rPr>
          <w:spacing w:val="7"/>
          <w:sz w:val="18"/>
          <w:szCs w:val="18"/>
        </w:rPr>
        <w:t>δ</w:t>
      </w:r>
      <w:r>
        <w:rPr>
          <w:sz w:val="18"/>
          <w:szCs w:val="18"/>
        </w:rPr>
        <w:t>)</w:t>
      </w:r>
      <w:r>
        <w:rPr>
          <w:spacing w:val="41"/>
          <w:sz w:val="18"/>
          <w:szCs w:val="18"/>
        </w:rPr>
        <w:t xml:space="preserve"> </w:t>
      </w:r>
      <w:r>
        <w:rPr>
          <w:sz w:val="18"/>
          <w:szCs w:val="18"/>
        </w:rPr>
        <w:t>whi</w:t>
      </w:r>
      <w:r>
        <w:rPr>
          <w:spacing w:val="-5"/>
          <w:sz w:val="18"/>
          <w:szCs w:val="18"/>
        </w:rPr>
        <w:t>c</w:t>
      </w:r>
      <w:r>
        <w:rPr>
          <w:sz w:val="18"/>
          <w:szCs w:val="18"/>
        </w:rPr>
        <w:t xml:space="preserve">h </w:t>
      </w:r>
      <w:r>
        <w:rPr>
          <w:spacing w:val="17"/>
          <w:sz w:val="18"/>
          <w:szCs w:val="18"/>
        </w:rPr>
        <w:t xml:space="preserve"> </w:t>
      </w:r>
      <w:r>
        <w:rPr>
          <w:sz w:val="18"/>
          <w:szCs w:val="18"/>
        </w:rPr>
        <w:t xml:space="preserve">should </w:t>
      </w:r>
      <w:r>
        <w:rPr>
          <w:spacing w:val="27"/>
          <w:sz w:val="18"/>
          <w:szCs w:val="18"/>
        </w:rPr>
        <w:t xml:space="preserve"> </w:t>
      </w:r>
      <w:r>
        <w:rPr>
          <w:spacing w:val="5"/>
          <w:sz w:val="18"/>
          <w:szCs w:val="18"/>
        </w:rPr>
        <w:t>b</w:t>
      </w:r>
      <w:r>
        <w:rPr>
          <w:sz w:val="18"/>
          <w:szCs w:val="18"/>
        </w:rPr>
        <w:t xml:space="preserve">e </w:t>
      </w:r>
      <w:r>
        <w:rPr>
          <w:spacing w:val="1"/>
          <w:sz w:val="18"/>
          <w:szCs w:val="18"/>
        </w:rPr>
        <w:t xml:space="preserve"> </w:t>
      </w:r>
      <w:r>
        <w:rPr>
          <w:w w:val="116"/>
          <w:sz w:val="18"/>
          <w:szCs w:val="18"/>
        </w:rPr>
        <w:t>planned</w:t>
      </w:r>
      <w:r>
        <w:rPr>
          <w:spacing w:val="-2"/>
          <w:w w:val="116"/>
          <w:sz w:val="18"/>
          <w:szCs w:val="18"/>
        </w:rPr>
        <w:t xml:space="preserve"> </w:t>
      </w:r>
      <w:r>
        <w:rPr>
          <w:w w:val="116"/>
          <w:sz w:val="18"/>
          <w:szCs w:val="18"/>
        </w:rPr>
        <w:t xml:space="preserve">to </w:t>
      </w:r>
      <w:r>
        <w:rPr>
          <w:sz w:val="18"/>
          <w:szCs w:val="18"/>
        </w:rPr>
        <w:t xml:space="preserve">remain </w:t>
      </w:r>
      <w:r>
        <w:rPr>
          <w:spacing w:val="22"/>
          <w:sz w:val="18"/>
          <w:szCs w:val="18"/>
        </w:rPr>
        <w:t xml:space="preserve"> </w:t>
      </w:r>
      <w:r>
        <w:rPr>
          <w:w w:val="93"/>
          <w:sz w:val="18"/>
          <w:szCs w:val="18"/>
        </w:rPr>
        <w:t>f</w:t>
      </w:r>
      <w:r>
        <w:rPr>
          <w:w w:val="107"/>
          <w:sz w:val="18"/>
          <w:szCs w:val="18"/>
        </w:rPr>
        <w:t>ree</w:t>
      </w:r>
      <w:r>
        <w:rPr>
          <w:w w:val="113"/>
          <w:sz w:val="18"/>
          <w:szCs w:val="18"/>
        </w:rPr>
        <w:t>.</w:t>
      </w:r>
    </w:p>
    <w:p w:rsidR="00C45AA3" w:rsidRDefault="00DC4C15">
      <w:pPr>
        <w:spacing w:before="7" w:line="220" w:lineRule="exact"/>
        <w:ind w:left="120" w:right="1829" w:firstLine="299"/>
        <w:jc w:val="both"/>
        <w:rPr>
          <w:sz w:val="18"/>
          <w:szCs w:val="18"/>
        </w:rPr>
      </w:pPr>
      <w:r>
        <w:pict>
          <v:shape id="_x0000_s1518" type="#_x0000_t202" style="position:absolute;left:0;text-align:left;margin-left:351.4pt;margin-top:64.65pt;width:2.8pt;height:6.95pt;z-index:-1811;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sz w:val="18"/>
          <w:szCs w:val="18"/>
        </w:rPr>
        <w:t>The</w:t>
      </w:r>
      <w:r>
        <w:rPr>
          <w:spacing w:val="36"/>
          <w:sz w:val="18"/>
          <w:szCs w:val="18"/>
        </w:rPr>
        <w:t xml:space="preserve"> </w:t>
      </w:r>
      <w:r>
        <w:rPr>
          <w:w w:val="110"/>
          <w:sz w:val="18"/>
          <w:szCs w:val="18"/>
        </w:rPr>
        <w:t>amou</w:t>
      </w:r>
      <w:r>
        <w:rPr>
          <w:spacing w:val="-4"/>
          <w:w w:val="110"/>
          <w:sz w:val="18"/>
          <w:szCs w:val="18"/>
        </w:rPr>
        <w:t>n</w:t>
      </w:r>
      <w:r>
        <w:rPr>
          <w:w w:val="143"/>
          <w:sz w:val="18"/>
          <w:szCs w:val="18"/>
        </w:rPr>
        <w:t>t</w:t>
      </w:r>
      <w:r>
        <w:rPr>
          <w:sz w:val="18"/>
          <w:szCs w:val="18"/>
        </w:rPr>
        <w:t xml:space="preserve"> of</w:t>
      </w:r>
      <w:r>
        <w:rPr>
          <w:spacing w:val="-3"/>
          <w:sz w:val="18"/>
          <w:szCs w:val="18"/>
        </w:rPr>
        <w:t xml:space="preserve"> </w:t>
      </w:r>
      <w:r>
        <w:rPr>
          <w:w w:val="117"/>
          <w:sz w:val="18"/>
          <w:szCs w:val="18"/>
        </w:rPr>
        <w:t>input</w:t>
      </w:r>
      <w:r>
        <w:rPr>
          <w:spacing w:val="-11"/>
          <w:w w:val="117"/>
          <w:sz w:val="18"/>
          <w:szCs w:val="18"/>
        </w:rPr>
        <w:t xml:space="preserve"> </w:t>
      </w:r>
      <w:r>
        <w:rPr>
          <w:w w:val="117"/>
          <w:sz w:val="18"/>
          <w:szCs w:val="18"/>
        </w:rPr>
        <w:t>data</w:t>
      </w:r>
      <w:r>
        <w:rPr>
          <w:spacing w:val="-2"/>
          <w:w w:val="117"/>
          <w:sz w:val="18"/>
          <w:szCs w:val="18"/>
        </w:rPr>
        <w:t xml:space="preserve"> </w:t>
      </w:r>
      <w:r>
        <w:rPr>
          <w:sz w:val="18"/>
          <w:szCs w:val="18"/>
        </w:rPr>
        <w:t>whi</w:t>
      </w:r>
      <w:r>
        <w:rPr>
          <w:spacing w:val="-5"/>
          <w:sz w:val="18"/>
          <w:szCs w:val="18"/>
        </w:rPr>
        <w:t>c</w:t>
      </w:r>
      <w:r>
        <w:rPr>
          <w:sz w:val="18"/>
          <w:szCs w:val="18"/>
        </w:rPr>
        <w:t>h</w:t>
      </w:r>
      <w:r>
        <w:rPr>
          <w:spacing w:val="29"/>
          <w:sz w:val="18"/>
          <w:szCs w:val="18"/>
        </w:rPr>
        <w:t xml:space="preserve"> </w:t>
      </w:r>
      <w:r>
        <w:rPr>
          <w:sz w:val="18"/>
          <w:szCs w:val="18"/>
        </w:rPr>
        <w:t>can</w:t>
      </w:r>
      <w:r>
        <w:rPr>
          <w:spacing w:val="25"/>
          <w:sz w:val="18"/>
          <w:szCs w:val="18"/>
        </w:rPr>
        <w:t xml:space="preserve"> </w:t>
      </w:r>
      <w:r>
        <w:rPr>
          <w:spacing w:val="5"/>
          <w:sz w:val="18"/>
          <w:szCs w:val="18"/>
        </w:rPr>
        <w:t>b</w:t>
      </w:r>
      <w:r>
        <w:rPr>
          <w:sz w:val="18"/>
          <w:szCs w:val="18"/>
        </w:rPr>
        <w:t>e</w:t>
      </w:r>
      <w:r>
        <w:rPr>
          <w:spacing w:val="13"/>
          <w:sz w:val="18"/>
          <w:szCs w:val="18"/>
        </w:rPr>
        <w:t xml:space="preserve"> </w:t>
      </w:r>
      <w:r>
        <w:rPr>
          <w:w w:val="112"/>
          <w:sz w:val="18"/>
          <w:szCs w:val="18"/>
        </w:rPr>
        <w:t>transferred</w:t>
      </w:r>
      <w:r>
        <w:rPr>
          <w:spacing w:val="-5"/>
          <w:w w:val="112"/>
          <w:sz w:val="18"/>
          <w:szCs w:val="18"/>
        </w:rPr>
        <w:t xml:space="preserve"> </w:t>
      </w:r>
      <w:r>
        <w:rPr>
          <w:sz w:val="18"/>
          <w:szCs w:val="18"/>
        </w:rPr>
        <w:t>to</w:t>
      </w:r>
      <w:r>
        <w:rPr>
          <w:spacing w:val="22"/>
          <w:sz w:val="18"/>
          <w:szCs w:val="18"/>
        </w:rPr>
        <w:t xml:space="preserve"> </w:t>
      </w:r>
      <w:r>
        <w:rPr>
          <w:sz w:val="18"/>
          <w:szCs w:val="18"/>
        </w:rPr>
        <w:t>the</w:t>
      </w:r>
      <w:r>
        <w:rPr>
          <w:spacing w:val="35"/>
          <w:sz w:val="18"/>
          <w:szCs w:val="18"/>
        </w:rPr>
        <w:t xml:space="preserve"> </w:t>
      </w:r>
      <w:proofErr w:type="gramStart"/>
      <w:r>
        <w:rPr>
          <w:sz w:val="18"/>
          <w:szCs w:val="18"/>
        </w:rPr>
        <w:t>pr</w:t>
      </w:r>
      <w:r>
        <w:rPr>
          <w:spacing w:val="5"/>
          <w:sz w:val="18"/>
          <w:szCs w:val="18"/>
        </w:rPr>
        <w:t>o</w:t>
      </w:r>
      <w:r>
        <w:rPr>
          <w:sz w:val="18"/>
          <w:szCs w:val="18"/>
        </w:rPr>
        <w:t>cessing  n</w:t>
      </w:r>
      <w:r>
        <w:rPr>
          <w:spacing w:val="5"/>
          <w:sz w:val="18"/>
          <w:szCs w:val="18"/>
        </w:rPr>
        <w:t>o</w:t>
      </w:r>
      <w:r>
        <w:rPr>
          <w:sz w:val="18"/>
          <w:szCs w:val="18"/>
        </w:rPr>
        <w:t>de</w:t>
      </w:r>
      <w:proofErr w:type="gramEnd"/>
      <w:r>
        <w:rPr>
          <w:spacing w:val="26"/>
          <w:sz w:val="18"/>
          <w:szCs w:val="18"/>
        </w:rPr>
        <w:t xml:space="preserve"> </w:t>
      </w:r>
      <w:r>
        <w:rPr>
          <w:sz w:val="18"/>
          <w:szCs w:val="18"/>
        </w:rPr>
        <w:t>is</w:t>
      </w:r>
      <w:r>
        <w:rPr>
          <w:spacing w:val="4"/>
          <w:sz w:val="18"/>
          <w:szCs w:val="18"/>
        </w:rPr>
        <w:t xml:space="preserve"> </w:t>
      </w:r>
      <w:r>
        <w:rPr>
          <w:w w:val="110"/>
          <w:sz w:val="18"/>
          <w:szCs w:val="18"/>
        </w:rPr>
        <w:t xml:space="preserve">limited </w:t>
      </w:r>
      <w:r>
        <w:rPr>
          <w:spacing w:val="-5"/>
          <w:sz w:val="18"/>
          <w:szCs w:val="18"/>
        </w:rPr>
        <w:t>b</w:t>
      </w:r>
      <w:r>
        <w:rPr>
          <w:sz w:val="18"/>
          <w:szCs w:val="18"/>
        </w:rPr>
        <w:t>y</w:t>
      </w:r>
      <w:r>
        <w:rPr>
          <w:spacing w:val="42"/>
          <w:sz w:val="18"/>
          <w:szCs w:val="18"/>
        </w:rPr>
        <w:t xml:space="preserve"> </w:t>
      </w:r>
      <w:r>
        <w:rPr>
          <w:spacing w:val="-5"/>
          <w:w w:val="143"/>
          <w:sz w:val="18"/>
          <w:szCs w:val="18"/>
        </w:rPr>
        <w:t>t</w:t>
      </w:r>
      <w:r>
        <w:rPr>
          <w:spacing w:val="-5"/>
          <w:w w:val="102"/>
          <w:sz w:val="18"/>
          <w:szCs w:val="18"/>
        </w:rPr>
        <w:t>w</w:t>
      </w:r>
      <w:r>
        <w:rPr>
          <w:w w:val="102"/>
          <w:sz w:val="18"/>
          <w:szCs w:val="18"/>
        </w:rPr>
        <w:t>o</w:t>
      </w:r>
      <w:r>
        <w:rPr>
          <w:sz w:val="18"/>
          <w:szCs w:val="18"/>
        </w:rPr>
        <w:t xml:space="preserve"> </w:t>
      </w:r>
      <w:r>
        <w:rPr>
          <w:spacing w:val="-21"/>
          <w:sz w:val="18"/>
          <w:szCs w:val="18"/>
        </w:rPr>
        <w:t xml:space="preserve"> </w:t>
      </w:r>
      <w:r>
        <w:rPr>
          <w:sz w:val="18"/>
          <w:szCs w:val="18"/>
        </w:rPr>
        <w:t xml:space="preserve">factors: </w:t>
      </w:r>
      <w:r>
        <w:rPr>
          <w:spacing w:val="29"/>
          <w:sz w:val="18"/>
          <w:szCs w:val="18"/>
        </w:rPr>
        <w:t xml:space="preserve"> </w:t>
      </w:r>
      <w:r>
        <w:rPr>
          <w:sz w:val="18"/>
          <w:szCs w:val="18"/>
        </w:rPr>
        <w:t>size</w:t>
      </w:r>
      <w:r>
        <w:rPr>
          <w:spacing w:val="30"/>
          <w:sz w:val="18"/>
          <w:szCs w:val="18"/>
        </w:rPr>
        <w:t xml:space="preserve"> </w:t>
      </w:r>
      <w:r>
        <w:rPr>
          <w:sz w:val="18"/>
          <w:szCs w:val="18"/>
        </w:rPr>
        <w:t>of</w:t>
      </w:r>
      <w:r>
        <w:rPr>
          <w:spacing w:val="21"/>
          <w:sz w:val="18"/>
          <w:szCs w:val="18"/>
        </w:rPr>
        <w:t xml:space="preserve"> </w:t>
      </w:r>
      <w:r>
        <w:rPr>
          <w:sz w:val="18"/>
          <w:szCs w:val="18"/>
        </w:rPr>
        <w:t xml:space="preserve">the </w:t>
      </w:r>
      <w:r>
        <w:rPr>
          <w:spacing w:val="14"/>
          <w:sz w:val="18"/>
          <w:szCs w:val="18"/>
        </w:rPr>
        <w:t xml:space="preserve"> </w:t>
      </w:r>
      <w:r>
        <w:rPr>
          <w:sz w:val="18"/>
          <w:szCs w:val="18"/>
        </w:rPr>
        <w:t>l</w:t>
      </w:r>
      <w:r>
        <w:rPr>
          <w:spacing w:val="5"/>
          <w:sz w:val="18"/>
          <w:szCs w:val="18"/>
        </w:rPr>
        <w:t>o</w:t>
      </w:r>
      <w:r>
        <w:rPr>
          <w:sz w:val="18"/>
          <w:szCs w:val="18"/>
        </w:rPr>
        <w:t>cal</w:t>
      </w:r>
      <w:r>
        <w:rPr>
          <w:spacing w:val="41"/>
          <w:sz w:val="18"/>
          <w:szCs w:val="18"/>
        </w:rPr>
        <w:t xml:space="preserve"> </w:t>
      </w:r>
      <w:r>
        <w:rPr>
          <w:sz w:val="18"/>
          <w:szCs w:val="18"/>
        </w:rPr>
        <w:t>disk</w:t>
      </w:r>
      <w:r>
        <w:rPr>
          <w:spacing w:val="45"/>
          <w:sz w:val="18"/>
          <w:szCs w:val="18"/>
        </w:rPr>
        <w:t xml:space="preserve"> </w:t>
      </w:r>
      <w:r>
        <w:rPr>
          <w:sz w:val="18"/>
          <w:szCs w:val="18"/>
        </w:rPr>
        <w:t xml:space="preserve">and </w:t>
      </w:r>
      <w:r>
        <w:rPr>
          <w:spacing w:val="16"/>
          <w:sz w:val="18"/>
          <w:szCs w:val="18"/>
        </w:rPr>
        <w:t xml:space="preserve"> </w:t>
      </w:r>
      <w:r>
        <w:rPr>
          <w:w w:val="115"/>
          <w:sz w:val="18"/>
          <w:szCs w:val="18"/>
        </w:rPr>
        <w:t>the</w:t>
      </w:r>
      <w:r>
        <w:rPr>
          <w:spacing w:val="19"/>
          <w:w w:val="115"/>
          <w:sz w:val="18"/>
          <w:szCs w:val="18"/>
        </w:rPr>
        <w:t xml:space="preserve"> </w:t>
      </w:r>
      <w:r>
        <w:rPr>
          <w:sz w:val="18"/>
          <w:szCs w:val="18"/>
        </w:rPr>
        <w:t xml:space="preserve">CPU </w:t>
      </w:r>
      <w:r>
        <w:rPr>
          <w:spacing w:val="24"/>
          <w:sz w:val="18"/>
          <w:szCs w:val="18"/>
        </w:rPr>
        <w:t xml:space="preserve"> </w:t>
      </w:r>
      <w:r>
        <w:rPr>
          <w:w w:val="111"/>
          <w:sz w:val="18"/>
          <w:szCs w:val="18"/>
        </w:rPr>
        <w:t xml:space="preserve">throughput. </w:t>
      </w:r>
      <w:r>
        <w:rPr>
          <w:spacing w:val="4"/>
          <w:w w:val="111"/>
          <w:sz w:val="18"/>
          <w:szCs w:val="18"/>
        </w:rPr>
        <w:t xml:space="preserve"> </w:t>
      </w:r>
      <w:r>
        <w:rPr>
          <w:w w:val="111"/>
          <w:sz w:val="18"/>
          <w:szCs w:val="18"/>
        </w:rPr>
        <w:t>O</w:t>
      </w:r>
      <w:r>
        <w:rPr>
          <w:spacing w:val="-6"/>
          <w:w w:val="111"/>
          <w:sz w:val="18"/>
          <w:szCs w:val="18"/>
        </w:rPr>
        <w:t>b</w:t>
      </w:r>
      <w:r>
        <w:rPr>
          <w:w w:val="111"/>
          <w:sz w:val="18"/>
          <w:szCs w:val="18"/>
        </w:rPr>
        <w:t>viousl</w:t>
      </w:r>
      <w:r>
        <w:rPr>
          <w:spacing w:val="-17"/>
          <w:w w:val="111"/>
          <w:sz w:val="18"/>
          <w:szCs w:val="18"/>
        </w:rPr>
        <w:t>y</w:t>
      </w:r>
      <w:r>
        <w:rPr>
          <w:w w:val="111"/>
          <w:sz w:val="18"/>
          <w:szCs w:val="18"/>
        </w:rPr>
        <w:t>,</w:t>
      </w:r>
      <w:r>
        <w:rPr>
          <w:spacing w:val="-4"/>
          <w:w w:val="111"/>
          <w:sz w:val="18"/>
          <w:szCs w:val="18"/>
        </w:rPr>
        <w:t xml:space="preserve"> </w:t>
      </w:r>
      <w:r>
        <w:rPr>
          <w:spacing w:val="-5"/>
          <w:sz w:val="18"/>
          <w:szCs w:val="18"/>
        </w:rPr>
        <w:t>w</w:t>
      </w:r>
      <w:r>
        <w:rPr>
          <w:sz w:val="18"/>
          <w:szCs w:val="18"/>
        </w:rPr>
        <w:t>e</w:t>
      </w:r>
      <w:r>
        <w:rPr>
          <w:spacing w:val="28"/>
          <w:sz w:val="18"/>
          <w:szCs w:val="18"/>
        </w:rPr>
        <w:t xml:space="preserve"> </w:t>
      </w:r>
      <w:r>
        <w:rPr>
          <w:w w:val="108"/>
          <w:sz w:val="18"/>
          <w:szCs w:val="18"/>
        </w:rPr>
        <w:t xml:space="preserve">should </w:t>
      </w:r>
      <w:r>
        <w:rPr>
          <w:sz w:val="18"/>
          <w:szCs w:val="18"/>
        </w:rPr>
        <w:t>not</w:t>
      </w:r>
      <w:r>
        <w:rPr>
          <w:spacing w:val="38"/>
          <w:sz w:val="18"/>
          <w:szCs w:val="18"/>
        </w:rPr>
        <w:t xml:space="preserve"> </w:t>
      </w:r>
      <w:r>
        <w:rPr>
          <w:w w:val="113"/>
          <w:sz w:val="18"/>
          <w:szCs w:val="18"/>
        </w:rPr>
        <w:t>transfer</w:t>
      </w:r>
      <w:r>
        <w:rPr>
          <w:spacing w:val="-2"/>
          <w:w w:val="113"/>
          <w:sz w:val="18"/>
          <w:szCs w:val="18"/>
        </w:rPr>
        <w:t xml:space="preserve"> </w:t>
      </w:r>
      <w:r>
        <w:rPr>
          <w:sz w:val="18"/>
          <w:szCs w:val="18"/>
        </w:rPr>
        <w:t>to</w:t>
      </w:r>
      <w:r>
        <w:rPr>
          <w:spacing w:val="26"/>
          <w:sz w:val="18"/>
          <w:szCs w:val="18"/>
        </w:rPr>
        <w:t xml:space="preserve"> </w:t>
      </w:r>
      <w:r>
        <w:rPr>
          <w:sz w:val="18"/>
          <w:szCs w:val="18"/>
        </w:rPr>
        <w:t>a</w:t>
      </w:r>
      <w:r>
        <w:rPr>
          <w:spacing w:val="16"/>
          <w:sz w:val="18"/>
          <w:szCs w:val="18"/>
        </w:rPr>
        <w:t xml:space="preserve"> </w:t>
      </w:r>
      <w:r>
        <w:rPr>
          <w:sz w:val="18"/>
          <w:szCs w:val="18"/>
        </w:rPr>
        <w:t>n</w:t>
      </w:r>
      <w:r>
        <w:rPr>
          <w:spacing w:val="5"/>
          <w:sz w:val="18"/>
          <w:szCs w:val="18"/>
        </w:rPr>
        <w:t>o</w:t>
      </w:r>
      <w:r>
        <w:rPr>
          <w:sz w:val="18"/>
          <w:szCs w:val="18"/>
        </w:rPr>
        <w:t>de</w:t>
      </w:r>
      <w:r>
        <w:rPr>
          <w:spacing w:val="30"/>
          <w:sz w:val="18"/>
          <w:szCs w:val="18"/>
        </w:rPr>
        <w:t xml:space="preserve"> </w:t>
      </w:r>
      <w:r>
        <w:rPr>
          <w:sz w:val="18"/>
          <w:szCs w:val="18"/>
        </w:rPr>
        <w:t>more</w:t>
      </w:r>
      <w:r>
        <w:rPr>
          <w:spacing w:val="34"/>
          <w:sz w:val="18"/>
          <w:szCs w:val="18"/>
        </w:rPr>
        <w:t xml:space="preserve"> </w:t>
      </w:r>
      <w:r>
        <w:rPr>
          <w:w w:val="119"/>
          <w:sz w:val="18"/>
          <w:szCs w:val="18"/>
        </w:rPr>
        <w:t>data</w:t>
      </w:r>
      <w:r>
        <w:rPr>
          <w:spacing w:val="-5"/>
          <w:w w:val="119"/>
          <w:sz w:val="18"/>
          <w:szCs w:val="18"/>
        </w:rPr>
        <w:t xml:space="preserve"> </w:t>
      </w:r>
      <w:r>
        <w:rPr>
          <w:w w:val="119"/>
          <w:sz w:val="18"/>
          <w:szCs w:val="18"/>
        </w:rPr>
        <w:t>than</w:t>
      </w:r>
      <w:r>
        <w:rPr>
          <w:spacing w:val="-8"/>
          <w:w w:val="119"/>
          <w:sz w:val="18"/>
          <w:szCs w:val="18"/>
        </w:rPr>
        <w:t xml:space="preserve"> </w:t>
      </w:r>
      <w:r>
        <w:rPr>
          <w:w w:val="119"/>
          <w:sz w:val="18"/>
          <w:szCs w:val="18"/>
        </w:rPr>
        <w:t>it</w:t>
      </w:r>
      <w:r>
        <w:rPr>
          <w:spacing w:val="-1"/>
          <w:w w:val="119"/>
          <w:sz w:val="18"/>
          <w:szCs w:val="18"/>
        </w:rPr>
        <w:t xml:space="preserve"> </w:t>
      </w:r>
      <w:r>
        <w:rPr>
          <w:sz w:val="18"/>
          <w:szCs w:val="18"/>
        </w:rPr>
        <w:t>can</w:t>
      </w:r>
      <w:r>
        <w:rPr>
          <w:spacing w:val="29"/>
          <w:sz w:val="18"/>
          <w:szCs w:val="18"/>
        </w:rPr>
        <w:t xml:space="preserve"> </w:t>
      </w:r>
      <w:r>
        <w:rPr>
          <w:sz w:val="18"/>
          <w:szCs w:val="18"/>
        </w:rPr>
        <w:t>store</w:t>
      </w:r>
      <w:r>
        <w:rPr>
          <w:spacing w:val="42"/>
          <w:sz w:val="18"/>
          <w:szCs w:val="18"/>
        </w:rPr>
        <w:t xml:space="preserve"> </w:t>
      </w:r>
      <w:r>
        <w:rPr>
          <w:sz w:val="18"/>
          <w:szCs w:val="18"/>
        </w:rPr>
        <w:t>and</w:t>
      </w:r>
      <w:r>
        <w:rPr>
          <w:spacing w:val="40"/>
          <w:sz w:val="18"/>
          <w:szCs w:val="18"/>
        </w:rPr>
        <w:t xml:space="preserve"> </w:t>
      </w:r>
      <w:r>
        <w:rPr>
          <w:sz w:val="18"/>
          <w:szCs w:val="18"/>
        </w:rPr>
        <w:t>pr</w:t>
      </w:r>
      <w:r>
        <w:rPr>
          <w:spacing w:val="6"/>
          <w:sz w:val="18"/>
          <w:szCs w:val="18"/>
        </w:rPr>
        <w:t>o</w:t>
      </w:r>
      <w:r>
        <w:rPr>
          <w:sz w:val="18"/>
          <w:szCs w:val="18"/>
        </w:rPr>
        <w:t>cess,</w:t>
      </w:r>
      <w:r>
        <w:rPr>
          <w:spacing w:val="42"/>
          <w:sz w:val="18"/>
          <w:szCs w:val="18"/>
        </w:rPr>
        <w:t xml:space="preserve"> </w:t>
      </w:r>
      <w:proofErr w:type="gramStart"/>
      <w:r>
        <w:rPr>
          <w:sz w:val="18"/>
          <w:szCs w:val="18"/>
        </w:rPr>
        <w:t xml:space="preserve">but </w:t>
      </w:r>
      <w:r>
        <w:rPr>
          <w:spacing w:val="5"/>
          <w:sz w:val="18"/>
          <w:szCs w:val="18"/>
        </w:rPr>
        <w:t xml:space="preserve"> </w:t>
      </w:r>
      <w:r>
        <w:rPr>
          <w:w w:val="126"/>
          <w:sz w:val="18"/>
          <w:szCs w:val="18"/>
        </w:rPr>
        <w:t>at</w:t>
      </w:r>
      <w:proofErr w:type="gramEnd"/>
      <w:r>
        <w:rPr>
          <w:spacing w:val="-8"/>
          <w:w w:val="126"/>
          <w:sz w:val="18"/>
          <w:szCs w:val="18"/>
        </w:rPr>
        <w:t xml:space="preserve"> </w:t>
      </w:r>
      <w:r>
        <w:rPr>
          <w:sz w:val="18"/>
          <w:szCs w:val="18"/>
        </w:rPr>
        <w:t>the</w:t>
      </w:r>
      <w:r>
        <w:rPr>
          <w:spacing w:val="39"/>
          <w:sz w:val="18"/>
          <w:szCs w:val="18"/>
        </w:rPr>
        <w:t xml:space="preserve"> </w:t>
      </w:r>
      <w:r>
        <w:rPr>
          <w:sz w:val="18"/>
          <w:szCs w:val="18"/>
        </w:rPr>
        <w:t>same</w:t>
      </w:r>
      <w:r>
        <w:rPr>
          <w:spacing w:val="34"/>
          <w:sz w:val="18"/>
          <w:szCs w:val="18"/>
        </w:rPr>
        <w:t xml:space="preserve"> </w:t>
      </w:r>
      <w:r>
        <w:rPr>
          <w:sz w:val="18"/>
          <w:szCs w:val="18"/>
        </w:rPr>
        <w:t>time</w:t>
      </w:r>
      <w:r>
        <w:rPr>
          <w:spacing w:val="42"/>
          <w:sz w:val="18"/>
          <w:szCs w:val="18"/>
        </w:rPr>
        <w:t xml:space="preserve"> </w:t>
      </w:r>
      <w:r>
        <w:rPr>
          <w:spacing w:val="-5"/>
          <w:w w:val="102"/>
          <w:sz w:val="18"/>
          <w:szCs w:val="18"/>
        </w:rPr>
        <w:t>w</w:t>
      </w:r>
      <w:r>
        <w:rPr>
          <w:w w:val="102"/>
          <w:sz w:val="18"/>
          <w:szCs w:val="18"/>
        </w:rPr>
        <w:t xml:space="preserve">e </w:t>
      </w:r>
      <w:r>
        <w:rPr>
          <w:sz w:val="18"/>
          <w:szCs w:val="18"/>
        </w:rPr>
        <w:t>should  aim</w:t>
      </w:r>
      <w:r>
        <w:rPr>
          <w:spacing w:val="33"/>
          <w:sz w:val="18"/>
          <w:szCs w:val="18"/>
        </w:rPr>
        <w:t xml:space="preserve"> </w:t>
      </w:r>
      <w:r>
        <w:rPr>
          <w:sz w:val="18"/>
          <w:szCs w:val="18"/>
        </w:rPr>
        <w:t>to</w:t>
      </w:r>
      <w:r>
        <w:rPr>
          <w:spacing w:val="28"/>
          <w:sz w:val="18"/>
          <w:szCs w:val="18"/>
        </w:rPr>
        <w:t xml:space="preserve"> </w:t>
      </w:r>
      <w:r>
        <w:rPr>
          <w:sz w:val="18"/>
          <w:szCs w:val="18"/>
        </w:rPr>
        <w:t>rea</w:t>
      </w:r>
      <w:r>
        <w:rPr>
          <w:spacing w:val="-5"/>
          <w:sz w:val="18"/>
          <w:szCs w:val="18"/>
        </w:rPr>
        <w:t>c</w:t>
      </w:r>
      <w:r>
        <w:rPr>
          <w:sz w:val="18"/>
          <w:szCs w:val="18"/>
        </w:rPr>
        <w:t>h</w:t>
      </w:r>
      <w:r>
        <w:rPr>
          <w:spacing w:val="45"/>
          <w:sz w:val="18"/>
          <w:szCs w:val="18"/>
        </w:rPr>
        <w:t xml:space="preserve"> </w:t>
      </w:r>
      <w:r>
        <w:rPr>
          <w:sz w:val="18"/>
          <w:szCs w:val="18"/>
        </w:rPr>
        <w:t>the</w:t>
      </w:r>
      <w:r>
        <w:rPr>
          <w:spacing w:val="41"/>
          <w:sz w:val="18"/>
          <w:szCs w:val="18"/>
        </w:rPr>
        <w:t xml:space="preserve"> </w:t>
      </w:r>
      <w:r>
        <w:rPr>
          <w:spacing w:val="5"/>
          <w:sz w:val="18"/>
          <w:szCs w:val="18"/>
        </w:rPr>
        <w:t>p</w:t>
      </w:r>
      <w:r>
        <w:rPr>
          <w:sz w:val="18"/>
          <w:szCs w:val="18"/>
        </w:rPr>
        <w:t>eak</w:t>
      </w:r>
      <w:r>
        <w:rPr>
          <w:spacing w:val="38"/>
          <w:sz w:val="18"/>
          <w:szCs w:val="18"/>
        </w:rPr>
        <w:t xml:space="preserve"> </w:t>
      </w:r>
      <w:r>
        <w:rPr>
          <w:w w:val="115"/>
          <w:sz w:val="18"/>
          <w:szCs w:val="18"/>
        </w:rPr>
        <w:t xml:space="preserve">throughput </w:t>
      </w:r>
      <w:r>
        <w:rPr>
          <w:sz w:val="18"/>
          <w:szCs w:val="18"/>
        </w:rPr>
        <w:t>of</w:t>
      </w:r>
      <w:r>
        <w:rPr>
          <w:spacing w:val="3"/>
          <w:sz w:val="18"/>
          <w:szCs w:val="18"/>
        </w:rPr>
        <w:t xml:space="preserve"> </w:t>
      </w:r>
      <w:r>
        <w:rPr>
          <w:sz w:val="18"/>
          <w:szCs w:val="18"/>
        </w:rPr>
        <w:t>the</w:t>
      </w:r>
      <w:r>
        <w:rPr>
          <w:spacing w:val="41"/>
          <w:sz w:val="18"/>
          <w:szCs w:val="18"/>
        </w:rPr>
        <w:t xml:space="preserve"> </w:t>
      </w:r>
      <w:r>
        <w:rPr>
          <w:w w:val="110"/>
          <w:sz w:val="18"/>
          <w:szCs w:val="18"/>
        </w:rPr>
        <w:t>system.</w:t>
      </w:r>
      <w:r>
        <w:rPr>
          <w:spacing w:val="1"/>
          <w:w w:val="110"/>
          <w:sz w:val="18"/>
          <w:szCs w:val="18"/>
        </w:rPr>
        <w:t xml:space="preserve"> </w:t>
      </w:r>
      <w:r>
        <w:rPr>
          <w:spacing w:val="-15"/>
          <w:sz w:val="18"/>
          <w:szCs w:val="18"/>
        </w:rPr>
        <w:t>F</w:t>
      </w:r>
      <w:r>
        <w:rPr>
          <w:sz w:val="18"/>
          <w:szCs w:val="18"/>
        </w:rPr>
        <w:t>or</w:t>
      </w:r>
      <w:r>
        <w:rPr>
          <w:spacing w:val="39"/>
          <w:sz w:val="18"/>
          <w:szCs w:val="18"/>
        </w:rPr>
        <w:t xml:space="preserve"> </w:t>
      </w:r>
      <w:r>
        <w:rPr>
          <w:sz w:val="18"/>
          <w:szCs w:val="18"/>
        </w:rPr>
        <w:t>this</w:t>
      </w:r>
      <w:r>
        <w:rPr>
          <w:spacing w:val="42"/>
          <w:sz w:val="18"/>
          <w:szCs w:val="18"/>
        </w:rPr>
        <w:t xml:space="preserve"> </w:t>
      </w:r>
      <w:r>
        <w:rPr>
          <w:sz w:val="18"/>
          <w:szCs w:val="18"/>
        </w:rPr>
        <w:t>reason</w:t>
      </w:r>
      <w:proofErr w:type="gramStart"/>
      <w:r>
        <w:rPr>
          <w:sz w:val="18"/>
          <w:szCs w:val="18"/>
        </w:rPr>
        <w:t xml:space="preserve">, </w:t>
      </w:r>
      <w:r>
        <w:rPr>
          <w:spacing w:val="8"/>
          <w:sz w:val="18"/>
          <w:szCs w:val="18"/>
        </w:rPr>
        <w:t xml:space="preserve"> </w:t>
      </w:r>
      <w:r>
        <w:rPr>
          <w:sz w:val="18"/>
          <w:szCs w:val="18"/>
        </w:rPr>
        <w:t>it</w:t>
      </w:r>
      <w:proofErr w:type="gramEnd"/>
      <w:r>
        <w:rPr>
          <w:spacing w:val="29"/>
          <w:sz w:val="18"/>
          <w:szCs w:val="18"/>
        </w:rPr>
        <w:t xml:space="preserve"> </w:t>
      </w:r>
      <w:r>
        <w:rPr>
          <w:sz w:val="18"/>
          <w:szCs w:val="18"/>
        </w:rPr>
        <w:t>is</w:t>
      </w:r>
      <w:r>
        <w:rPr>
          <w:spacing w:val="10"/>
          <w:sz w:val="18"/>
          <w:szCs w:val="18"/>
        </w:rPr>
        <w:t xml:space="preserve"> </w:t>
      </w:r>
      <w:r>
        <w:rPr>
          <w:w w:val="109"/>
          <w:sz w:val="18"/>
          <w:szCs w:val="18"/>
        </w:rPr>
        <w:t>im</w:t>
      </w:r>
      <w:r>
        <w:rPr>
          <w:spacing w:val="6"/>
          <w:w w:val="109"/>
          <w:sz w:val="18"/>
          <w:szCs w:val="18"/>
        </w:rPr>
        <w:t>p</w:t>
      </w:r>
      <w:r>
        <w:rPr>
          <w:w w:val="116"/>
          <w:sz w:val="18"/>
          <w:szCs w:val="18"/>
        </w:rPr>
        <w:t>orta</w:t>
      </w:r>
      <w:r>
        <w:rPr>
          <w:spacing w:val="-5"/>
          <w:w w:val="116"/>
          <w:sz w:val="18"/>
          <w:szCs w:val="18"/>
        </w:rPr>
        <w:t>n</w:t>
      </w:r>
      <w:r>
        <w:rPr>
          <w:w w:val="143"/>
          <w:sz w:val="18"/>
          <w:szCs w:val="18"/>
        </w:rPr>
        <w:t xml:space="preserve">t </w:t>
      </w:r>
      <w:r>
        <w:rPr>
          <w:sz w:val="18"/>
          <w:szCs w:val="18"/>
        </w:rPr>
        <w:t xml:space="preserve">to </w:t>
      </w:r>
      <w:r>
        <w:rPr>
          <w:spacing w:val="2"/>
          <w:sz w:val="18"/>
          <w:szCs w:val="18"/>
        </w:rPr>
        <w:t xml:space="preserve"> </w:t>
      </w:r>
      <w:r>
        <w:rPr>
          <w:w w:val="110"/>
          <w:sz w:val="18"/>
          <w:szCs w:val="18"/>
        </w:rPr>
        <w:t>ide</w:t>
      </w:r>
      <w:r>
        <w:rPr>
          <w:spacing w:val="-5"/>
          <w:w w:val="110"/>
          <w:sz w:val="18"/>
          <w:szCs w:val="18"/>
        </w:rPr>
        <w:t>n</w:t>
      </w:r>
      <w:r>
        <w:rPr>
          <w:w w:val="110"/>
          <w:sz w:val="18"/>
          <w:szCs w:val="18"/>
        </w:rPr>
        <w:t>tif</w:t>
      </w:r>
      <w:r>
        <w:rPr>
          <w:spacing w:val="-16"/>
          <w:w w:val="110"/>
          <w:sz w:val="18"/>
          <w:szCs w:val="18"/>
        </w:rPr>
        <w:t>y</w:t>
      </w:r>
      <w:r>
        <w:rPr>
          <w:w w:val="110"/>
          <w:sz w:val="18"/>
          <w:szCs w:val="18"/>
        </w:rPr>
        <w:t>,</w:t>
      </w:r>
      <w:r>
        <w:rPr>
          <w:spacing w:val="20"/>
          <w:w w:val="110"/>
          <w:sz w:val="18"/>
          <w:szCs w:val="18"/>
        </w:rPr>
        <w:t xml:space="preserve"> </w:t>
      </w:r>
      <w:r>
        <w:rPr>
          <w:sz w:val="18"/>
          <w:szCs w:val="18"/>
        </w:rPr>
        <w:t>whi</w:t>
      </w:r>
      <w:r>
        <w:rPr>
          <w:spacing w:val="-5"/>
          <w:sz w:val="18"/>
          <w:szCs w:val="18"/>
        </w:rPr>
        <w:t>c</w:t>
      </w:r>
      <w:r>
        <w:rPr>
          <w:sz w:val="18"/>
          <w:szCs w:val="18"/>
        </w:rPr>
        <w:t xml:space="preserve">h </w:t>
      </w:r>
      <w:r>
        <w:rPr>
          <w:spacing w:val="9"/>
          <w:sz w:val="18"/>
          <w:szCs w:val="18"/>
        </w:rPr>
        <w:t xml:space="preserve"> </w:t>
      </w:r>
      <w:r>
        <w:rPr>
          <w:sz w:val="18"/>
          <w:szCs w:val="18"/>
        </w:rPr>
        <w:t xml:space="preserve">factor </w:t>
      </w:r>
      <w:r>
        <w:rPr>
          <w:spacing w:val="27"/>
          <w:sz w:val="18"/>
          <w:szCs w:val="18"/>
        </w:rPr>
        <w:t xml:space="preserve"> </w:t>
      </w:r>
      <w:r>
        <w:rPr>
          <w:sz w:val="18"/>
          <w:szCs w:val="18"/>
        </w:rPr>
        <w:t>is</w:t>
      </w:r>
      <w:r>
        <w:rPr>
          <w:spacing w:val="28"/>
          <w:sz w:val="18"/>
          <w:szCs w:val="18"/>
        </w:rPr>
        <w:t xml:space="preserve"> </w:t>
      </w:r>
      <w:r>
        <w:rPr>
          <w:sz w:val="18"/>
          <w:szCs w:val="18"/>
        </w:rPr>
        <w:t>a</w:t>
      </w:r>
      <w:r>
        <w:rPr>
          <w:spacing w:val="37"/>
          <w:sz w:val="18"/>
          <w:szCs w:val="18"/>
        </w:rPr>
        <w:t xml:space="preserve"> </w:t>
      </w:r>
      <w:r>
        <w:rPr>
          <w:spacing w:val="5"/>
          <w:w w:val="110"/>
          <w:sz w:val="18"/>
          <w:szCs w:val="18"/>
        </w:rPr>
        <w:t>b</w:t>
      </w:r>
      <w:r>
        <w:rPr>
          <w:w w:val="110"/>
          <w:sz w:val="18"/>
          <w:szCs w:val="18"/>
        </w:rPr>
        <w:t>ottlene</w:t>
      </w:r>
      <w:r>
        <w:rPr>
          <w:spacing w:val="-4"/>
          <w:w w:val="110"/>
          <w:sz w:val="18"/>
          <w:szCs w:val="18"/>
        </w:rPr>
        <w:t>c</w:t>
      </w:r>
      <w:r>
        <w:rPr>
          <w:w w:val="110"/>
          <w:sz w:val="18"/>
          <w:szCs w:val="18"/>
        </w:rPr>
        <w:t>k</w:t>
      </w:r>
      <w:r>
        <w:rPr>
          <w:spacing w:val="26"/>
          <w:w w:val="110"/>
          <w:sz w:val="18"/>
          <w:szCs w:val="18"/>
        </w:rPr>
        <w:t xml:space="preserve"> </w:t>
      </w:r>
      <w:r>
        <w:rPr>
          <w:sz w:val="18"/>
          <w:szCs w:val="18"/>
        </w:rPr>
        <w:t>in</w:t>
      </w:r>
      <w:r>
        <w:rPr>
          <w:spacing w:val="37"/>
          <w:sz w:val="18"/>
          <w:szCs w:val="18"/>
        </w:rPr>
        <w:t xml:space="preserve"> </w:t>
      </w:r>
      <w:r>
        <w:rPr>
          <w:sz w:val="18"/>
          <w:szCs w:val="18"/>
        </w:rPr>
        <w:t>a</w:t>
      </w:r>
      <w:r>
        <w:rPr>
          <w:spacing w:val="-5"/>
          <w:sz w:val="18"/>
          <w:szCs w:val="18"/>
        </w:rPr>
        <w:t>n</w:t>
      </w:r>
      <w:r>
        <w:rPr>
          <w:sz w:val="18"/>
          <w:szCs w:val="18"/>
        </w:rPr>
        <w:t xml:space="preserve">y </w:t>
      </w:r>
      <w:r>
        <w:rPr>
          <w:spacing w:val="10"/>
          <w:sz w:val="18"/>
          <w:szCs w:val="18"/>
        </w:rPr>
        <w:t xml:space="preserve"> </w:t>
      </w:r>
      <w:r>
        <w:rPr>
          <w:sz w:val="18"/>
          <w:szCs w:val="18"/>
        </w:rPr>
        <w:t>gi</w:t>
      </w:r>
      <w:r>
        <w:rPr>
          <w:spacing w:val="-5"/>
          <w:sz w:val="18"/>
          <w:szCs w:val="18"/>
        </w:rPr>
        <w:t>v</w:t>
      </w:r>
      <w:r>
        <w:rPr>
          <w:sz w:val="18"/>
          <w:szCs w:val="18"/>
        </w:rPr>
        <w:t xml:space="preserve">en </w:t>
      </w:r>
      <w:r>
        <w:rPr>
          <w:spacing w:val="3"/>
          <w:sz w:val="18"/>
          <w:szCs w:val="18"/>
        </w:rPr>
        <w:t xml:space="preserve"> </w:t>
      </w:r>
      <w:r>
        <w:rPr>
          <w:sz w:val="18"/>
          <w:szCs w:val="18"/>
        </w:rPr>
        <w:t xml:space="preserve">case. </w:t>
      </w:r>
      <w:r>
        <w:rPr>
          <w:spacing w:val="6"/>
          <w:sz w:val="18"/>
          <w:szCs w:val="18"/>
        </w:rPr>
        <w:t xml:space="preserve"> </w:t>
      </w:r>
      <w:r>
        <w:rPr>
          <w:spacing w:val="-15"/>
          <w:sz w:val="18"/>
          <w:szCs w:val="18"/>
        </w:rPr>
        <w:t>W</w:t>
      </w:r>
      <w:r>
        <w:rPr>
          <w:sz w:val="18"/>
          <w:szCs w:val="18"/>
        </w:rPr>
        <w:t>e  h</w:t>
      </w:r>
      <w:r>
        <w:rPr>
          <w:spacing w:val="-5"/>
          <w:sz w:val="18"/>
          <w:szCs w:val="18"/>
        </w:rPr>
        <w:t>av</w:t>
      </w:r>
      <w:r>
        <w:rPr>
          <w:sz w:val="18"/>
          <w:szCs w:val="18"/>
        </w:rPr>
        <w:t xml:space="preserve">e </w:t>
      </w:r>
      <w:r>
        <w:rPr>
          <w:spacing w:val="11"/>
          <w:sz w:val="18"/>
          <w:szCs w:val="18"/>
        </w:rPr>
        <w:t xml:space="preserve"> </w:t>
      </w:r>
      <w:r>
        <w:rPr>
          <w:sz w:val="18"/>
          <w:szCs w:val="18"/>
        </w:rPr>
        <w:t xml:space="preserve">to </w:t>
      </w:r>
      <w:r>
        <w:rPr>
          <w:spacing w:val="2"/>
          <w:sz w:val="18"/>
          <w:szCs w:val="18"/>
        </w:rPr>
        <w:t xml:space="preserve"> </w:t>
      </w:r>
      <w:r>
        <w:rPr>
          <w:sz w:val="18"/>
          <w:szCs w:val="18"/>
        </w:rPr>
        <w:t xml:space="preserve">consider </w:t>
      </w:r>
      <w:r>
        <w:rPr>
          <w:spacing w:val="23"/>
          <w:sz w:val="18"/>
          <w:szCs w:val="18"/>
        </w:rPr>
        <w:t xml:space="preserve"> </w:t>
      </w:r>
      <w:r>
        <w:rPr>
          <w:spacing w:val="-5"/>
          <w:w w:val="143"/>
          <w:sz w:val="18"/>
          <w:szCs w:val="18"/>
        </w:rPr>
        <w:t>t</w:t>
      </w:r>
      <w:r>
        <w:rPr>
          <w:spacing w:val="-5"/>
          <w:w w:val="102"/>
          <w:sz w:val="18"/>
          <w:szCs w:val="18"/>
        </w:rPr>
        <w:t>w</w:t>
      </w:r>
      <w:r>
        <w:rPr>
          <w:w w:val="102"/>
          <w:sz w:val="18"/>
          <w:szCs w:val="18"/>
        </w:rPr>
        <w:t xml:space="preserve">o </w:t>
      </w:r>
      <w:r>
        <w:rPr>
          <w:spacing w:val="5"/>
          <w:sz w:val="18"/>
          <w:szCs w:val="18"/>
        </w:rPr>
        <w:t>p</w:t>
      </w:r>
      <w:r>
        <w:rPr>
          <w:sz w:val="18"/>
          <w:szCs w:val="18"/>
        </w:rPr>
        <w:t xml:space="preserve">ossible </w:t>
      </w:r>
      <w:r>
        <w:rPr>
          <w:spacing w:val="7"/>
          <w:sz w:val="18"/>
          <w:szCs w:val="18"/>
        </w:rPr>
        <w:t xml:space="preserve"> </w:t>
      </w:r>
      <w:r>
        <w:rPr>
          <w:sz w:val="18"/>
          <w:szCs w:val="18"/>
        </w:rPr>
        <w:t>cases:</w:t>
      </w:r>
      <w:r>
        <w:rPr>
          <w:spacing w:val="40"/>
          <w:sz w:val="18"/>
          <w:szCs w:val="18"/>
        </w:rPr>
        <w:t xml:space="preserve"> </w:t>
      </w:r>
      <w:r>
        <w:rPr>
          <w:sz w:val="18"/>
          <w:szCs w:val="18"/>
        </w:rPr>
        <w:t xml:space="preserve">when </w:t>
      </w:r>
      <w:r>
        <w:rPr>
          <w:spacing w:val="1"/>
          <w:sz w:val="18"/>
          <w:szCs w:val="18"/>
        </w:rPr>
        <w:t xml:space="preserve"> </w:t>
      </w:r>
      <w:r>
        <w:rPr>
          <w:sz w:val="18"/>
          <w:szCs w:val="18"/>
        </w:rPr>
        <w:t>all</w:t>
      </w:r>
      <w:r>
        <w:rPr>
          <w:spacing w:val="33"/>
          <w:sz w:val="18"/>
          <w:szCs w:val="18"/>
        </w:rPr>
        <w:t xml:space="preserve"> </w:t>
      </w:r>
      <w:r>
        <w:rPr>
          <w:sz w:val="18"/>
          <w:szCs w:val="18"/>
        </w:rPr>
        <w:t xml:space="preserve">the </w:t>
      </w:r>
      <w:r>
        <w:rPr>
          <w:spacing w:val="9"/>
          <w:sz w:val="18"/>
          <w:szCs w:val="18"/>
        </w:rPr>
        <w:t xml:space="preserve"> </w:t>
      </w:r>
      <w:r>
        <w:rPr>
          <w:sz w:val="18"/>
          <w:szCs w:val="18"/>
        </w:rPr>
        <w:t xml:space="preserve">CPUs </w:t>
      </w:r>
      <w:r>
        <w:rPr>
          <w:spacing w:val="21"/>
          <w:sz w:val="18"/>
          <w:szCs w:val="18"/>
        </w:rPr>
        <w:t xml:space="preserve"> </w:t>
      </w:r>
      <w:r>
        <w:rPr>
          <w:w w:val="126"/>
          <w:sz w:val="18"/>
          <w:szCs w:val="18"/>
        </w:rPr>
        <w:t>at</w:t>
      </w:r>
      <w:r>
        <w:rPr>
          <w:spacing w:val="7"/>
          <w:w w:val="126"/>
          <w:sz w:val="18"/>
          <w:szCs w:val="18"/>
        </w:rPr>
        <w:t xml:space="preserve"> </w:t>
      </w:r>
      <w:r>
        <w:rPr>
          <w:sz w:val="18"/>
          <w:szCs w:val="18"/>
        </w:rPr>
        <w:t xml:space="preserve">the </w:t>
      </w:r>
      <w:r>
        <w:rPr>
          <w:spacing w:val="9"/>
          <w:sz w:val="18"/>
          <w:szCs w:val="18"/>
        </w:rPr>
        <w:t xml:space="preserve"> </w:t>
      </w:r>
      <w:r>
        <w:rPr>
          <w:sz w:val="18"/>
          <w:szCs w:val="18"/>
        </w:rPr>
        <w:t>n</w:t>
      </w:r>
      <w:r>
        <w:rPr>
          <w:spacing w:val="6"/>
          <w:sz w:val="18"/>
          <w:szCs w:val="18"/>
        </w:rPr>
        <w:t>o</w:t>
      </w:r>
      <w:r>
        <w:rPr>
          <w:sz w:val="18"/>
          <w:szCs w:val="18"/>
        </w:rPr>
        <w:t xml:space="preserve">de  are  </w:t>
      </w:r>
      <w:r>
        <w:rPr>
          <w:w w:val="116"/>
          <w:sz w:val="18"/>
          <w:szCs w:val="18"/>
        </w:rPr>
        <w:t>saturated</w:t>
      </w:r>
      <w:r>
        <w:rPr>
          <w:spacing w:val="13"/>
          <w:w w:val="116"/>
          <w:sz w:val="18"/>
          <w:szCs w:val="18"/>
        </w:rPr>
        <w:t xml:space="preserve"> </w:t>
      </w:r>
      <w:r>
        <w:rPr>
          <w:sz w:val="18"/>
          <w:szCs w:val="18"/>
        </w:rPr>
        <w:t>(N</w:t>
      </w:r>
      <w:r>
        <w:rPr>
          <w:spacing w:val="2"/>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r>
        <w:rPr>
          <w:spacing w:val="-26"/>
          <w:sz w:val="18"/>
          <w:szCs w:val="18"/>
        </w:rPr>
        <w:t xml:space="preserve"> </w:t>
      </w:r>
      <w:r>
        <w:rPr>
          <w:w w:val="131"/>
          <w:position w:val="9"/>
          <w:sz w:val="14"/>
          <w:szCs w:val="14"/>
        </w:rPr>
        <w:t>busy</w:t>
      </w:r>
      <w:r>
        <w:rPr>
          <w:spacing w:val="-2"/>
          <w:w w:val="131"/>
          <w:position w:val="9"/>
          <w:sz w:val="14"/>
          <w:szCs w:val="14"/>
        </w:rPr>
        <w:t xml:space="preserve"> </w:t>
      </w:r>
      <w:r>
        <w:rPr>
          <w:w w:val="131"/>
          <w:sz w:val="18"/>
          <w:szCs w:val="18"/>
        </w:rPr>
        <w:t>=</w:t>
      </w:r>
      <w:r>
        <w:rPr>
          <w:spacing w:val="6"/>
          <w:w w:val="131"/>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spacing w:val="-25"/>
          <w:position w:val="-3"/>
          <w:sz w:val="14"/>
          <w:szCs w:val="14"/>
        </w:rPr>
        <w:t xml:space="preserve"> </w:t>
      </w:r>
      <w:r>
        <w:rPr>
          <w:w w:val="119"/>
          <w:sz w:val="18"/>
          <w:szCs w:val="18"/>
        </w:rPr>
        <w:t>)</w:t>
      </w:r>
    </w:p>
    <w:p w:rsidR="00C45AA3" w:rsidRDefault="00DC4C15">
      <w:pPr>
        <w:spacing w:line="280" w:lineRule="exact"/>
        <w:ind w:left="120"/>
        <w:rPr>
          <w:sz w:val="18"/>
          <w:szCs w:val="18"/>
        </w:rPr>
      </w:pPr>
      <w:r>
        <w:pict>
          <v:shape id="_x0000_s1517" type="#_x0000_t202" style="position:absolute;left:0;text-align:left;margin-left:247.2pt;margin-top:8.85pt;width:2.8pt;height:6.95pt;z-index:-1810;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proofErr w:type="gramStart"/>
      <w:r>
        <w:rPr>
          <w:sz w:val="18"/>
          <w:szCs w:val="18"/>
        </w:rPr>
        <w:t xml:space="preserve">and </w:t>
      </w:r>
      <w:r>
        <w:rPr>
          <w:spacing w:val="8"/>
          <w:sz w:val="18"/>
          <w:szCs w:val="18"/>
        </w:rPr>
        <w:t xml:space="preserve"> </w:t>
      </w:r>
      <w:r>
        <w:rPr>
          <w:sz w:val="18"/>
          <w:szCs w:val="18"/>
        </w:rPr>
        <w:t>when</w:t>
      </w:r>
      <w:proofErr w:type="gramEnd"/>
      <w:r>
        <w:rPr>
          <w:spacing w:val="44"/>
          <w:sz w:val="18"/>
          <w:szCs w:val="18"/>
        </w:rPr>
        <w:t xml:space="preserve"> </w:t>
      </w:r>
      <w:r>
        <w:rPr>
          <w:sz w:val="18"/>
          <w:szCs w:val="18"/>
        </w:rPr>
        <w:t xml:space="preserve">there </w:t>
      </w:r>
      <w:r>
        <w:rPr>
          <w:spacing w:val="22"/>
          <w:sz w:val="18"/>
          <w:szCs w:val="18"/>
        </w:rPr>
        <w:t xml:space="preserve"> </w:t>
      </w:r>
      <w:r>
        <w:rPr>
          <w:sz w:val="18"/>
          <w:szCs w:val="18"/>
        </w:rPr>
        <w:t>are</w:t>
      </w:r>
      <w:r>
        <w:rPr>
          <w:spacing w:val="43"/>
          <w:sz w:val="18"/>
          <w:szCs w:val="18"/>
        </w:rPr>
        <w:t xml:space="preserve"> </w:t>
      </w:r>
      <w:r>
        <w:rPr>
          <w:sz w:val="18"/>
          <w:szCs w:val="18"/>
        </w:rPr>
        <w:t>free</w:t>
      </w:r>
      <w:r>
        <w:rPr>
          <w:spacing w:val="28"/>
          <w:sz w:val="18"/>
          <w:szCs w:val="18"/>
        </w:rPr>
        <w:t xml:space="preserve"> </w:t>
      </w:r>
      <w:r>
        <w:rPr>
          <w:sz w:val="18"/>
          <w:szCs w:val="18"/>
        </w:rPr>
        <w:t xml:space="preserve">CPU </w:t>
      </w:r>
      <w:r>
        <w:rPr>
          <w:spacing w:val="17"/>
          <w:sz w:val="18"/>
          <w:szCs w:val="18"/>
        </w:rPr>
        <w:t xml:space="preserve"> </w:t>
      </w:r>
      <w:r>
        <w:rPr>
          <w:sz w:val="18"/>
          <w:szCs w:val="18"/>
        </w:rPr>
        <w:t xml:space="preserve">slots </w:t>
      </w:r>
      <w:r>
        <w:rPr>
          <w:spacing w:val="2"/>
          <w:sz w:val="18"/>
          <w:szCs w:val="18"/>
        </w:rPr>
        <w:t xml:space="preserve"> </w:t>
      </w:r>
      <w:r>
        <w:rPr>
          <w:sz w:val="18"/>
          <w:szCs w:val="18"/>
        </w:rPr>
        <w:t>(N</w:t>
      </w:r>
      <w:r>
        <w:rPr>
          <w:spacing w:val="2"/>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r>
        <w:rPr>
          <w:spacing w:val="-26"/>
          <w:sz w:val="18"/>
          <w:szCs w:val="18"/>
        </w:rPr>
        <w:t xml:space="preserve"> </w:t>
      </w:r>
      <w:r>
        <w:rPr>
          <w:w w:val="131"/>
          <w:position w:val="9"/>
          <w:sz w:val="14"/>
          <w:szCs w:val="14"/>
        </w:rPr>
        <w:t>busy</w:t>
      </w:r>
      <w:r>
        <w:rPr>
          <w:spacing w:val="-6"/>
          <w:w w:val="131"/>
          <w:position w:val="9"/>
          <w:sz w:val="14"/>
          <w:szCs w:val="14"/>
        </w:rPr>
        <w:t xml:space="preserve"> </w:t>
      </w:r>
      <w:r>
        <w:rPr>
          <w:w w:val="131"/>
          <w:sz w:val="18"/>
          <w:szCs w:val="18"/>
        </w:rPr>
        <w:t>&lt;</w:t>
      </w:r>
      <w:r>
        <w:rPr>
          <w:spacing w:val="2"/>
          <w:w w:val="131"/>
          <w:sz w:val="18"/>
          <w:szCs w:val="18"/>
        </w:rPr>
        <w:t xml:space="preserve"> </w:t>
      </w:r>
      <w:r>
        <w:rPr>
          <w:sz w:val="18"/>
          <w:szCs w:val="18"/>
        </w:rPr>
        <w:t>N</w:t>
      </w:r>
      <w:r>
        <w:rPr>
          <w:spacing w:val="-9"/>
          <w:sz w:val="18"/>
          <w:szCs w:val="18"/>
        </w:rPr>
        <w:t xml:space="preserve"> </w:t>
      </w:r>
      <w:r>
        <w:rPr>
          <w:w w:val="109"/>
          <w:sz w:val="18"/>
          <w:szCs w:val="18"/>
        </w:rPr>
        <w:t>C</w:t>
      </w:r>
      <w:r>
        <w:rPr>
          <w:spacing w:val="-32"/>
          <w:sz w:val="18"/>
          <w:szCs w:val="18"/>
        </w:rPr>
        <w:t xml:space="preserve"> </w:t>
      </w:r>
      <w:r>
        <w:rPr>
          <w:sz w:val="18"/>
          <w:szCs w:val="18"/>
        </w:rPr>
        <w:t>P</w:t>
      </w:r>
      <w:r>
        <w:rPr>
          <w:spacing w:val="-2"/>
          <w:sz w:val="18"/>
          <w:szCs w:val="18"/>
        </w:rPr>
        <w:t xml:space="preserve"> </w:t>
      </w:r>
      <w:r>
        <w:rPr>
          <w:w w:val="96"/>
          <w:sz w:val="18"/>
          <w:szCs w:val="18"/>
        </w:rPr>
        <w:t>U</w:t>
      </w:r>
      <w:proofErr w:type="spellStart"/>
      <w:r>
        <w:rPr>
          <w:w w:val="145"/>
          <w:position w:val="-3"/>
          <w:sz w:val="14"/>
          <w:szCs w:val="14"/>
        </w:rPr>
        <w:t>i</w:t>
      </w:r>
      <w:proofErr w:type="spellEnd"/>
      <w:r>
        <w:rPr>
          <w:spacing w:val="-25"/>
          <w:position w:val="-3"/>
          <w:sz w:val="14"/>
          <w:szCs w:val="14"/>
        </w:rPr>
        <w:t xml:space="preserve"> </w:t>
      </w:r>
      <w:r>
        <w:rPr>
          <w:w w:val="116"/>
          <w:sz w:val="18"/>
          <w:szCs w:val="18"/>
        </w:rPr>
        <w:t>).</w:t>
      </w:r>
    </w:p>
    <w:p w:rsidR="00C45AA3" w:rsidRDefault="00DC4C15">
      <w:pPr>
        <w:spacing w:before="26" w:line="216" w:lineRule="auto"/>
        <w:ind w:left="120" w:right="1832" w:firstLine="299"/>
        <w:jc w:val="both"/>
        <w:rPr>
          <w:sz w:val="18"/>
          <w:szCs w:val="18"/>
        </w:rPr>
      </w:pPr>
      <w:r>
        <w:pict>
          <v:shape id="_x0000_s1516" type="#_x0000_t202" style="position:absolute;left:0;text-align:left;margin-left:299.35pt;margin-top:28.9pt;width:2.8pt;height:6.95pt;z-index:-1809;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pict>
          <v:shape id="_x0000_s1515" type="#_x0000_t202" style="position:absolute;left:0;text-align:left;margin-left:367.9pt;margin-top:40.35pt;width:2.8pt;height:6.95pt;z-index:-1808;mso-position-horizontal-relative:page" filled="f" stroked="f">
            <v:textbox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sz w:val="18"/>
          <w:szCs w:val="18"/>
        </w:rPr>
        <w:t>In</w:t>
      </w:r>
      <w:r>
        <w:rPr>
          <w:spacing w:val="24"/>
          <w:sz w:val="18"/>
          <w:szCs w:val="18"/>
        </w:rPr>
        <w:t xml:space="preserve"> </w:t>
      </w:r>
      <w:r>
        <w:rPr>
          <w:sz w:val="18"/>
          <w:szCs w:val="18"/>
        </w:rPr>
        <w:t>the</w:t>
      </w:r>
      <w:r>
        <w:rPr>
          <w:spacing w:val="41"/>
          <w:sz w:val="18"/>
          <w:szCs w:val="18"/>
        </w:rPr>
        <w:t xml:space="preserve"> </w:t>
      </w:r>
      <w:r>
        <w:rPr>
          <w:sz w:val="18"/>
          <w:szCs w:val="18"/>
        </w:rPr>
        <w:t>first</w:t>
      </w:r>
      <w:r>
        <w:rPr>
          <w:spacing w:val="32"/>
          <w:sz w:val="18"/>
          <w:szCs w:val="18"/>
        </w:rPr>
        <w:t xml:space="preserve"> </w:t>
      </w:r>
      <w:r>
        <w:rPr>
          <w:sz w:val="18"/>
          <w:szCs w:val="18"/>
        </w:rPr>
        <w:t>case</w:t>
      </w:r>
      <w:r>
        <w:rPr>
          <w:spacing w:val="25"/>
          <w:sz w:val="18"/>
          <w:szCs w:val="18"/>
        </w:rPr>
        <w:t xml:space="preserve"> </w:t>
      </w:r>
      <w:r>
        <w:rPr>
          <w:sz w:val="18"/>
          <w:szCs w:val="18"/>
        </w:rPr>
        <w:t>the</w:t>
      </w:r>
      <w:r>
        <w:rPr>
          <w:spacing w:val="41"/>
          <w:sz w:val="18"/>
          <w:szCs w:val="18"/>
        </w:rPr>
        <w:t xml:space="preserve"> </w:t>
      </w:r>
      <w:r>
        <w:rPr>
          <w:w w:val="109"/>
          <w:sz w:val="18"/>
          <w:szCs w:val="18"/>
        </w:rPr>
        <w:t>maximal</w:t>
      </w:r>
      <w:r>
        <w:rPr>
          <w:spacing w:val="2"/>
          <w:w w:val="109"/>
          <w:sz w:val="18"/>
          <w:szCs w:val="18"/>
        </w:rPr>
        <w:t xml:space="preserve"> </w:t>
      </w:r>
      <w:r>
        <w:rPr>
          <w:w w:val="111"/>
          <w:sz w:val="18"/>
          <w:szCs w:val="18"/>
        </w:rPr>
        <w:t>am</w:t>
      </w:r>
      <w:r>
        <w:rPr>
          <w:w w:val="109"/>
          <w:sz w:val="18"/>
          <w:szCs w:val="18"/>
        </w:rPr>
        <w:t>ou</w:t>
      </w:r>
      <w:r>
        <w:rPr>
          <w:spacing w:val="-5"/>
          <w:w w:val="109"/>
          <w:sz w:val="18"/>
          <w:szCs w:val="18"/>
        </w:rPr>
        <w:t>n</w:t>
      </w:r>
      <w:r>
        <w:rPr>
          <w:w w:val="143"/>
          <w:sz w:val="18"/>
          <w:szCs w:val="18"/>
        </w:rPr>
        <w:t>t</w:t>
      </w:r>
      <w:r>
        <w:rPr>
          <w:spacing w:val="6"/>
          <w:sz w:val="18"/>
          <w:szCs w:val="18"/>
        </w:rPr>
        <w:t xml:space="preserve"> </w:t>
      </w:r>
      <w:r>
        <w:rPr>
          <w:sz w:val="18"/>
          <w:szCs w:val="18"/>
        </w:rPr>
        <w:t>of</w:t>
      </w:r>
      <w:r>
        <w:rPr>
          <w:spacing w:val="3"/>
          <w:sz w:val="18"/>
          <w:szCs w:val="18"/>
        </w:rPr>
        <w:t xml:space="preserve"> </w:t>
      </w:r>
      <w:r>
        <w:rPr>
          <w:w w:val="122"/>
          <w:sz w:val="18"/>
          <w:szCs w:val="18"/>
        </w:rPr>
        <w:t>data</w:t>
      </w:r>
      <w:r>
        <w:rPr>
          <w:spacing w:val="-13"/>
          <w:w w:val="122"/>
          <w:sz w:val="18"/>
          <w:szCs w:val="18"/>
        </w:rPr>
        <w:t xml:space="preserve"> </w:t>
      </w:r>
      <w:r>
        <w:rPr>
          <w:w w:val="122"/>
          <w:sz w:val="18"/>
          <w:szCs w:val="18"/>
        </w:rPr>
        <w:t>that</w:t>
      </w:r>
      <w:r>
        <w:rPr>
          <w:spacing w:val="4"/>
          <w:w w:val="122"/>
          <w:sz w:val="18"/>
          <w:szCs w:val="18"/>
        </w:rPr>
        <w:t xml:space="preserve"> </w:t>
      </w:r>
      <w:r>
        <w:rPr>
          <w:spacing w:val="-5"/>
          <w:sz w:val="18"/>
          <w:szCs w:val="18"/>
        </w:rPr>
        <w:t>w</w:t>
      </w:r>
      <w:r>
        <w:rPr>
          <w:sz w:val="18"/>
          <w:szCs w:val="18"/>
        </w:rPr>
        <w:t>e</w:t>
      </w:r>
      <w:r>
        <w:rPr>
          <w:spacing w:val="9"/>
          <w:sz w:val="18"/>
          <w:szCs w:val="18"/>
        </w:rPr>
        <w:t xml:space="preserve"> </w:t>
      </w:r>
      <w:r>
        <w:rPr>
          <w:sz w:val="18"/>
          <w:szCs w:val="18"/>
        </w:rPr>
        <w:t>can</w:t>
      </w:r>
      <w:r>
        <w:rPr>
          <w:spacing w:val="31"/>
          <w:sz w:val="18"/>
          <w:szCs w:val="18"/>
        </w:rPr>
        <w:t xml:space="preserve"> </w:t>
      </w:r>
      <w:r>
        <w:rPr>
          <w:sz w:val="18"/>
          <w:szCs w:val="18"/>
        </w:rPr>
        <w:t>store</w:t>
      </w:r>
      <w:r>
        <w:rPr>
          <w:spacing w:val="44"/>
          <w:sz w:val="18"/>
          <w:szCs w:val="18"/>
        </w:rPr>
        <w:t xml:space="preserve"> </w:t>
      </w:r>
      <w:r>
        <w:rPr>
          <w:sz w:val="18"/>
          <w:szCs w:val="18"/>
        </w:rPr>
        <w:t>to</w:t>
      </w:r>
      <w:r>
        <w:rPr>
          <w:spacing w:val="28"/>
          <w:sz w:val="18"/>
          <w:szCs w:val="18"/>
        </w:rPr>
        <w:t xml:space="preserve"> </w:t>
      </w:r>
      <w:r>
        <w:rPr>
          <w:sz w:val="18"/>
          <w:szCs w:val="18"/>
        </w:rPr>
        <w:t>the</w:t>
      </w:r>
      <w:r>
        <w:rPr>
          <w:spacing w:val="41"/>
          <w:sz w:val="18"/>
          <w:szCs w:val="18"/>
        </w:rPr>
        <w:t xml:space="preserve"> </w:t>
      </w:r>
      <w:r>
        <w:rPr>
          <w:sz w:val="18"/>
          <w:szCs w:val="18"/>
        </w:rPr>
        <w:t>disk</w:t>
      </w:r>
      <w:r>
        <w:rPr>
          <w:spacing w:val="27"/>
          <w:sz w:val="18"/>
          <w:szCs w:val="18"/>
        </w:rPr>
        <w:t xml:space="preserve"> </w:t>
      </w:r>
      <w:r>
        <w:rPr>
          <w:sz w:val="18"/>
          <w:szCs w:val="18"/>
        </w:rPr>
        <w:t>is</w:t>
      </w:r>
      <w:r>
        <w:rPr>
          <w:spacing w:val="10"/>
          <w:sz w:val="18"/>
          <w:szCs w:val="18"/>
        </w:rPr>
        <w:t xml:space="preserve"> </w:t>
      </w:r>
      <w:r>
        <w:rPr>
          <w:sz w:val="18"/>
          <w:szCs w:val="18"/>
        </w:rPr>
        <w:t>its</w:t>
      </w:r>
      <w:r>
        <w:rPr>
          <w:spacing w:val="31"/>
          <w:sz w:val="18"/>
          <w:szCs w:val="18"/>
        </w:rPr>
        <w:t xml:space="preserve"> </w:t>
      </w:r>
      <w:r>
        <w:rPr>
          <w:w w:val="104"/>
          <w:sz w:val="18"/>
          <w:szCs w:val="18"/>
        </w:rPr>
        <w:t xml:space="preserve">free </w:t>
      </w:r>
      <w:proofErr w:type="gramStart"/>
      <w:r>
        <w:rPr>
          <w:sz w:val="18"/>
          <w:szCs w:val="18"/>
        </w:rPr>
        <w:t xml:space="preserve">space </w:t>
      </w:r>
      <w:r>
        <w:rPr>
          <w:spacing w:val="2"/>
          <w:sz w:val="18"/>
          <w:szCs w:val="18"/>
        </w:rPr>
        <w:t xml:space="preserve"> </w:t>
      </w:r>
      <w:r>
        <w:rPr>
          <w:sz w:val="18"/>
          <w:szCs w:val="18"/>
        </w:rPr>
        <w:t>mi</w:t>
      </w:r>
      <w:r>
        <w:rPr>
          <w:spacing w:val="-5"/>
          <w:sz w:val="18"/>
          <w:szCs w:val="18"/>
        </w:rPr>
        <w:t>n</w:t>
      </w:r>
      <w:r>
        <w:rPr>
          <w:sz w:val="18"/>
          <w:szCs w:val="18"/>
        </w:rPr>
        <w:t>us</w:t>
      </w:r>
      <w:proofErr w:type="gramEnd"/>
      <w:r>
        <w:rPr>
          <w:sz w:val="18"/>
          <w:szCs w:val="18"/>
        </w:rPr>
        <w:t xml:space="preserve"> </w:t>
      </w:r>
      <w:r>
        <w:rPr>
          <w:spacing w:val="13"/>
          <w:sz w:val="18"/>
          <w:szCs w:val="18"/>
        </w:rPr>
        <w:t xml:space="preserve"> </w:t>
      </w:r>
      <w:r>
        <w:rPr>
          <w:sz w:val="18"/>
          <w:szCs w:val="18"/>
        </w:rPr>
        <w:t>buffer</w:t>
      </w:r>
      <w:r>
        <w:rPr>
          <w:spacing w:val="41"/>
          <w:sz w:val="18"/>
          <w:szCs w:val="18"/>
        </w:rPr>
        <w:t xml:space="preserve"> </w:t>
      </w:r>
      <w:r>
        <w:rPr>
          <w:sz w:val="18"/>
          <w:szCs w:val="18"/>
        </w:rPr>
        <w:t>size</w:t>
      </w:r>
      <w:r>
        <w:rPr>
          <w:spacing w:val="24"/>
          <w:sz w:val="18"/>
          <w:szCs w:val="18"/>
        </w:rPr>
        <w:t xml:space="preserve"> </w:t>
      </w:r>
      <w:r>
        <w:rPr>
          <w:w w:val="123"/>
          <w:sz w:val="18"/>
          <w:szCs w:val="18"/>
        </w:rPr>
        <w:t>(F</w:t>
      </w:r>
      <w:proofErr w:type="spellStart"/>
      <w:r>
        <w:rPr>
          <w:w w:val="123"/>
          <w:position w:val="-3"/>
          <w:sz w:val="14"/>
          <w:szCs w:val="14"/>
        </w:rPr>
        <w:t>i</w:t>
      </w:r>
      <w:proofErr w:type="spellEnd"/>
      <w:r>
        <w:rPr>
          <w:spacing w:val="9"/>
          <w:w w:val="123"/>
          <w:position w:val="-3"/>
          <w:sz w:val="14"/>
          <w:szCs w:val="14"/>
        </w:rPr>
        <w:t xml:space="preserve"> </w:t>
      </w:r>
      <w:r>
        <w:rPr>
          <w:rFonts w:ascii="Batang" w:eastAsia="Batang" w:hAnsi="Batang" w:cs="Batang"/>
          <w:sz w:val="18"/>
          <w:szCs w:val="18"/>
        </w:rPr>
        <w:t>−</w:t>
      </w:r>
      <w:r>
        <w:rPr>
          <w:rFonts w:ascii="Batang" w:eastAsia="Batang" w:hAnsi="Batang" w:cs="Batang"/>
          <w:spacing w:val="-21"/>
          <w:sz w:val="18"/>
          <w:szCs w:val="18"/>
        </w:rPr>
        <w:t xml:space="preserve"> </w:t>
      </w:r>
      <w:r>
        <w:rPr>
          <w:sz w:val="18"/>
          <w:szCs w:val="18"/>
        </w:rPr>
        <w:t>(1</w:t>
      </w:r>
      <w:r>
        <w:rPr>
          <w:spacing w:val="10"/>
          <w:sz w:val="18"/>
          <w:szCs w:val="18"/>
        </w:rPr>
        <w:t xml:space="preserve"> </w:t>
      </w:r>
      <w:r>
        <w:rPr>
          <w:rFonts w:ascii="Batang" w:eastAsia="Batang" w:hAnsi="Batang" w:cs="Batang"/>
          <w:sz w:val="18"/>
          <w:szCs w:val="18"/>
        </w:rPr>
        <w:t>−</w:t>
      </w:r>
      <w:r>
        <w:rPr>
          <w:rFonts w:ascii="Batang" w:eastAsia="Batang" w:hAnsi="Batang" w:cs="Batang"/>
          <w:spacing w:val="-21"/>
          <w:sz w:val="18"/>
          <w:szCs w:val="18"/>
        </w:rPr>
        <w:t xml:space="preserve"> </w:t>
      </w:r>
      <w:r>
        <w:rPr>
          <w:spacing w:val="7"/>
          <w:sz w:val="18"/>
          <w:szCs w:val="18"/>
        </w:rPr>
        <w:t>δ</w:t>
      </w:r>
      <w:r>
        <w:rPr>
          <w:sz w:val="18"/>
          <w:szCs w:val="18"/>
        </w:rPr>
        <w:t>)</w:t>
      </w:r>
      <w:r>
        <w:rPr>
          <w:spacing w:val="5"/>
          <w:sz w:val="18"/>
          <w:szCs w:val="18"/>
        </w:rPr>
        <w:t xml:space="preserve"> </w:t>
      </w:r>
      <w:r>
        <w:rPr>
          <w:rFonts w:ascii="Batang" w:eastAsia="Batang" w:hAnsi="Batang" w:cs="Batang"/>
          <w:w w:val="85"/>
          <w:sz w:val="18"/>
          <w:szCs w:val="18"/>
        </w:rPr>
        <w:t>·</w:t>
      </w:r>
      <w:r>
        <w:rPr>
          <w:rFonts w:ascii="Batang" w:eastAsia="Batang" w:hAnsi="Batang" w:cs="Batang"/>
          <w:spacing w:val="-9"/>
          <w:w w:val="85"/>
          <w:sz w:val="18"/>
          <w:szCs w:val="18"/>
        </w:rPr>
        <w:t xml:space="preserve"> </w:t>
      </w:r>
      <w:r>
        <w:rPr>
          <w:spacing w:val="5"/>
          <w:w w:val="116"/>
          <w:sz w:val="18"/>
          <w:szCs w:val="18"/>
        </w:rPr>
        <w:t>D</w:t>
      </w:r>
      <w:r>
        <w:rPr>
          <w:w w:val="116"/>
          <w:sz w:val="18"/>
          <w:szCs w:val="18"/>
        </w:rPr>
        <w:t>isk</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35"/>
          <w:sz w:val="18"/>
          <w:szCs w:val="18"/>
        </w:rPr>
        <w:t xml:space="preserve"> </w:t>
      </w:r>
      <w:r>
        <w:rPr>
          <w:spacing w:val="-6"/>
          <w:w w:val="116"/>
          <w:sz w:val="18"/>
          <w:szCs w:val="18"/>
        </w:rPr>
        <w:t>A</w:t>
      </w:r>
      <w:r>
        <w:rPr>
          <w:w w:val="116"/>
          <w:sz w:val="18"/>
          <w:szCs w:val="18"/>
        </w:rPr>
        <w:t>t</w:t>
      </w:r>
      <w:r>
        <w:rPr>
          <w:spacing w:val="12"/>
          <w:w w:val="116"/>
          <w:sz w:val="18"/>
          <w:szCs w:val="18"/>
        </w:rPr>
        <w:t xml:space="preserve"> </w:t>
      </w:r>
      <w:r>
        <w:rPr>
          <w:sz w:val="18"/>
          <w:szCs w:val="18"/>
        </w:rPr>
        <w:t xml:space="preserve">the </w:t>
      </w:r>
      <w:r>
        <w:rPr>
          <w:spacing w:val="8"/>
          <w:sz w:val="18"/>
          <w:szCs w:val="18"/>
        </w:rPr>
        <w:t xml:space="preserve"> </w:t>
      </w:r>
      <w:r>
        <w:rPr>
          <w:sz w:val="18"/>
          <w:szCs w:val="18"/>
        </w:rPr>
        <w:t xml:space="preserve">same </w:t>
      </w:r>
      <w:r>
        <w:rPr>
          <w:spacing w:val="3"/>
          <w:sz w:val="18"/>
          <w:szCs w:val="18"/>
        </w:rPr>
        <w:t xml:space="preserve"> </w:t>
      </w:r>
      <w:r>
        <w:rPr>
          <w:sz w:val="18"/>
          <w:szCs w:val="18"/>
        </w:rPr>
        <w:t xml:space="preserve">time, </w:t>
      </w:r>
      <w:r>
        <w:rPr>
          <w:spacing w:val="18"/>
          <w:sz w:val="18"/>
          <w:szCs w:val="18"/>
        </w:rPr>
        <w:t xml:space="preserve"> </w:t>
      </w:r>
      <w:r>
        <w:rPr>
          <w:sz w:val="18"/>
          <w:szCs w:val="18"/>
        </w:rPr>
        <w:t>in</w:t>
      </w:r>
      <w:r>
        <w:rPr>
          <w:spacing w:val="31"/>
          <w:sz w:val="18"/>
          <w:szCs w:val="18"/>
        </w:rPr>
        <w:t xml:space="preserve"> </w:t>
      </w:r>
      <w:r>
        <w:rPr>
          <w:sz w:val="18"/>
          <w:szCs w:val="18"/>
        </w:rPr>
        <w:t xml:space="preserve">order </w:t>
      </w:r>
      <w:r>
        <w:rPr>
          <w:spacing w:val="11"/>
          <w:sz w:val="18"/>
          <w:szCs w:val="18"/>
        </w:rPr>
        <w:t xml:space="preserve"> </w:t>
      </w:r>
      <w:r>
        <w:rPr>
          <w:sz w:val="18"/>
          <w:szCs w:val="18"/>
        </w:rPr>
        <w:t>to</w:t>
      </w:r>
      <w:r>
        <w:rPr>
          <w:spacing w:val="40"/>
          <w:sz w:val="18"/>
          <w:szCs w:val="18"/>
        </w:rPr>
        <w:t xml:space="preserve"> </w:t>
      </w:r>
      <w:r>
        <w:rPr>
          <w:w w:val="116"/>
          <w:sz w:val="18"/>
          <w:szCs w:val="18"/>
        </w:rPr>
        <w:t>adjust</w:t>
      </w:r>
      <w:r>
        <w:rPr>
          <w:spacing w:val="7"/>
          <w:w w:val="116"/>
          <w:sz w:val="18"/>
          <w:szCs w:val="18"/>
        </w:rPr>
        <w:t xml:space="preserve"> </w:t>
      </w:r>
      <w:r>
        <w:rPr>
          <w:w w:val="116"/>
          <w:sz w:val="18"/>
          <w:szCs w:val="18"/>
        </w:rPr>
        <w:t xml:space="preserve">to </w:t>
      </w:r>
      <w:r>
        <w:rPr>
          <w:sz w:val="18"/>
          <w:szCs w:val="18"/>
        </w:rPr>
        <w:t xml:space="preserve">CPU </w:t>
      </w:r>
      <w:r>
        <w:rPr>
          <w:spacing w:val="14"/>
          <w:sz w:val="18"/>
          <w:szCs w:val="18"/>
        </w:rPr>
        <w:t xml:space="preserve"> </w:t>
      </w:r>
      <w:r>
        <w:rPr>
          <w:w w:val="115"/>
          <w:sz w:val="18"/>
          <w:szCs w:val="18"/>
        </w:rPr>
        <w:t>throughput,</w:t>
      </w:r>
      <w:r>
        <w:rPr>
          <w:spacing w:val="8"/>
          <w:w w:val="115"/>
          <w:sz w:val="18"/>
          <w:szCs w:val="18"/>
        </w:rPr>
        <w:t xml:space="preserve"> </w:t>
      </w:r>
      <w:r>
        <w:rPr>
          <w:sz w:val="18"/>
          <w:szCs w:val="18"/>
        </w:rPr>
        <w:t xml:space="preserve">the </w:t>
      </w:r>
      <w:r>
        <w:rPr>
          <w:spacing w:val="4"/>
          <w:sz w:val="18"/>
          <w:szCs w:val="18"/>
        </w:rPr>
        <w:t xml:space="preserve"> </w:t>
      </w:r>
      <w:r>
        <w:rPr>
          <w:w w:val="118"/>
          <w:sz w:val="18"/>
          <w:szCs w:val="18"/>
        </w:rPr>
        <w:t>total</w:t>
      </w:r>
      <w:r>
        <w:rPr>
          <w:spacing w:val="6"/>
          <w:w w:val="118"/>
          <w:sz w:val="18"/>
          <w:szCs w:val="18"/>
        </w:rPr>
        <w:t xml:space="preserve"> </w:t>
      </w:r>
      <w:r>
        <w:rPr>
          <w:sz w:val="18"/>
          <w:szCs w:val="18"/>
        </w:rPr>
        <w:t>size</w:t>
      </w:r>
      <w:r>
        <w:rPr>
          <w:spacing w:val="20"/>
          <w:sz w:val="18"/>
          <w:szCs w:val="18"/>
        </w:rPr>
        <w:t xml:space="preserve"> </w:t>
      </w:r>
      <w:r>
        <w:rPr>
          <w:sz w:val="18"/>
          <w:szCs w:val="18"/>
        </w:rPr>
        <w:t>of</w:t>
      </w:r>
      <w:r>
        <w:rPr>
          <w:spacing w:val="11"/>
          <w:sz w:val="18"/>
          <w:szCs w:val="18"/>
        </w:rPr>
        <w:t xml:space="preserve"> </w:t>
      </w:r>
      <w:r>
        <w:rPr>
          <w:w w:val="112"/>
          <w:sz w:val="18"/>
          <w:szCs w:val="18"/>
        </w:rPr>
        <w:t>preplaced</w:t>
      </w:r>
      <w:r>
        <w:rPr>
          <w:spacing w:val="-11"/>
          <w:w w:val="112"/>
          <w:sz w:val="18"/>
          <w:szCs w:val="18"/>
        </w:rPr>
        <w:t xml:space="preserve"> </w:t>
      </w:r>
      <w:r>
        <w:rPr>
          <w:w w:val="112"/>
          <w:sz w:val="18"/>
          <w:szCs w:val="18"/>
        </w:rPr>
        <w:t>input</w:t>
      </w:r>
      <w:r>
        <w:rPr>
          <w:spacing w:val="24"/>
          <w:w w:val="112"/>
          <w:sz w:val="18"/>
          <w:szCs w:val="18"/>
        </w:rPr>
        <w:t xml:space="preserve"> </w:t>
      </w:r>
      <w:r>
        <w:rPr>
          <w:sz w:val="18"/>
          <w:szCs w:val="18"/>
        </w:rPr>
        <w:t>files</w:t>
      </w:r>
      <w:r>
        <w:rPr>
          <w:spacing w:val="11"/>
          <w:sz w:val="18"/>
          <w:szCs w:val="18"/>
        </w:rPr>
        <w:t xml:space="preserve"> </w:t>
      </w:r>
      <w:r>
        <w:rPr>
          <w:w w:val="134"/>
          <w:sz w:val="18"/>
          <w:szCs w:val="18"/>
        </w:rPr>
        <w:t>I</w:t>
      </w:r>
      <w:r>
        <w:rPr>
          <w:spacing w:val="-31"/>
          <w:sz w:val="18"/>
          <w:szCs w:val="18"/>
        </w:rPr>
        <w:t xml:space="preserve"> </w:t>
      </w:r>
      <w:r>
        <w:rPr>
          <w:w w:val="142"/>
          <w:position w:val="8"/>
          <w:sz w:val="14"/>
          <w:szCs w:val="14"/>
        </w:rPr>
        <w:t>in</w:t>
      </w:r>
      <w:r>
        <w:rPr>
          <w:spacing w:val="19"/>
          <w:w w:val="142"/>
          <w:position w:val="8"/>
          <w:sz w:val="14"/>
          <w:szCs w:val="14"/>
        </w:rPr>
        <w:t xml:space="preserve"> </w:t>
      </w:r>
      <w:r>
        <w:rPr>
          <w:sz w:val="18"/>
          <w:szCs w:val="18"/>
        </w:rPr>
        <w:t xml:space="preserve">should </w:t>
      </w:r>
      <w:r>
        <w:rPr>
          <w:spacing w:val="8"/>
          <w:sz w:val="18"/>
          <w:szCs w:val="18"/>
        </w:rPr>
        <w:t xml:space="preserve"> </w:t>
      </w:r>
      <w:r>
        <w:rPr>
          <w:sz w:val="18"/>
          <w:szCs w:val="18"/>
        </w:rPr>
        <w:t xml:space="preserve">not </w:t>
      </w:r>
      <w:r>
        <w:rPr>
          <w:spacing w:val="3"/>
          <w:sz w:val="18"/>
          <w:szCs w:val="18"/>
        </w:rPr>
        <w:t xml:space="preserve"> </w:t>
      </w:r>
      <w:r>
        <w:rPr>
          <w:spacing w:val="5"/>
          <w:sz w:val="18"/>
          <w:szCs w:val="18"/>
        </w:rPr>
        <w:t>b</w:t>
      </w:r>
      <w:r>
        <w:rPr>
          <w:sz w:val="18"/>
          <w:szCs w:val="18"/>
        </w:rPr>
        <w:t>ecome</w:t>
      </w:r>
      <w:r>
        <w:rPr>
          <w:spacing w:val="44"/>
          <w:sz w:val="18"/>
          <w:szCs w:val="18"/>
        </w:rPr>
        <w:t xml:space="preserve"> </w:t>
      </w:r>
      <w:r>
        <w:rPr>
          <w:w w:val="112"/>
          <w:sz w:val="18"/>
          <w:szCs w:val="18"/>
        </w:rPr>
        <w:t xml:space="preserve">greater </w:t>
      </w:r>
      <w:r>
        <w:rPr>
          <w:w w:val="118"/>
          <w:sz w:val="18"/>
          <w:szCs w:val="18"/>
        </w:rPr>
        <w:t>than</w:t>
      </w:r>
      <w:r>
        <w:rPr>
          <w:spacing w:val="22"/>
          <w:w w:val="118"/>
          <w:sz w:val="18"/>
          <w:szCs w:val="18"/>
        </w:rPr>
        <w:t xml:space="preserve"> </w:t>
      </w:r>
      <w:r>
        <w:rPr>
          <w:sz w:val="18"/>
          <w:szCs w:val="18"/>
        </w:rPr>
        <w:t xml:space="preserve">the </w:t>
      </w:r>
      <w:r>
        <w:rPr>
          <w:spacing w:val="20"/>
          <w:sz w:val="18"/>
          <w:szCs w:val="18"/>
        </w:rPr>
        <w:t xml:space="preserve"> </w:t>
      </w:r>
      <w:r>
        <w:rPr>
          <w:w w:val="118"/>
          <w:sz w:val="18"/>
          <w:szCs w:val="18"/>
        </w:rPr>
        <w:t>total</w:t>
      </w:r>
      <w:r>
        <w:rPr>
          <w:spacing w:val="22"/>
          <w:w w:val="118"/>
          <w:sz w:val="18"/>
          <w:szCs w:val="18"/>
        </w:rPr>
        <w:t xml:space="preserve"> </w:t>
      </w:r>
      <w:r>
        <w:rPr>
          <w:sz w:val="18"/>
          <w:szCs w:val="18"/>
        </w:rPr>
        <w:t>size</w:t>
      </w:r>
      <w:r>
        <w:rPr>
          <w:spacing w:val="36"/>
          <w:sz w:val="18"/>
          <w:szCs w:val="18"/>
        </w:rPr>
        <w:t xml:space="preserve"> </w:t>
      </w:r>
      <w:r>
        <w:rPr>
          <w:sz w:val="18"/>
          <w:szCs w:val="18"/>
        </w:rPr>
        <w:t>of</w:t>
      </w:r>
      <w:r>
        <w:rPr>
          <w:spacing w:val="27"/>
          <w:sz w:val="18"/>
          <w:szCs w:val="18"/>
        </w:rPr>
        <w:t xml:space="preserve"> </w:t>
      </w:r>
      <w:r>
        <w:rPr>
          <w:w w:val="116"/>
          <w:sz w:val="18"/>
          <w:szCs w:val="18"/>
        </w:rPr>
        <w:t>input</w:t>
      </w:r>
      <w:r>
        <w:rPr>
          <w:spacing w:val="24"/>
          <w:w w:val="116"/>
          <w:sz w:val="18"/>
          <w:szCs w:val="18"/>
        </w:rPr>
        <w:t xml:space="preserve"> </w:t>
      </w:r>
      <w:r>
        <w:rPr>
          <w:sz w:val="18"/>
          <w:szCs w:val="18"/>
        </w:rPr>
        <w:t>files</w:t>
      </w:r>
      <w:r>
        <w:rPr>
          <w:spacing w:val="27"/>
          <w:sz w:val="18"/>
          <w:szCs w:val="18"/>
        </w:rPr>
        <w:t xml:space="preserve"> </w:t>
      </w:r>
      <w:r>
        <w:rPr>
          <w:sz w:val="18"/>
          <w:szCs w:val="18"/>
        </w:rPr>
        <w:t>whi</w:t>
      </w:r>
      <w:r>
        <w:rPr>
          <w:spacing w:val="-5"/>
          <w:sz w:val="18"/>
          <w:szCs w:val="18"/>
        </w:rPr>
        <w:t>c</w:t>
      </w:r>
      <w:r>
        <w:rPr>
          <w:sz w:val="18"/>
          <w:szCs w:val="18"/>
        </w:rPr>
        <w:t xml:space="preserve">h </w:t>
      </w:r>
      <w:r>
        <w:rPr>
          <w:spacing w:val="14"/>
          <w:sz w:val="18"/>
          <w:szCs w:val="18"/>
        </w:rPr>
        <w:t xml:space="preserve"> </w:t>
      </w:r>
      <w:r>
        <w:rPr>
          <w:sz w:val="18"/>
          <w:szCs w:val="18"/>
        </w:rPr>
        <w:t xml:space="preserve">are </w:t>
      </w:r>
      <w:r>
        <w:rPr>
          <w:spacing w:val="11"/>
          <w:sz w:val="18"/>
          <w:szCs w:val="18"/>
        </w:rPr>
        <w:t xml:space="preserve"> </w:t>
      </w:r>
      <w:r>
        <w:rPr>
          <w:w w:val="112"/>
          <w:sz w:val="18"/>
          <w:szCs w:val="18"/>
        </w:rPr>
        <w:t>curre</w:t>
      </w:r>
      <w:r>
        <w:rPr>
          <w:spacing w:val="-4"/>
          <w:w w:val="112"/>
          <w:sz w:val="18"/>
          <w:szCs w:val="18"/>
        </w:rPr>
        <w:t>n</w:t>
      </w:r>
      <w:r>
        <w:rPr>
          <w:w w:val="112"/>
          <w:sz w:val="18"/>
          <w:szCs w:val="18"/>
        </w:rPr>
        <w:t>tly</w:t>
      </w:r>
      <w:r>
        <w:rPr>
          <w:spacing w:val="26"/>
          <w:w w:val="112"/>
          <w:sz w:val="18"/>
          <w:szCs w:val="18"/>
        </w:rPr>
        <w:t xml:space="preserve"> </w:t>
      </w:r>
      <w:r>
        <w:rPr>
          <w:spacing w:val="5"/>
          <w:sz w:val="18"/>
          <w:szCs w:val="18"/>
        </w:rPr>
        <w:t>b</w:t>
      </w:r>
      <w:r>
        <w:rPr>
          <w:sz w:val="18"/>
          <w:szCs w:val="18"/>
        </w:rPr>
        <w:t xml:space="preserve">eing </w:t>
      </w:r>
      <w:r>
        <w:rPr>
          <w:spacing w:val="12"/>
          <w:sz w:val="18"/>
          <w:szCs w:val="18"/>
        </w:rPr>
        <w:t xml:space="preserve"> </w:t>
      </w:r>
      <w:r>
        <w:rPr>
          <w:sz w:val="18"/>
          <w:szCs w:val="18"/>
        </w:rPr>
        <w:t>pr</w:t>
      </w:r>
      <w:r>
        <w:rPr>
          <w:spacing w:val="6"/>
          <w:sz w:val="18"/>
          <w:szCs w:val="18"/>
        </w:rPr>
        <w:t>o</w:t>
      </w:r>
      <w:r>
        <w:rPr>
          <w:sz w:val="18"/>
          <w:szCs w:val="18"/>
        </w:rPr>
        <w:t xml:space="preserve">cessed </w:t>
      </w:r>
      <w:r>
        <w:rPr>
          <w:spacing w:val="32"/>
          <w:sz w:val="18"/>
          <w:szCs w:val="18"/>
        </w:rPr>
        <w:t xml:space="preserve"> </w:t>
      </w:r>
      <w:r>
        <w:rPr>
          <w:sz w:val="18"/>
          <w:szCs w:val="18"/>
        </w:rPr>
        <w:t>(C</w:t>
      </w:r>
      <w:r>
        <w:rPr>
          <w:spacing w:val="-10"/>
          <w:sz w:val="18"/>
          <w:szCs w:val="18"/>
        </w:rPr>
        <w:t xml:space="preserve"> </w:t>
      </w:r>
      <w:r>
        <w:rPr>
          <w:w w:val="142"/>
          <w:position w:val="8"/>
          <w:sz w:val="14"/>
          <w:szCs w:val="14"/>
        </w:rPr>
        <w:t>in</w:t>
      </w:r>
      <w:r>
        <w:rPr>
          <w:spacing w:val="-25"/>
          <w:position w:val="8"/>
          <w:sz w:val="14"/>
          <w:szCs w:val="14"/>
        </w:rPr>
        <w:t xml:space="preserve"> </w:t>
      </w:r>
      <w:r>
        <w:rPr>
          <w:sz w:val="18"/>
          <w:szCs w:val="18"/>
        </w:rPr>
        <w:t xml:space="preserve">), </w:t>
      </w:r>
      <w:r>
        <w:rPr>
          <w:spacing w:val="2"/>
          <w:sz w:val="18"/>
          <w:szCs w:val="18"/>
        </w:rPr>
        <w:t xml:space="preserve"> </w:t>
      </w:r>
      <w:r>
        <w:rPr>
          <w:spacing w:val="5"/>
          <w:w w:val="113"/>
          <w:sz w:val="18"/>
          <w:szCs w:val="18"/>
        </w:rPr>
        <w:t>b</w:t>
      </w:r>
      <w:r>
        <w:rPr>
          <w:w w:val="107"/>
          <w:sz w:val="18"/>
          <w:szCs w:val="18"/>
        </w:rPr>
        <w:t>ecause</w:t>
      </w:r>
    </w:p>
    <w:p w:rsidR="00C45AA3" w:rsidRDefault="00DC4C15">
      <w:pPr>
        <w:spacing w:before="10" w:line="220" w:lineRule="exact"/>
        <w:ind w:left="120" w:right="1835"/>
        <w:rPr>
          <w:sz w:val="18"/>
          <w:szCs w:val="18"/>
        </w:rPr>
      </w:pPr>
      <w:proofErr w:type="gramStart"/>
      <w:r>
        <w:rPr>
          <w:sz w:val="18"/>
          <w:szCs w:val="18"/>
        </w:rPr>
        <w:t xml:space="preserve">it </w:t>
      </w:r>
      <w:r>
        <w:rPr>
          <w:spacing w:val="6"/>
          <w:sz w:val="18"/>
          <w:szCs w:val="18"/>
        </w:rPr>
        <w:t xml:space="preserve"> </w:t>
      </w:r>
      <w:r>
        <w:rPr>
          <w:sz w:val="18"/>
          <w:szCs w:val="18"/>
        </w:rPr>
        <w:t>is</w:t>
      </w:r>
      <w:proofErr w:type="gramEnd"/>
      <w:r>
        <w:rPr>
          <w:spacing w:val="32"/>
          <w:sz w:val="18"/>
          <w:szCs w:val="18"/>
        </w:rPr>
        <w:t xml:space="preserve"> </w:t>
      </w:r>
      <w:r>
        <w:rPr>
          <w:sz w:val="18"/>
          <w:szCs w:val="18"/>
        </w:rPr>
        <w:t>unli</w:t>
      </w:r>
      <w:r>
        <w:rPr>
          <w:spacing w:val="-5"/>
          <w:sz w:val="18"/>
          <w:szCs w:val="18"/>
        </w:rPr>
        <w:t>k</w:t>
      </w:r>
      <w:r>
        <w:rPr>
          <w:sz w:val="18"/>
          <w:szCs w:val="18"/>
        </w:rPr>
        <w:t xml:space="preserve">ely </w:t>
      </w:r>
      <w:r>
        <w:rPr>
          <w:spacing w:val="25"/>
          <w:sz w:val="18"/>
          <w:szCs w:val="18"/>
        </w:rPr>
        <w:t xml:space="preserve"> </w:t>
      </w:r>
      <w:r>
        <w:rPr>
          <w:w w:val="125"/>
          <w:sz w:val="18"/>
          <w:szCs w:val="18"/>
        </w:rPr>
        <w:t>that</w:t>
      </w:r>
      <w:r>
        <w:rPr>
          <w:spacing w:val="18"/>
          <w:w w:val="125"/>
          <w:sz w:val="18"/>
          <w:szCs w:val="18"/>
        </w:rPr>
        <w:t xml:space="preserve"> </w:t>
      </w:r>
      <w:r>
        <w:rPr>
          <w:sz w:val="18"/>
          <w:szCs w:val="18"/>
        </w:rPr>
        <w:t>all</w:t>
      </w:r>
      <w:r>
        <w:rPr>
          <w:spacing w:val="42"/>
          <w:sz w:val="18"/>
          <w:szCs w:val="18"/>
        </w:rPr>
        <w:t xml:space="preserve"> </w:t>
      </w:r>
      <w:r>
        <w:rPr>
          <w:sz w:val="18"/>
          <w:szCs w:val="18"/>
        </w:rPr>
        <w:t xml:space="preserve">the </w:t>
      </w:r>
      <w:r>
        <w:rPr>
          <w:spacing w:val="19"/>
          <w:sz w:val="18"/>
          <w:szCs w:val="18"/>
        </w:rPr>
        <w:t xml:space="preserve"> </w:t>
      </w:r>
      <w:r>
        <w:rPr>
          <w:sz w:val="18"/>
          <w:szCs w:val="18"/>
        </w:rPr>
        <w:t xml:space="preserve">jobs </w:t>
      </w:r>
      <w:r>
        <w:rPr>
          <w:spacing w:val="5"/>
          <w:sz w:val="18"/>
          <w:szCs w:val="18"/>
        </w:rPr>
        <w:t xml:space="preserve"> </w:t>
      </w:r>
      <w:r>
        <w:rPr>
          <w:sz w:val="18"/>
          <w:szCs w:val="18"/>
        </w:rPr>
        <w:t>will</w:t>
      </w:r>
      <w:r>
        <w:rPr>
          <w:spacing w:val="34"/>
          <w:sz w:val="18"/>
          <w:szCs w:val="18"/>
        </w:rPr>
        <w:t xml:space="preserve"> </w:t>
      </w:r>
      <w:r>
        <w:rPr>
          <w:spacing w:val="5"/>
          <w:sz w:val="18"/>
          <w:szCs w:val="18"/>
        </w:rPr>
        <w:t>b</w:t>
      </w:r>
      <w:r>
        <w:rPr>
          <w:sz w:val="18"/>
          <w:szCs w:val="18"/>
        </w:rPr>
        <w:t>e</w:t>
      </w:r>
      <w:r>
        <w:rPr>
          <w:spacing w:val="41"/>
          <w:sz w:val="18"/>
          <w:szCs w:val="18"/>
        </w:rPr>
        <w:t xml:space="preserve"> </w:t>
      </w:r>
      <w:r>
        <w:rPr>
          <w:sz w:val="18"/>
          <w:szCs w:val="18"/>
        </w:rPr>
        <w:t xml:space="preserve">finished </w:t>
      </w:r>
      <w:r>
        <w:rPr>
          <w:spacing w:val="19"/>
          <w:sz w:val="18"/>
          <w:szCs w:val="18"/>
        </w:rPr>
        <w:t xml:space="preserve"> </w:t>
      </w:r>
      <w:r>
        <w:rPr>
          <w:sz w:val="18"/>
          <w:szCs w:val="18"/>
        </w:rPr>
        <w:t xml:space="preserve">within </w:t>
      </w:r>
      <w:r>
        <w:rPr>
          <w:spacing w:val="35"/>
          <w:sz w:val="18"/>
          <w:szCs w:val="18"/>
        </w:rPr>
        <w:t xml:space="preserve"> </w:t>
      </w:r>
      <w:r>
        <w:rPr>
          <w:sz w:val="18"/>
          <w:szCs w:val="18"/>
        </w:rPr>
        <w:t>∆T</w:t>
      </w:r>
      <w:r>
        <w:rPr>
          <w:spacing w:val="21"/>
          <w:sz w:val="18"/>
          <w:szCs w:val="18"/>
        </w:rPr>
        <w:t xml:space="preserve"> </w:t>
      </w:r>
      <w:r>
        <w:rPr>
          <w:sz w:val="18"/>
          <w:szCs w:val="18"/>
        </w:rPr>
        <w:t>.</w:t>
      </w:r>
      <w:r>
        <w:rPr>
          <w:spacing w:val="34"/>
          <w:sz w:val="18"/>
          <w:szCs w:val="18"/>
        </w:rPr>
        <w:t xml:space="preserve"> </w:t>
      </w:r>
      <w:proofErr w:type="gramStart"/>
      <w:r>
        <w:rPr>
          <w:spacing w:val="-15"/>
          <w:sz w:val="18"/>
          <w:szCs w:val="18"/>
        </w:rPr>
        <w:t>F</w:t>
      </w:r>
      <w:r>
        <w:rPr>
          <w:sz w:val="18"/>
          <w:szCs w:val="18"/>
        </w:rPr>
        <w:t xml:space="preserve">or </w:t>
      </w:r>
      <w:r>
        <w:rPr>
          <w:spacing w:val="17"/>
          <w:sz w:val="18"/>
          <w:szCs w:val="18"/>
        </w:rPr>
        <w:t xml:space="preserve"> </w:t>
      </w:r>
      <w:r>
        <w:rPr>
          <w:sz w:val="18"/>
          <w:szCs w:val="18"/>
        </w:rPr>
        <w:t>this</w:t>
      </w:r>
      <w:proofErr w:type="gramEnd"/>
      <w:r>
        <w:rPr>
          <w:sz w:val="18"/>
          <w:szCs w:val="18"/>
        </w:rPr>
        <w:t xml:space="preserve"> </w:t>
      </w:r>
      <w:r>
        <w:rPr>
          <w:spacing w:val="20"/>
          <w:sz w:val="18"/>
          <w:szCs w:val="18"/>
        </w:rPr>
        <w:t xml:space="preserve"> </w:t>
      </w:r>
      <w:r>
        <w:rPr>
          <w:sz w:val="18"/>
          <w:szCs w:val="18"/>
        </w:rPr>
        <w:t xml:space="preserve">reason </w:t>
      </w:r>
      <w:r>
        <w:rPr>
          <w:spacing w:val="26"/>
          <w:sz w:val="18"/>
          <w:szCs w:val="18"/>
        </w:rPr>
        <w:t xml:space="preserve"> </w:t>
      </w:r>
      <w:r>
        <w:rPr>
          <w:spacing w:val="-5"/>
          <w:sz w:val="18"/>
          <w:szCs w:val="18"/>
        </w:rPr>
        <w:t>w</w:t>
      </w:r>
      <w:r>
        <w:rPr>
          <w:sz w:val="18"/>
          <w:szCs w:val="18"/>
        </w:rPr>
        <w:t>e</w:t>
      </w:r>
      <w:r>
        <w:rPr>
          <w:spacing w:val="32"/>
          <w:sz w:val="18"/>
          <w:szCs w:val="18"/>
        </w:rPr>
        <w:t xml:space="preserve"> </w:t>
      </w:r>
      <w:r>
        <w:rPr>
          <w:w w:val="108"/>
          <w:sz w:val="18"/>
          <w:szCs w:val="18"/>
        </w:rPr>
        <w:t xml:space="preserve">should </w:t>
      </w:r>
      <w:r>
        <w:rPr>
          <w:w w:val="112"/>
          <w:sz w:val="18"/>
          <w:szCs w:val="18"/>
        </w:rPr>
        <w:t>transfer</w:t>
      </w:r>
      <w:r>
        <w:rPr>
          <w:spacing w:val="17"/>
          <w:w w:val="112"/>
          <w:sz w:val="18"/>
          <w:szCs w:val="18"/>
        </w:rPr>
        <w:t xml:space="preserve"> </w:t>
      </w:r>
      <w:r>
        <w:rPr>
          <w:w w:val="112"/>
          <w:sz w:val="18"/>
          <w:szCs w:val="18"/>
        </w:rPr>
        <w:t>addi</w:t>
      </w:r>
      <w:r>
        <w:rPr>
          <w:spacing w:val="1"/>
          <w:w w:val="112"/>
          <w:sz w:val="18"/>
          <w:szCs w:val="18"/>
        </w:rPr>
        <w:t>t</w:t>
      </w:r>
      <w:r>
        <w:rPr>
          <w:w w:val="112"/>
          <w:sz w:val="18"/>
          <w:szCs w:val="18"/>
        </w:rPr>
        <w:t>ional</w:t>
      </w:r>
      <w:r>
        <w:rPr>
          <w:spacing w:val="11"/>
          <w:w w:val="112"/>
          <w:sz w:val="18"/>
          <w:szCs w:val="18"/>
        </w:rPr>
        <w:t xml:space="preserve"> </w:t>
      </w:r>
      <w:r>
        <w:rPr>
          <w:w w:val="109"/>
          <w:sz w:val="18"/>
          <w:szCs w:val="18"/>
        </w:rPr>
        <w:t>C</w:t>
      </w:r>
      <w:r>
        <w:rPr>
          <w:spacing w:val="-32"/>
          <w:sz w:val="18"/>
          <w:szCs w:val="18"/>
        </w:rPr>
        <w:t xml:space="preserve"> </w:t>
      </w:r>
      <w:r>
        <w:rPr>
          <w:w w:val="142"/>
          <w:position w:val="8"/>
          <w:sz w:val="14"/>
          <w:szCs w:val="14"/>
        </w:rPr>
        <w:t>in</w:t>
      </w:r>
      <w:r>
        <w:rPr>
          <w:spacing w:val="1"/>
          <w:w w:val="142"/>
          <w:position w:val="8"/>
          <w:sz w:val="14"/>
          <w:szCs w:val="14"/>
        </w:rPr>
        <w:t xml:space="preserve"> </w:t>
      </w:r>
      <w:r>
        <w:rPr>
          <w:rFonts w:ascii="Batang" w:eastAsia="Batang" w:hAnsi="Batang" w:cs="Batang"/>
          <w:sz w:val="18"/>
          <w:szCs w:val="18"/>
        </w:rPr>
        <w:t>−</w:t>
      </w:r>
      <w:r>
        <w:rPr>
          <w:rFonts w:ascii="Batang" w:eastAsia="Batang" w:hAnsi="Batang" w:cs="Batang"/>
          <w:spacing w:val="-22"/>
          <w:sz w:val="18"/>
          <w:szCs w:val="18"/>
        </w:rPr>
        <w:t xml:space="preserve"> </w:t>
      </w:r>
      <w:r>
        <w:rPr>
          <w:w w:val="134"/>
          <w:sz w:val="18"/>
          <w:szCs w:val="18"/>
        </w:rPr>
        <w:t>I</w:t>
      </w:r>
      <w:r>
        <w:rPr>
          <w:spacing w:val="-31"/>
          <w:sz w:val="18"/>
          <w:szCs w:val="18"/>
        </w:rPr>
        <w:t xml:space="preserve"> </w:t>
      </w:r>
      <w:r>
        <w:rPr>
          <w:w w:val="134"/>
          <w:position w:val="8"/>
          <w:sz w:val="14"/>
          <w:szCs w:val="14"/>
        </w:rPr>
        <w:t>in</w:t>
      </w:r>
      <w:r>
        <w:rPr>
          <w:spacing w:val="33"/>
          <w:w w:val="134"/>
          <w:position w:val="8"/>
          <w:sz w:val="14"/>
          <w:szCs w:val="14"/>
        </w:rPr>
        <w:t xml:space="preserve"> </w:t>
      </w:r>
      <w:r>
        <w:rPr>
          <w:w w:val="134"/>
          <w:sz w:val="18"/>
          <w:szCs w:val="18"/>
        </w:rPr>
        <w:t>at</w:t>
      </w:r>
      <w:r>
        <w:rPr>
          <w:spacing w:val="-9"/>
          <w:w w:val="134"/>
          <w:sz w:val="18"/>
          <w:szCs w:val="18"/>
        </w:rPr>
        <w:t xml:space="preserve"> </w:t>
      </w:r>
      <w:r>
        <w:rPr>
          <w:w w:val="109"/>
          <w:sz w:val="18"/>
          <w:szCs w:val="18"/>
        </w:rPr>
        <w:t>maxi</w:t>
      </w:r>
      <w:r>
        <w:rPr>
          <w:spacing w:val="-5"/>
          <w:w w:val="109"/>
          <w:sz w:val="18"/>
          <w:szCs w:val="18"/>
        </w:rPr>
        <w:t>m</w:t>
      </w:r>
      <w:r>
        <w:rPr>
          <w:w w:val="111"/>
          <w:sz w:val="18"/>
          <w:szCs w:val="18"/>
        </w:rPr>
        <w:t>um.</w:t>
      </w:r>
    </w:p>
    <w:p w:rsidR="00C45AA3" w:rsidRDefault="00DC4C15">
      <w:pPr>
        <w:spacing w:line="20" w:lineRule="exact"/>
        <w:ind w:left="1805"/>
        <w:rPr>
          <w:sz w:val="14"/>
          <w:szCs w:val="14"/>
        </w:rPr>
      </w:pPr>
      <w:proofErr w:type="spellStart"/>
      <w:proofErr w:type="gramStart"/>
      <w:r>
        <w:rPr>
          <w:w w:val="145"/>
          <w:position w:val="2"/>
          <w:sz w:val="14"/>
          <w:szCs w:val="14"/>
        </w:rPr>
        <w:t>i</w:t>
      </w:r>
      <w:proofErr w:type="spellEnd"/>
      <w:proofErr w:type="gramEnd"/>
      <w:r>
        <w:rPr>
          <w:w w:val="145"/>
          <w:position w:val="2"/>
          <w:sz w:val="14"/>
          <w:szCs w:val="14"/>
        </w:rPr>
        <w:t xml:space="preserve">       </w:t>
      </w:r>
      <w:r>
        <w:rPr>
          <w:spacing w:val="21"/>
          <w:w w:val="145"/>
          <w:position w:val="2"/>
          <w:sz w:val="14"/>
          <w:szCs w:val="14"/>
        </w:rPr>
        <w:t xml:space="preserve"> </w:t>
      </w:r>
      <w:proofErr w:type="spellStart"/>
      <w:r>
        <w:rPr>
          <w:w w:val="145"/>
          <w:position w:val="2"/>
          <w:sz w:val="14"/>
          <w:szCs w:val="14"/>
        </w:rPr>
        <w:t>i</w:t>
      </w:r>
      <w:proofErr w:type="spellEnd"/>
    </w:p>
    <w:p w:rsidR="00C45AA3" w:rsidRDefault="00DC4C15">
      <w:pPr>
        <w:spacing w:line="200" w:lineRule="exact"/>
        <w:ind w:left="419"/>
        <w:rPr>
          <w:sz w:val="18"/>
          <w:szCs w:val="18"/>
        </w:rPr>
      </w:pPr>
      <w:r>
        <w:rPr>
          <w:sz w:val="18"/>
          <w:szCs w:val="18"/>
        </w:rPr>
        <w:t xml:space="preserve">In </w:t>
      </w:r>
      <w:r>
        <w:rPr>
          <w:spacing w:val="6"/>
          <w:sz w:val="18"/>
          <w:szCs w:val="18"/>
        </w:rPr>
        <w:t xml:space="preserve"> </w:t>
      </w:r>
      <w:r>
        <w:rPr>
          <w:sz w:val="18"/>
          <w:szCs w:val="18"/>
        </w:rPr>
        <w:t xml:space="preserve">the </w:t>
      </w:r>
      <w:r>
        <w:rPr>
          <w:spacing w:val="23"/>
          <w:sz w:val="18"/>
          <w:szCs w:val="18"/>
        </w:rPr>
        <w:t xml:space="preserve"> </w:t>
      </w:r>
      <w:r>
        <w:rPr>
          <w:sz w:val="18"/>
          <w:szCs w:val="18"/>
        </w:rPr>
        <w:t xml:space="preserve">second </w:t>
      </w:r>
      <w:r>
        <w:rPr>
          <w:spacing w:val="18"/>
          <w:sz w:val="18"/>
          <w:szCs w:val="18"/>
        </w:rPr>
        <w:t xml:space="preserve"> </w:t>
      </w:r>
      <w:r>
        <w:rPr>
          <w:sz w:val="18"/>
          <w:szCs w:val="18"/>
        </w:rPr>
        <w:t xml:space="preserve">case, </w:t>
      </w:r>
      <w:r>
        <w:rPr>
          <w:spacing w:val="13"/>
          <w:sz w:val="18"/>
          <w:szCs w:val="18"/>
        </w:rPr>
        <w:t xml:space="preserve"> </w:t>
      </w:r>
      <w:r>
        <w:rPr>
          <w:sz w:val="18"/>
          <w:szCs w:val="18"/>
        </w:rPr>
        <w:t xml:space="preserve">it </w:t>
      </w:r>
      <w:r>
        <w:rPr>
          <w:spacing w:val="11"/>
          <w:sz w:val="18"/>
          <w:szCs w:val="18"/>
        </w:rPr>
        <w:t xml:space="preserve"> </w:t>
      </w:r>
      <w:r>
        <w:rPr>
          <w:sz w:val="18"/>
          <w:szCs w:val="18"/>
        </w:rPr>
        <w:t>is</w:t>
      </w:r>
      <w:r>
        <w:rPr>
          <w:spacing w:val="37"/>
          <w:sz w:val="18"/>
          <w:szCs w:val="18"/>
        </w:rPr>
        <w:t xml:space="preserve"> </w:t>
      </w:r>
      <w:r>
        <w:rPr>
          <w:w w:val="115"/>
          <w:sz w:val="18"/>
          <w:szCs w:val="18"/>
        </w:rPr>
        <w:t>im</w:t>
      </w:r>
      <w:r>
        <w:rPr>
          <w:spacing w:val="6"/>
          <w:w w:val="115"/>
          <w:sz w:val="18"/>
          <w:szCs w:val="18"/>
        </w:rPr>
        <w:t>p</w:t>
      </w:r>
      <w:r>
        <w:rPr>
          <w:w w:val="115"/>
          <w:sz w:val="18"/>
          <w:szCs w:val="18"/>
        </w:rPr>
        <w:t>orta</w:t>
      </w:r>
      <w:r>
        <w:rPr>
          <w:spacing w:val="-6"/>
          <w:w w:val="115"/>
          <w:sz w:val="18"/>
          <w:szCs w:val="18"/>
        </w:rPr>
        <w:t>n</w:t>
      </w:r>
      <w:r>
        <w:rPr>
          <w:w w:val="115"/>
          <w:sz w:val="18"/>
          <w:szCs w:val="18"/>
        </w:rPr>
        <w:t>t</w:t>
      </w:r>
      <w:r>
        <w:rPr>
          <w:spacing w:val="27"/>
          <w:w w:val="115"/>
          <w:sz w:val="18"/>
          <w:szCs w:val="18"/>
        </w:rPr>
        <w:t xml:space="preserve"> </w:t>
      </w:r>
      <w:r>
        <w:rPr>
          <w:sz w:val="18"/>
          <w:szCs w:val="18"/>
        </w:rPr>
        <w:t xml:space="preserve">to </w:t>
      </w:r>
      <w:r>
        <w:rPr>
          <w:spacing w:val="10"/>
          <w:sz w:val="18"/>
          <w:szCs w:val="18"/>
        </w:rPr>
        <w:t xml:space="preserve"> </w:t>
      </w:r>
      <w:commentRangeStart w:id="53"/>
      <w:r>
        <w:rPr>
          <w:sz w:val="18"/>
          <w:szCs w:val="18"/>
        </w:rPr>
        <w:t>notice</w:t>
      </w:r>
      <w:commentRangeEnd w:id="53"/>
      <w:r w:rsidR="00913AD8">
        <w:rPr>
          <w:rStyle w:val="CommentReference"/>
        </w:rPr>
        <w:commentReference w:id="53"/>
      </w:r>
      <w:del w:id="54" w:author="jlauret" w:date="2015-11-15T14:48:00Z">
        <w:r w:rsidDel="00913AD8">
          <w:rPr>
            <w:sz w:val="18"/>
            <w:szCs w:val="18"/>
          </w:rPr>
          <w:delText>,</w:delText>
        </w:r>
      </w:del>
      <w:r>
        <w:rPr>
          <w:sz w:val="18"/>
          <w:szCs w:val="18"/>
        </w:rPr>
        <w:t xml:space="preserve"> </w:t>
      </w:r>
      <w:r>
        <w:rPr>
          <w:spacing w:val="32"/>
          <w:sz w:val="18"/>
          <w:szCs w:val="18"/>
        </w:rPr>
        <w:t xml:space="preserve"> </w:t>
      </w:r>
      <w:r>
        <w:rPr>
          <w:w w:val="125"/>
          <w:sz w:val="18"/>
          <w:szCs w:val="18"/>
        </w:rPr>
        <w:t>that</w:t>
      </w:r>
      <w:r>
        <w:rPr>
          <w:spacing w:val="22"/>
          <w:w w:val="125"/>
          <w:sz w:val="18"/>
          <w:szCs w:val="18"/>
        </w:rPr>
        <w:t xml:space="preserve"> </w:t>
      </w:r>
      <w:r>
        <w:rPr>
          <w:sz w:val="18"/>
          <w:szCs w:val="18"/>
        </w:rPr>
        <w:t>if</w:t>
      </w:r>
      <w:r>
        <w:rPr>
          <w:spacing w:val="30"/>
          <w:sz w:val="18"/>
          <w:szCs w:val="18"/>
        </w:rPr>
        <w:t xml:space="preserve"> </w:t>
      </w:r>
      <w:r>
        <w:rPr>
          <w:sz w:val="18"/>
          <w:szCs w:val="18"/>
        </w:rPr>
        <w:t xml:space="preserve">there </w:t>
      </w:r>
      <w:r>
        <w:rPr>
          <w:spacing w:val="38"/>
          <w:sz w:val="18"/>
          <w:szCs w:val="18"/>
        </w:rPr>
        <w:t xml:space="preserve"> </w:t>
      </w:r>
      <w:r>
        <w:rPr>
          <w:sz w:val="18"/>
          <w:szCs w:val="18"/>
        </w:rPr>
        <w:t xml:space="preserve">are </w:t>
      </w:r>
      <w:r>
        <w:rPr>
          <w:spacing w:val="14"/>
          <w:sz w:val="18"/>
          <w:szCs w:val="18"/>
        </w:rPr>
        <w:t xml:space="preserve"> </w:t>
      </w:r>
      <w:r>
        <w:rPr>
          <w:sz w:val="18"/>
          <w:szCs w:val="18"/>
        </w:rPr>
        <w:t>free</w:t>
      </w:r>
      <w:r>
        <w:rPr>
          <w:spacing w:val="44"/>
          <w:sz w:val="18"/>
          <w:szCs w:val="18"/>
        </w:rPr>
        <w:t xml:space="preserve"> </w:t>
      </w:r>
      <w:r>
        <w:rPr>
          <w:sz w:val="18"/>
          <w:szCs w:val="18"/>
        </w:rPr>
        <w:t xml:space="preserve">CPUs </w:t>
      </w:r>
      <w:r>
        <w:rPr>
          <w:spacing w:val="34"/>
          <w:sz w:val="18"/>
          <w:szCs w:val="18"/>
        </w:rPr>
        <w:t xml:space="preserve"> </w:t>
      </w:r>
      <w:r>
        <w:rPr>
          <w:w w:val="121"/>
          <w:sz w:val="18"/>
          <w:szCs w:val="18"/>
        </w:rPr>
        <w:t>at</w:t>
      </w:r>
      <w:r>
        <w:rPr>
          <w:spacing w:val="30"/>
          <w:w w:val="121"/>
          <w:sz w:val="18"/>
          <w:szCs w:val="18"/>
        </w:rPr>
        <w:t xml:space="preserve"> </w:t>
      </w:r>
      <w:r>
        <w:rPr>
          <w:w w:val="121"/>
          <w:sz w:val="18"/>
          <w:szCs w:val="18"/>
        </w:rPr>
        <w:t>the</w:t>
      </w:r>
    </w:p>
    <w:p w:rsidR="00C45AA3" w:rsidRDefault="00DC4C15">
      <w:pPr>
        <w:spacing w:before="22"/>
        <w:ind w:left="120" w:right="1833"/>
        <w:jc w:val="both"/>
        <w:rPr>
          <w:sz w:val="18"/>
          <w:szCs w:val="18"/>
        </w:rPr>
      </w:pPr>
      <w:r>
        <w:pict>
          <v:shape id="_x0000_s1514" type="#_x0000_t202" style="position:absolute;left:0;text-align:left;margin-left:251.7pt;margin-top:32.55pt;width:14.6pt;height:6.95pt;z-index:-1806;mso-position-horizontal-relative:page" filled="f" stroked="f">
            <v:textbox inset="0,0,0,0">
              <w:txbxContent>
                <w:p w:rsidR="00DC4C15" w:rsidRDefault="00DC4C15">
                  <w:pPr>
                    <w:spacing w:line="120" w:lineRule="exact"/>
                    <w:ind w:right="-41"/>
                    <w:rPr>
                      <w:sz w:val="14"/>
                      <w:szCs w:val="14"/>
                    </w:rPr>
                  </w:pPr>
                  <w:r>
                    <w:rPr>
                      <w:w w:val="135"/>
                      <w:sz w:val="14"/>
                      <w:szCs w:val="14"/>
                    </w:rPr>
                    <w:t>1+</w:t>
                  </w:r>
                  <w:r>
                    <w:rPr>
                      <w:w w:val="126"/>
                      <w:sz w:val="14"/>
                      <w:szCs w:val="14"/>
                    </w:rPr>
                    <w:t>β</w:t>
                  </w:r>
                </w:p>
              </w:txbxContent>
            </v:textbox>
            <w10:wrap anchorx="page"/>
          </v:shape>
        </w:pict>
      </w:r>
      <w:proofErr w:type="gramStart"/>
      <w:r>
        <w:rPr>
          <w:sz w:val="18"/>
          <w:szCs w:val="18"/>
        </w:rPr>
        <w:t>n</w:t>
      </w:r>
      <w:r>
        <w:rPr>
          <w:spacing w:val="6"/>
          <w:sz w:val="18"/>
          <w:szCs w:val="18"/>
        </w:rPr>
        <w:t>o</w:t>
      </w:r>
      <w:r>
        <w:rPr>
          <w:sz w:val="18"/>
          <w:szCs w:val="18"/>
        </w:rPr>
        <w:t>de</w:t>
      </w:r>
      <w:proofErr w:type="gramEnd"/>
      <w:r>
        <w:rPr>
          <w:sz w:val="18"/>
          <w:szCs w:val="18"/>
        </w:rPr>
        <w:t xml:space="preserve">, </w:t>
      </w:r>
      <w:r>
        <w:rPr>
          <w:spacing w:val="7"/>
          <w:sz w:val="18"/>
          <w:szCs w:val="18"/>
        </w:rPr>
        <w:t xml:space="preserve"> </w:t>
      </w:r>
      <w:r>
        <w:rPr>
          <w:sz w:val="18"/>
          <w:szCs w:val="18"/>
        </w:rPr>
        <w:t>ea</w:t>
      </w:r>
      <w:r>
        <w:rPr>
          <w:spacing w:val="-5"/>
          <w:sz w:val="18"/>
          <w:szCs w:val="18"/>
        </w:rPr>
        <w:t>c</w:t>
      </w:r>
      <w:r>
        <w:rPr>
          <w:sz w:val="18"/>
          <w:szCs w:val="18"/>
        </w:rPr>
        <w:t xml:space="preserve">h </w:t>
      </w:r>
      <w:r>
        <w:rPr>
          <w:spacing w:val="1"/>
          <w:sz w:val="18"/>
          <w:szCs w:val="18"/>
        </w:rPr>
        <w:t xml:space="preserve"> </w:t>
      </w:r>
      <w:r>
        <w:rPr>
          <w:sz w:val="18"/>
          <w:szCs w:val="18"/>
        </w:rPr>
        <w:t xml:space="preserve">incoming </w:t>
      </w:r>
      <w:r>
        <w:rPr>
          <w:spacing w:val="17"/>
          <w:sz w:val="18"/>
          <w:szCs w:val="18"/>
        </w:rPr>
        <w:t xml:space="preserve"> </w:t>
      </w:r>
      <w:r>
        <w:rPr>
          <w:w w:val="116"/>
          <w:sz w:val="18"/>
          <w:szCs w:val="18"/>
        </w:rPr>
        <w:t>input</w:t>
      </w:r>
      <w:r>
        <w:rPr>
          <w:spacing w:val="14"/>
          <w:w w:val="116"/>
          <w:sz w:val="18"/>
          <w:szCs w:val="18"/>
        </w:rPr>
        <w:t xml:space="preserve"> </w:t>
      </w:r>
      <w:r>
        <w:rPr>
          <w:sz w:val="18"/>
          <w:szCs w:val="18"/>
        </w:rPr>
        <w:t>file</w:t>
      </w:r>
      <w:r>
        <w:rPr>
          <w:spacing w:val="15"/>
          <w:sz w:val="18"/>
          <w:szCs w:val="18"/>
        </w:rPr>
        <w:t xml:space="preserve"> </w:t>
      </w:r>
      <w:r>
        <w:rPr>
          <w:sz w:val="18"/>
          <w:szCs w:val="18"/>
        </w:rPr>
        <w:t>will</w:t>
      </w:r>
      <w:r>
        <w:rPr>
          <w:spacing w:val="26"/>
          <w:sz w:val="18"/>
          <w:szCs w:val="18"/>
        </w:rPr>
        <w:t xml:space="preserve"> </w:t>
      </w:r>
      <w:r>
        <w:rPr>
          <w:spacing w:val="5"/>
          <w:sz w:val="18"/>
          <w:szCs w:val="18"/>
        </w:rPr>
        <w:t>b</w:t>
      </w:r>
      <w:r>
        <w:rPr>
          <w:sz w:val="18"/>
          <w:szCs w:val="18"/>
        </w:rPr>
        <w:t>e</w:t>
      </w:r>
      <w:r>
        <w:rPr>
          <w:spacing w:val="33"/>
          <w:sz w:val="18"/>
          <w:szCs w:val="18"/>
        </w:rPr>
        <w:t xml:space="preserve"> </w:t>
      </w:r>
      <w:r>
        <w:rPr>
          <w:w w:val="111"/>
          <w:sz w:val="18"/>
          <w:szCs w:val="18"/>
        </w:rPr>
        <w:t>immediately</w:t>
      </w:r>
      <w:r>
        <w:rPr>
          <w:spacing w:val="-2"/>
          <w:w w:val="111"/>
          <w:sz w:val="18"/>
          <w:szCs w:val="18"/>
        </w:rPr>
        <w:t xml:space="preserve"> </w:t>
      </w:r>
      <w:r>
        <w:rPr>
          <w:w w:val="111"/>
          <w:sz w:val="18"/>
          <w:szCs w:val="18"/>
        </w:rPr>
        <w:t>submitted</w:t>
      </w:r>
      <w:r>
        <w:rPr>
          <w:spacing w:val="37"/>
          <w:w w:val="111"/>
          <w:sz w:val="18"/>
          <w:szCs w:val="18"/>
        </w:rPr>
        <w:t xml:space="preserve"> </w:t>
      </w:r>
      <w:r>
        <w:rPr>
          <w:sz w:val="18"/>
          <w:szCs w:val="18"/>
        </w:rPr>
        <w:t>for</w:t>
      </w:r>
      <w:r>
        <w:rPr>
          <w:spacing w:val="30"/>
          <w:sz w:val="18"/>
          <w:szCs w:val="18"/>
        </w:rPr>
        <w:t xml:space="preserve"> </w:t>
      </w:r>
      <w:r>
        <w:rPr>
          <w:sz w:val="18"/>
          <w:szCs w:val="18"/>
        </w:rPr>
        <w:t>pr</w:t>
      </w:r>
      <w:r>
        <w:rPr>
          <w:spacing w:val="6"/>
          <w:sz w:val="18"/>
          <w:szCs w:val="18"/>
        </w:rPr>
        <w:t>o</w:t>
      </w:r>
      <w:r>
        <w:rPr>
          <w:sz w:val="18"/>
          <w:szCs w:val="18"/>
        </w:rPr>
        <w:t xml:space="preserve">cessing, </w:t>
      </w:r>
      <w:r>
        <w:rPr>
          <w:spacing w:val="29"/>
          <w:sz w:val="18"/>
          <w:szCs w:val="18"/>
        </w:rPr>
        <w:t xml:space="preserve"> </w:t>
      </w:r>
      <w:r>
        <w:rPr>
          <w:w w:val="111"/>
          <w:sz w:val="18"/>
          <w:szCs w:val="18"/>
        </w:rPr>
        <w:t xml:space="preserve">creating </w:t>
      </w:r>
      <w:r>
        <w:rPr>
          <w:sz w:val="18"/>
          <w:szCs w:val="18"/>
        </w:rPr>
        <w:t>a</w:t>
      </w:r>
      <w:r>
        <w:rPr>
          <w:spacing w:val="26"/>
          <w:sz w:val="18"/>
          <w:szCs w:val="18"/>
        </w:rPr>
        <w:t xml:space="preserve"> </w:t>
      </w:r>
      <w:r>
        <w:rPr>
          <w:w w:val="110"/>
          <w:sz w:val="18"/>
          <w:szCs w:val="18"/>
        </w:rPr>
        <w:t>reser</w:t>
      </w:r>
      <w:r>
        <w:rPr>
          <w:spacing w:val="-11"/>
          <w:w w:val="110"/>
          <w:sz w:val="18"/>
          <w:szCs w:val="18"/>
        </w:rPr>
        <w:t>v</w:t>
      </w:r>
      <w:r>
        <w:rPr>
          <w:w w:val="110"/>
          <w:sz w:val="18"/>
          <w:szCs w:val="18"/>
        </w:rPr>
        <w:t>ation</w:t>
      </w:r>
      <w:r>
        <w:rPr>
          <w:spacing w:val="12"/>
          <w:w w:val="110"/>
          <w:sz w:val="18"/>
          <w:szCs w:val="18"/>
        </w:rPr>
        <w:t xml:space="preserve"> </w:t>
      </w:r>
      <w:r>
        <w:rPr>
          <w:sz w:val="18"/>
          <w:szCs w:val="18"/>
        </w:rPr>
        <w:t>for</w:t>
      </w:r>
      <w:r>
        <w:rPr>
          <w:spacing w:val="24"/>
          <w:sz w:val="18"/>
          <w:szCs w:val="18"/>
        </w:rPr>
        <w:t xml:space="preserve"> </w:t>
      </w:r>
      <w:r>
        <w:rPr>
          <w:sz w:val="18"/>
          <w:szCs w:val="18"/>
        </w:rPr>
        <w:t>a</w:t>
      </w:r>
      <w:r>
        <w:rPr>
          <w:spacing w:val="25"/>
          <w:sz w:val="18"/>
          <w:szCs w:val="18"/>
        </w:rPr>
        <w:t xml:space="preserve"> </w:t>
      </w:r>
      <w:r>
        <w:rPr>
          <w:sz w:val="18"/>
          <w:szCs w:val="18"/>
        </w:rPr>
        <w:t>new</w:t>
      </w:r>
      <w:r>
        <w:rPr>
          <w:spacing w:val="29"/>
          <w:sz w:val="18"/>
          <w:szCs w:val="18"/>
        </w:rPr>
        <w:t xml:space="preserve"> </w:t>
      </w:r>
      <w:r>
        <w:rPr>
          <w:w w:val="117"/>
          <w:sz w:val="18"/>
          <w:szCs w:val="18"/>
        </w:rPr>
        <w:t>output</w:t>
      </w:r>
      <w:r>
        <w:rPr>
          <w:spacing w:val="6"/>
          <w:w w:val="117"/>
          <w:sz w:val="18"/>
          <w:szCs w:val="18"/>
        </w:rPr>
        <w:t xml:space="preserve"> </w:t>
      </w:r>
      <w:r>
        <w:rPr>
          <w:sz w:val="18"/>
          <w:szCs w:val="18"/>
        </w:rPr>
        <w:t>file</w:t>
      </w:r>
      <w:r>
        <w:rPr>
          <w:spacing w:val="9"/>
          <w:sz w:val="18"/>
          <w:szCs w:val="18"/>
        </w:rPr>
        <w:t xml:space="preserve"> </w:t>
      </w:r>
      <w:r>
        <w:rPr>
          <w:sz w:val="18"/>
          <w:szCs w:val="18"/>
        </w:rPr>
        <w:t>of</w:t>
      </w:r>
      <w:r>
        <w:rPr>
          <w:spacing w:val="11"/>
          <w:sz w:val="18"/>
          <w:szCs w:val="18"/>
        </w:rPr>
        <w:t xml:space="preserve"> </w:t>
      </w:r>
      <w:r>
        <w:rPr>
          <w:sz w:val="18"/>
          <w:szCs w:val="18"/>
        </w:rPr>
        <w:t>size</w:t>
      </w:r>
      <w:r>
        <w:rPr>
          <w:spacing w:val="20"/>
          <w:sz w:val="18"/>
          <w:szCs w:val="18"/>
        </w:rPr>
        <w:t xml:space="preserve"> </w:t>
      </w:r>
      <w:proofErr w:type="spellStart"/>
      <w:r>
        <w:rPr>
          <w:spacing w:val="5"/>
          <w:w w:val="107"/>
          <w:sz w:val="18"/>
          <w:szCs w:val="18"/>
        </w:rPr>
        <w:t>O</w:t>
      </w:r>
      <w:r>
        <w:rPr>
          <w:w w:val="123"/>
          <w:sz w:val="18"/>
          <w:szCs w:val="18"/>
        </w:rPr>
        <w:t>ut</w:t>
      </w:r>
      <w:r>
        <w:rPr>
          <w:spacing w:val="10"/>
          <w:w w:val="112"/>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position w:val="-3"/>
          <w:sz w:val="14"/>
          <w:szCs w:val="14"/>
        </w:rPr>
        <w:t xml:space="preserve"> </w:t>
      </w:r>
      <w:r>
        <w:rPr>
          <w:spacing w:val="-1"/>
          <w:position w:val="-3"/>
          <w:sz w:val="14"/>
          <w:szCs w:val="14"/>
        </w:rPr>
        <w:t xml:space="preserve"> </w:t>
      </w:r>
      <w:r>
        <w:rPr>
          <w:w w:val="141"/>
          <w:sz w:val="18"/>
          <w:szCs w:val="18"/>
        </w:rPr>
        <w:t>=</w:t>
      </w:r>
      <w:r>
        <w:rPr>
          <w:spacing w:val="-12"/>
          <w:w w:val="141"/>
          <w:sz w:val="18"/>
          <w:szCs w:val="18"/>
        </w:rPr>
        <w:t xml:space="preserve"> </w:t>
      </w:r>
      <w:r>
        <w:rPr>
          <w:sz w:val="18"/>
          <w:szCs w:val="18"/>
        </w:rPr>
        <w:t>β</w:t>
      </w:r>
      <w:r>
        <w:rPr>
          <w:spacing w:val="11"/>
          <w:sz w:val="18"/>
          <w:szCs w:val="18"/>
        </w:rPr>
        <w:t xml:space="preserve"> </w:t>
      </w:r>
      <w:r>
        <w:rPr>
          <w:rFonts w:ascii="Batang" w:eastAsia="Batang" w:hAnsi="Batang" w:cs="Batang"/>
          <w:w w:val="85"/>
          <w:sz w:val="18"/>
          <w:szCs w:val="18"/>
        </w:rPr>
        <w:t>·</w:t>
      </w:r>
      <w:r>
        <w:rPr>
          <w:rFonts w:ascii="Batang" w:eastAsia="Batang" w:hAnsi="Batang" w:cs="Batang"/>
          <w:spacing w:val="-25"/>
          <w:sz w:val="18"/>
          <w:szCs w:val="18"/>
        </w:rPr>
        <w:t xml:space="preserve"> </w:t>
      </w:r>
      <w:r>
        <w:rPr>
          <w:w w:val="134"/>
          <w:sz w:val="18"/>
          <w:szCs w:val="18"/>
        </w:rPr>
        <w:t>I</w:t>
      </w:r>
      <w:r>
        <w:rPr>
          <w:spacing w:val="-31"/>
          <w:sz w:val="18"/>
          <w:szCs w:val="18"/>
        </w:rPr>
        <w:t xml:space="preserve"> </w:t>
      </w:r>
      <w:proofErr w:type="spellStart"/>
      <w:r>
        <w:rPr>
          <w:w w:val="117"/>
          <w:sz w:val="18"/>
          <w:szCs w:val="18"/>
        </w:rPr>
        <w:t>n</w:t>
      </w:r>
      <w:r>
        <w:rPr>
          <w:spacing w:val="11"/>
          <w:w w:val="117"/>
          <w:sz w:val="18"/>
          <w:szCs w:val="18"/>
        </w:rPr>
        <w:t>S</w:t>
      </w:r>
      <w:r>
        <w:rPr>
          <w:w w:val="114"/>
          <w:sz w:val="18"/>
          <w:szCs w:val="18"/>
        </w:rPr>
        <w:t>i</w:t>
      </w:r>
      <w:r>
        <w:rPr>
          <w:spacing w:val="8"/>
          <w:w w:val="114"/>
          <w:sz w:val="18"/>
          <w:szCs w:val="18"/>
        </w:rPr>
        <w:t>z</w:t>
      </w:r>
      <w:r>
        <w:rPr>
          <w:w w:val="107"/>
          <w:sz w:val="18"/>
          <w:szCs w:val="18"/>
        </w:rPr>
        <w:t>e</w:t>
      </w:r>
      <w:proofErr w:type="spellEnd"/>
      <w:r>
        <w:rPr>
          <w:w w:val="169"/>
          <w:position w:val="-3"/>
          <w:sz w:val="14"/>
          <w:szCs w:val="14"/>
        </w:rPr>
        <w:t>j</w:t>
      </w:r>
      <w:r>
        <w:rPr>
          <w:spacing w:val="-17"/>
          <w:position w:val="-3"/>
          <w:sz w:val="14"/>
          <w:szCs w:val="14"/>
        </w:rPr>
        <w:t xml:space="preserve"> </w:t>
      </w:r>
      <w:r>
        <w:rPr>
          <w:sz w:val="18"/>
          <w:szCs w:val="18"/>
        </w:rPr>
        <w:t>.</w:t>
      </w:r>
      <w:r>
        <w:rPr>
          <w:spacing w:val="20"/>
          <w:sz w:val="18"/>
          <w:szCs w:val="18"/>
        </w:rPr>
        <w:t xml:space="preserve"> </w:t>
      </w:r>
      <w:proofErr w:type="gramStart"/>
      <w:r>
        <w:rPr>
          <w:spacing w:val="-15"/>
          <w:sz w:val="18"/>
          <w:szCs w:val="18"/>
        </w:rPr>
        <w:t>F</w:t>
      </w:r>
      <w:r>
        <w:rPr>
          <w:sz w:val="18"/>
          <w:szCs w:val="18"/>
        </w:rPr>
        <w:t xml:space="preserve">or </w:t>
      </w:r>
      <w:r>
        <w:rPr>
          <w:spacing w:val="2"/>
          <w:sz w:val="18"/>
          <w:szCs w:val="18"/>
        </w:rPr>
        <w:t xml:space="preserve"> </w:t>
      </w:r>
      <w:r>
        <w:rPr>
          <w:sz w:val="18"/>
          <w:szCs w:val="18"/>
        </w:rPr>
        <w:t>this</w:t>
      </w:r>
      <w:proofErr w:type="gramEnd"/>
      <w:r>
        <w:rPr>
          <w:sz w:val="18"/>
          <w:szCs w:val="18"/>
        </w:rPr>
        <w:t xml:space="preserve"> </w:t>
      </w:r>
      <w:r>
        <w:rPr>
          <w:spacing w:val="5"/>
          <w:sz w:val="18"/>
          <w:szCs w:val="18"/>
        </w:rPr>
        <w:t xml:space="preserve"> </w:t>
      </w:r>
      <w:r>
        <w:rPr>
          <w:sz w:val="18"/>
          <w:szCs w:val="18"/>
        </w:rPr>
        <w:t xml:space="preserve">reason, </w:t>
      </w:r>
      <w:r>
        <w:rPr>
          <w:spacing w:val="15"/>
          <w:sz w:val="18"/>
          <w:szCs w:val="18"/>
        </w:rPr>
        <w:t xml:space="preserve"> </w:t>
      </w:r>
      <w:r>
        <w:rPr>
          <w:w w:val="116"/>
          <w:sz w:val="18"/>
          <w:szCs w:val="18"/>
        </w:rPr>
        <w:t xml:space="preserve">the </w:t>
      </w:r>
      <w:r>
        <w:rPr>
          <w:w w:val="111"/>
          <w:sz w:val="18"/>
          <w:szCs w:val="18"/>
        </w:rPr>
        <w:t>constrai</w:t>
      </w:r>
      <w:r>
        <w:rPr>
          <w:spacing w:val="-4"/>
          <w:w w:val="111"/>
          <w:sz w:val="18"/>
          <w:szCs w:val="18"/>
        </w:rPr>
        <w:t>n</w:t>
      </w:r>
      <w:r>
        <w:rPr>
          <w:w w:val="143"/>
          <w:sz w:val="18"/>
          <w:szCs w:val="18"/>
        </w:rPr>
        <w:t>t</w:t>
      </w:r>
      <w:r>
        <w:rPr>
          <w:spacing w:val="21"/>
          <w:sz w:val="18"/>
          <w:szCs w:val="18"/>
        </w:rPr>
        <w:t xml:space="preserve"> </w:t>
      </w:r>
      <w:r>
        <w:rPr>
          <w:sz w:val="18"/>
          <w:szCs w:val="18"/>
        </w:rPr>
        <w:t>on</w:t>
      </w:r>
      <w:r>
        <w:rPr>
          <w:spacing w:val="34"/>
          <w:sz w:val="18"/>
          <w:szCs w:val="18"/>
        </w:rPr>
        <w:t xml:space="preserve"> </w:t>
      </w:r>
      <w:r>
        <w:rPr>
          <w:sz w:val="18"/>
          <w:szCs w:val="18"/>
        </w:rPr>
        <w:t xml:space="preserve">the </w:t>
      </w:r>
      <w:r>
        <w:rPr>
          <w:spacing w:val="11"/>
          <w:sz w:val="18"/>
          <w:szCs w:val="18"/>
        </w:rPr>
        <w:t xml:space="preserve"> </w:t>
      </w:r>
      <w:r>
        <w:rPr>
          <w:sz w:val="18"/>
          <w:szCs w:val="18"/>
        </w:rPr>
        <w:t xml:space="preserve">storage </w:t>
      </w:r>
      <w:r>
        <w:rPr>
          <w:spacing w:val="28"/>
          <w:sz w:val="18"/>
          <w:szCs w:val="18"/>
        </w:rPr>
        <w:t xml:space="preserve"> </w:t>
      </w:r>
      <w:r>
        <w:rPr>
          <w:sz w:val="18"/>
          <w:szCs w:val="18"/>
        </w:rPr>
        <w:t>size</w:t>
      </w:r>
      <w:r>
        <w:rPr>
          <w:spacing w:val="27"/>
          <w:sz w:val="18"/>
          <w:szCs w:val="18"/>
        </w:rPr>
        <w:t xml:space="preserve"> </w:t>
      </w:r>
      <w:r>
        <w:rPr>
          <w:sz w:val="18"/>
          <w:szCs w:val="18"/>
        </w:rPr>
        <w:t>gi</w:t>
      </w:r>
      <w:r>
        <w:rPr>
          <w:spacing w:val="-5"/>
          <w:sz w:val="18"/>
          <w:szCs w:val="18"/>
        </w:rPr>
        <w:t>v</w:t>
      </w:r>
      <w:r>
        <w:rPr>
          <w:sz w:val="18"/>
          <w:szCs w:val="18"/>
        </w:rPr>
        <w:t>es</w:t>
      </w:r>
      <w:r>
        <w:rPr>
          <w:spacing w:val="35"/>
          <w:sz w:val="18"/>
          <w:szCs w:val="18"/>
        </w:rPr>
        <w:t xml:space="preserve"> </w:t>
      </w:r>
      <w:r>
        <w:rPr>
          <w:sz w:val="18"/>
          <w:szCs w:val="18"/>
        </w:rPr>
        <w:t xml:space="preserve">us </w:t>
      </w:r>
      <w:r>
        <w:rPr>
          <w:spacing w:val="14"/>
          <w:sz w:val="18"/>
          <w:szCs w:val="18"/>
        </w:rPr>
        <w:t xml:space="preserve"> </w:t>
      </w:r>
      <w:r>
        <w:rPr>
          <w:position w:val="9"/>
          <w:sz w:val="14"/>
          <w:szCs w:val="14"/>
          <w:u w:val="single" w:color="000000"/>
        </w:rPr>
        <w:t>F</w:t>
      </w:r>
      <w:proofErr w:type="spellStart"/>
      <w:r>
        <w:rPr>
          <w:w w:val="191"/>
          <w:position w:val="7"/>
          <w:sz w:val="10"/>
          <w:szCs w:val="10"/>
          <w:u w:val="single" w:color="000000"/>
        </w:rPr>
        <w:t>i</w:t>
      </w:r>
      <w:proofErr w:type="spellEnd"/>
      <w:r>
        <w:rPr>
          <w:spacing w:val="-40"/>
          <w:w w:val="199"/>
          <w:position w:val="7"/>
          <w:sz w:val="10"/>
          <w:szCs w:val="10"/>
          <w:u w:val="single" w:color="000000"/>
        </w:rPr>
        <w:t xml:space="preserve"> </w:t>
      </w:r>
      <w:r>
        <w:rPr>
          <w:w w:val="157"/>
          <w:position w:val="9"/>
          <w:sz w:val="14"/>
          <w:szCs w:val="14"/>
          <w:u w:val="single" w:color="000000"/>
        </w:rPr>
        <w:t>−</w:t>
      </w:r>
      <w:r>
        <w:rPr>
          <w:w w:val="121"/>
          <w:position w:val="9"/>
          <w:sz w:val="14"/>
          <w:szCs w:val="14"/>
          <w:u w:val="single" w:color="000000"/>
        </w:rPr>
        <w:t>(1</w:t>
      </w:r>
      <w:r>
        <w:rPr>
          <w:w w:val="157"/>
          <w:position w:val="9"/>
          <w:sz w:val="14"/>
          <w:szCs w:val="14"/>
          <w:u w:val="single" w:color="000000"/>
        </w:rPr>
        <w:t>−</w:t>
      </w:r>
      <w:r>
        <w:rPr>
          <w:spacing w:val="5"/>
          <w:w w:val="109"/>
          <w:position w:val="9"/>
          <w:sz w:val="14"/>
          <w:szCs w:val="14"/>
          <w:u w:val="single" w:color="000000"/>
        </w:rPr>
        <w:t>δ</w:t>
      </w:r>
      <w:r>
        <w:rPr>
          <w:w w:val="133"/>
          <w:position w:val="9"/>
          <w:sz w:val="14"/>
          <w:szCs w:val="14"/>
          <w:u w:val="single" w:color="000000"/>
        </w:rPr>
        <w:t>)</w:t>
      </w:r>
      <w:r>
        <w:rPr>
          <w:w w:val="101"/>
          <w:position w:val="9"/>
          <w:sz w:val="14"/>
          <w:szCs w:val="14"/>
          <w:u w:val="single" w:color="000000"/>
        </w:rPr>
        <w:t>·</w:t>
      </w:r>
      <w:r>
        <w:rPr>
          <w:spacing w:val="4"/>
          <w:w w:val="128"/>
          <w:position w:val="9"/>
          <w:sz w:val="14"/>
          <w:szCs w:val="14"/>
          <w:u w:val="single" w:color="000000"/>
        </w:rPr>
        <w:t>D</w:t>
      </w:r>
      <w:r>
        <w:rPr>
          <w:w w:val="132"/>
          <w:position w:val="9"/>
          <w:sz w:val="14"/>
          <w:szCs w:val="14"/>
          <w:u w:val="single" w:color="000000"/>
        </w:rPr>
        <w:t>isk</w:t>
      </w:r>
      <w:proofErr w:type="spellStart"/>
      <w:r>
        <w:rPr>
          <w:w w:val="191"/>
          <w:position w:val="7"/>
          <w:sz w:val="10"/>
          <w:szCs w:val="10"/>
          <w:u w:val="single" w:color="000000"/>
        </w:rPr>
        <w:t>i</w:t>
      </w:r>
      <w:proofErr w:type="spellEnd"/>
      <w:r>
        <w:rPr>
          <w:spacing w:val="9"/>
          <w:position w:val="7"/>
          <w:sz w:val="10"/>
          <w:szCs w:val="10"/>
        </w:rPr>
        <w:t xml:space="preserve"> </w:t>
      </w:r>
      <w:r>
        <w:rPr>
          <w:sz w:val="18"/>
          <w:szCs w:val="18"/>
        </w:rPr>
        <w:t>.</w:t>
      </w:r>
      <w:r>
        <w:rPr>
          <w:spacing w:val="27"/>
          <w:sz w:val="18"/>
          <w:szCs w:val="18"/>
        </w:rPr>
        <w:t xml:space="preserve"> </w:t>
      </w:r>
      <w:proofErr w:type="gramStart"/>
      <w:r>
        <w:rPr>
          <w:spacing w:val="-15"/>
          <w:sz w:val="18"/>
          <w:szCs w:val="18"/>
        </w:rPr>
        <w:t>F</w:t>
      </w:r>
      <w:r>
        <w:rPr>
          <w:sz w:val="18"/>
          <w:szCs w:val="18"/>
        </w:rPr>
        <w:t xml:space="preserve">rom </w:t>
      </w:r>
      <w:r>
        <w:rPr>
          <w:spacing w:val="22"/>
          <w:sz w:val="18"/>
          <w:szCs w:val="18"/>
        </w:rPr>
        <w:t xml:space="preserve"> </w:t>
      </w:r>
      <w:r>
        <w:rPr>
          <w:sz w:val="18"/>
          <w:szCs w:val="18"/>
        </w:rPr>
        <w:t>the</w:t>
      </w:r>
      <w:proofErr w:type="gramEnd"/>
      <w:r>
        <w:rPr>
          <w:sz w:val="18"/>
          <w:szCs w:val="18"/>
        </w:rPr>
        <w:t xml:space="preserve"> </w:t>
      </w:r>
      <w:r>
        <w:rPr>
          <w:spacing w:val="11"/>
          <w:sz w:val="18"/>
          <w:szCs w:val="18"/>
        </w:rPr>
        <w:t xml:space="preserve"> </w:t>
      </w:r>
      <w:r>
        <w:rPr>
          <w:sz w:val="18"/>
          <w:szCs w:val="18"/>
        </w:rPr>
        <w:t xml:space="preserve">other </w:t>
      </w:r>
      <w:r>
        <w:rPr>
          <w:spacing w:val="24"/>
          <w:sz w:val="18"/>
          <w:szCs w:val="18"/>
        </w:rPr>
        <w:t xml:space="preserve"> </w:t>
      </w:r>
      <w:r>
        <w:rPr>
          <w:sz w:val="18"/>
          <w:szCs w:val="18"/>
        </w:rPr>
        <w:t xml:space="preserve">hand, </w:t>
      </w:r>
      <w:r>
        <w:rPr>
          <w:spacing w:val="27"/>
          <w:sz w:val="18"/>
          <w:szCs w:val="18"/>
        </w:rPr>
        <w:t xml:space="preserve"> </w:t>
      </w:r>
      <w:r>
        <w:rPr>
          <w:sz w:val="18"/>
          <w:szCs w:val="18"/>
        </w:rPr>
        <w:t>in</w:t>
      </w:r>
      <w:r>
        <w:rPr>
          <w:spacing w:val="34"/>
          <w:sz w:val="18"/>
          <w:szCs w:val="18"/>
        </w:rPr>
        <w:t xml:space="preserve"> </w:t>
      </w:r>
      <w:r>
        <w:rPr>
          <w:w w:val="110"/>
          <w:sz w:val="18"/>
          <w:szCs w:val="18"/>
        </w:rPr>
        <w:t xml:space="preserve">order </w:t>
      </w:r>
      <w:r>
        <w:rPr>
          <w:sz w:val="18"/>
          <w:szCs w:val="18"/>
        </w:rPr>
        <w:t>to</w:t>
      </w:r>
      <w:r>
        <w:rPr>
          <w:spacing w:val="42"/>
          <w:sz w:val="18"/>
          <w:szCs w:val="18"/>
        </w:rPr>
        <w:t xml:space="preserve"> </w:t>
      </w:r>
      <w:r>
        <w:rPr>
          <w:w w:val="117"/>
          <w:sz w:val="18"/>
          <w:szCs w:val="18"/>
        </w:rPr>
        <w:t>saturate</w:t>
      </w:r>
      <w:r>
        <w:rPr>
          <w:spacing w:val="13"/>
          <w:w w:val="117"/>
          <w:sz w:val="18"/>
          <w:szCs w:val="18"/>
        </w:rPr>
        <w:t xml:space="preserve"> </w:t>
      </w:r>
      <w:r>
        <w:rPr>
          <w:sz w:val="18"/>
          <w:szCs w:val="18"/>
        </w:rPr>
        <w:t>u</w:t>
      </w:r>
      <w:r>
        <w:rPr>
          <w:spacing w:val="-5"/>
          <w:sz w:val="18"/>
          <w:szCs w:val="18"/>
        </w:rPr>
        <w:t>n</w:t>
      </w:r>
      <w:r>
        <w:rPr>
          <w:sz w:val="18"/>
          <w:szCs w:val="18"/>
        </w:rPr>
        <w:t xml:space="preserve">used </w:t>
      </w:r>
      <w:r>
        <w:rPr>
          <w:spacing w:val="25"/>
          <w:sz w:val="18"/>
          <w:szCs w:val="18"/>
        </w:rPr>
        <w:t xml:space="preserve"> </w:t>
      </w:r>
      <w:r>
        <w:rPr>
          <w:sz w:val="18"/>
          <w:szCs w:val="18"/>
        </w:rPr>
        <w:t xml:space="preserve">CPUs, </w:t>
      </w:r>
      <w:r>
        <w:rPr>
          <w:spacing w:val="26"/>
          <w:sz w:val="18"/>
          <w:szCs w:val="18"/>
        </w:rPr>
        <w:t xml:space="preserve"> </w:t>
      </w:r>
      <w:r>
        <w:rPr>
          <w:spacing w:val="-5"/>
          <w:sz w:val="18"/>
          <w:szCs w:val="18"/>
        </w:rPr>
        <w:t>w</w:t>
      </w:r>
      <w:r>
        <w:rPr>
          <w:sz w:val="18"/>
          <w:szCs w:val="18"/>
        </w:rPr>
        <w:t>e</w:t>
      </w:r>
      <w:r>
        <w:rPr>
          <w:spacing w:val="24"/>
          <w:sz w:val="18"/>
          <w:szCs w:val="18"/>
        </w:rPr>
        <w:t xml:space="preserve"> </w:t>
      </w:r>
      <w:r>
        <w:rPr>
          <w:sz w:val="18"/>
          <w:szCs w:val="18"/>
        </w:rPr>
        <w:t xml:space="preserve">need </w:t>
      </w:r>
      <w:r>
        <w:rPr>
          <w:spacing w:val="2"/>
          <w:sz w:val="18"/>
          <w:szCs w:val="18"/>
        </w:rPr>
        <w:t xml:space="preserve"> </w:t>
      </w:r>
      <w:r>
        <w:rPr>
          <w:sz w:val="18"/>
          <w:szCs w:val="18"/>
        </w:rPr>
        <w:t>to</w:t>
      </w:r>
      <w:r>
        <w:rPr>
          <w:spacing w:val="42"/>
          <w:sz w:val="18"/>
          <w:szCs w:val="18"/>
        </w:rPr>
        <w:t xml:space="preserve"> </w:t>
      </w:r>
      <w:r>
        <w:rPr>
          <w:w w:val="119"/>
          <w:sz w:val="18"/>
          <w:szCs w:val="18"/>
        </w:rPr>
        <w:t>transfer</w:t>
      </w:r>
      <w:r>
        <w:rPr>
          <w:spacing w:val="-21"/>
          <w:w w:val="119"/>
          <w:sz w:val="18"/>
          <w:szCs w:val="18"/>
        </w:rPr>
        <w:t xml:space="preserve"> </w:t>
      </w:r>
      <w:r>
        <w:rPr>
          <w:w w:val="119"/>
          <w:sz w:val="18"/>
          <w:szCs w:val="18"/>
        </w:rPr>
        <w:t>at</w:t>
      </w:r>
      <w:r>
        <w:rPr>
          <w:spacing w:val="21"/>
          <w:w w:val="119"/>
          <w:sz w:val="18"/>
          <w:szCs w:val="18"/>
        </w:rPr>
        <w:t xml:space="preserve"> </w:t>
      </w:r>
      <w:r>
        <w:rPr>
          <w:sz w:val="18"/>
          <w:szCs w:val="18"/>
        </w:rPr>
        <w:t xml:space="preserve">least </w:t>
      </w:r>
      <w:r>
        <w:rPr>
          <w:spacing w:val="14"/>
          <w:sz w:val="18"/>
          <w:szCs w:val="18"/>
        </w:rPr>
        <w:t xml:space="preserve"> </w:t>
      </w:r>
      <w:r>
        <w:rPr>
          <w:sz w:val="18"/>
          <w:szCs w:val="18"/>
        </w:rPr>
        <w:t>one</w:t>
      </w:r>
      <w:r>
        <w:rPr>
          <w:spacing w:val="36"/>
          <w:sz w:val="18"/>
          <w:szCs w:val="18"/>
        </w:rPr>
        <w:t xml:space="preserve"> </w:t>
      </w:r>
      <w:r>
        <w:rPr>
          <w:sz w:val="18"/>
          <w:szCs w:val="18"/>
        </w:rPr>
        <w:t>file</w:t>
      </w:r>
      <w:r>
        <w:rPr>
          <w:spacing w:val="15"/>
          <w:sz w:val="18"/>
          <w:szCs w:val="18"/>
        </w:rPr>
        <w:t xml:space="preserve"> </w:t>
      </w:r>
      <w:r>
        <w:rPr>
          <w:sz w:val="18"/>
          <w:szCs w:val="18"/>
        </w:rPr>
        <w:t>for</w:t>
      </w:r>
      <w:r>
        <w:rPr>
          <w:spacing w:val="30"/>
          <w:sz w:val="18"/>
          <w:szCs w:val="18"/>
        </w:rPr>
        <w:t xml:space="preserve"> </w:t>
      </w:r>
      <w:r>
        <w:rPr>
          <w:sz w:val="18"/>
          <w:szCs w:val="18"/>
        </w:rPr>
        <w:t>ea</w:t>
      </w:r>
      <w:r>
        <w:rPr>
          <w:spacing w:val="-5"/>
          <w:sz w:val="18"/>
          <w:szCs w:val="18"/>
        </w:rPr>
        <w:t>c</w:t>
      </w:r>
      <w:r>
        <w:rPr>
          <w:sz w:val="18"/>
          <w:szCs w:val="18"/>
        </w:rPr>
        <w:t xml:space="preserve">h </w:t>
      </w:r>
      <w:r>
        <w:rPr>
          <w:spacing w:val="1"/>
          <w:sz w:val="18"/>
          <w:szCs w:val="18"/>
        </w:rPr>
        <w:t xml:space="preserve"> </w:t>
      </w:r>
      <w:r>
        <w:rPr>
          <w:sz w:val="18"/>
          <w:szCs w:val="18"/>
        </w:rPr>
        <w:t>of</w:t>
      </w:r>
      <w:r>
        <w:rPr>
          <w:spacing w:val="17"/>
          <w:sz w:val="18"/>
          <w:szCs w:val="18"/>
        </w:rPr>
        <w:t xml:space="preserve"> </w:t>
      </w:r>
      <w:r>
        <w:rPr>
          <w:sz w:val="18"/>
          <w:szCs w:val="18"/>
        </w:rPr>
        <w:t xml:space="preserve">them. </w:t>
      </w:r>
      <w:r>
        <w:rPr>
          <w:spacing w:val="28"/>
          <w:sz w:val="18"/>
          <w:szCs w:val="18"/>
        </w:rPr>
        <w:t xml:space="preserve"> </w:t>
      </w:r>
      <w:r>
        <w:rPr>
          <w:sz w:val="18"/>
          <w:szCs w:val="18"/>
        </w:rPr>
        <w:t>If</w:t>
      </w:r>
      <w:r>
        <w:rPr>
          <w:spacing w:val="22"/>
          <w:sz w:val="18"/>
          <w:szCs w:val="18"/>
        </w:rPr>
        <w:t xml:space="preserve"> </w:t>
      </w:r>
      <w:r>
        <w:rPr>
          <w:w w:val="114"/>
          <w:sz w:val="18"/>
          <w:szCs w:val="18"/>
        </w:rPr>
        <w:t>an</w:t>
      </w:r>
    </w:p>
    <w:p w:rsidR="00C45AA3" w:rsidRDefault="00DC4C15">
      <w:pPr>
        <w:spacing w:line="240" w:lineRule="exact"/>
        <w:ind w:left="120" w:right="1830"/>
        <w:jc w:val="both"/>
        <w:rPr>
          <w:sz w:val="18"/>
          <w:szCs w:val="18"/>
        </w:rPr>
      </w:pPr>
      <w:proofErr w:type="gramStart"/>
      <w:r>
        <w:rPr>
          <w:spacing w:val="-5"/>
          <w:position w:val="1"/>
          <w:sz w:val="18"/>
          <w:szCs w:val="18"/>
        </w:rPr>
        <w:t>av</w:t>
      </w:r>
      <w:r>
        <w:rPr>
          <w:position w:val="1"/>
          <w:sz w:val="18"/>
          <w:szCs w:val="18"/>
        </w:rPr>
        <w:t xml:space="preserve">erage </w:t>
      </w:r>
      <w:r>
        <w:rPr>
          <w:spacing w:val="24"/>
          <w:position w:val="1"/>
          <w:sz w:val="18"/>
          <w:szCs w:val="18"/>
        </w:rPr>
        <w:t xml:space="preserve"> </w:t>
      </w:r>
      <w:r>
        <w:rPr>
          <w:position w:val="1"/>
          <w:sz w:val="18"/>
          <w:szCs w:val="18"/>
        </w:rPr>
        <w:t>size</w:t>
      </w:r>
      <w:proofErr w:type="gramEnd"/>
      <w:r>
        <w:rPr>
          <w:spacing w:val="30"/>
          <w:position w:val="1"/>
          <w:sz w:val="18"/>
          <w:szCs w:val="18"/>
        </w:rPr>
        <w:t xml:space="preserve"> </w:t>
      </w:r>
      <w:r>
        <w:rPr>
          <w:position w:val="1"/>
          <w:sz w:val="18"/>
          <w:szCs w:val="18"/>
        </w:rPr>
        <w:t>of</w:t>
      </w:r>
      <w:r>
        <w:rPr>
          <w:spacing w:val="21"/>
          <w:position w:val="1"/>
          <w:sz w:val="18"/>
          <w:szCs w:val="18"/>
        </w:rPr>
        <w:t xml:space="preserve"> </w:t>
      </w:r>
      <w:r>
        <w:rPr>
          <w:position w:val="1"/>
          <w:sz w:val="18"/>
          <w:szCs w:val="18"/>
        </w:rPr>
        <w:t xml:space="preserve">an </w:t>
      </w:r>
      <w:r>
        <w:rPr>
          <w:spacing w:val="3"/>
          <w:position w:val="1"/>
          <w:sz w:val="18"/>
          <w:szCs w:val="18"/>
        </w:rPr>
        <w:t xml:space="preserve"> </w:t>
      </w:r>
      <w:r>
        <w:rPr>
          <w:w w:val="116"/>
          <w:position w:val="1"/>
          <w:sz w:val="18"/>
          <w:szCs w:val="18"/>
        </w:rPr>
        <w:t>input</w:t>
      </w:r>
      <w:r>
        <w:rPr>
          <w:spacing w:val="17"/>
          <w:w w:val="116"/>
          <w:position w:val="1"/>
          <w:sz w:val="18"/>
          <w:szCs w:val="18"/>
        </w:rPr>
        <w:t xml:space="preserve"> </w:t>
      </w:r>
      <w:r>
        <w:rPr>
          <w:position w:val="1"/>
          <w:sz w:val="18"/>
          <w:szCs w:val="18"/>
        </w:rPr>
        <w:t>file</w:t>
      </w:r>
      <w:r>
        <w:rPr>
          <w:spacing w:val="19"/>
          <w:position w:val="1"/>
          <w:sz w:val="18"/>
          <w:szCs w:val="18"/>
        </w:rPr>
        <w:t xml:space="preserve"> </w:t>
      </w:r>
      <w:r>
        <w:rPr>
          <w:position w:val="1"/>
          <w:sz w:val="18"/>
          <w:szCs w:val="18"/>
        </w:rPr>
        <w:t>is</w:t>
      </w:r>
      <w:r>
        <w:rPr>
          <w:spacing w:val="28"/>
          <w:position w:val="1"/>
          <w:sz w:val="18"/>
          <w:szCs w:val="18"/>
        </w:rPr>
        <w:t xml:space="preserve"> </w:t>
      </w:r>
      <w:r>
        <w:rPr>
          <w:spacing w:val="-57"/>
          <w:w w:val="148"/>
          <w:position w:val="1"/>
          <w:sz w:val="18"/>
          <w:szCs w:val="18"/>
        </w:rPr>
        <w:t>f</w:t>
      </w:r>
      <w:r>
        <w:rPr>
          <w:spacing w:val="-48"/>
          <w:w w:val="110"/>
          <w:position w:val="5"/>
          <w:sz w:val="19"/>
          <w:szCs w:val="19"/>
        </w:rPr>
        <w:t>b</w:t>
      </w:r>
      <w:r>
        <w:rPr>
          <w:w w:val="142"/>
          <w:position w:val="-3"/>
          <w:sz w:val="14"/>
          <w:szCs w:val="14"/>
        </w:rPr>
        <w:t>in</w:t>
      </w:r>
      <w:r>
        <w:rPr>
          <w:spacing w:val="-25"/>
          <w:position w:val="-3"/>
          <w:sz w:val="14"/>
          <w:szCs w:val="14"/>
        </w:rPr>
        <w:t xml:space="preserve"> </w:t>
      </w:r>
      <w:r>
        <w:rPr>
          <w:position w:val="1"/>
          <w:sz w:val="18"/>
          <w:szCs w:val="18"/>
        </w:rPr>
        <w:t>,</w:t>
      </w:r>
      <w:r>
        <w:rPr>
          <w:spacing w:val="30"/>
          <w:position w:val="1"/>
          <w:sz w:val="18"/>
          <w:szCs w:val="18"/>
        </w:rPr>
        <w:t xml:space="preserve"> </w:t>
      </w:r>
      <w:r>
        <w:rPr>
          <w:position w:val="1"/>
          <w:sz w:val="18"/>
          <w:szCs w:val="18"/>
        </w:rPr>
        <w:t xml:space="preserve">then </w:t>
      </w:r>
      <w:r>
        <w:rPr>
          <w:spacing w:val="25"/>
          <w:position w:val="1"/>
          <w:sz w:val="18"/>
          <w:szCs w:val="18"/>
        </w:rPr>
        <w:t xml:space="preserve"> </w:t>
      </w:r>
      <w:r>
        <w:rPr>
          <w:position w:val="1"/>
          <w:sz w:val="18"/>
          <w:szCs w:val="18"/>
        </w:rPr>
        <w:t xml:space="preserve">the </w:t>
      </w:r>
      <w:r>
        <w:rPr>
          <w:spacing w:val="14"/>
          <w:position w:val="1"/>
          <w:sz w:val="18"/>
          <w:szCs w:val="18"/>
        </w:rPr>
        <w:t xml:space="preserve"> </w:t>
      </w:r>
      <w:r>
        <w:rPr>
          <w:w w:val="110"/>
          <w:position w:val="1"/>
          <w:sz w:val="18"/>
          <w:szCs w:val="18"/>
        </w:rPr>
        <w:t>required</w:t>
      </w:r>
      <w:r>
        <w:rPr>
          <w:spacing w:val="19"/>
          <w:w w:val="110"/>
          <w:position w:val="1"/>
          <w:sz w:val="18"/>
          <w:szCs w:val="18"/>
        </w:rPr>
        <w:t xml:space="preserve"> </w:t>
      </w:r>
      <w:r>
        <w:rPr>
          <w:w w:val="110"/>
          <w:position w:val="1"/>
          <w:sz w:val="18"/>
          <w:szCs w:val="18"/>
        </w:rPr>
        <w:t>amou</w:t>
      </w:r>
      <w:r>
        <w:rPr>
          <w:spacing w:val="-4"/>
          <w:w w:val="110"/>
          <w:position w:val="1"/>
          <w:sz w:val="18"/>
          <w:szCs w:val="18"/>
        </w:rPr>
        <w:t>n</w:t>
      </w:r>
      <w:r>
        <w:rPr>
          <w:w w:val="143"/>
          <w:position w:val="1"/>
          <w:sz w:val="18"/>
          <w:szCs w:val="18"/>
        </w:rPr>
        <w:t>t</w:t>
      </w:r>
      <w:r>
        <w:rPr>
          <w:position w:val="1"/>
          <w:sz w:val="18"/>
          <w:szCs w:val="18"/>
        </w:rPr>
        <w:t xml:space="preserve"> </w:t>
      </w:r>
      <w:r>
        <w:rPr>
          <w:spacing w:val="-21"/>
          <w:position w:val="1"/>
          <w:sz w:val="18"/>
          <w:szCs w:val="18"/>
        </w:rPr>
        <w:t xml:space="preserve"> </w:t>
      </w:r>
      <w:r>
        <w:rPr>
          <w:position w:val="1"/>
          <w:sz w:val="18"/>
          <w:szCs w:val="18"/>
        </w:rPr>
        <w:t>of</w:t>
      </w:r>
      <w:r>
        <w:rPr>
          <w:spacing w:val="21"/>
          <w:position w:val="1"/>
          <w:sz w:val="18"/>
          <w:szCs w:val="18"/>
        </w:rPr>
        <w:t xml:space="preserve"> </w:t>
      </w:r>
      <w:r>
        <w:rPr>
          <w:w w:val="117"/>
          <w:position w:val="1"/>
          <w:sz w:val="18"/>
          <w:szCs w:val="18"/>
        </w:rPr>
        <w:t>input</w:t>
      </w:r>
      <w:r>
        <w:rPr>
          <w:spacing w:val="13"/>
          <w:w w:val="117"/>
          <w:position w:val="1"/>
          <w:sz w:val="18"/>
          <w:szCs w:val="18"/>
        </w:rPr>
        <w:t xml:space="preserve"> </w:t>
      </w:r>
      <w:r>
        <w:rPr>
          <w:w w:val="117"/>
          <w:position w:val="1"/>
          <w:sz w:val="18"/>
          <w:szCs w:val="18"/>
        </w:rPr>
        <w:t>data</w:t>
      </w:r>
      <w:r>
        <w:rPr>
          <w:spacing w:val="22"/>
          <w:w w:val="117"/>
          <w:position w:val="1"/>
          <w:sz w:val="18"/>
          <w:szCs w:val="18"/>
        </w:rPr>
        <w:t xml:space="preserve"> </w:t>
      </w:r>
      <w:r>
        <w:rPr>
          <w:spacing w:val="-5"/>
          <w:position w:val="1"/>
          <w:sz w:val="18"/>
          <w:szCs w:val="18"/>
        </w:rPr>
        <w:t>w</w:t>
      </w:r>
      <w:r>
        <w:rPr>
          <w:position w:val="1"/>
          <w:sz w:val="18"/>
          <w:szCs w:val="18"/>
        </w:rPr>
        <w:t xml:space="preserve">ould </w:t>
      </w:r>
      <w:r>
        <w:rPr>
          <w:spacing w:val="7"/>
          <w:position w:val="1"/>
          <w:sz w:val="18"/>
          <w:szCs w:val="18"/>
        </w:rPr>
        <w:t xml:space="preserve"> </w:t>
      </w:r>
      <w:r>
        <w:rPr>
          <w:spacing w:val="5"/>
          <w:w w:val="113"/>
          <w:position w:val="1"/>
          <w:sz w:val="18"/>
          <w:szCs w:val="18"/>
        </w:rPr>
        <w:t>b</w:t>
      </w:r>
      <w:r>
        <w:rPr>
          <w:w w:val="102"/>
          <w:position w:val="1"/>
          <w:sz w:val="18"/>
          <w:szCs w:val="18"/>
        </w:rPr>
        <w:t>e</w:t>
      </w:r>
    </w:p>
    <w:p w:rsidR="00C45AA3" w:rsidRDefault="00DC4C15">
      <w:pPr>
        <w:spacing w:line="220" w:lineRule="exact"/>
        <w:ind w:left="120" w:right="7173"/>
        <w:jc w:val="both"/>
        <w:rPr>
          <w:sz w:val="18"/>
          <w:szCs w:val="18"/>
        </w:rPr>
      </w:pPr>
      <w:r>
        <w:pict>
          <v:shape id="_x0000_s1513" type="#_x0000_t202" style="position:absolute;left:0;text-align:left;margin-left:138.95pt;margin-top:5.85pt;width:2.8pt;height:6.95pt;z-index:-1807;mso-position-horizontal-relative:page" filled="f" stroked="f">
            <v:textbox style="mso-next-textbox:#_x0000_s1513" inset="0,0,0,0">
              <w:txbxContent>
                <w:p w:rsidR="00DC4C15" w:rsidRDefault="00DC4C15">
                  <w:pPr>
                    <w:spacing w:line="120" w:lineRule="exact"/>
                    <w:ind w:right="-41"/>
                    <w:rPr>
                      <w:sz w:val="14"/>
                      <w:szCs w:val="14"/>
                    </w:rPr>
                  </w:pPr>
                  <w:proofErr w:type="spellStart"/>
                  <w:proofErr w:type="gramStart"/>
                  <w:r>
                    <w:rPr>
                      <w:w w:val="145"/>
                      <w:sz w:val="14"/>
                      <w:szCs w:val="14"/>
                    </w:rPr>
                    <w:t>i</w:t>
                  </w:r>
                  <w:proofErr w:type="spellEnd"/>
                  <w:proofErr w:type="gramEnd"/>
                </w:p>
              </w:txbxContent>
            </v:textbox>
            <w10:wrap anchorx="page"/>
          </v:shape>
        </w:pict>
      </w:r>
      <w:r>
        <w:rPr>
          <w:position w:val="1"/>
          <w:sz w:val="18"/>
          <w:szCs w:val="18"/>
        </w:rPr>
        <w:t>N</w:t>
      </w:r>
      <w:r>
        <w:rPr>
          <w:spacing w:val="-9"/>
          <w:position w:val="1"/>
          <w:sz w:val="18"/>
          <w:szCs w:val="18"/>
        </w:rPr>
        <w:t xml:space="preserve"> </w:t>
      </w:r>
      <w:r>
        <w:rPr>
          <w:w w:val="109"/>
          <w:position w:val="1"/>
          <w:sz w:val="18"/>
          <w:szCs w:val="18"/>
        </w:rPr>
        <w:t>C</w:t>
      </w:r>
      <w:r>
        <w:rPr>
          <w:spacing w:val="-32"/>
          <w:position w:val="1"/>
          <w:sz w:val="18"/>
          <w:szCs w:val="18"/>
        </w:rPr>
        <w:t xml:space="preserve"> </w:t>
      </w:r>
      <w:r>
        <w:rPr>
          <w:position w:val="1"/>
          <w:sz w:val="18"/>
          <w:szCs w:val="18"/>
        </w:rPr>
        <w:t>P</w:t>
      </w:r>
      <w:r>
        <w:rPr>
          <w:spacing w:val="-2"/>
          <w:position w:val="1"/>
          <w:sz w:val="18"/>
          <w:szCs w:val="18"/>
        </w:rPr>
        <w:t xml:space="preserve"> </w:t>
      </w:r>
      <w:r>
        <w:rPr>
          <w:w w:val="96"/>
          <w:position w:val="1"/>
          <w:sz w:val="18"/>
          <w:szCs w:val="18"/>
        </w:rPr>
        <w:t>U</w:t>
      </w:r>
      <w:proofErr w:type="spellStart"/>
      <w:r>
        <w:rPr>
          <w:w w:val="145"/>
          <w:position w:val="-2"/>
          <w:sz w:val="14"/>
          <w:szCs w:val="14"/>
        </w:rPr>
        <w:t>i</w:t>
      </w:r>
      <w:proofErr w:type="spellEnd"/>
      <w:r>
        <w:rPr>
          <w:spacing w:val="16"/>
          <w:position w:val="-2"/>
          <w:sz w:val="14"/>
          <w:szCs w:val="14"/>
        </w:rPr>
        <w:t xml:space="preserve"> </w:t>
      </w:r>
      <w:r>
        <w:rPr>
          <w:rFonts w:ascii="Batang" w:eastAsia="Batang" w:hAnsi="Batang" w:cs="Batang"/>
          <w:w w:val="85"/>
          <w:position w:val="1"/>
          <w:sz w:val="18"/>
          <w:szCs w:val="18"/>
        </w:rPr>
        <w:t>·</w:t>
      </w:r>
      <w:r>
        <w:rPr>
          <w:rFonts w:ascii="Batang" w:eastAsia="Batang" w:hAnsi="Batang" w:cs="Batang"/>
          <w:spacing w:val="-10"/>
          <w:w w:val="85"/>
          <w:position w:val="1"/>
          <w:sz w:val="18"/>
          <w:szCs w:val="18"/>
        </w:rPr>
        <w:t xml:space="preserve"> </w:t>
      </w:r>
      <w:r>
        <w:rPr>
          <w:spacing w:val="-57"/>
          <w:w w:val="148"/>
          <w:position w:val="1"/>
          <w:sz w:val="18"/>
          <w:szCs w:val="18"/>
        </w:rPr>
        <w:t>f</w:t>
      </w:r>
      <w:r>
        <w:rPr>
          <w:spacing w:val="-48"/>
          <w:w w:val="110"/>
          <w:position w:val="6"/>
          <w:sz w:val="19"/>
          <w:szCs w:val="19"/>
        </w:rPr>
        <w:t>b</w:t>
      </w:r>
      <w:r>
        <w:rPr>
          <w:w w:val="142"/>
          <w:position w:val="-2"/>
          <w:sz w:val="14"/>
          <w:szCs w:val="14"/>
        </w:rPr>
        <w:t>in</w:t>
      </w:r>
      <w:r>
        <w:rPr>
          <w:spacing w:val="16"/>
          <w:position w:val="-2"/>
          <w:sz w:val="14"/>
          <w:szCs w:val="14"/>
        </w:rPr>
        <w:t xml:space="preserve"> </w:t>
      </w:r>
      <w:r>
        <w:rPr>
          <w:rFonts w:ascii="Batang" w:eastAsia="Batang" w:hAnsi="Batang" w:cs="Batang"/>
          <w:position w:val="1"/>
          <w:sz w:val="18"/>
          <w:szCs w:val="18"/>
        </w:rPr>
        <w:t>−</w:t>
      </w:r>
      <w:r>
        <w:rPr>
          <w:rFonts w:ascii="Batang" w:eastAsia="Batang" w:hAnsi="Batang" w:cs="Batang"/>
          <w:spacing w:val="-22"/>
          <w:position w:val="1"/>
          <w:sz w:val="18"/>
          <w:szCs w:val="18"/>
        </w:rPr>
        <w:t xml:space="preserve"> </w:t>
      </w:r>
      <w:r>
        <w:rPr>
          <w:w w:val="134"/>
          <w:position w:val="1"/>
          <w:sz w:val="18"/>
          <w:szCs w:val="18"/>
        </w:rPr>
        <w:t>I</w:t>
      </w:r>
      <w:r>
        <w:rPr>
          <w:spacing w:val="-31"/>
          <w:position w:val="1"/>
          <w:sz w:val="18"/>
          <w:szCs w:val="18"/>
        </w:rPr>
        <w:t xml:space="preserve"> </w:t>
      </w:r>
      <w:proofErr w:type="gramStart"/>
      <w:r>
        <w:rPr>
          <w:w w:val="142"/>
          <w:position w:val="9"/>
          <w:sz w:val="14"/>
          <w:szCs w:val="14"/>
        </w:rPr>
        <w:t>in</w:t>
      </w:r>
      <w:r>
        <w:rPr>
          <w:spacing w:val="-25"/>
          <w:position w:val="9"/>
          <w:sz w:val="14"/>
          <w:szCs w:val="14"/>
        </w:rPr>
        <w:t xml:space="preserve"> </w:t>
      </w:r>
      <w:r>
        <w:rPr>
          <w:w w:val="113"/>
          <w:position w:val="1"/>
          <w:sz w:val="18"/>
          <w:szCs w:val="18"/>
        </w:rPr>
        <w:t>.</w:t>
      </w:r>
      <w:proofErr w:type="gramEnd"/>
    </w:p>
    <w:p w:rsidR="00C45AA3" w:rsidRDefault="00DC4C15">
      <w:pPr>
        <w:spacing w:line="140" w:lineRule="exact"/>
        <w:ind w:left="419"/>
        <w:rPr>
          <w:sz w:val="18"/>
          <w:szCs w:val="18"/>
        </w:rPr>
      </w:pPr>
      <w:proofErr w:type="gramStart"/>
      <w:r>
        <w:rPr>
          <w:position w:val="-8"/>
          <w:sz w:val="18"/>
          <w:szCs w:val="18"/>
        </w:rPr>
        <w:t xml:space="preserve">In </w:t>
      </w:r>
      <w:r>
        <w:rPr>
          <w:spacing w:val="1"/>
          <w:position w:val="-8"/>
          <w:sz w:val="18"/>
          <w:szCs w:val="18"/>
        </w:rPr>
        <w:t xml:space="preserve"> </w:t>
      </w:r>
      <w:r>
        <w:rPr>
          <w:spacing w:val="5"/>
          <w:position w:val="-8"/>
          <w:sz w:val="18"/>
          <w:szCs w:val="18"/>
        </w:rPr>
        <w:t>b</w:t>
      </w:r>
      <w:r>
        <w:rPr>
          <w:position w:val="-8"/>
          <w:sz w:val="18"/>
          <w:szCs w:val="18"/>
        </w:rPr>
        <w:t>oth</w:t>
      </w:r>
      <w:proofErr w:type="gramEnd"/>
      <w:r>
        <w:rPr>
          <w:position w:val="-8"/>
          <w:sz w:val="18"/>
          <w:szCs w:val="18"/>
        </w:rPr>
        <w:t xml:space="preserve"> </w:t>
      </w:r>
      <w:r>
        <w:rPr>
          <w:spacing w:val="29"/>
          <w:position w:val="-8"/>
          <w:sz w:val="18"/>
          <w:szCs w:val="18"/>
        </w:rPr>
        <w:t xml:space="preserve"> </w:t>
      </w:r>
      <w:r>
        <w:rPr>
          <w:position w:val="-8"/>
          <w:sz w:val="18"/>
          <w:szCs w:val="18"/>
        </w:rPr>
        <w:t xml:space="preserve">cases, </w:t>
      </w:r>
      <w:r>
        <w:rPr>
          <w:spacing w:val="9"/>
          <w:position w:val="-8"/>
          <w:sz w:val="18"/>
          <w:szCs w:val="18"/>
        </w:rPr>
        <w:t xml:space="preserve"> </w:t>
      </w:r>
      <w:r>
        <w:rPr>
          <w:position w:val="-8"/>
          <w:sz w:val="18"/>
          <w:szCs w:val="18"/>
        </w:rPr>
        <w:t xml:space="preserve">ether </w:t>
      </w:r>
      <w:r>
        <w:rPr>
          <w:spacing w:val="33"/>
          <w:position w:val="-8"/>
          <w:sz w:val="18"/>
          <w:szCs w:val="18"/>
        </w:rPr>
        <w:t xml:space="preserve"> </w:t>
      </w:r>
      <w:r>
        <w:rPr>
          <w:position w:val="-8"/>
          <w:sz w:val="18"/>
          <w:szCs w:val="18"/>
        </w:rPr>
        <w:t>N</w:t>
      </w:r>
      <w:r>
        <w:rPr>
          <w:spacing w:val="-9"/>
          <w:position w:val="-8"/>
          <w:sz w:val="18"/>
          <w:szCs w:val="18"/>
        </w:rPr>
        <w:t xml:space="preserve"> </w:t>
      </w:r>
      <w:r>
        <w:rPr>
          <w:w w:val="109"/>
          <w:position w:val="-8"/>
          <w:sz w:val="18"/>
          <w:szCs w:val="18"/>
        </w:rPr>
        <w:t>C</w:t>
      </w:r>
      <w:r>
        <w:rPr>
          <w:spacing w:val="-32"/>
          <w:position w:val="-8"/>
          <w:sz w:val="18"/>
          <w:szCs w:val="18"/>
        </w:rPr>
        <w:t xml:space="preserve"> </w:t>
      </w:r>
      <w:r>
        <w:rPr>
          <w:position w:val="-8"/>
          <w:sz w:val="18"/>
          <w:szCs w:val="18"/>
        </w:rPr>
        <w:t>P</w:t>
      </w:r>
      <w:r>
        <w:rPr>
          <w:spacing w:val="-2"/>
          <w:position w:val="-8"/>
          <w:sz w:val="18"/>
          <w:szCs w:val="18"/>
        </w:rPr>
        <w:t xml:space="preserve"> </w:t>
      </w:r>
      <w:r>
        <w:rPr>
          <w:w w:val="96"/>
          <w:position w:val="-8"/>
          <w:sz w:val="18"/>
          <w:szCs w:val="18"/>
        </w:rPr>
        <w:t>U</w:t>
      </w:r>
      <w:r>
        <w:rPr>
          <w:spacing w:val="-26"/>
          <w:position w:val="-8"/>
          <w:sz w:val="18"/>
          <w:szCs w:val="18"/>
        </w:rPr>
        <w:t xml:space="preserve"> </w:t>
      </w:r>
      <w:r>
        <w:rPr>
          <w:w w:val="131"/>
          <w:position w:val="1"/>
          <w:sz w:val="14"/>
          <w:szCs w:val="14"/>
        </w:rPr>
        <w:t>busy</w:t>
      </w:r>
      <w:r>
        <w:rPr>
          <w:spacing w:val="14"/>
          <w:w w:val="131"/>
          <w:position w:val="1"/>
          <w:sz w:val="14"/>
          <w:szCs w:val="14"/>
        </w:rPr>
        <w:t xml:space="preserve"> </w:t>
      </w:r>
      <w:r>
        <w:rPr>
          <w:w w:val="131"/>
          <w:position w:val="-8"/>
          <w:sz w:val="18"/>
          <w:szCs w:val="18"/>
        </w:rPr>
        <w:t>=</w:t>
      </w:r>
      <w:r>
        <w:rPr>
          <w:spacing w:val="21"/>
          <w:w w:val="131"/>
          <w:position w:val="-8"/>
          <w:sz w:val="18"/>
          <w:szCs w:val="18"/>
        </w:rPr>
        <w:t xml:space="preserve"> </w:t>
      </w:r>
      <w:r>
        <w:rPr>
          <w:position w:val="-8"/>
          <w:sz w:val="18"/>
          <w:szCs w:val="18"/>
        </w:rPr>
        <w:t>N</w:t>
      </w:r>
      <w:r>
        <w:rPr>
          <w:spacing w:val="-9"/>
          <w:position w:val="-8"/>
          <w:sz w:val="18"/>
          <w:szCs w:val="18"/>
        </w:rPr>
        <w:t xml:space="preserve"> </w:t>
      </w:r>
      <w:r>
        <w:rPr>
          <w:w w:val="109"/>
          <w:position w:val="-8"/>
          <w:sz w:val="18"/>
          <w:szCs w:val="18"/>
        </w:rPr>
        <w:t>C</w:t>
      </w:r>
      <w:r>
        <w:rPr>
          <w:spacing w:val="-32"/>
          <w:position w:val="-8"/>
          <w:sz w:val="18"/>
          <w:szCs w:val="18"/>
        </w:rPr>
        <w:t xml:space="preserve"> </w:t>
      </w:r>
      <w:r>
        <w:rPr>
          <w:position w:val="-8"/>
          <w:sz w:val="18"/>
          <w:szCs w:val="18"/>
        </w:rPr>
        <w:t>P</w:t>
      </w:r>
      <w:r>
        <w:rPr>
          <w:spacing w:val="-2"/>
          <w:position w:val="-8"/>
          <w:sz w:val="18"/>
          <w:szCs w:val="18"/>
        </w:rPr>
        <w:t xml:space="preserve"> </w:t>
      </w:r>
      <w:r>
        <w:rPr>
          <w:w w:val="96"/>
          <w:position w:val="-8"/>
          <w:sz w:val="18"/>
          <w:szCs w:val="18"/>
        </w:rPr>
        <w:t>U</w:t>
      </w:r>
      <w:proofErr w:type="spellStart"/>
      <w:r>
        <w:rPr>
          <w:w w:val="145"/>
          <w:position w:val="-11"/>
          <w:sz w:val="14"/>
          <w:szCs w:val="14"/>
        </w:rPr>
        <w:t>i</w:t>
      </w:r>
      <w:proofErr w:type="spellEnd"/>
      <w:r>
        <w:rPr>
          <w:position w:val="-11"/>
          <w:sz w:val="14"/>
          <w:szCs w:val="14"/>
        </w:rPr>
        <w:t xml:space="preserve"> </w:t>
      </w:r>
      <w:r>
        <w:rPr>
          <w:spacing w:val="13"/>
          <w:position w:val="-11"/>
          <w:sz w:val="14"/>
          <w:szCs w:val="14"/>
        </w:rPr>
        <w:t xml:space="preserve"> </w:t>
      </w:r>
      <w:r>
        <w:rPr>
          <w:position w:val="-8"/>
          <w:sz w:val="18"/>
          <w:szCs w:val="18"/>
        </w:rPr>
        <w:t>or</w:t>
      </w:r>
      <w:r>
        <w:rPr>
          <w:spacing w:val="41"/>
          <w:position w:val="-8"/>
          <w:sz w:val="18"/>
          <w:szCs w:val="18"/>
        </w:rPr>
        <w:t xml:space="preserve"> </w:t>
      </w:r>
      <w:r>
        <w:rPr>
          <w:position w:val="-8"/>
          <w:sz w:val="18"/>
          <w:szCs w:val="18"/>
        </w:rPr>
        <w:t>N</w:t>
      </w:r>
      <w:r>
        <w:rPr>
          <w:spacing w:val="-9"/>
          <w:position w:val="-8"/>
          <w:sz w:val="18"/>
          <w:szCs w:val="18"/>
        </w:rPr>
        <w:t xml:space="preserve"> </w:t>
      </w:r>
      <w:r>
        <w:rPr>
          <w:w w:val="109"/>
          <w:position w:val="-8"/>
          <w:sz w:val="18"/>
          <w:szCs w:val="18"/>
        </w:rPr>
        <w:t>C</w:t>
      </w:r>
      <w:r>
        <w:rPr>
          <w:spacing w:val="-32"/>
          <w:position w:val="-8"/>
          <w:sz w:val="18"/>
          <w:szCs w:val="18"/>
        </w:rPr>
        <w:t xml:space="preserve"> </w:t>
      </w:r>
      <w:r>
        <w:rPr>
          <w:position w:val="-8"/>
          <w:sz w:val="18"/>
          <w:szCs w:val="18"/>
        </w:rPr>
        <w:t>P</w:t>
      </w:r>
      <w:r>
        <w:rPr>
          <w:spacing w:val="-2"/>
          <w:position w:val="-8"/>
          <w:sz w:val="18"/>
          <w:szCs w:val="18"/>
        </w:rPr>
        <w:t xml:space="preserve"> </w:t>
      </w:r>
      <w:r>
        <w:rPr>
          <w:w w:val="96"/>
          <w:position w:val="-8"/>
          <w:sz w:val="18"/>
          <w:szCs w:val="18"/>
        </w:rPr>
        <w:t>U</w:t>
      </w:r>
      <w:r>
        <w:rPr>
          <w:spacing w:val="-26"/>
          <w:position w:val="-8"/>
          <w:sz w:val="18"/>
          <w:szCs w:val="18"/>
        </w:rPr>
        <w:t xml:space="preserve"> </w:t>
      </w:r>
      <w:r>
        <w:rPr>
          <w:w w:val="131"/>
          <w:position w:val="1"/>
          <w:sz w:val="14"/>
          <w:szCs w:val="14"/>
        </w:rPr>
        <w:t>busy</w:t>
      </w:r>
      <w:r>
        <w:rPr>
          <w:spacing w:val="14"/>
          <w:w w:val="131"/>
          <w:position w:val="1"/>
          <w:sz w:val="14"/>
          <w:szCs w:val="14"/>
        </w:rPr>
        <w:t xml:space="preserve"> </w:t>
      </w:r>
      <w:r>
        <w:rPr>
          <w:w w:val="131"/>
          <w:position w:val="-8"/>
          <w:sz w:val="18"/>
          <w:szCs w:val="18"/>
        </w:rPr>
        <w:t>&lt;</w:t>
      </w:r>
      <w:r>
        <w:rPr>
          <w:spacing w:val="21"/>
          <w:w w:val="131"/>
          <w:position w:val="-8"/>
          <w:sz w:val="18"/>
          <w:szCs w:val="18"/>
        </w:rPr>
        <w:t xml:space="preserve"> </w:t>
      </w:r>
      <w:r>
        <w:rPr>
          <w:position w:val="-8"/>
          <w:sz w:val="18"/>
          <w:szCs w:val="18"/>
        </w:rPr>
        <w:t>N</w:t>
      </w:r>
      <w:r>
        <w:rPr>
          <w:spacing w:val="-9"/>
          <w:position w:val="-8"/>
          <w:sz w:val="18"/>
          <w:szCs w:val="18"/>
        </w:rPr>
        <w:t xml:space="preserve"> </w:t>
      </w:r>
      <w:r>
        <w:rPr>
          <w:w w:val="109"/>
          <w:position w:val="-8"/>
          <w:sz w:val="18"/>
          <w:szCs w:val="18"/>
        </w:rPr>
        <w:t>C</w:t>
      </w:r>
      <w:r>
        <w:rPr>
          <w:spacing w:val="-32"/>
          <w:position w:val="-8"/>
          <w:sz w:val="18"/>
          <w:szCs w:val="18"/>
        </w:rPr>
        <w:t xml:space="preserve"> </w:t>
      </w:r>
      <w:r>
        <w:rPr>
          <w:position w:val="-8"/>
          <w:sz w:val="18"/>
          <w:szCs w:val="18"/>
        </w:rPr>
        <w:t>P</w:t>
      </w:r>
      <w:r>
        <w:rPr>
          <w:spacing w:val="-2"/>
          <w:position w:val="-8"/>
          <w:sz w:val="18"/>
          <w:szCs w:val="18"/>
        </w:rPr>
        <w:t xml:space="preserve"> </w:t>
      </w:r>
      <w:r>
        <w:rPr>
          <w:w w:val="96"/>
          <w:position w:val="-8"/>
          <w:sz w:val="18"/>
          <w:szCs w:val="18"/>
        </w:rPr>
        <w:t>U</w:t>
      </w:r>
      <w:proofErr w:type="spellStart"/>
      <w:r>
        <w:rPr>
          <w:w w:val="145"/>
          <w:position w:val="-11"/>
          <w:sz w:val="14"/>
          <w:szCs w:val="14"/>
        </w:rPr>
        <w:t>i</w:t>
      </w:r>
      <w:proofErr w:type="spellEnd"/>
      <w:r>
        <w:rPr>
          <w:position w:val="-11"/>
          <w:sz w:val="14"/>
          <w:szCs w:val="14"/>
        </w:rPr>
        <w:t xml:space="preserve"> </w:t>
      </w:r>
      <w:r>
        <w:rPr>
          <w:spacing w:val="13"/>
          <w:position w:val="-11"/>
          <w:sz w:val="14"/>
          <w:szCs w:val="14"/>
        </w:rPr>
        <w:t xml:space="preserve"> </w:t>
      </w:r>
      <w:r>
        <w:rPr>
          <w:spacing w:val="-5"/>
          <w:position w:val="-8"/>
          <w:sz w:val="18"/>
          <w:szCs w:val="18"/>
        </w:rPr>
        <w:t>w</w:t>
      </w:r>
      <w:r>
        <w:rPr>
          <w:position w:val="-8"/>
          <w:sz w:val="18"/>
          <w:szCs w:val="18"/>
        </w:rPr>
        <w:t>e</w:t>
      </w:r>
      <w:r>
        <w:rPr>
          <w:spacing w:val="32"/>
          <w:position w:val="-8"/>
          <w:sz w:val="18"/>
          <w:szCs w:val="18"/>
        </w:rPr>
        <w:t xml:space="preserve"> </w:t>
      </w:r>
      <w:r>
        <w:rPr>
          <w:w w:val="108"/>
          <w:position w:val="-8"/>
          <w:sz w:val="18"/>
          <w:szCs w:val="18"/>
        </w:rPr>
        <w:t>should</w:t>
      </w:r>
    </w:p>
    <w:p w:rsidR="00C45AA3" w:rsidRDefault="00DC4C15">
      <w:pPr>
        <w:spacing w:line="120" w:lineRule="exact"/>
        <w:ind w:left="2696"/>
        <w:rPr>
          <w:sz w:val="14"/>
          <w:szCs w:val="14"/>
        </w:rPr>
      </w:pPr>
      <w:proofErr w:type="spellStart"/>
      <w:proofErr w:type="gramStart"/>
      <w:r>
        <w:rPr>
          <w:w w:val="145"/>
          <w:sz w:val="14"/>
          <w:szCs w:val="14"/>
        </w:rPr>
        <w:t>i</w:t>
      </w:r>
      <w:proofErr w:type="spellEnd"/>
      <w:proofErr w:type="gramEnd"/>
      <w:r>
        <w:rPr>
          <w:w w:val="145"/>
          <w:sz w:val="14"/>
          <w:szCs w:val="14"/>
        </w:rPr>
        <w:t xml:space="preserve">                                        </w:t>
      </w:r>
      <w:r>
        <w:rPr>
          <w:spacing w:val="37"/>
          <w:w w:val="145"/>
          <w:sz w:val="14"/>
          <w:szCs w:val="14"/>
        </w:rPr>
        <w:t xml:space="preserve"> </w:t>
      </w:r>
      <w:proofErr w:type="spellStart"/>
      <w:r>
        <w:rPr>
          <w:w w:val="145"/>
          <w:sz w:val="14"/>
          <w:szCs w:val="14"/>
        </w:rPr>
        <w:t>i</w:t>
      </w:r>
      <w:proofErr w:type="spellEnd"/>
    </w:p>
    <w:p w:rsidR="00C45AA3" w:rsidRDefault="00DC4C15">
      <w:pPr>
        <w:spacing w:line="160" w:lineRule="exact"/>
        <w:ind w:left="120"/>
        <w:rPr>
          <w:sz w:val="18"/>
          <w:szCs w:val="18"/>
        </w:rPr>
      </w:pPr>
      <w:r>
        <w:rPr>
          <w:sz w:val="18"/>
          <w:szCs w:val="18"/>
        </w:rPr>
        <w:t>select</w:t>
      </w:r>
      <w:r>
        <w:rPr>
          <w:spacing w:val="42"/>
          <w:sz w:val="18"/>
          <w:szCs w:val="18"/>
        </w:rPr>
        <w:t xml:space="preserve"> </w:t>
      </w:r>
      <w:r>
        <w:rPr>
          <w:sz w:val="18"/>
          <w:szCs w:val="18"/>
        </w:rPr>
        <w:t xml:space="preserve">the </w:t>
      </w:r>
      <w:r>
        <w:rPr>
          <w:spacing w:val="3"/>
          <w:sz w:val="18"/>
          <w:szCs w:val="18"/>
        </w:rPr>
        <w:t xml:space="preserve"> </w:t>
      </w:r>
      <w:r>
        <w:rPr>
          <w:sz w:val="18"/>
          <w:szCs w:val="18"/>
        </w:rPr>
        <w:t xml:space="preserve">minimal </w:t>
      </w:r>
      <w:r>
        <w:rPr>
          <w:spacing w:val="23"/>
          <w:sz w:val="18"/>
          <w:szCs w:val="18"/>
        </w:rPr>
        <w:t xml:space="preserve"> </w:t>
      </w:r>
      <w:r>
        <w:rPr>
          <w:spacing w:val="-10"/>
          <w:sz w:val="18"/>
          <w:szCs w:val="18"/>
        </w:rPr>
        <w:t>v</w:t>
      </w:r>
      <w:r>
        <w:rPr>
          <w:sz w:val="18"/>
          <w:szCs w:val="18"/>
        </w:rPr>
        <w:t xml:space="preserve">alue </w:t>
      </w:r>
      <w:r>
        <w:rPr>
          <w:spacing w:val="1"/>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21"/>
          <w:sz w:val="18"/>
          <w:szCs w:val="18"/>
        </w:rPr>
        <w:t xml:space="preserve"> </w:t>
      </w:r>
      <w:r>
        <w:rPr>
          <w:sz w:val="18"/>
          <w:szCs w:val="18"/>
        </w:rPr>
        <w:t xml:space="preserve">the </w:t>
      </w:r>
      <w:r>
        <w:rPr>
          <w:spacing w:val="3"/>
          <w:sz w:val="18"/>
          <w:szCs w:val="18"/>
        </w:rPr>
        <w:t xml:space="preserve"> </w:t>
      </w:r>
      <w:r>
        <w:rPr>
          <w:sz w:val="18"/>
          <w:szCs w:val="18"/>
        </w:rPr>
        <w:t xml:space="preserve">storage </w:t>
      </w:r>
      <w:r>
        <w:rPr>
          <w:spacing w:val="20"/>
          <w:sz w:val="18"/>
          <w:szCs w:val="18"/>
        </w:rPr>
        <w:t xml:space="preserve"> </w:t>
      </w:r>
      <w:r>
        <w:rPr>
          <w:sz w:val="18"/>
          <w:szCs w:val="18"/>
        </w:rPr>
        <w:t xml:space="preserve">and </w:t>
      </w:r>
      <w:r>
        <w:rPr>
          <w:spacing w:val="4"/>
          <w:sz w:val="18"/>
          <w:szCs w:val="18"/>
        </w:rPr>
        <w:t xml:space="preserve"> </w:t>
      </w:r>
      <w:r>
        <w:rPr>
          <w:sz w:val="18"/>
          <w:szCs w:val="18"/>
        </w:rPr>
        <w:t xml:space="preserve">CPU </w:t>
      </w:r>
      <w:r>
        <w:rPr>
          <w:spacing w:val="13"/>
          <w:sz w:val="18"/>
          <w:szCs w:val="18"/>
        </w:rPr>
        <w:t xml:space="preserve"> </w:t>
      </w:r>
      <w:r>
        <w:rPr>
          <w:w w:val="111"/>
          <w:sz w:val="18"/>
          <w:szCs w:val="18"/>
        </w:rPr>
        <w:t>constrains,</w:t>
      </w:r>
      <w:r>
        <w:rPr>
          <w:spacing w:val="9"/>
          <w:w w:val="111"/>
          <w:sz w:val="18"/>
          <w:szCs w:val="18"/>
        </w:rPr>
        <w:t xml:space="preserve"> </w:t>
      </w:r>
      <w:r>
        <w:rPr>
          <w:sz w:val="18"/>
          <w:szCs w:val="18"/>
        </w:rPr>
        <w:t>in</w:t>
      </w:r>
      <w:r>
        <w:rPr>
          <w:spacing w:val="26"/>
          <w:sz w:val="18"/>
          <w:szCs w:val="18"/>
        </w:rPr>
        <w:t xml:space="preserve"> </w:t>
      </w:r>
      <w:r>
        <w:rPr>
          <w:sz w:val="18"/>
          <w:szCs w:val="18"/>
        </w:rPr>
        <w:t xml:space="preserve">order </w:t>
      </w:r>
      <w:r>
        <w:rPr>
          <w:spacing w:val="6"/>
          <w:sz w:val="18"/>
          <w:szCs w:val="18"/>
        </w:rPr>
        <w:t xml:space="preserve"> </w:t>
      </w:r>
      <w:r>
        <w:rPr>
          <w:sz w:val="18"/>
          <w:szCs w:val="18"/>
        </w:rPr>
        <w:t>to</w:t>
      </w:r>
      <w:r>
        <w:rPr>
          <w:spacing w:val="35"/>
          <w:sz w:val="18"/>
          <w:szCs w:val="18"/>
        </w:rPr>
        <w:t xml:space="preserve"> </w:t>
      </w:r>
      <w:r>
        <w:rPr>
          <w:sz w:val="18"/>
          <w:szCs w:val="18"/>
        </w:rPr>
        <w:t>find</w:t>
      </w:r>
      <w:r>
        <w:rPr>
          <w:spacing w:val="27"/>
          <w:sz w:val="18"/>
          <w:szCs w:val="18"/>
        </w:rPr>
        <w:t xml:space="preserve"> </w:t>
      </w:r>
      <w:r>
        <w:rPr>
          <w:w w:val="116"/>
          <w:sz w:val="18"/>
          <w:szCs w:val="18"/>
        </w:rPr>
        <w:t>the</w:t>
      </w:r>
    </w:p>
    <w:p w:rsidR="00C45AA3" w:rsidRDefault="00DC4C15">
      <w:pPr>
        <w:spacing w:before="22" w:line="265" w:lineRule="auto"/>
        <w:ind w:left="120" w:right="1841"/>
        <w:rPr>
          <w:sz w:val="18"/>
          <w:szCs w:val="18"/>
        </w:rPr>
      </w:pPr>
      <w:proofErr w:type="gramStart"/>
      <w:r>
        <w:rPr>
          <w:spacing w:val="5"/>
          <w:w w:val="110"/>
          <w:sz w:val="18"/>
          <w:szCs w:val="18"/>
        </w:rPr>
        <w:t>b</w:t>
      </w:r>
      <w:r>
        <w:rPr>
          <w:w w:val="110"/>
          <w:sz w:val="18"/>
          <w:szCs w:val="18"/>
        </w:rPr>
        <w:t>ottlene</w:t>
      </w:r>
      <w:r>
        <w:rPr>
          <w:spacing w:val="-5"/>
          <w:w w:val="110"/>
          <w:sz w:val="18"/>
          <w:szCs w:val="18"/>
        </w:rPr>
        <w:t>c</w:t>
      </w:r>
      <w:r>
        <w:rPr>
          <w:w w:val="110"/>
          <w:sz w:val="18"/>
          <w:szCs w:val="18"/>
        </w:rPr>
        <w:t>k</w:t>
      </w:r>
      <w:proofErr w:type="gramEnd"/>
      <w:r>
        <w:rPr>
          <w:w w:val="110"/>
          <w:sz w:val="18"/>
          <w:szCs w:val="18"/>
        </w:rPr>
        <w:t>.</w:t>
      </w:r>
      <w:r>
        <w:rPr>
          <w:spacing w:val="10"/>
          <w:w w:val="110"/>
          <w:sz w:val="18"/>
          <w:szCs w:val="18"/>
        </w:rPr>
        <w:t xml:space="preserve"> </w:t>
      </w:r>
      <w:r>
        <w:rPr>
          <w:sz w:val="18"/>
          <w:szCs w:val="18"/>
        </w:rPr>
        <w:t>The</w:t>
      </w:r>
      <w:r>
        <w:rPr>
          <w:spacing w:val="43"/>
          <w:sz w:val="18"/>
          <w:szCs w:val="18"/>
        </w:rPr>
        <w:t xml:space="preserve"> </w:t>
      </w:r>
      <w:r>
        <w:rPr>
          <w:sz w:val="18"/>
          <w:szCs w:val="18"/>
        </w:rPr>
        <w:t>a</w:t>
      </w:r>
      <w:r>
        <w:rPr>
          <w:spacing w:val="6"/>
          <w:sz w:val="18"/>
          <w:szCs w:val="18"/>
        </w:rPr>
        <w:t>b</w:t>
      </w:r>
      <w:r>
        <w:rPr>
          <w:spacing w:val="-5"/>
          <w:sz w:val="18"/>
          <w:szCs w:val="18"/>
        </w:rPr>
        <w:t>ov</w:t>
      </w:r>
      <w:r>
        <w:rPr>
          <w:sz w:val="18"/>
          <w:szCs w:val="18"/>
        </w:rPr>
        <w:t>e</w:t>
      </w:r>
      <w:r>
        <w:rPr>
          <w:spacing w:val="40"/>
          <w:sz w:val="18"/>
          <w:szCs w:val="18"/>
        </w:rPr>
        <w:t xml:space="preserve"> </w:t>
      </w:r>
      <w:proofErr w:type="gramStart"/>
      <w:r>
        <w:rPr>
          <w:sz w:val="18"/>
          <w:szCs w:val="18"/>
        </w:rPr>
        <w:t xml:space="preserve">discussion </w:t>
      </w:r>
      <w:r>
        <w:rPr>
          <w:spacing w:val="8"/>
          <w:sz w:val="18"/>
          <w:szCs w:val="18"/>
        </w:rPr>
        <w:t xml:space="preserve"> </w:t>
      </w:r>
      <w:r>
        <w:rPr>
          <w:sz w:val="18"/>
          <w:szCs w:val="18"/>
        </w:rPr>
        <w:t>leads</w:t>
      </w:r>
      <w:proofErr w:type="gramEnd"/>
      <w:r>
        <w:rPr>
          <w:spacing w:val="38"/>
          <w:sz w:val="18"/>
          <w:szCs w:val="18"/>
        </w:rPr>
        <w:t xml:space="preserve"> </w:t>
      </w:r>
      <w:r>
        <w:rPr>
          <w:sz w:val="18"/>
          <w:szCs w:val="18"/>
        </w:rPr>
        <w:t>us</w:t>
      </w:r>
      <w:r>
        <w:rPr>
          <w:spacing w:val="21"/>
          <w:sz w:val="18"/>
          <w:szCs w:val="18"/>
        </w:rPr>
        <w:t xml:space="preserve"> </w:t>
      </w:r>
      <w:r>
        <w:rPr>
          <w:sz w:val="18"/>
          <w:szCs w:val="18"/>
        </w:rPr>
        <w:t>to</w:t>
      </w:r>
      <w:r>
        <w:rPr>
          <w:spacing w:val="29"/>
          <w:sz w:val="18"/>
          <w:szCs w:val="18"/>
        </w:rPr>
        <w:t xml:space="preserve"> </w:t>
      </w:r>
      <w:r>
        <w:rPr>
          <w:sz w:val="18"/>
          <w:szCs w:val="18"/>
        </w:rPr>
        <w:t>the</w:t>
      </w:r>
      <w:r>
        <w:rPr>
          <w:spacing w:val="43"/>
          <w:sz w:val="18"/>
          <w:szCs w:val="18"/>
        </w:rPr>
        <w:t xml:space="preserve"> </w:t>
      </w:r>
      <w:r>
        <w:rPr>
          <w:sz w:val="18"/>
          <w:szCs w:val="18"/>
        </w:rPr>
        <w:t>final</w:t>
      </w:r>
      <w:r>
        <w:rPr>
          <w:spacing w:val="25"/>
          <w:sz w:val="18"/>
          <w:szCs w:val="18"/>
        </w:rPr>
        <w:t xml:space="preserve"> </w:t>
      </w:r>
      <w:r>
        <w:rPr>
          <w:sz w:val="18"/>
          <w:szCs w:val="18"/>
        </w:rPr>
        <w:t xml:space="preserve">expression </w:t>
      </w:r>
      <w:r>
        <w:rPr>
          <w:spacing w:val="17"/>
          <w:sz w:val="18"/>
          <w:szCs w:val="18"/>
        </w:rPr>
        <w:t xml:space="preserve"> </w:t>
      </w:r>
      <w:r>
        <w:rPr>
          <w:sz w:val="18"/>
          <w:szCs w:val="18"/>
        </w:rPr>
        <w:t>for</w:t>
      </w:r>
      <w:r>
        <w:rPr>
          <w:spacing w:val="17"/>
          <w:sz w:val="18"/>
          <w:szCs w:val="18"/>
        </w:rPr>
        <w:t xml:space="preserve"> </w:t>
      </w:r>
      <w:r>
        <w:rPr>
          <w:sz w:val="18"/>
          <w:szCs w:val="18"/>
        </w:rPr>
        <w:t>the</w:t>
      </w:r>
      <w:r>
        <w:rPr>
          <w:spacing w:val="43"/>
          <w:sz w:val="18"/>
          <w:szCs w:val="18"/>
        </w:rPr>
        <w:t xml:space="preserve"> </w:t>
      </w:r>
      <w:r>
        <w:rPr>
          <w:w w:val="111"/>
          <w:sz w:val="18"/>
          <w:szCs w:val="18"/>
        </w:rPr>
        <w:t>capaci</w:t>
      </w:r>
      <w:r>
        <w:rPr>
          <w:spacing w:val="-4"/>
          <w:w w:val="111"/>
          <w:sz w:val="18"/>
          <w:szCs w:val="18"/>
        </w:rPr>
        <w:t>t</w:t>
      </w:r>
      <w:r>
        <w:rPr>
          <w:w w:val="111"/>
          <w:sz w:val="18"/>
          <w:szCs w:val="18"/>
        </w:rPr>
        <w:t>y</w:t>
      </w:r>
      <w:r>
        <w:rPr>
          <w:spacing w:val="4"/>
          <w:w w:val="111"/>
          <w:sz w:val="18"/>
          <w:szCs w:val="18"/>
        </w:rPr>
        <w:t xml:space="preserve"> </w:t>
      </w:r>
      <w:r>
        <w:rPr>
          <w:sz w:val="18"/>
          <w:szCs w:val="18"/>
        </w:rPr>
        <w:t>of</w:t>
      </w:r>
      <w:r>
        <w:rPr>
          <w:spacing w:val="4"/>
          <w:sz w:val="18"/>
          <w:szCs w:val="18"/>
        </w:rPr>
        <w:t xml:space="preserve"> </w:t>
      </w:r>
      <w:r>
        <w:rPr>
          <w:w w:val="116"/>
          <w:sz w:val="18"/>
          <w:szCs w:val="18"/>
        </w:rPr>
        <w:t xml:space="preserve">the </w:t>
      </w:r>
      <w:r>
        <w:rPr>
          <w:w w:val="110"/>
          <w:sz w:val="18"/>
          <w:szCs w:val="18"/>
        </w:rPr>
        <w:t>dum</w:t>
      </w:r>
      <w:r>
        <w:rPr>
          <w:spacing w:val="-5"/>
          <w:w w:val="110"/>
          <w:sz w:val="18"/>
          <w:szCs w:val="18"/>
        </w:rPr>
        <w:t>m</w:t>
      </w:r>
      <w:r>
        <w:rPr>
          <w:w w:val="110"/>
          <w:sz w:val="18"/>
          <w:szCs w:val="18"/>
        </w:rPr>
        <w:t>y</w:t>
      </w:r>
      <w:r>
        <w:rPr>
          <w:spacing w:val="15"/>
          <w:w w:val="110"/>
          <w:sz w:val="18"/>
          <w:szCs w:val="18"/>
        </w:rPr>
        <w:t xml:space="preserve"> </w:t>
      </w:r>
      <w:r>
        <w:rPr>
          <w:sz w:val="18"/>
          <w:szCs w:val="18"/>
        </w:rPr>
        <w:t>edges</w:t>
      </w:r>
      <w:r>
        <w:rPr>
          <w:spacing w:val="37"/>
          <w:sz w:val="18"/>
          <w:szCs w:val="18"/>
        </w:rPr>
        <w:t xml:space="preserve"> </w:t>
      </w:r>
      <w:r>
        <w:rPr>
          <w:sz w:val="18"/>
          <w:szCs w:val="18"/>
        </w:rPr>
        <w:t>for</w:t>
      </w:r>
      <w:r>
        <w:rPr>
          <w:spacing w:val="25"/>
          <w:sz w:val="18"/>
          <w:szCs w:val="18"/>
        </w:rPr>
        <w:t xml:space="preserve"> </w:t>
      </w:r>
      <w:r>
        <w:rPr>
          <w:sz w:val="18"/>
          <w:szCs w:val="18"/>
        </w:rPr>
        <w:t xml:space="preserve">the </w:t>
      </w:r>
      <w:r>
        <w:rPr>
          <w:spacing w:val="7"/>
          <w:sz w:val="18"/>
          <w:szCs w:val="18"/>
        </w:rPr>
        <w:t xml:space="preserve"> </w:t>
      </w:r>
      <w:r>
        <w:rPr>
          <w:w w:val="112"/>
          <w:sz w:val="18"/>
          <w:szCs w:val="18"/>
        </w:rPr>
        <w:t>input</w:t>
      </w:r>
      <w:r>
        <w:rPr>
          <w:spacing w:val="26"/>
          <w:w w:val="112"/>
          <w:sz w:val="18"/>
          <w:szCs w:val="18"/>
        </w:rPr>
        <w:t xml:space="preserve"> </w:t>
      </w:r>
      <w:r>
        <w:rPr>
          <w:w w:val="112"/>
          <w:sz w:val="18"/>
          <w:szCs w:val="18"/>
        </w:rPr>
        <w:t>problem:</w:t>
      </w:r>
    </w:p>
    <w:p w:rsidR="00C45AA3" w:rsidRDefault="00C45AA3">
      <w:pPr>
        <w:spacing w:before="8" w:line="120" w:lineRule="exact"/>
        <w:rPr>
          <w:sz w:val="12"/>
          <w:szCs w:val="12"/>
        </w:rPr>
      </w:pPr>
    </w:p>
    <w:p w:rsidR="00C45AA3" w:rsidRDefault="00C45AA3">
      <w:pPr>
        <w:spacing w:line="200" w:lineRule="exact"/>
      </w:pPr>
    </w:p>
    <w:p w:rsidR="00C45AA3" w:rsidRDefault="00DC4C15">
      <w:pPr>
        <w:spacing w:line="220" w:lineRule="exact"/>
        <w:ind w:left="847"/>
        <w:rPr>
          <w:sz w:val="14"/>
          <w:szCs w:val="14"/>
        </w:rPr>
        <w:sectPr w:rsidR="00C45AA3">
          <w:pgSz w:w="11920" w:h="16840"/>
          <w:pgMar w:top="1560" w:right="1680" w:bottom="280" w:left="1320" w:header="720" w:footer="720" w:gutter="0"/>
          <w:cols w:space="720"/>
        </w:sectPr>
      </w:pPr>
      <w:proofErr w:type="gramStart"/>
      <w:r>
        <w:rPr>
          <w:w w:val="240"/>
          <w:position w:val="9"/>
          <w:sz w:val="19"/>
          <w:szCs w:val="19"/>
        </w:rPr>
        <w:t>(</w:t>
      </w:r>
      <w:r>
        <w:rPr>
          <w:spacing w:val="-83"/>
          <w:w w:val="240"/>
          <w:position w:val="9"/>
          <w:sz w:val="19"/>
          <w:szCs w:val="19"/>
        </w:rPr>
        <w:t xml:space="preserve"> </w:t>
      </w:r>
      <w:r>
        <w:rPr>
          <w:w w:val="111"/>
          <w:position w:val="-10"/>
          <w:sz w:val="18"/>
          <w:szCs w:val="18"/>
        </w:rPr>
        <w:t>min</w:t>
      </w:r>
      <w:proofErr w:type="gramEnd"/>
      <w:r>
        <w:rPr>
          <w:w w:val="111"/>
          <w:position w:val="-10"/>
          <w:sz w:val="18"/>
          <w:szCs w:val="18"/>
        </w:rPr>
        <w:t>(</w:t>
      </w:r>
      <w:r>
        <w:rPr>
          <w:w w:val="117"/>
          <w:position w:val="-10"/>
          <w:sz w:val="18"/>
          <w:szCs w:val="18"/>
        </w:rPr>
        <w:t>F</w:t>
      </w:r>
      <w:proofErr w:type="spellStart"/>
      <w:r>
        <w:rPr>
          <w:w w:val="145"/>
          <w:position w:val="-14"/>
          <w:sz w:val="14"/>
          <w:szCs w:val="14"/>
        </w:rPr>
        <w:t>i</w:t>
      </w:r>
      <w:proofErr w:type="spellEnd"/>
      <w:r>
        <w:rPr>
          <w:spacing w:val="16"/>
          <w:position w:val="-14"/>
          <w:sz w:val="14"/>
          <w:szCs w:val="14"/>
        </w:rPr>
        <w:t xml:space="preserve"> </w:t>
      </w:r>
      <w:r>
        <w:rPr>
          <w:rFonts w:ascii="Batang" w:eastAsia="Batang" w:hAnsi="Batang" w:cs="Batang"/>
          <w:position w:val="-10"/>
          <w:sz w:val="18"/>
          <w:szCs w:val="18"/>
        </w:rPr>
        <w:t>−</w:t>
      </w:r>
      <w:r>
        <w:rPr>
          <w:rFonts w:ascii="Batang" w:eastAsia="Batang" w:hAnsi="Batang" w:cs="Batang"/>
          <w:spacing w:val="-22"/>
          <w:position w:val="-10"/>
          <w:sz w:val="18"/>
          <w:szCs w:val="18"/>
        </w:rPr>
        <w:t xml:space="preserve"> </w:t>
      </w:r>
      <w:r>
        <w:rPr>
          <w:position w:val="-10"/>
          <w:sz w:val="18"/>
          <w:szCs w:val="18"/>
        </w:rPr>
        <w:t>(1</w:t>
      </w:r>
      <w:r>
        <w:rPr>
          <w:spacing w:val="9"/>
          <w:position w:val="-10"/>
          <w:sz w:val="18"/>
          <w:szCs w:val="18"/>
        </w:rPr>
        <w:t xml:space="preserve"> </w:t>
      </w:r>
      <w:r>
        <w:rPr>
          <w:rFonts w:ascii="Batang" w:eastAsia="Batang" w:hAnsi="Batang" w:cs="Batang"/>
          <w:position w:val="-10"/>
          <w:sz w:val="18"/>
          <w:szCs w:val="18"/>
        </w:rPr>
        <w:t>−</w:t>
      </w:r>
      <w:r>
        <w:rPr>
          <w:rFonts w:ascii="Batang" w:eastAsia="Batang" w:hAnsi="Batang" w:cs="Batang"/>
          <w:spacing w:val="-22"/>
          <w:position w:val="-10"/>
          <w:sz w:val="18"/>
          <w:szCs w:val="18"/>
        </w:rPr>
        <w:t xml:space="preserve"> </w:t>
      </w:r>
      <w:r>
        <w:rPr>
          <w:spacing w:val="7"/>
          <w:position w:val="-10"/>
          <w:sz w:val="18"/>
          <w:szCs w:val="18"/>
        </w:rPr>
        <w:t>δ</w:t>
      </w:r>
      <w:r>
        <w:rPr>
          <w:position w:val="-10"/>
          <w:sz w:val="18"/>
          <w:szCs w:val="18"/>
        </w:rPr>
        <w:t>)</w:t>
      </w:r>
      <w:r>
        <w:rPr>
          <w:spacing w:val="4"/>
          <w:position w:val="-10"/>
          <w:sz w:val="18"/>
          <w:szCs w:val="18"/>
        </w:rPr>
        <w:t xml:space="preserve"> </w:t>
      </w:r>
      <w:r>
        <w:rPr>
          <w:rFonts w:ascii="Batang" w:eastAsia="Batang" w:hAnsi="Batang" w:cs="Batang"/>
          <w:w w:val="85"/>
          <w:position w:val="-10"/>
          <w:sz w:val="18"/>
          <w:szCs w:val="18"/>
        </w:rPr>
        <w:t>·</w:t>
      </w:r>
      <w:r>
        <w:rPr>
          <w:rFonts w:ascii="Batang" w:eastAsia="Batang" w:hAnsi="Batang" w:cs="Batang"/>
          <w:spacing w:val="-10"/>
          <w:w w:val="85"/>
          <w:position w:val="-10"/>
          <w:sz w:val="18"/>
          <w:szCs w:val="18"/>
        </w:rPr>
        <w:t xml:space="preserve"> </w:t>
      </w:r>
      <w:r>
        <w:rPr>
          <w:spacing w:val="5"/>
          <w:w w:val="116"/>
          <w:position w:val="-10"/>
          <w:sz w:val="18"/>
          <w:szCs w:val="18"/>
        </w:rPr>
        <w:t>D</w:t>
      </w:r>
      <w:r>
        <w:rPr>
          <w:w w:val="116"/>
          <w:position w:val="-10"/>
          <w:sz w:val="18"/>
          <w:szCs w:val="18"/>
        </w:rPr>
        <w:t>isk</w:t>
      </w:r>
      <w:proofErr w:type="spellStart"/>
      <w:r>
        <w:rPr>
          <w:w w:val="145"/>
          <w:position w:val="-14"/>
          <w:sz w:val="14"/>
          <w:szCs w:val="14"/>
        </w:rPr>
        <w:t>i</w:t>
      </w:r>
      <w:proofErr w:type="spellEnd"/>
      <w:r>
        <w:rPr>
          <w:spacing w:val="-25"/>
          <w:position w:val="-14"/>
          <w:sz w:val="14"/>
          <w:szCs w:val="14"/>
        </w:rPr>
        <w:t xml:space="preserve"> </w:t>
      </w:r>
      <w:r>
        <w:rPr>
          <w:position w:val="-10"/>
          <w:sz w:val="18"/>
          <w:szCs w:val="18"/>
        </w:rPr>
        <w:t>,</w:t>
      </w:r>
      <w:r>
        <w:rPr>
          <w:spacing w:val="-8"/>
          <w:position w:val="-10"/>
          <w:sz w:val="18"/>
          <w:szCs w:val="18"/>
        </w:rPr>
        <w:t xml:space="preserve"> </w:t>
      </w:r>
      <w:r>
        <w:rPr>
          <w:w w:val="109"/>
          <w:position w:val="-10"/>
          <w:sz w:val="18"/>
          <w:szCs w:val="18"/>
        </w:rPr>
        <w:t>C</w:t>
      </w:r>
      <w:r>
        <w:rPr>
          <w:spacing w:val="-32"/>
          <w:position w:val="-10"/>
          <w:sz w:val="18"/>
          <w:szCs w:val="18"/>
        </w:rPr>
        <w:t xml:space="preserve"> </w:t>
      </w:r>
      <w:r>
        <w:rPr>
          <w:w w:val="142"/>
          <w:position w:val="-3"/>
          <w:sz w:val="14"/>
          <w:szCs w:val="14"/>
        </w:rPr>
        <w:t>in</w:t>
      </w:r>
      <w:r>
        <w:rPr>
          <w:spacing w:val="1"/>
          <w:w w:val="142"/>
          <w:position w:val="-3"/>
          <w:sz w:val="14"/>
          <w:szCs w:val="14"/>
        </w:rPr>
        <w:t xml:space="preserve"> </w:t>
      </w:r>
      <w:r>
        <w:rPr>
          <w:rFonts w:ascii="Batang" w:eastAsia="Batang" w:hAnsi="Batang" w:cs="Batang"/>
          <w:position w:val="-10"/>
          <w:sz w:val="18"/>
          <w:szCs w:val="18"/>
        </w:rPr>
        <w:t>−</w:t>
      </w:r>
      <w:r>
        <w:rPr>
          <w:rFonts w:ascii="Batang" w:eastAsia="Batang" w:hAnsi="Batang" w:cs="Batang"/>
          <w:spacing w:val="-22"/>
          <w:position w:val="-10"/>
          <w:sz w:val="18"/>
          <w:szCs w:val="18"/>
        </w:rPr>
        <w:t xml:space="preserve"> </w:t>
      </w:r>
      <w:r>
        <w:rPr>
          <w:w w:val="134"/>
          <w:position w:val="-10"/>
          <w:sz w:val="18"/>
          <w:szCs w:val="18"/>
        </w:rPr>
        <w:t>I</w:t>
      </w:r>
      <w:r>
        <w:rPr>
          <w:spacing w:val="-31"/>
          <w:position w:val="-10"/>
          <w:sz w:val="18"/>
          <w:szCs w:val="18"/>
        </w:rPr>
        <w:t xml:space="preserve"> </w:t>
      </w:r>
      <w:r>
        <w:rPr>
          <w:w w:val="142"/>
          <w:position w:val="-3"/>
          <w:sz w:val="14"/>
          <w:szCs w:val="14"/>
        </w:rPr>
        <w:t>in</w:t>
      </w:r>
      <w:r>
        <w:rPr>
          <w:spacing w:val="-25"/>
          <w:position w:val="-3"/>
          <w:sz w:val="14"/>
          <w:szCs w:val="14"/>
        </w:rPr>
        <w:t xml:space="preserve"> </w:t>
      </w:r>
      <w:r>
        <w:rPr>
          <w:position w:val="-10"/>
          <w:sz w:val="18"/>
          <w:szCs w:val="18"/>
        </w:rPr>
        <w:t xml:space="preserve">)           </w:t>
      </w:r>
      <w:r>
        <w:rPr>
          <w:spacing w:val="22"/>
          <w:position w:val="-10"/>
          <w:sz w:val="18"/>
          <w:szCs w:val="18"/>
        </w:rPr>
        <w:t xml:space="preserve"> </w:t>
      </w:r>
      <w:r>
        <w:rPr>
          <w:position w:val="-10"/>
          <w:sz w:val="18"/>
          <w:szCs w:val="18"/>
        </w:rPr>
        <w:t>if</w:t>
      </w:r>
      <w:r>
        <w:rPr>
          <w:spacing w:val="14"/>
          <w:position w:val="-10"/>
          <w:sz w:val="18"/>
          <w:szCs w:val="18"/>
        </w:rPr>
        <w:t xml:space="preserve"> </w:t>
      </w:r>
      <w:r>
        <w:rPr>
          <w:position w:val="-10"/>
          <w:sz w:val="18"/>
          <w:szCs w:val="18"/>
        </w:rPr>
        <w:t>N</w:t>
      </w:r>
      <w:r>
        <w:rPr>
          <w:spacing w:val="-9"/>
          <w:position w:val="-10"/>
          <w:sz w:val="18"/>
          <w:szCs w:val="18"/>
        </w:rPr>
        <w:t xml:space="preserve"> </w:t>
      </w:r>
      <w:r>
        <w:rPr>
          <w:w w:val="109"/>
          <w:position w:val="-10"/>
          <w:sz w:val="18"/>
          <w:szCs w:val="18"/>
        </w:rPr>
        <w:t>C</w:t>
      </w:r>
      <w:r>
        <w:rPr>
          <w:spacing w:val="-32"/>
          <w:position w:val="-10"/>
          <w:sz w:val="18"/>
          <w:szCs w:val="18"/>
        </w:rPr>
        <w:t xml:space="preserve"> </w:t>
      </w:r>
      <w:r>
        <w:rPr>
          <w:position w:val="-10"/>
          <w:sz w:val="18"/>
          <w:szCs w:val="18"/>
        </w:rPr>
        <w:t>P</w:t>
      </w:r>
      <w:r>
        <w:rPr>
          <w:spacing w:val="-2"/>
          <w:position w:val="-10"/>
          <w:sz w:val="18"/>
          <w:szCs w:val="18"/>
        </w:rPr>
        <w:t xml:space="preserve"> </w:t>
      </w:r>
      <w:r>
        <w:rPr>
          <w:w w:val="96"/>
          <w:position w:val="-10"/>
          <w:sz w:val="18"/>
          <w:szCs w:val="18"/>
        </w:rPr>
        <w:t>U</w:t>
      </w:r>
      <w:r>
        <w:rPr>
          <w:spacing w:val="-26"/>
          <w:position w:val="-10"/>
          <w:sz w:val="18"/>
          <w:szCs w:val="18"/>
        </w:rPr>
        <w:t xml:space="preserve"> </w:t>
      </w:r>
      <w:r>
        <w:rPr>
          <w:w w:val="131"/>
          <w:position w:val="-2"/>
          <w:sz w:val="14"/>
          <w:szCs w:val="14"/>
        </w:rPr>
        <w:t>busy</w:t>
      </w:r>
      <w:r>
        <w:rPr>
          <w:spacing w:val="-6"/>
          <w:w w:val="131"/>
          <w:position w:val="-2"/>
          <w:sz w:val="14"/>
          <w:szCs w:val="14"/>
        </w:rPr>
        <w:t xml:space="preserve"> </w:t>
      </w:r>
      <w:r>
        <w:rPr>
          <w:w w:val="131"/>
          <w:position w:val="-10"/>
          <w:sz w:val="18"/>
          <w:szCs w:val="18"/>
        </w:rPr>
        <w:t>=</w:t>
      </w:r>
      <w:r>
        <w:rPr>
          <w:spacing w:val="2"/>
          <w:w w:val="131"/>
          <w:position w:val="-10"/>
          <w:sz w:val="18"/>
          <w:szCs w:val="18"/>
        </w:rPr>
        <w:t xml:space="preserve"> </w:t>
      </w:r>
      <w:r>
        <w:rPr>
          <w:position w:val="-10"/>
          <w:sz w:val="18"/>
          <w:szCs w:val="18"/>
        </w:rPr>
        <w:t>N</w:t>
      </w:r>
      <w:r>
        <w:rPr>
          <w:spacing w:val="-9"/>
          <w:position w:val="-10"/>
          <w:sz w:val="18"/>
          <w:szCs w:val="18"/>
        </w:rPr>
        <w:t xml:space="preserve"> </w:t>
      </w:r>
      <w:r>
        <w:rPr>
          <w:w w:val="109"/>
          <w:position w:val="-10"/>
          <w:sz w:val="18"/>
          <w:szCs w:val="18"/>
        </w:rPr>
        <w:t>C</w:t>
      </w:r>
      <w:r>
        <w:rPr>
          <w:spacing w:val="-32"/>
          <w:position w:val="-10"/>
          <w:sz w:val="18"/>
          <w:szCs w:val="18"/>
        </w:rPr>
        <w:t xml:space="preserve"> </w:t>
      </w:r>
      <w:r>
        <w:rPr>
          <w:position w:val="-10"/>
          <w:sz w:val="18"/>
          <w:szCs w:val="18"/>
        </w:rPr>
        <w:t>P</w:t>
      </w:r>
      <w:r>
        <w:rPr>
          <w:spacing w:val="-2"/>
          <w:position w:val="-10"/>
          <w:sz w:val="18"/>
          <w:szCs w:val="18"/>
        </w:rPr>
        <w:t xml:space="preserve"> </w:t>
      </w:r>
      <w:r>
        <w:rPr>
          <w:w w:val="96"/>
          <w:position w:val="-10"/>
          <w:sz w:val="18"/>
          <w:szCs w:val="18"/>
        </w:rPr>
        <w:t>U</w:t>
      </w:r>
      <w:proofErr w:type="spellStart"/>
      <w:r>
        <w:rPr>
          <w:w w:val="145"/>
          <w:position w:val="-14"/>
          <w:sz w:val="14"/>
          <w:szCs w:val="14"/>
        </w:rPr>
        <w:t>i</w:t>
      </w:r>
      <w:proofErr w:type="spellEnd"/>
    </w:p>
    <w:p w:rsidR="00C45AA3" w:rsidRDefault="00DC4C15">
      <w:pPr>
        <w:spacing w:line="120" w:lineRule="exact"/>
        <w:ind w:right="481"/>
        <w:jc w:val="right"/>
        <w:rPr>
          <w:sz w:val="14"/>
          <w:szCs w:val="14"/>
        </w:rPr>
      </w:pPr>
      <w:r>
        <w:lastRenderedPageBreak/>
        <w:pict>
          <v:shape id="_x0000_s1512" type="#_x0000_t202" style="position:absolute;left:0;text-align:left;margin-left:86.15pt;margin-top:2.65pt;width:109.25pt;height:10pt;z-index:-1805;mso-position-horizontal-relative:page" filled="f" stroked="f">
            <v:textbox inset="0,0,0,0">
              <w:txbxContent>
                <w:p w:rsidR="00DC4C15" w:rsidRDefault="00DC4C15">
                  <w:pPr>
                    <w:tabs>
                      <w:tab w:val="left" w:pos="2180"/>
                    </w:tabs>
                    <w:spacing w:line="180" w:lineRule="exact"/>
                    <w:ind w:right="-50"/>
                    <w:rPr>
                      <w:sz w:val="18"/>
                      <w:szCs w:val="18"/>
                    </w:rPr>
                  </w:pPr>
                  <w:proofErr w:type="gramStart"/>
                  <w:r>
                    <w:rPr>
                      <w:w w:val="101"/>
                      <w:position w:val="2"/>
                      <w:sz w:val="18"/>
                      <w:szCs w:val="18"/>
                    </w:rPr>
                    <w:t>w</w:t>
                  </w:r>
                  <w:proofErr w:type="spellStart"/>
                  <w:r>
                    <w:rPr>
                      <w:w w:val="145"/>
                      <w:position w:val="-1"/>
                      <w:sz w:val="14"/>
                      <w:szCs w:val="14"/>
                    </w:rPr>
                    <w:t>i</w:t>
                  </w:r>
                  <w:proofErr w:type="spellEnd"/>
                  <w:r>
                    <w:rPr>
                      <w:position w:val="-1"/>
                      <w:sz w:val="14"/>
                      <w:szCs w:val="14"/>
                    </w:rPr>
                    <w:t xml:space="preserve"> </w:t>
                  </w:r>
                  <w:r>
                    <w:rPr>
                      <w:spacing w:val="-9"/>
                      <w:position w:val="-1"/>
                      <w:sz w:val="14"/>
                      <w:szCs w:val="14"/>
                    </w:rPr>
                    <w:t xml:space="preserve"> </w:t>
                  </w:r>
                  <w:r>
                    <w:rPr>
                      <w:w w:val="141"/>
                      <w:position w:val="2"/>
                      <w:sz w:val="18"/>
                      <w:szCs w:val="18"/>
                    </w:rPr>
                    <w:t>=</w:t>
                  </w:r>
                  <w:proofErr w:type="gramEnd"/>
                  <w:r>
                    <w:rPr>
                      <w:position w:val="2"/>
                      <w:sz w:val="18"/>
                      <w:szCs w:val="18"/>
                    </w:rPr>
                    <w:t xml:space="preserve">             </w:t>
                  </w:r>
                  <w:r>
                    <w:rPr>
                      <w:spacing w:val="6"/>
                      <w:position w:val="2"/>
                      <w:sz w:val="18"/>
                      <w:szCs w:val="18"/>
                    </w:rPr>
                    <w:t xml:space="preserve"> </w:t>
                  </w:r>
                  <w:r>
                    <w:rPr>
                      <w:w w:val="199"/>
                      <w:position w:val="2"/>
                      <w:sz w:val="18"/>
                      <w:szCs w:val="18"/>
                      <w:u w:val="single" w:color="000000"/>
                    </w:rPr>
                    <w:t xml:space="preserve"> </w:t>
                  </w:r>
                  <w:r>
                    <w:rPr>
                      <w:position w:val="2"/>
                      <w:sz w:val="18"/>
                      <w:szCs w:val="18"/>
                      <w:u w:val="single" w:color="000000"/>
                    </w:rPr>
                    <w:tab/>
                  </w:r>
                </w:p>
              </w:txbxContent>
            </v:textbox>
            <w10:wrap anchorx="page"/>
          </v:shape>
        </w:pict>
      </w:r>
      <w:proofErr w:type="spellStart"/>
      <w:proofErr w:type="gramStart"/>
      <w:r>
        <w:rPr>
          <w:w w:val="145"/>
          <w:sz w:val="14"/>
          <w:szCs w:val="14"/>
        </w:rPr>
        <w:t>i</w:t>
      </w:r>
      <w:proofErr w:type="spellEnd"/>
      <w:proofErr w:type="gramEnd"/>
      <w:r>
        <w:rPr>
          <w:w w:val="145"/>
          <w:sz w:val="14"/>
          <w:szCs w:val="14"/>
        </w:rPr>
        <w:t xml:space="preserve">       </w:t>
      </w:r>
      <w:r>
        <w:rPr>
          <w:spacing w:val="21"/>
          <w:w w:val="145"/>
          <w:sz w:val="14"/>
          <w:szCs w:val="14"/>
        </w:rPr>
        <w:t xml:space="preserve"> </w:t>
      </w:r>
      <w:proofErr w:type="spellStart"/>
      <w:r>
        <w:rPr>
          <w:w w:val="145"/>
          <w:sz w:val="14"/>
          <w:szCs w:val="14"/>
        </w:rPr>
        <w:t>i</w:t>
      </w:r>
      <w:proofErr w:type="spellEnd"/>
    </w:p>
    <w:p w:rsidR="00C45AA3" w:rsidRDefault="00DC4C15">
      <w:pPr>
        <w:spacing w:line="40" w:lineRule="exact"/>
        <w:ind w:left="1030" w:right="-56"/>
        <w:rPr>
          <w:sz w:val="14"/>
          <w:szCs w:val="14"/>
        </w:rPr>
      </w:pPr>
      <w:proofErr w:type="gramStart"/>
      <w:r>
        <w:rPr>
          <w:position w:val="-15"/>
          <w:sz w:val="18"/>
          <w:szCs w:val="18"/>
        </w:rPr>
        <w:t>min(</w:t>
      </w:r>
      <w:proofErr w:type="gramEnd"/>
      <w:r>
        <w:rPr>
          <w:spacing w:val="16"/>
          <w:position w:val="-15"/>
          <w:sz w:val="18"/>
          <w:szCs w:val="18"/>
        </w:rPr>
        <w:t xml:space="preserve"> </w:t>
      </w:r>
      <w:r>
        <w:rPr>
          <w:w w:val="129"/>
          <w:position w:val="-5"/>
          <w:sz w:val="14"/>
          <w:szCs w:val="14"/>
        </w:rPr>
        <w:t>F</w:t>
      </w:r>
      <w:proofErr w:type="spellStart"/>
      <w:r>
        <w:rPr>
          <w:w w:val="191"/>
          <w:position w:val="-7"/>
          <w:sz w:val="10"/>
          <w:szCs w:val="10"/>
        </w:rPr>
        <w:t>i</w:t>
      </w:r>
      <w:proofErr w:type="spellEnd"/>
      <w:r>
        <w:rPr>
          <w:spacing w:val="-15"/>
          <w:position w:val="-7"/>
          <w:sz w:val="10"/>
          <w:szCs w:val="10"/>
        </w:rPr>
        <w:t xml:space="preserve"> </w:t>
      </w:r>
      <w:r>
        <w:rPr>
          <w:w w:val="157"/>
          <w:position w:val="-5"/>
          <w:sz w:val="14"/>
          <w:szCs w:val="14"/>
        </w:rPr>
        <w:t>−</w:t>
      </w:r>
      <w:r>
        <w:rPr>
          <w:w w:val="121"/>
          <w:position w:val="-5"/>
          <w:sz w:val="14"/>
          <w:szCs w:val="14"/>
        </w:rPr>
        <w:t>(1</w:t>
      </w:r>
      <w:r>
        <w:rPr>
          <w:w w:val="157"/>
          <w:position w:val="-5"/>
          <w:sz w:val="14"/>
          <w:szCs w:val="14"/>
        </w:rPr>
        <w:t>−</w:t>
      </w:r>
      <w:r>
        <w:rPr>
          <w:spacing w:val="5"/>
          <w:w w:val="109"/>
          <w:position w:val="-5"/>
          <w:sz w:val="14"/>
          <w:szCs w:val="14"/>
        </w:rPr>
        <w:t>δ</w:t>
      </w:r>
      <w:r>
        <w:rPr>
          <w:w w:val="133"/>
          <w:position w:val="-5"/>
          <w:sz w:val="14"/>
          <w:szCs w:val="14"/>
        </w:rPr>
        <w:t>)</w:t>
      </w:r>
      <w:r>
        <w:rPr>
          <w:w w:val="101"/>
          <w:position w:val="-5"/>
          <w:sz w:val="14"/>
          <w:szCs w:val="14"/>
        </w:rPr>
        <w:t>·</w:t>
      </w:r>
      <w:r>
        <w:rPr>
          <w:spacing w:val="4"/>
          <w:w w:val="128"/>
          <w:position w:val="-5"/>
          <w:sz w:val="14"/>
          <w:szCs w:val="14"/>
        </w:rPr>
        <w:t>D</w:t>
      </w:r>
      <w:r>
        <w:rPr>
          <w:w w:val="132"/>
          <w:position w:val="-5"/>
          <w:sz w:val="14"/>
          <w:szCs w:val="14"/>
        </w:rPr>
        <w:t>isk</w:t>
      </w:r>
      <w:proofErr w:type="spellStart"/>
      <w:r>
        <w:rPr>
          <w:w w:val="191"/>
          <w:position w:val="-7"/>
          <w:sz w:val="10"/>
          <w:szCs w:val="10"/>
        </w:rPr>
        <w:t>i</w:t>
      </w:r>
      <w:proofErr w:type="spellEnd"/>
      <w:r>
        <w:rPr>
          <w:position w:val="-7"/>
          <w:sz w:val="10"/>
          <w:szCs w:val="10"/>
        </w:rPr>
        <w:t xml:space="preserve">                                                          </w:t>
      </w:r>
      <w:r>
        <w:rPr>
          <w:spacing w:val="-6"/>
          <w:position w:val="-7"/>
          <w:sz w:val="10"/>
          <w:szCs w:val="10"/>
        </w:rPr>
        <w:t xml:space="preserve"> </w:t>
      </w:r>
      <w:r>
        <w:rPr>
          <w:w w:val="142"/>
          <w:position w:val="-7"/>
          <w:sz w:val="14"/>
          <w:szCs w:val="14"/>
        </w:rPr>
        <w:t>in</w:t>
      </w:r>
    </w:p>
    <w:p w:rsidR="00C45AA3" w:rsidRDefault="00DC4C15">
      <w:pPr>
        <w:spacing w:before="26" w:line="171" w:lineRule="auto"/>
        <w:ind w:left="19" w:right="-24" w:hanging="19"/>
        <w:rPr>
          <w:sz w:val="14"/>
          <w:szCs w:val="14"/>
        </w:rPr>
      </w:pPr>
      <w:r>
        <w:br w:type="column"/>
      </w:r>
      <w:proofErr w:type="spellStart"/>
      <w:proofErr w:type="gramStart"/>
      <w:r>
        <w:rPr>
          <w:w w:val="145"/>
          <w:sz w:val="14"/>
          <w:szCs w:val="14"/>
        </w:rPr>
        <w:lastRenderedPageBreak/>
        <w:t>i</w:t>
      </w:r>
      <w:proofErr w:type="spellEnd"/>
      <w:proofErr w:type="gramEnd"/>
      <w:r>
        <w:rPr>
          <w:w w:val="145"/>
          <w:sz w:val="14"/>
          <w:szCs w:val="14"/>
        </w:rPr>
        <w:t xml:space="preserve"> </w:t>
      </w:r>
      <w:r>
        <w:rPr>
          <w:w w:val="121"/>
          <w:sz w:val="14"/>
          <w:szCs w:val="14"/>
        </w:rPr>
        <w:t>busy</w:t>
      </w:r>
    </w:p>
    <w:p w:rsidR="00C45AA3" w:rsidRDefault="00DC4C15">
      <w:pPr>
        <w:spacing w:before="19" w:line="160" w:lineRule="exact"/>
        <w:rPr>
          <w:sz w:val="18"/>
          <w:szCs w:val="18"/>
        </w:rPr>
        <w:sectPr w:rsidR="00C45AA3">
          <w:type w:val="continuous"/>
          <w:pgSz w:w="11920" w:h="16840"/>
          <w:pgMar w:top="960" w:right="1680" w:bottom="280" w:left="1320" w:header="720" w:footer="720" w:gutter="0"/>
          <w:cols w:num="3" w:space="720" w:equalWidth="0">
            <w:col w:w="4203" w:space="1012"/>
            <w:col w:w="340" w:space="1243"/>
            <w:col w:w="2122"/>
          </w:cols>
        </w:sectPr>
      </w:pPr>
      <w:r>
        <w:br w:type="column"/>
      </w:r>
      <w:r>
        <w:rPr>
          <w:w w:val="112"/>
          <w:position w:val="-3"/>
          <w:sz w:val="18"/>
          <w:szCs w:val="18"/>
        </w:rPr>
        <w:lastRenderedPageBreak/>
        <w:t>(4)</w:t>
      </w:r>
    </w:p>
    <w:p w:rsidR="00C45AA3" w:rsidRDefault="00DC4C15">
      <w:pPr>
        <w:spacing w:line="140" w:lineRule="exact"/>
        <w:ind w:left="1861"/>
        <w:rPr>
          <w:sz w:val="14"/>
          <w:szCs w:val="14"/>
        </w:rPr>
      </w:pPr>
      <w:r>
        <w:rPr>
          <w:w w:val="132"/>
          <w:sz w:val="14"/>
          <w:szCs w:val="14"/>
        </w:rPr>
        <w:lastRenderedPageBreak/>
        <w:t xml:space="preserve">1+β        </w:t>
      </w:r>
      <w:r>
        <w:rPr>
          <w:spacing w:val="44"/>
          <w:w w:val="132"/>
          <w:sz w:val="14"/>
          <w:szCs w:val="14"/>
        </w:rPr>
        <w:t xml:space="preserve"> </w:t>
      </w:r>
      <w:r>
        <w:rPr>
          <w:position w:val="6"/>
          <w:sz w:val="18"/>
          <w:szCs w:val="18"/>
        </w:rPr>
        <w:t>,</w:t>
      </w:r>
      <w:r>
        <w:rPr>
          <w:spacing w:val="-8"/>
          <w:position w:val="6"/>
          <w:sz w:val="18"/>
          <w:szCs w:val="18"/>
        </w:rPr>
        <w:t xml:space="preserve"> </w:t>
      </w:r>
      <w:r>
        <w:rPr>
          <w:position w:val="6"/>
          <w:sz w:val="18"/>
          <w:szCs w:val="18"/>
        </w:rPr>
        <w:t>N</w:t>
      </w:r>
      <w:r>
        <w:rPr>
          <w:spacing w:val="-9"/>
          <w:position w:val="6"/>
          <w:sz w:val="18"/>
          <w:szCs w:val="18"/>
        </w:rPr>
        <w:t xml:space="preserve"> </w:t>
      </w:r>
      <w:r>
        <w:rPr>
          <w:w w:val="109"/>
          <w:position w:val="6"/>
          <w:sz w:val="18"/>
          <w:szCs w:val="18"/>
        </w:rPr>
        <w:t>C</w:t>
      </w:r>
      <w:r>
        <w:rPr>
          <w:spacing w:val="-32"/>
          <w:position w:val="6"/>
          <w:sz w:val="18"/>
          <w:szCs w:val="18"/>
        </w:rPr>
        <w:t xml:space="preserve"> </w:t>
      </w:r>
      <w:r>
        <w:rPr>
          <w:position w:val="6"/>
          <w:sz w:val="18"/>
          <w:szCs w:val="18"/>
        </w:rPr>
        <w:t>P</w:t>
      </w:r>
      <w:r>
        <w:rPr>
          <w:spacing w:val="-2"/>
          <w:position w:val="6"/>
          <w:sz w:val="18"/>
          <w:szCs w:val="18"/>
        </w:rPr>
        <w:t xml:space="preserve"> </w:t>
      </w:r>
      <w:r>
        <w:rPr>
          <w:w w:val="96"/>
          <w:position w:val="6"/>
          <w:sz w:val="18"/>
          <w:szCs w:val="18"/>
        </w:rPr>
        <w:t>U</w:t>
      </w:r>
      <w:proofErr w:type="spellStart"/>
      <w:r>
        <w:rPr>
          <w:w w:val="145"/>
          <w:position w:val="3"/>
          <w:sz w:val="14"/>
          <w:szCs w:val="14"/>
        </w:rPr>
        <w:t>i</w:t>
      </w:r>
      <w:proofErr w:type="spellEnd"/>
      <w:r>
        <w:rPr>
          <w:spacing w:val="16"/>
          <w:position w:val="3"/>
          <w:sz w:val="14"/>
          <w:szCs w:val="14"/>
        </w:rPr>
        <w:t xml:space="preserve"> </w:t>
      </w:r>
      <w:r>
        <w:rPr>
          <w:rFonts w:ascii="Batang" w:eastAsia="Batang" w:hAnsi="Batang" w:cs="Batang"/>
          <w:w w:val="85"/>
          <w:position w:val="6"/>
          <w:sz w:val="18"/>
          <w:szCs w:val="18"/>
        </w:rPr>
        <w:t>·</w:t>
      </w:r>
      <w:r>
        <w:rPr>
          <w:rFonts w:ascii="Batang" w:eastAsia="Batang" w:hAnsi="Batang" w:cs="Batang"/>
          <w:spacing w:val="-10"/>
          <w:w w:val="85"/>
          <w:position w:val="6"/>
          <w:sz w:val="18"/>
          <w:szCs w:val="18"/>
        </w:rPr>
        <w:t xml:space="preserve"> </w:t>
      </w:r>
      <w:r>
        <w:rPr>
          <w:spacing w:val="-57"/>
          <w:w w:val="148"/>
          <w:position w:val="6"/>
          <w:sz w:val="18"/>
          <w:szCs w:val="18"/>
        </w:rPr>
        <w:t>f</w:t>
      </w:r>
      <w:r>
        <w:rPr>
          <w:spacing w:val="-48"/>
          <w:w w:val="110"/>
          <w:position w:val="10"/>
          <w:sz w:val="19"/>
          <w:szCs w:val="19"/>
        </w:rPr>
        <w:t>b</w:t>
      </w:r>
      <w:r>
        <w:rPr>
          <w:w w:val="142"/>
          <w:position w:val="3"/>
          <w:sz w:val="14"/>
          <w:szCs w:val="14"/>
        </w:rPr>
        <w:t>in</w:t>
      </w:r>
      <w:r>
        <w:rPr>
          <w:spacing w:val="16"/>
          <w:position w:val="3"/>
          <w:sz w:val="14"/>
          <w:szCs w:val="14"/>
        </w:rPr>
        <w:t xml:space="preserve"> </w:t>
      </w:r>
      <w:r>
        <w:rPr>
          <w:rFonts w:ascii="Batang" w:eastAsia="Batang" w:hAnsi="Batang" w:cs="Batang"/>
          <w:position w:val="6"/>
          <w:sz w:val="18"/>
          <w:szCs w:val="18"/>
        </w:rPr>
        <w:t>−</w:t>
      </w:r>
      <w:r>
        <w:rPr>
          <w:rFonts w:ascii="Batang" w:eastAsia="Batang" w:hAnsi="Batang" w:cs="Batang"/>
          <w:spacing w:val="-22"/>
          <w:position w:val="6"/>
          <w:sz w:val="18"/>
          <w:szCs w:val="18"/>
        </w:rPr>
        <w:t xml:space="preserve"> </w:t>
      </w:r>
      <w:proofErr w:type="gramStart"/>
      <w:r>
        <w:rPr>
          <w:w w:val="138"/>
          <w:position w:val="6"/>
          <w:sz w:val="18"/>
          <w:szCs w:val="18"/>
        </w:rPr>
        <w:t>I</w:t>
      </w:r>
      <w:proofErr w:type="spellStart"/>
      <w:r>
        <w:rPr>
          <w:w w:val="138"/>
          <w:position w:val="1"/>
          <w:sz w:val="14"/>
          <w:szCs w:val="14"/>
        </w:rPr>
        <w:t>i</w:t>
      </w:r>
      <w:proofErr w:type="spellEnd"/>
      <w:r>
        <w:rPr>
          <w:w w:val="138"/>
          <w:position w:val="1"/>
          <w:sz w:val="14"/>
          <w:szCs w:val="14"/>
        </w:rPr>
        <w:t xml:space="preserve"> </w:t>
      </w:r>
      <w:r>
        <w:rPr>
          <w:spacing w:val="27"/>
          <w:w w:val="138"/>
          <w:position w:val="1"/>
          <w:sz w:val="14"/>
          <w:szCs w:val="14"/>
        </w:rPr>
        <w:t xml:space="preserve"> </w:t>
      </w:r>
      <w:r>
        <w:rPr>
          <w:position w:val="6"/>
          <w:sz w:val="18"/>
          <w:szCs w:val="18"/>
        </w:rPr>
        <w:t>)</w:t>
      </w:r>
      <w:proofErr w:type="gramEnd"/>
      <w:r>
        <w:rPr>
          <w:position w:val="6"/>
          <w:sz w:val="18"/>
          <w:szCs w:val="18"/>
        </w:rPr>
        <w:t xml:space="preserve">   </w:t>
      </w:r>
      <w:r>
        <w:rPr>
          <w:spacing w:val="14"/>
          <w:position w:val="6"/>
          <w:sz w:val="18"/>
          <w:szCs w:val="18"/>
        </w:rPr>
        <w:t xml:space="preserve"> </w:t>
      </w:r>
      <w:r>
        <w:rPr>
          <w:position w:val="6"/>
          <w:sz w:val="18"/>
          <w:szCs w:val="18"/>
        </w:rPr>
        <w:t>if</w:t>
      </w:r>
      <w:r>
        <w:rPr>
          <w:spacing w:val="14"/>
          <w:position w:val="6"/>
          <w:sz w:val="18"/>
          <w:szCs w:val="18"/>
        </w:rPr>
        <w:t xml:space="preserve"> </w:t>
      </w:r>
      <w:r>
        <w:rPr>
          <w:position w:val="6"/>
          <w:sz w:val="18"/>
          <w:szCs w:val="18"/>
        </w:rPr>
        <w:t>N</w:t>
      </w:r>
      <w:r>
        <w:rPr>
          <w:spacing w:val="-9"/>
          <w:position w:val="6"/>
          <w:sz w:val="18"/>
          <w:szCs w:val="18"/>
        </w:rPr>
        <w:t xml:space="preserve"> </w:t>
      </w:r>
      <w:r>
        <w:rPr>
          <w:w w:val="109"/>
          <w:position w:val="6"/>
          <w:sz w:val="18"/>
          <w:szCs w:val="18"/>
        </w:rPr>
        <w:t>C</w:t>
      </w:r>
      <w:r>
        <w:rPr>
          <w:spacing w:val="-32"/>
          <w:position w:val="6"/>
          <w:sz w:val="18"/>
          <w:szCs w:val="18"/>
        </w:rPr>
        <w:t xml:space="preserve"> </w:t>
      </w:r>
      <w:r>
        <w:rPr>
          <w:position w:val="6"/>
          <w:sz w:val="18"/>
          <w:szCs w:val="18"/>
        </w:rPr>
        <w:t>P</w:t>
      </w:r>
      <w:r>
        <w:rPr>
          <w:spacing w:val="-2"/>
          <w:position w:val="6"/>
          <w:sz w:val="18"/>
          <w:szCs w:val="18"/>
        </w:rPr>
        <w:t xml:space="preserve"> </w:t>
      </w:r>
      <w:r>
        <w:rPr>
          <w:w w:val="96"/>
          <w:position w:val="6"/>
          <w:sz w:val="18"/>
          <w:szCs w:val="18"/>
        </w:rPr>
        <w:t>U</w:t>
      </w:r>
      <w:proofErr w:type="spellStart"/>
      <w:r>
        <w:rPr>
          <w:w w:val="145"/>
          <w:sz w:val="14"/>
          <w:szCs w:val="14"/>
        </w:rPr>
        <w:t>i</w:t>
      </w:r>
      <w:proofErr w:type="spellEnd"/>
      <w:r>
        <w:rPr>
          <w:sz w:val="14"/>
          <w:szCs w:val="14"/>
        </w:rPr>
        <w:t xml:space="preserve">         </w:t>
      </w:r>
      <w:r>
        <w:rPr>
          <w:spacing w:val="-1"/>
          <w:sz w:val="14"/>
          <w:szCs w:val="14"/>
        </w:rPr>
        <w:t xml:space="preserve"> </w:t>
      </w:r>
      <w:r>
        <w:rPr>
          <w:w w:val="141"/>
          <w:position w:val="6"/>
          <w:sz w:val="18"/>
          <w:szCs w:val="18"/>
        </w:rPr>
        <w:t>&lt;</w:t>
      </w:r>
      <w:r>
        <w:rPr>
          <w:spacing w:val="-12"/>
          <w:w w:val="141"/>
          <w:position w:val="6"/>
          <w:sz w:val="18"/>
          <w:szCs w:val="18"/>
        </w:rPr>
        <w:t xml:space="preserve"> </w:t>
      </w:r>
      <w:r>
        <w:rPr>
          <w:position w:val="6"/>
          <w:sz w:val="18"/>
          <w:szCs w:val="18"/>
        </w:rPr>
        <w:t>N</w:t>
      </w:r>
      <w:r>
        <w:rPr>
          <w:spacing w:val="-9"/>
          <w:position w:val="6"/>
          <w:sz w:val="18"/>
          <w:szCs w:val="18"/>
        </w:rPr>
        <w:t xml:space="preserve"> </w:t>
      </w:r>
      <w:r>
        <w:rPr>
          <w:w w:val="109"/>
          <w:position w:val="6"/>
          <w:sz w:val="18"/>
          <w:szCs w:val="18"/>
        </w:rPr>
        <w:t>C</w:t>
      </w:r>
      <w:r>
        <w:rPr>
          <w:spacing w:val="-32"/>
          <w:position w:val="6"/>
          <w:sz w:val="18"/>
          <w:szCs w:val="18"/>
        </w:rPr>
        <w:t xml:space="preserve"> </w:t>
      </w:r>
      <w:r>
        <w:rPr>
          <w:position w:val="6"/>
          <w:sz w:val="18"/>
          <w:szCs w:val="18"/>
        </w:rPr>
        <w:t>P</w:t>
      </w:r>
      <w:r>
        <w:rPr>
          <w:spacing w:val="-2"/>
          <w:position w:val="6"/>
          <w:sz w:val="18"/>
          <w:szCs w:val="18"/>
        </w:rPr>
        <w:t xml:space="preserve"> </w:t>
      </w:r>
      <w:r>
        <w:rPr>
          <w:w w:val="96"/>
          <w:position w:val="6"/>
          <w:sz w:val="18"/>
          <w:szCs w:val="18"/>
        </w:rPr>
        <w:t>U</w:t>
      </w:r>
      <w:proofErr w:type="spellStart"/>
      <w:r>
        <w:rPr>
          <w:w w:val="145"/>
          <w:position w:val="3"/>
          <w:sz w:val="14"/>
          <w:szCs w:val="14"/>
        </w:rPr>
        <w:t>i</w:t>
      </w:r>
      <w:proofErr w:type="spellEnd"/>
    </w:p>
    <w:p w:rsidR="00C45AA3" w:rsidRDefault="00C45AA3">
      <w:pPr>
        <w:spacing w:before="4" w:line="180" w:lineRule="exact"/>
        <w:rPr>
          <w:sz w:val="19"/>
          <w:szCs w:val="19"/>
        </w:rPr>
      </w:pPr>
    </w:p>
    <w:p w:rsidR="00C45AA3" w:rsidRDefault="00DC4C15">
      <w:pPr>
        <w:spacing w:before="26" w:line="265" w:lineRule="auto"/>
        <w:ind w:left="120" w:right="1841" w:firstLine="299"/>
        <w:jc w:val="both"/>
        <w:rPr>
          <w:sz w:val="18"/>
          <w:szCs w:val="18"/>
        </w:rPr>
      </w:pPr>
      <w:r>
        <w:rPr>
          <w:sz w:val="18"/>
          <w:szCs w:val="18"/>
        </w:rPr>
        <w:t>In</w:t>
      </w:r>
      <w:r>
        <w:rPr>
          <w:spacing w:val="42"/>
          <w:sz w:val="18"/>
          <w:szCs w:val="18"/>
        </w:rPr>
        <w:t xml:space="preserve"> </w:t>
      </w:r>
      <w:proofErr w:type="gramStart"/>
      <w:r>
        <w:rPr>
          <w:sz w:val="18"/>
          <w:szCs w:val="18"/>
        </w:rPr>
        <w:t xml:space="preserve">the </w:t>
      </w:r>
      <w:r>
        <w:rPr>
          <w:spacing w:val="14"/>
          <w:sz w:val="18"/>
          <w:szCs w:val="18"/>
        </w:rPr>
        <w:t xml:space="preserve"> </w:t>
      </w:r>
      <w:r>
        <w:rPr>
          <w:sz w:val="18"/>
          <w:szCs w:val="18"/>
        </w:rPr>
        <w:t>Eqn</w:t>
      </w:r>
      <w:proofErr w:type="gramEnd"/>
      <w:r>
        <w:rPr>
          <w:sz w:val="18"/>
          <w:szCs w:val="18"/>
        </w:rPr>
        <w:t xml:space="preserve">. </w:t>
      </w:r>
      <w:r>
        <w:rPr>
          <w:spacing w:val="19"/>
          <w:sz w:val="18"/>
          <w:szCs w:val="18"/>
        </w:rPr>
        <w:t xml:space="preserve"> </w:t>
      </w:r>
      <w:r>
        <w:rPr>
          <w:sz w:val="18"/>
          <w:szCs w:val="18"/>
        </w:rPr>
        <w:t>3</w:t>
      </w:r>
      <w:r>
        <w:rPr>
          <w:spacing w:val="26"/>
          <w:sz w:val="18"/>
          <w:szCs w:val="18"/>
        </w:rPr>
        <w:t xml:space="preserve"> </w:t>
      </w:r>
      <w:proofErr w:type="gramStart"/>
      <w:r>
        <w:rPr>
          <w:sz w:val="18"/>
          <w:szCs w:val="18"/>
        </w:rPr>
        <w:t xml:space="preserve">and </w:t>
      </w:r>
      <w:r>
        <w:rPr>
          <w:spacing w:val="15"/>
          <w:sz w:val="18"/>
          <w:szCs w:val="18"/>
        </w:rPr>
        <w:t xml:space="preserve"> </w:t>
      </w:r>
      <w:r>
        <w:rPr>
          <w:sz w:val="18"/>
          <w:szCs w:val="18"/>
        </w:rPr>
        <w:t>4</w:t>
      </w:r>
      <w:proofErr w:type="gramEnd"/>
      <w:r>
        <w:rPr>
          <w:spacing w:val="26"/>
          <w:sz w:val="18"/>
          <w:szCs w:val="18"/>
        </w:rPr>
        <w:t xml:space="preserve"> </w:t>
      </w:r>
      <w:r>
        <w:rPr>
          <w:sz w:val="18"/>
          <w:szCs w:val="18"/>
        </w:rPr>
        <w:t xml:space="preserve">∆T </w:t>
      </w:r>
      <w:r>
        <w:rPr>
          <w:spacing w:val="44"/>
          <w:sz w:val="18"/>
          <w:szCs w:val="18"/>
        </w:rPr>
        <w:t xml:space="preserve"> </w:t>
      </w:r>
      <w:r>
        <w:rPr>
          <w:sz w:val="18"/>
          <w:szCs w:val="18"/>
        </w:rPr>
        <w:t xml:space="preserve">and </w:t>
      </w:r>
      <w:r>
        <w:rPr>
          <w:spacing w:val="15"/>
          <w:sz w:val="18"/>
          <w:szCs w:val="18"/>
        </w:rPr>
        <w:t xml:space="preserve"> </w:t>
      </w:r>
      <w:r>
        <w:rPr>
          <w:sz w:val="18"/>
          <w:szCs w:val="18"/>
        </w:rPr>
        <w:t>δ</w:t>
      </w:r>
      <w:r>
        <w:rPr>
          <w:spacing w:val="27"/>
          <w:sz w:val="18"/>
          <w:szCs w:val="18"/>
        </w:rPr>
        <w:t xml:space="preserve"> </w:t>
      </w:r>
      <w:r>
        <w:rPr>
          <w:sz w:val="18"/>
          <w:szCs w:val="18"/>
        </w:rPr>
        <w:t xml:space="preserve">are </w:t>
      </w:r>
      <w:r>
        <w:rPr>
          <w:spacing w:val="5"/>
          <w:sz w:val="18"/>
          <w:szCs w:val="18"/>
        </w:rPr>
        <w:t xml:space="preserve"> </w:t>
      </w:r>
      <w:r>
        <w:rPr>
          <w:w w:val="113"/>
          <w:sz w:val="18"/>
          <w:szCs w:val="18"/>
        </w:rPr>
        <w:t>parameters</w:t>
      </w:r>
      <w:r>
        <w:rPr>
          <w:spacing w:val="18"/>
          <w:w w:val="113"/>
          <w:sz w:val="18"/>
          <w:szCs w:val="18"/>
        </w:rPr>
        <w:t xml:space="preserve"> </w:t>
      </w:r>
      <w:r>
        <w:rPr>
          <w:sz w:val="18"/>
          <w:szCs w:val="18"/>
        </w:rPr>
        <w:t>of</w:t>
      </w:r>
      <w:r>
        <w:rPr>
          <w:spacing w:val="21"/>
          <w:sz w:val="18"/>
          <w:szCs w:val="18"/>
        </w:rPr>
        <w:t xml:space="preserve"> </w:t>
      </w:r>
      <w:r>
        <w:rPr>
          <w:sz w:val="18"/>
          <w:szCs w:val="18"/>
        </w:rPr>
        <w:t xml:space="preserve">the </w:t>
      </w:r>
      <w:r>
        <w:rPr>
          <w:spacing w:val="14"/>
          <w:sz w:val="18"/>
          <w:szCs w:val="18"/>
        </w:rPr>
        <w:t xml:space="preserve"> </w:t>
      </w:r>
      <w:r>
        <w:rPr>
          <w:w w:val="108"/>
          <w:sz w:val="18"/>
          <w:szCs w:val="18"/>
        </w:rPr>
        <w:t>s</w:t>
      </w:r>
      <w:r>
        <w:rPr>
          <w:spacing w:val="-5"/>
          <w:w w:val="108"/>
          <w:sz w:val="18"/>
          <w:szCs w:val="18"/>
        </w:rPr>
        <w:t>c</w:t>
      </w:r>
      <w:r>
        <w:rPr>
          <w:w w:val="108"/>
          <w:sz w:val="18"/>
          <w:szCs w:val="18"/>
        </w:rPr>
        <w:t>heduler.</w:t>
      </w:r>
      <w:r>
        <w:rPr>
          <w:spacing w:val="25"/>
          <w:w w:val="108"/>
          <w:sz w:val="18"/>
          <w:szCs w:val="18"/>
        </w:rPr>
        <w:t xml:space="preserve"> </w:t>
      </w:r>
      <w:proofErr w:type="gramStart"/>
      <w:r>
        <w:rPr>
          <w:sz w:val="18"/>
          <w:szCs w:val="18"/>
        </w:rPr>
        <w:t xml:space="preserve">The </w:t>
      </w:r>
      <w:r>
        <w:rPr>
          <w:spacing w:val="15"/>
          <w:sz w:val="18"/>
          <w:szCs w:val="18"/>
        </w:rPr>
        <w:t xml:space="preserve"> </w:t>
      </w:r>
      <w:r>
        <w:rPr>
          <w:sz w:val="18"/>
          <w:szCs w:val="18"/>
        </w:rPr>
        <w:t>other</w:t>
      </w:r>
      <w:proofErr w:type="gramEnd"/>
      <w:r>
        <w:rPr>
          <w:sz w:val="18"/>
          <w:szCs w:val="18"/>
        </w:rPr>
        <w:t xml:space="preserve"> </w:t>
      </w:r>
      <w:r>
        <w:rPr>
          <w:spacing w:val="27"/>
          <w:sz w:val="18"/>
          <w:szCs w:val="18"/>
        </w:rPr>
        <w:t xml:space="preserve"> </w:t>
      </w:r>
      <w:r>
        <w:rPr>
          <w:spacing w:val="-10"/>
          <w:w w:val="107"/>
          <w:sz w:val="18"/>
          <w:szCs w:val="18"/>
        </w:rPr>
        <w:t>v</w:t>
      </w:r>
      <w:r>
        <w:rPr>
          <w:w w:val="108"/>
          <w:sz w:val="18"/>
          <w:szCs w:val="18"/>
        </w:rPr>
        <w:t xml:space="preserve">alues </w:t>
      </w:r>
      <w:r>
        <w:rPr>
          <w:sz w:val="18"/>
          <w:szCs w:val="18"/>
        </w:rPr>
        <w:t xml:space="preserve">used </w:t>
      </w:r>
      <w:r>
        <w:rPr>
          <w:spacing w:val="11"/>
          <w:sz w:val="18"/>
          <w:szCs w:val="18"/>
        </w:rPr>
        <w:t xml:space="preserve"> </w:t>
      </w:r>
      <w:r>
        <w:rPr>
          <w:sz w:val="18"/>
          <w:szCs w:val="18"/>
        </w:rPr>
        <w:t>in</w:t>
      </w:r>
      <w:r>
        <w:rPr>
          <w:spacing w:val="43"/>
          <w:sz w:val="18"/>
          <w:szCs w:val="18"/>
        </w:rPr>
        <w:t xml:space="preserve"> </w:t>
      </w:r>
      <w:r>
        <w:rPr>
          <w:sz w:val="18"/>
          <w:szCs w:val="18"/>
        </w:rPr>
        <w:t xml:space="preserve">Eqns. </w:t>
      </w:r>
      <w:r>
        <w:rPr>
          <w:spacing w:val="25"/>
          <w:sz w:val="18"/>
          <w:szCs w:val="18"/>
        </w:rPr>
        <w:t xml:space="preserve"> </w:t>
      </w:r>
      <w:r>
        <w:rPr>
          <w:sz w:val="18"/>
          <w:szCs w:val="18"/>
        </w:rPr>
        <w:t>3–4</w:t>
      </w:r>
      <w:r>
        <w:rPr>
          <w:spacing w:val="35"/>
          <w:sz w:val="18"/>
          <w:szCs w:val="18"/>
        </w:rPr>
        <w:t xml:space="preserve"> </w:t>
      </w:r>
      <w:proofErr w:type="gramStart"/>
      <w:r>
        <w:rPr>
          <w:sz w:val="18"/>
          <w:szCs w:val="18"/>
        </w:rPr>
        <w:t xml:space="preserve">can </w:t>
      </w:r>
      <w:r>
        <w:rPr>
          <w:spacing w:val="10"/>
          <w:sz w:val="18"/>
          <w:szCs w:val="18"/>
        </w:rPr>
        <w:t xml:space="preserve"> </w:t>
      </w:r>
      <w:r>
        <w:rPr>
          <w:spacing w:val="5"/>
          <w:sz w:val="18"/>
          <w:szCs w:val="18"/>
        </w:rPr>
        <w:t>b</w:t>
      </w:r>
      <w:r>
        <w:rPr>
          <w:sz w:val="18"/>
          <w:szCs w:val="18"/>
        </w:rPr>
        <w:t>e</w:t>
      </w:r>
      <w:proofErr w:type="gramEnd"/>
      <w:r>
        <w:rPr>
          <w:spacing w:val="43"/>
          <w:sz w:val="18"/>
          <w:szCs w:val="18"/>
        </w:rPr>
        <w:t xml:space="preserve"> </w:t>
      </w:r>
      <w:r>
        <w:rPr>
          <w:w w:val="112"/>
          <w:sz w:val="18"/>
          <w:szCs w:val="18"/>
        </w:rPr>
        <w:t>obtained</w:t>
      </w:r>
      <w:r>
        <w:rPr>
          <w:spacing w:val="26"/>
          <w:w w:val="112"/>
          <w:sz w:val="18"/>
          <w:szCs w:val="18"/>
        </w:rPr>
        <w:t xml:space="preserve"> </w:t>
      </w:r>
      <w:r>
        <w:rPr>
          <w:sz w:val="18"/>
          <w:szCs w:val="18"/>
        </w:rPr>
        <w:t xml:space="preserve">from </w:t>
      </w:r>
      <w:r>
        <w:rPr>
          <w:spacing w:val="6"/>
          <w:sz w:val="18"/>
          <w:szCs w:val="18"/>
        </w:rPr>
        <w:t xml:space="preserve"> </w:t>
      </w:r>
      <w:r>
        <w:rPr>
          <w:w w:val="114"/>
          <w:sz w:val="18"/>
          <w:szCs w:val="18"/>
        </w:rPr>
        <w:t>monitoring</w:t>
      </w:r>
      <w:r>
        <w:rPr>
          <w:spacing w:val="-7"/>
          <w:w w:val="114"/>
          <w:sz w:val="18"/>
          <w:szCs w:val="18"/>
        </w:rPr>
        <w:t xml:space="preserve"> </w:t>
      </w:r>
      <w:r>
        <w:rPr>
          <w:w w:val="114"/>
          <w:sz w:val="18"/>
          <w:szCs w:val="18"/>
        </w:rPr>
        <w:t>data</w:t>
      </w:r>
      <w:r>
        <w:rPr>
          <w:spacing w:val="40"/>
          <w:w w:val="114"/>
          <w:sz w:val="18"/>
          <w:szCs w:val="18"/>
        </w:rPr>
        <w:t xml:space="preserve"> </w:t>
      </w:r>
      <w:r>
        <w:rPr>
          <w:w w:val="109"/>
          <w:sz w:val="18"/>
          <w:szCs w:val="18"/>
        </w:rPr>
        <w:t>rig</w:t>
      </w:r>
      <w:r>
        <w:rPr>
          <w:spacing w:val="-5"/>
          <w:w w:val="109"/>
          <w:sz w:val="18"/>
          <w:szCs w:val="18"/>
        </w:rPr>
        <w:t>h</w:t>
      </w:r>
      <w:r>
        <w:rPr>
          <w:w w:val="143"/>
          <w:sz w:val="18"/>
          <w:szCs w:val="18"/>
        </w:rPr>
        <w:t>t</w:t>
      </w:r>
      <w:r>
        <w:rPr>
          <w:sz w:val="18"/>
          <w:szCs w:val="18"/>
        </w:rPr>
        <w:t xml:space="preserve"> </w:t>
      </w:r>
      <w:r>
        <w:rPr>
          <w:spacing w:val="-15"/>
          <w:sz w:val="18"/>
          <w:szCs w:val="18"/>
        </w:rPr>
        <w:t xml:space="preserve"> </w:t>
      </w:r>
      <w:r>
        <w:rPr>
          <w:spacing w:val="5"/>
          <w:sz w:val="18"/>
          <w:szCs w:val="18"/>
        </w:rPr>
        <w:t>b</w:t>
      </w:r>
      <w:r>
        <w:rPr>
          <w:sz w:val="18"/>
          <w:szCs w:val="18"/>
        </w:rPr>
        <w:t xml:space="preserve">efore </w:t>
      </w:r>
      <w:r>
        <w:rPr>
          <w:spacing w:val="11"/>
          <w:sz w:val="18"/>
          <w:szCs w:val="18"/>
        </w:rPr>
        <w:t xml:space="preserve"> </w:t>
      </w:r>
      <w:r>
        <w:rPr>
          <w:sz w:val="18"/>
          <w:szCs w:val="18"/>
        </w:rPr>
        <w:t>ea</w:t>
      </w:r>
      <w:r>
        <w:rPr>
          <w:spacing w:val="-5"/>
          <w:sz w:val="18"/>
          <w:szCs w:val="18"/>
        </w:rPr>
        <w:t>c</w:t>
      </w:r>
      <w:r>
        <w:rPr>
          <w:sz w:val="18"/>
          <w:szCs w:val="18"/>
        </w:rPr>
        <w:t xml:space="preserve">h </w:t>
      </w:r>
      <w:r>
        <w:rPr>
          <w:spacing w:val="11"/>
          <w:sz w:val="18"/>
          <w:szCs w:val="18"/>
        </w:rPr>
        <w:t xml:space="preserve"> </w:t>
      </w:r>
      <w:r>
        <w:rPr>
          <w:w w:val="110"/>
          <w:sz w:val="18"/>
          <w:szCs w:val="18"/>
        </w:rPr>
        <w:t xml:space="preserve">planning </w:t>
      </w:r>
      <w:r>
        <w:rPr>
          <w:w w:val="114"/>
          <w:sz w:val="18"/>
          <w:szCs w:val="18"/>
        </w:rPr>
        <w:t>iteration.</w:t>
      </w:r>
    </w:p>
    <w:p w:rsidR="00C45AA3" w:rsidRDefault="00C45AA3">
      <w:pPr>
        <w:spacing w:before="6" w:line="120" w:lineRule="exact"/>
        <w:rPr>
          <w:sz w:val="12"/>
          <w:szCs w:val="12"/>
        </w:rPr>
      </w:pPr>
    </w:p>
    <w:p w:rsidR="00C45AA3" w:rsidRDefault="00C45AA3">
      <w:pPr>
        <w:spacing w:line="200" w:lineRule="exact"/>
      </w:pPr>
    </w:p>
    <w:p w:rsidR="00C45AA3" w:rsidRDefault="00C45AA3">
      <w:pPr>
        <w:spacing w:line="200" w:lineRule="exact"/>
      </w:pPr>
    </w:p>
    <w:p w:rsidR="00C45AA3" w:rsidRDefault="00DC4C15">
      <w:pPr>
        <w:ind w:left="120" w:right="6881"/>
        <w:jc w:val="both"/>
        <w:rPr>
          <w:sz w:val="18"/>
          <w:szCs w:val="18"/>
        </w:rPr>
      </w:pPr>
      <w:r>
        <w:rPr>
          <w:sz w:val="18"/>
          <w:szCs w:val="18"/>
        </w:rPr>
        <w:t>4</w:t>
      </w:r>
      <w:r>
        <w:rPr>
          <w:spacing w:val="36"/>
          <w:sz w:val="18"/>
          <w:szCs w:val="18"/>
        </w:rPr>
        <w:t xml:space="preserve"> </w:t>
      </w:r>
      <w:r>
        <w:rPr>
          <w:w w:val="120"/>
          <w:sz w:val="18"/>
          <w:szCs w:val="18"/>
        </w:rPr>
        <w:t>Solving</w:t>
      </w:r>
      <w:r>
        <w:rPr>
          <w:spacing w:val="17"/>
          <w:w w:val="120"/>
          <w:sz w:val="18"/>
          <w:szCs w:val="18"/>
        </w:rPr>
        <w:t xml:space="preserve"> </w:t>
      </w:r>
      <w:r>
        <w:rPr>
          <w:w w:val="135"/>
          <w:sz w:val="18"/>
          <w:szCs w:val="18"/>
        </w:rPr>
        <w:t>Pr</w:t>
      </w:r>
      <w:r>
        <w:rPr>
          <w:spacing w:val="6"/>
          <w:w w:val="135"/>
          <w:sz w:val="18"/>
          <w:szCs w:val="18"/>
        </w:rPr>
        <w:t>o</w:t>
      </w:r>
      <w:r>
        <w:rPr>
          <w:w w:val="127"/>
          <w:sz w:val="18"/>
          <w:szCs w:val="18"/>
        </w:rPr>
        <w:t>cedure</w:t>
      </w:r>
    </w:p>
    <w:p w:rsidR="00C45AA3" w:rsidRDefault="00C45AA3">
      <w:pPr>
        <w:spacing w:before="15" w:line="240" w:lineRule="exact"/>
        <w:rPr>
          <w:sz w:val="24"/>
          <w:szCs w:val="24"/>
        </w:rPr>
      </w:pPr>
    </w:p>
    <w:p w:rsidR="00C45AA3" w:rsidRDefault="00DC4C15">
      <w:pPr>
        <w:spacing w:line="265" w:lineRule="auto"/>
        <w:ind w:left="120" w:right="1841"/>
        <w:jc w:val="both"/>
        <w:rPr>
          <w:sz w:val="18"/>
          <w:szCs w:val="18"/>
        </w:rPr>
        <w:sectPr w:rsidR="00C45AA3">
          <w:type w:val="continuous"/>
          <w:pgSz w:w="11920" w:h="16840"/>
          <w:pgMar w:top="960" w:right="1680" w:bottom="280" w:left="1320" w:header="720" w:footer="720" w:gutter="0"/>
          <w:cols w:space="720"/>
        </w:sectPr>
      </w:pPr>
      <w:r>
        <w:rPr>
          <w:sz w:val="18"/>
          <w:szCs w:val="18"/>
        </w:rPr>
        <w:t xml:space="preserve">It </w:t>
      </w:r>
      <w:r>
        <w:rPr>
          <w:spacing w:val="25"/>
          <w:sz w:val="18"/>
          <w:szCs w:val="18"/>
        </w:rPr>
        <w:t xml:space="preserve"> </w:t>
      </w:r>
      <w:r>
        <w:rPr>
          <w:sz w:val="18"/>
          <w:szCs w:val="18"/>
        </w:rPr>
        <w:t xml:space="preserve">can </w:t>
      </w:r>
      <w:r>
        <w:rPr>
          <w:spacing w:val="23"/>
          <w:sz w:val="18"/>
          <w:szCs w:val="18"/>
        </w:rPr>
        <w:t xml:space="preserve"> </w:t>
      </w:r>
      <w:r>
        <w:rPr>
          <w:spacing w:val="5"/>
          <w:sz w:val="18"/>
          <w:szCs w:val="18"/>
        </w:rPr>
        <w:t>b</w:t>
      </w:r>
      <w:r>
        <w:rPr>
          <w:sz w:val="18"/>
          <w:szCs w:val="18"/>
        </w:rPr>
        <w:t xml:space="preserve">e </w:t>
      </w:r>
      <w:r>
        <w:rPr>
          <w:spacing w:val="11"/>
          <w:sz w:val="18"/>
          <w:szCs w:val="18"/>
        </w:rPr>
        <w:t xml:space="preserve"> </w:t>
      </w:r>
      <w:r>
        <w:rPr>
          <w:sz w:val="18"/>
          <w:szCs w:val="18"/>
        </w:rPr>
        <w:t>pr</w:t>
      </w:r>
      <w:r>
        <w:rPr>
          <w:spacing w:val="-5"/>
          <w:sz w:val="18"/>
          <w:szCs w:val="18"/>
        </w:rPr>
        <w:t>ov</w:t>
      </w:r>
      <w:r>
        <w:rPr>
          <w:sz w:val="18"/>
          <w:szCs w:val="18"/>
        </w:rPr>
        <w:t xml:space="preserve">en </w:t>
      </w:r>
      <w:r>
        <w:rPr>
          <w:spacing w:val="42"/>
          <w:sz w:val="18"/>
          <w:szCs w:val="18"/>
        </w:rPr>
        <w:t xml:space="preserve"> </w:t>
      </w:r>
      <w:r>
        <w:rPr>
          <w:w w:val="125"/>
          <w:sz w:val="18"/>
          <w:szCs w:val="18"/>
        </w:rPr>
        <w:t>that</w:t>
      </w:r>
      <w:r>
        <w:rPr>
          <w:spacing w:val="33"/>
          <w:w w:val="125"/>
          <w:sz w:val="18"/>
          <w:szCs w:val="18"/>
        </w:rPr>
        <w:t xml:space="preserve"> </w:t>
      </w:r>
      <w:r>
        <w:rPr>
          <w:sz w:val="18"/>
          <w:szCs w:val="18"/>
        </w:rPr>
        <w:t xml:space="preserve">the </w:t>
      </w:r>
      <w:r>
        <w:rPr>
          <w:spacing w:val="33"/>
          <w:sz w:val="18"/>
          <w:szCs w:val="18"/>
        </w:rPr>
        <w:t xml:space="preserve"> </w:t>
      </w:r>
      <w:r>
        <w:rPr>
          <w:w w:val="109"/>
          <w:sz w:val="18"/>
          <w:szCs w:val="18"/>
        </w:rPr>
        <w:t>maxi</w:t>
      </w:r>
      <w:r>
        <w:rPr>
          <w:spacing w:val="-5"/>
          <w:w w:val="109"/>
          <w:sz w:val="18"/>
          <w:szCs w:val="18"/>
        </w:rPr>
        <w:t>m</w:t>
      </w:r>
      <w:r>
        <w:rPr>
          <w:w w:val="109"/>
          <w:sz w:val="18"/>
          <w:szCs w:val="18"/>
        </w:rPr>
        <w:t>um</w:t>
      </w:r>
      <w:r>
        <w:rPr>
          <w:spacing w:val="44"/>
          <w:w w:val="109"/>
          <w:sz w:val="18"/>
          <w:szCs w:val="18"/>
        </w:rPr>
        <w:t xml:space="preserve"> </w:t>
      </w:r>
      <w:r>
        <w:rPr>
          <w:sz w:val="18"/>
          <w:szCs w:val="18"/>
        </w:rPr>
        <w:t>fl</w:t>
      </w:r>
      <w:r>
        <w:rPr>
          <w:spacing w:val="-5"/>
          <w:sz w:val="18"/>
          <w:szCs w:val="18"/>
        </w:rPr>
        <w:t>o</w:t>
      </w:r>
      <w:r>
        <w:rPr>
          <w:sz w:val="18"/>
          <w:szCs w:val="18"/>
        </w:rPr>
        <w:t>w</w:t>
      </w:r>
      <w:r>
        <w:rPr>
          <w:spacing w:val="40"/>
          <w:sz w:val="18"/>
          <w:szCs w:val="18"/>
        </w:rPr>
        <w:t xml:space="preserve"> </w:t>
      </w:r>
      <w:r>
        <w:rPr>
          <w:sz w:val="18"/>
          <w:szCs w:val="18"/>
        </w:rPr>
        <w:t xml:space="preserve">problems  </w:t>
      </w:r>
      <w:r>
        <w:rPr>
          <w:spacing w:val="8"/>
          <w:sz w:val="18"/>
          <w:szCs w:val="18"/>
        </w:rPr>
        <w:t xml:space="preserve"> </w:t>
      </w:r>
      <w:r>
        <w:rPr>
          <w:sz w:val="18"/>
          <w:szCs w:val="18"/>
        </w:rPr>
        <w:t xml:space="preserve">for </w:t>
      </w:r>
      <w:r>
        <w:rPr>
          <w:spacing w:val="8"/>
          <w:sz w:val="18"/>
          <w:szCs w:val="18"/>
        </w:rPr>
        <w:t xml:space="preserve"> </w:t>
      </w:r>
      <w:r>
        <w:rPr>
          <w:w w:val="115"/>
          <w:sz w:val="18"/>
          <w:szCs w:val="18"/>
        </w:rPr>
        <w:t>input</w:t>
      </w:r>
      <w:r>
        <w:rPr>
          <w:spacing w:val="40"/>
          <w:w w:val="115"/>
          <w:sz w:val="18"/>
          <w:szCs w:val="18"/>
        </w:rPr>
        <w:t xml:space="preserve"> </w:t>
      </w:r>
      <w:r>
        <w:rPr>
          <w:sz w:val="18"/>
          <w:szCs w:val="18"/>
        </w:rPr>
        <w:t xml:space="preserve">and </w:t>
      </w:r>
      <w:r>
        <w:rPr>
          <w:spacing w:val="35"/>
          <w:sz w:val="18"/>
          <w:szCs w:val="18"/>
        </w:rPr>
        <w:t xml:space="preserve"> </w:t>
      </w:r>
      <w:r>
        <w:rPr>
          <w:w w:val="114"/>
          <w:sz w:val="18"/>
          <w:szCs w:val="18"/>
        </w:rPr>
        <w:t xml:space="preserve">output  transfers </w:t>
      </w:r>
      <w:r>
        <w:rPr>
          <w:sz w:val="18"/>
          <w:szCs w:val="18"/>
        </w:rPr>
        <w:t xml:space="preserve">can  </w:t>
      </w:r>
      <w:r>
        <w:rPr>
          <w:spacing w:val="5"/>
          <w:sz w:val="18"/>
          <w:szCs w:val="18"/>
        </w:rPr>
        <w:t>b</w:t>
      </w:r>
      <w:r>
        <w:rPr>
          <w:sz w:val="18"/>
          <w:szCs w:val="18"/>
        </w:rPr>
        <w:t>e</w:t>
      </w:r>
      <w:r>
        <w:rPr>
          <w:spacing w:val="34"/>
          <w:sz w:val="18"/>
          <w:szCs w:val="18"/>
        </w:rPr>
        <w:t xml:space="preserve"> </w:t>
      </w:r>
      <w:r>
        <w:rPr>
          <w:sz w:val="18"/>
          <w:szCs w:val="18"/>
        </w:rPr>
        <w:t>sol</w:t>
      </w:r>
      <w:r>
        <w:rPr>
          <w:spacing w:val="-5"/>
          <w:sz w:val="18"/>
          <w:szCs w:val="18"/>
        </w:rPr>
        <w:t>v</w:t>
      </w:r>
      <w:r>
        <w:rPr>
          <w:sz w:val="18"/>
          <w:szCs w:val="18"/>
        </w:rPr>
        <w:t xml:space="preserve">ed </w:t>
      </w:r>
      <w:r>
        <w:rPr>
          <w:spacing w:val="1"/>
          <w:sz w:val="18"/>
          <w:szCs w:val="18"/>
        </w:rPr>
        <w:t xml:space="preserve"> </w:t>
      </w:r>
      <w:r>
        <w:rPr>
          <w:w w:val="110"/>
          <w:sz w:val="18"/>
          <w:szCs w:val="18"/>
        </w:rPr>
        <w:t>inde</w:t>
      </w:r>
      <w:r>
        <w:rPr>
          <w:spacing w:val="7"/>
          <w:w w:val="110"/>
          <w:sz w:val="18"/>
          <w:szCs w:val="18"/>
        </w:rPr>
        <w:t>p</w:t>
      </w:r>
      <w:r>
        <w:rPr>
          <w:w w:val="110"/>
          <w:sz w:val="18"/>
          <w:szCs w:val="18"/>
        </w:rPr>
        <w:t>ende</w:t>
      </w:r>
      <w:r>
        <w:rPr>
          <w:spacing w:val="-4"/>
          <w:w w:val="110"/>
          <w:sz w:val="18"/>
          <w:szCs w:val="18"/>
        </w:rPr>
        <w:t>n</w:t>
      </w:r>
      <w:r>
        <w:rPr>
          <w:w w:val="110"/>
          <w:sz w:val="18"/>
          <w:szCs w:val="18"/>
        </w:rPr>
        <w:t>tly</w:t>
      </w:r>
      <w:r>
        <w:rPr>
          <w:spacing w:val="21"/>
          <w:w w:val="110"/>
          <w:sz w:val="18"/>
          <w:szCs w:val="18"/>
        </w:rPr>
        <w:t xml:space="preserve"> </w:t>
      </w:r>
      <w:r>
        <w:rPr>
          <w:sz w:val="18"/>
          <w:szCs w:val="18"/>
        </w:rPr>
        <w:t xml:space="preserve">under </w:t>
      </w:r>
      <w:r>
        <w:rPr>
          <w:spacing w:val="25"/>
          <w:sz w:val="18"/>
          <w:szCs w:val="18"/>
        </w:rPr>
        <w:t xml:space="preserve"> </w:t>
      </w:r>
      <w:r>
        <w:rPr>
          <w:w w:val="110"/>
          <w:sz w:val="18"/>
          <w:szCs w:val="18"/>
        </w:rPr>
        <w:t>assumptions:</w:t>
      </w:r>
      <w:r>
        <w:rPr>
          <w:spacing w:val="17"/>
          <w:w w:val="110"/>
          <w:sz w:val="18"/>
          <w:szCs w:val="18"/>
        </w:rPr>
        <w:t xml:space="preserve"> </w:t>
      </w:r>
      <w:r>
        <w:rPr>
          <w:sz w:val="18"/>
          <w:szCs w:val="18"/>
        </w:rPr>
        <w:t xml:space="preserve">(a) </w:t>
      </w:r>
      <w:r>
        <w:rPr>
          <w:spacing w:val="9"/>
          <w:sz w:val="18"/>
          <w:szCs w:val="18"/>
        </w:rPr>
        <w:t xml:space="preserve"> </w:t>
      </w:r>
      <w:r>
        <w:rPr>
          <w:sz w:val="18"/>
          <w:szCs w:val="18"/>
        </w:rPr>
        <w:t>all</w:t>
      </w:r>
      <w:r>
        <w:rPr>
          <w:spacing w:val="35"/>
          <w:sz w:val="18"/>
          <w:szCs w:val="18"/>
        </w:rPr>
        <w:t xml:space="preserve"> </w:t>
      </w:r>
      <w:r>
        <w:rPr>
          <w:sz w:val="18"/>
          <w:szCs w:val="18"/>
        </w:rPr>
        <w:t xml:space="preserve">the </w:t>
      </w:r>
      <w:r>
        <w:rPr>
          <w:spacing w:val="11"/>
          <w:sz w:val="18"/>
          <w:szCs w:val="18"/>
        </w:rPr>
        <w:t xml:space="preserve"> </w:t>
      </w:r>
      <w:r>
        <w:rPr>
          <w:sz w:val="18"/>
          <w:szCs w:val="18"/>
        </w:rPr>
        <w:t xml:space="preserve">real </w:t>
      </w:r>
      <w:r>
        <w:rPr>
          <w:spacing w:val="2"/>
          <w:sz w:val="18"/>
          <w:szCs w:val="18"/>
        </w:rPr>
        <w:t xml:space="preserve"> </w:t>
      </w:r>
      <w:r>
        <w:rPr>
          <w:w w:val="109"/>
          <w:sz w:val="18"/>
          <w:szCs w:val="18"/>
        </w:rPr>
        <w:t>ne</w:t>
      </w:r>
      <w:r>
        <w:rPr>
          <w:spacing w:val="-5"/>
          <w:w w:val="109"/>
          <w:sz w:val="18"/>
          <w:szCs w:val="18"/>
        </w:rPr>
        <w:t>tw</w:t>
      </w:r>
      <w:r>
        <w:rPr>
          <w:w w:val="109"/>
          <w:sz w:val="18"/>
          <w:szCs w:val="18"/>
        </w:rPr>
        <w:t>ork</w:t>
      </w:r>
      <w:r>
        <w:rPr>
          <w:spacing w:val="21"/>
          <w:w w:val="109"/>
          <w:sz w:val="18"/>
          <w:szCs w:val="18"/>
        </w:rPr>
        <w:t xml:space="preserve"> </w:t>
      </w:r>
      <w:r>
        <w:rPr>
          <w:sz w:val="18"/>
          <w:szCs w:val="18"/>
        </w:rPr>
        <w:t>links  in</w:t>
      </w:r>
      <w:r>
        <w:rPr>
          <w:spacing w:val="33"/>
          <w:sz w:val="18"/>
          <w:szCs w:val="18"/>
        </w:rPr>
        <w:t xml:space="preserve"> </w:t>
      </w:r>
      <w:r>
        <w:rPr>
          <w:w w:val="116"/>
          <w:sz w:val="18"/>
          <w:szCs w:val="18"/>
        </w:rPr>
        <w:t xml:space="preserve">the </w:t>
      </w:r>
      <w:r>
        <w:rPr>
          <w:w w:val="107"/>
          <w:sz w:val="18"/>
          <w:szCs w:val="18"/>
        </w:rPr>
        <w:t>considered</w:t>
      </w:r>
      <w:r>
        <w:rPr>
          <w:spacing w:val="21"/>
          <w:w w:val="107"/>
          <w:sz w:val="18"/>
          <w:szCs w:val="18"/>
        </w:rPr>
        <w:t xml:space="preserve"> </w:t>
      </w:r>
      <w:r>
        <w:rPr>
          <w:sz w:val="18"/>
          <w:szCs w:val="18"/>
        </w:rPr>
        <w:t xml:space="preserve">Grid </w:t>
      </w:r>
      <w:r>
        <w:rPr>
          <w:spacing w:val="17"/>
          <w:sz w:val="18"/>
          <w:szCs w:val="18"/>
        </w:rPr>
        <w:t xml:space="preserve"> </w:t>
      </w:r>
      <w:r>
        <w:rPr>
          <w:sz w:val="18"/>
          <w:szCs w:val="18"/>
        </w:rPr>
        <w:t xml:space="preserve">are </w:t>
      </w:r>
      <w:r>
        <w:rPr>
          <w:spacing w:val="4"/>
          <w:sz w:val="18"/>
          <w:szCs w:val="18"/>
        </w:rPr>
        <w:t xml:space="preserve"> </w:t>
      </w:r>
      <w:r>
        <w:rPr>
          <w:w w:val="107"/>
          <w:sz w:val="18"/>
          <w:szCs w:val="18"/>
        </w:rPr>
        <w:t>full-duplex,</w:t>
      </w:r>
      <w:r>
        <w:rPr>
          <w:spacing w:val="21"/>
          <w:w w:val="107"/>
          <w:sz w:val="18"/>
          <w:szCs w:val="18"/>
        </w:rPr>
        <w:t xml:space="preserve"> </w:t>
      </w:r>
      <w:r>
        <w:rPr>
          <w:sz w:val="18"/>
          <w:szCs w:val="18"/>
        </w:rPr>
        <w:t>i.e.,  a</w:t>
      </w:r>
      <w:r>
        <w:rPr>
          <w:spacing w:val="35"/>
          <w:sz w:val="18"/>
          <w:szCs w:val="18"/>
        </w:rPr>
        <w:t xml:space="preserve"> </w:t>
      </w:r>
      <w:r>
        <w:rPr>
          <w:w w:val="112"/>
          <w:sz w:val="18"/>
          <w:szCs w:val="18"/>
        </w:rPr>
        <w:t>ne</w:t>
      </w:r>
      <w:r>
        <w:rPr>
          <w:spacing w:val="-6"/>
          <w:w w:val="112"/>
          <w:sz w:val="18"/>
          <w:szCs w:val="18"/>
        </w:rPr>
        <w:t>tw</w:t>
      </w:r>
      <w:r>
        <w:rPr>
          <w:w w:val="112"/>
          <w:sz w:val="18"/>
          <w:szCs w:val="18"/>
        </w:rPr>
        <w:t>ork</w:t>
      </w:r>
      <w:r>
        <w:rPr>
          <w:spacing w:val="5"/>
          <w:w w:val="112"/>
          <w:sz w:val="18"/>
          <w:szCs w:val="18"/>
        </w:rPr>
        <w:t xml:space="preserve"> </w:t>
      </w:r>
      <w:r>
        <w:rPr>
          <w:w w:val="112"/>
          <w:sz w:val="18"/>
          <w:szCs w:val="18"/>
        </w:rPr>
        <w:t>throughput</w:t>
      </w:r>
      <w:r>
        <w:rPr>
          <w:spacing w:val="42"/>
          <w:w w:val="112"/>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30"/>
          <w:sz w:val="18"/>
          <w:szCs w:val="18"/>
        </w:rPr>
        <w:t xml:space="preserve"> </w:t>
      </w:r>
      <w:r>
        <w:rPr>
          <w:spacing w:val="-5"/>
          <w:w w:val="143"/>
          <w:sz w:val="18"/>
          <w:szCs w:val="18"/>
        </w:rPr>
        <w:t>t</w:t>
      </w:r>
      <w:r>
        <w:rPr>
          <w:spacing w:val="-5"/>
          <w:w w:val="102"/>
          <w:sz w:val="18"/>
          <w:szCs w:val="18"/>
        </w:rPr>
        <w:t>w</w:t>
      </w:r>
      <w:r>
        <w:rPr>
          <w:w w:val="102"/>
          <w:sz w:val="18"/>
          <w:szCs w:val="18"/>
        </w:rPr>
        <w:t>o</w:t>
      </w:r>
      <w:r>
        <w:rPr>
          <w:spacing w:val="23"/>
          <w:w w:val="102"/>
          <w:sz w:val="18"/>
          <w:szCs w:val="18"/>
        </w:rPr>
        <w:t xml:space="preserve"> </w:t>
      </w:r>
      <w:r>
        <w:rPr>
          <w:sz w:val="18"/>
          <w:szCs w:val="18"/>
        </w:rPr>
        <w:t>n</w:t>
      </w:r>
      <w:r>
        <w:rPr>
          <w:spacing w:val="6"/>
          <w:sz w:val="18"/>
          <w:szCs w:val="18"/>
        </w:rPr>
        <w:t>o</w:t>
      </w:r>
      <w:r>
        <w:rPr>
          <w:sz w:val="18"/>
          <w:szCs w:val="18"/>
        </w:rPr>
        <w:t xml:space="preserve">des </w:t>
      </w:r>
      <w:r>
        <w:rPr>
          <w:spacing w:val="7"/>
          <w:sz w:val="18"/>
          <w:szCs w:val="18"/>
        </w:rPr>
        <w:t xml:space="preserve"> </w:t>
      </w:r>
      <w:r>
        <w:rPr>
          <w:sz w:val="18"/>
          <w:szCs w:val="18"/>
        </w:rPr>
        <w:t>is</w:t>
      </w:r>
      <w:r>
        <w:rPr>
          <w:spacing w:val="26"/>
          <w:sz w:val="18"/>
          <w:szCs w:val="18"/>
        </w:rPr>
        <w:t xml:space="preserve"> </w:t>
      </w:r>
      <w:r>
        <w:rPr>
          <w:w w:val="116"/>
          <w:sz w:val="18"/>
          <w:szCs w:val="18"/>
        </w:rPr>
        <w:t xml:space="preserve">the </w:t>
      </w:r>
      <w:r>
        <w:rPr>
          <w:sz w:val="18"/>
          <w:szCs w:val="18"/>
        </w:rPr>
        <w:t xml:space="preserve">same </w:t>
      </w:r>
      <w:r>
        <w:rPr>
          <w:spacing w:val="11"/>
          <w:sz w:val="18"/>
          <w:szCs w:val="18"/>
        </w:rPr>
        <w:t xml:space="preserve"> </w:t>
      </w:r>
      <w:r>
        <w:rPr>
          <w:sz w:val="18"/>
          <w:szCs w:val="18"/>
        </w:rPr>
        <w:t>in</w:t>
      </w:r>
      <w:r>
        <w:rPr>
          <w:spacing w:val="39"/>
          <w:sz w:val="18"/>
          <w:szCs w:val="18"/>
        </w:rPr>
        <w:t xml:space="preserve"> </w:t>
      </w:r>
      <w:r>
        <w:rPr>
          <w:spacing w:val="5"/>
          <w:sz w:val="18"/>
          <w:szCs w:val="18"/>
        </w:rPr>
        <w:t>b</w:t>
      </w:r>
      <w:r>
        <w:rPr>
          <w:sz w:val="18"/>
          <w:szCs w:val="18"/>
        </w:rPr>
        <w:t xml:space="preserve">oth </w:t>
      </w:r>
      <w:r>
        <w:rPr>
          <w:spacing w:val="27"/>
          <w:sz w:val="18"/>
          <w:szCs w:val="18"/>
        </w:rPr>
        <w:t xml:space="preserve"> </w:t>
      </w:r>
      <w:r>
        <w:rPr>
          <w:w w:val="109"/>
          <w:sz w:val="18"/>
          <w:szCs w:val="18"/>
        </w:rPr>
        <w:t>directions</w:t>
      </w:r>
      <w:r>
        <w:rPr>
          <w:spacing w:val="23"/>
          <w:w w:val="109"/>
          <w:sz w:val="18"/>
          <w:szCs w:val="18"/>
        </w:rPr>
        <w:t xml:space="preserve"> </w:t>
      </w:r>
      <w:r>
        <w:rPr>
          <w:sz w:val="18"/>
          <w:szCs w:val="18"/>
        </w:rPr>
        <w:t xml:space="preserve">(b) </w:t>
      </w:r>
      <w:r>
        <w:rPr>
          <w:spacing w:val="15"/>
          <w:sz w:val="18"/>
          <w:szCs w:val="18"/>
        </w:rPr>
        <w:t xml:space="preserve"> </w:t>
      </w:r>
      <w:r>
        <w:rPr>
          <w:sz w:val="18"/>
          <w:szCs w:val="18"/>
        </w:rPr>
        <w:t>in</w:t>
      </w:r>
      <w:r>
        <w:rPr>
          <w:spacing w:val="39"/>
          <w:sz w:val="18"/>
          <w:szCs w:val="18"/>
        </w:rPr>
        <w:t xml:space="preserve"> </w:t>
      </w:r>
      <w:r>
        <w:rPr>
          <w:sz w:val="18"/>
          <w:szCs w:val="18"/>
        </w:rPr>
        <w:t>a</w:t>
      </w:r>
      <w:r>
        <w:rPr>
          <w:spacing w:val="38"/>
          <w:sz w:val="18"/>
          <w:szCs w:val="18"/>
        </w:rPr>
        <w:t xml:space="preserve"> </w:t>
      </w:r>
      <w:r>
        <w:rPr>
          <w:w w:val="115"/>
          <w:sz w:val="18"/>
          <w:szCs w:val="18"/>
        </w:rPr>
        <w:t>steady</w:t>
      </w:r>
      <w:r>
        <w:rPr>
          <w:spacing w:val="6"/>
          <w:w w:val="115"/>
          <w:sz w:val="18"/>
          <w:szCs w:val="18"/>
        </w:rPr>
        <w:t xml:space="preserve"> </w:t>
      </w:r>
      <w:r>
        <w:rPr>
          <w:w w:val="115"/>
          <w:sz w:val="18"/>
          <w:szCs w:val="18"/>
        </w:rPr>
        <w:t>state</w:t>
      </w:r>
      <w:r>
        <w:rPr>
          <w:spacing w:val="29"/>
          <w:w w:val="115"/>
          <w:sz w:val="18"/>
          <w:szCs w:val="18"/>
        </w:rPr>
        <w:t xml:space="preserve"> </w:t>
      </w:r>
      <w:r>
        <w:rPr>
          <w:sz w:val="18"/>
          <w:szCs w:val="18"/>
        </w:rPr>
        <w:t xml:space="preserve">the </w:t>
      </w:r>
      <w:r>
        <w:rPr>
          <w:spacing w:val="16"/>
          <w:sz w:val="18"/>
          <w:szCs w:val="18"/>
        </w:rPr>
        <w:t xml:space="preserve"> </w:t>
      </w:r>
      <w:r>
        <w:rPr>
          <w:sz w:val="18"/>
          <w:szCs w:val="18"/>
        </w:rPr>
        <w:t>size</w:t>
      </w:r>
      <w:r>
        <w:rPr>
          <w:spacing w:val="32"/>
          <w:sz w:val="18"/>
          <w:szCs w:val="18"/>
        </w:rPr>
        <w:t xml:space="preserve"> </w:t>
      </w:r>
      <w:r>
        <w:rPr>
          <w:sz w:val="18"/>
          <w:szCs w:val="18"/>
        </w:rPr>
        <w:t>of</w:t>
      </w:r>
      <w:r>
        <w:rPr>
          <w:spacing w:val="23"/>
          <w:sz w:val="18"/>
          <w:szCs w:val="18"/>
        </w:rPr>
        <w:t xml:space="preserve"> </w:t>
      </w:r>
      <w:r>
        <w:rPr>
          <w:sz w:val="18"/>
          <w:szCs w:val="18"/>
        </w:rPr>
        <w:t xml:space="preserve">the </w:t>
      </w:r>
      <w:r>
        <w:rPr>
          <w:spacing w:val="16"/>
          <w:sz w:val="18"/>
          <w:szCs w:val="18"/>
        </w:rPr>
        <w:t xml:space="preserve"> </w:t>
      </w:r>
      <w:r>
        <w:rPr>
          <w:w w:val="111"/>
          <w:sz w:val="18"/>
          <w:szCs w:val="18"/>
        </w:rPr>
        <w:t>output</w:t>
      </w:r>
      <w:r>
        <w:rPr>
          <w:spacing w:val="50"/>
          <w:w w:val="111"/>
          <w:sz w:val="18"/>
          <w:szCs w:val="18"/>
        </w:rPr>
        <w:t xml:space="preserve"> </w:t>
      </w:r>
      <w:r>
        <w:rPr>
          <w:w w:val="111"/>
          <w:sz w:val="18"/>
          <w:szCs w:val="18"/>
        </w:rPr>
        <w:t>transferred</w:t>
      </w:r>
      <w:r>
        <w:rPr>
          <w:spacing w:val="30"/>
          <w:w w:val="111"/>
          <w:sz w:val="18"/>
          <w:szCs w:val="18"/>
        </w:rPr>
        <w:t xml:space="preserve"> </w:t>
      </w:r>
      <w:r>
        <w:rPr>
          <w:w w:val="111"/>
          <w:sz w:val="18"/>
          <w:szCs w:val="18"/>
        </w:rPr>
        <w:t>from</w:t>
      </w:r>
    </w:p>
    <w:p w:rsidR="00C45AA3" w:rsidRDefault="00C45AA3">
      <w:pPr>
        <w:spacing w:before="16" w:line="200" w:lineRule="exact"/>
      </w:pPr>
    </w:p>
    <w:p w:rsidR="00C45AA3" w:rsidRDefault="00DC4C15">
      <w:pPr>
        <w:spacing w:before="10" w:line="220" w:lineRule="exact"/>
        <w:ind w:left="100" w:right="1831"/>
        <w:jc w:val="both"/>
        <w:rPr>
          <w:sz w:val="18"/>
          <w:szCs w:val="18"/>
        </w:rPr>
      </w:pPr>
      <w:r>
        <w:pict>
          <v:group id="_x0000_s1510" style="position:absolute;left:0;text-align:left;margin-left:191.3pt;margin-top:13.6pt;width:4.8pt;height:0;z-index:-1804;mso-position-horizontal-relative:page" coordorigin="3826,272" coordsize="96,0">
            <v:shape id="_x0000_s1511" style="position:absolute;left:3826;top:272;width:96;height:0" coordorigin="3826,272" coordsize="96,0" path="m3826,272r96,e" filled="f" strokeweight=".1337mm">
              <v:path arrowok="t"/>
            </v:shape>
            <w10:wrap anchorx="page"/>
          </v:group>
        </w:pict>
      </w:r>
      <w:r>
        <w:rPr>
          <w:sz w:val="18"/>
          <w:szCs w:val="18"/>
        </w:rPr>
        <w:t>ea</w:t>
      </w:r>
      <w:r>
        <w:rPr>
          <w:spacing w:val="-5"/>
          <w:sz w:val="18"/>
          <w:szCs w:val="18"/>
        </w:rPr>
        <w:t>c</w:t>
      </w:r>
      <w:r>
        <w:rPr>
          <w:sz w:val="18"/>
          <w:szCs w:val="18"/>
        </w:rPr>
        <w:t xml:space="preserve">h </w:t>
      </w:r>
      <w:r>
        <w:rPr>
          <w:spacing w:val="13"/>
          <w:sz w:val="18"/>
          <w:szCs w:val="18"/>
        </w:rPr>
        <w:t xml:space="preserve"> </w:t>
      </w:r>
      <w:r>
        <w:rPr>
          <w:sz w:val="18"/>
          <w:szCs w:val="18"/>
        </w:rPr>
        <w:t>n</w:t>
      </w:r>
      <w:r>
        <w:rPr>
          <w:spacing w:val="5"/>
          <w:sz w:val="18"/>
          <w:szCs w:val="18"/>
        </w:rPr>
        <w:t>o</w:t>
      </w:r>
      <w:r>
        <w:rPr>
          <w:sz w:val="18"/>
          <w:szCs w:val="18"/>
        </w:rPr>
        <w:t xml:space="preserve">de </w:t>
      </w:r>
      <w:r>
        <w:rPr>
          <w:spacing w:val="14"/>
          <w:sz w:val="18"/>
          <w:szCs w:val="18"/>
        </w:rPr>
        <w:t xml:space="preserve"> </w:t>
      </w:r>
      <w:r>
        <w:rPr>
          <w:sz w:val="18"/>
          <w:szCs w:val="18"/>
        </w:rPr>
        <w:t>is</w:t>
      </w:r>
      <w:r>
        <w:rPr>
          <w:spacing w:val="36"/>
          <w:sz w:val="18"/>
          <w:szCs w:val="18"/>
        </w:rPr>
        <w:t xml:space="preserve"> </w:t>
      </w:r>
      <w:r>
        <w:rPr>
          <w:w w:val="110"/>
          <w:sz w:val="18"/>
          <w:szCs w:val="18"/>
        </w:rPr>
        <w:t>pro</w:t>
      </w:r>
      <w:r>
        <w:rPr>
          <w:spacing w:val="7"/>
          <w:w w:val="110"/>
          <w:sz w:val="18"/>
          <w:szCs w:val="18"/>
        </w:rPr>
        <w:t>p</w:t>
      </w:r>
      <w:r>
        <w:rPr>
          <w:w w:val="110"/>
          <w:sz w:val="18"/>
          <w:szCs w:val="18"/>
        </w:rPr>
        <w:t>ortional</w:t>
      </w:r>
      <w:r>
        <w:rPr>
          <w:spacing w:val="37"/>
          <w:w w:val="110"/>
          <w:sz w:val="18"/>
          <w:szCs w:val="18"/>
        </w:rPr>
        <w:t xml:space="preserve"> </w:t>
      </w:r>
      <w:r>
        <w:rPr>
          <w:sz w:val="18"/>
          <w:szCs w:val="18"/>
        </w:rPr>
        <w:t xml:space="preserve">to </w:t>
      </w:r>
      <w:r>
        <w:rPr>
          <w:spacing w:val="10"/>
          <w:sz w:val="18"/>
          <w:szCs w:val="18"/>
        </w:rPr>
        <w:t xml:space="preserve"> </w:t>
      </w:r>
      <w:r>
        <w:rPr>
          <w:sz w:val="18"/>
          <w:szCs w:val="18"/>
        </w:rPr>
        <w:t xml:space="preserve">the </w:t>
      </w:r>
      <w:r>
        <w:rPr>
          <w:spacing w:val="23"/>
          <w:sz w:val="18"/>
          <w:szCs w:val="18"/>
        </w:rPr>
        <w:t xml:space="preserve"> </w:t>
      </w:r>
      <w:r>
        <w:rPr>
          <w:sz w:val="18"/>
          <w:szCs w:val="18"/>
        </w:rPr>
        <w:t>size</w:t>
      </w:r>
      <w:r>
        <w:rPr>
          <w:spacing w:val="38"/>
          <w:sz w:val="18"/>
          <w:szCs w:val="18"/>
        </w:rPr>
        <w:t xml:space="preserve"> </w:t>
      </w:r>
      <w:r>
        <w:rPr>
          <w:sz w:val="18"/>
          <w:szCs w:val="18"/>
        </w:rPr>
        <w:t>of</w:t>
      </w:r>
      <w:r>
        <w:rPr>
          <w:spacing w:val="29"/>
          <w:sz w:val="18"/>
          <w:szCs w:val="18"/>
        </w:rPr>
        <w:t xml:space="preserve"> </w:t>
      </w:r>
      <w:r>
        <w:rPr>
          <w:sz w:val="18"/>
          <w:szCs w:val="18"/>
        </w:rPr>
        <w:t xml:space="preserve">the </w:t>
      </w:r>
      <w:r>
        <w:rPr>
          <w:spacing w:val="23"/>
          <w:sz w:val="18"/>
          <w:szCs w:val="18"/>
        </w:rPr>
        <w:t xml:space="preserve"> </w:t>
      </w:r>
      <w:r>
        <w:rPr>
          <w:w w:val="114"/>
          <w:sz w:val="18"/>
          <w:szCs w:val="18"/>
        </w:rPr>
        <w:t>input</w:t>
      </w:r>
      <w:r>
        <w:rPr>
          <w:spacing w:val="33"/>
          <w:w w:val="114"/>
          <w:sz w:val="18"/>
          <w:szCs w:val="18"/>
        </w:rPr>
        <w:t xml:space="preserve"> </w:t>
      </w:r>
      <w:r>
        <w:rPr>
          <w:w w:val="114"/>
          <w:sz w:val="18"/>
          <w:szCs w:val="18"/>
        </w:rPr>
        <w:t>transferred</w:t>
      </w:r>
      <w:r>
        <w:rPr>
          <w:spacing w:val="11"/>
          <w:w w:val="114"/>
          <w:sz w:val="18"/>
          <w:szCs w:val="18"/>
        </w:rPr>
        <w:t xml:space="preserve"> </w:t>
      </w:r>
      <w:r>
        <w:rPr>
          <w:sz w:val="18"/>
          <w:szCs w:val="18"/>
        </w:rPr>
        <w:t xml:space="preserve">to </w:t>
      </w:r>
      <w:r>
        <w:rPr>
          <w:spacing w:val="10"/>
          <w:sz w:val="18"/>
          <w:szCs w:val="18"/>
        </w:rPr>
        <w:t xml:space="preserve"> </w:t>
      </w:r>
      <w:r>
        <w:rPr>
          <w:w w:val="125"/>
          <w:sz w:val="18"/>
          <w:szCs w:val="18"/>
        </w:rPr>
        <w:t>that</w:t>
      </w:r>
      <w:r>
        <w:rPr>
          <w:spacing w:val="21"/>
          <w:w w:val="125"/>
          <w:sz w:val="18"/>
          <w:szCs w:val="18"/>
        </w:rPr>
        <w:t xml:space="preserve"> </w:t>
      </w:r>
      <w:r>
        <w:rPr>
          <w:sz w:val="18"/>
          <w:szCs w:val="18"/>
        </w:rPr>
        <w:t>n</w:t>
      </w:r>
      <w:r>
        <w:rPr>
          <w:spacing w:val="5"/>
          <w:sz w:val="18"/>
          <w:szCs w:val="18"/>
        </w:rPr>
        <w:t>o</w:t>
      </w:r>
      <w:r>
        <w:rPr>
          <w:sz w:val="18"/>
          <w:szCs w:val="18"/>
        </w:rPr>
        <w:t xml:space="preserve">de </w:t>
      </w:r>
      <w:r>
        <w:rPr>
          <w:spacing w:val="14"/>
          <w:sz w:val="18"/>
          <w:szCs w:val="18"/>
        </w:rPr>
        <w:t xml:space="preserve"> </w:t>
      </w:r>
      <w:r>
        <w:rPr>
          <w:sz w:val="18"/>
          <w:szCs w:val="18"/>
        </w:rPr>
        <w:t xml:space="preserve">in  </w:t>
      </w:r>
      <w:r>
        <w:rPr>
          <w:w w:val="106"/>
          <w:sz w:val="18"/>
          <w:szCs w:val="18"/>
        </w:rPr>
        <w:t>ea</w:t>
      </w:r>
      <w:r>
        <w:rPr>
          <w:spacing w:val="-5"/>
          <w:w w:val="106"/>
          <w:sz w:val="18"/>
          <w:szCs w:val="18"/>
        </w:rPr>
        <w:t>c</w:t>
      </w:r>
      <w:r>
        <w:rPr>
          <w:w w:val="113"/>
          <w:sz w:val="18"/>
          <w:szCs w:val="18"/>
        </w:rPr>
        <w:t xml:space="preserve">h </w:t>
      </w:r>
      <w:r>
        <w:rPr>
          <w:w w:val="109"/>
          <w:sz w:val="18"/>
          <w:szCs w:val="18"/>
        </w:rPr>
        <w:t>s</w:t>
      </w:r>
      <w:r>
        <w:rPr>
          <w:spacing w:val="-5"/>
          <w:w w:val="109"/>
          <w:sz w:val="18"/>
          <w:szCs w:val="18"/>
        </w:rPr>
        <w:t>c</w:t>
      </w:r>
      <w:r>
        <w:rPr>
          <w:w w:val="109"/>
          <w:sz w:val="18"/>
          <w:szCs w:val="18"/>
        </w:rPr>
        <w:t>heduling</w:t>
      </w:r>
      <w:r>
        <w:rPr>
          <w:spacing w:val="-1"/>
          <w:w w:val="109"/>
          <w:sz w:val="18"/>
          <w:szCs w:val="18"/>
        </w:rPr>
        <w:t xml:space="preserve"> </w:t>
      </w:r>
      <w:r>
        <w:rPr>
          <w:w w:val="109"/>
          <w:sz w:val="18"/>
          <w:szCs w:val="18"/>
        </w:rPr>
        <w:t>i</w:t>
      </w:r>
      <w:r>
        <w:rPr>
          <w:spacing w:val="-5"/>
          <w:w w:val="109"/>
          <w:sz w:val="18"/>
          <w:szCs w:val="18"/>
        </w:rPr>
        <w:t>n</w:t>
      </w:r>
      <w:r>
        <w:rPr>
          <w:w w:val="109"/>
          <w:sz w:val="18"/>
          <w:szCs w:val="18"/>
        </w:rPr>
        <w:t>ter</w:t>
      </w:r>
      <w:r>
        <w:rPr>
          <w:spacing w:val="-11"/>
          <w:w w:val="109"/>
          <w:sz w:val="18"/>
          <w:szCs w:val="18"/>
        </w:rPr>
        <w:t>v</w:t>
      </w:r>
      <w:r>
        <w:rPr>
          <w:w w:val="109"/>
          <w:sz w:val="18"/>
          <w:szCs w:val="18"/>
        </w:rPr>
        <w:t>al,</w:t>
      </w:r>
      <w:r>
        <w:rPr>
          <w:spacing w:val="35"/>
          <w:w w:val="109"/>
          <w:sz w:val="18"/>
          <w:szCs w:val="18"/>
        </w:rPr>
        <w:t xml:space="preserve"> </w:t>
      </w:r>
      <w:r>
        <w:rPr>
          <w:sz w:val="18"/>
          <w:szCs w:val="18"/>
        </w:rPr>
        <w:t>i.e.,</w:t>
      </w:r>
      <w:r>
        <w:rPr>
          <w:spacing w:val="38"/>
          <w:sz w:val="18"/>
          <w:szCs w:val="18"/>
        </w:rPr>
        <w:t xml:space="preserve"> </w:t>
      </w:r>
      <w:r>
        <w:rPr>
          <w:w w:val="148"/>
          <w:sz w:val="18"/>
          <w:szCs w:val="18"/>
        </w:rPr>
        <w:t>f</w:t>
      </w:r>
      <w:r>
        <w:rPr>
          <w:spacing w:val="-25"/>
          <w:sz w:val="18"/>
          <w:szCs w:val="18"/>
        </w:rPr>
        <w:t xml:space="preserve"> </w:t>
      </w:r>
      <w:r>
        <w:rPr>
          <w:w w:val="130"/>
          <w:position w:val="8"/>
          <w:sz w:val="14"/>
          <w:szCs w:val="14"/>
        </w:rPr>
        <w:t>out</w:t>
      </w:r>
      <w:r>
        <w:rPr>
          <w:spacing w:val="-25"/>
          <w:position w:val="8"/>
          <w:sz w:val="14"/>
          <w:szCs w:val="14"/>
        </w:rPr>
        <w:t xml:space="preserve"> </w:t>
      </w:r>
      <w:r>
        <w:rPr>
          <w:w w:val="119"/>
          <w:sz w:val="18"/>
          <w:szCs w:val="18"/>
        </w:rPr>
        <w:t>(</w:t>
      </w:r>
      <w:r>
        <w:rPr>
          <w:w w:val="106"/>
          <w:sz w:val="18"/>
          <w:szCs w:val="18"/>
        </w:rPr>
        <w:t>d</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17"/>
          <w:sz w:val="18"/>
          <w:szCs w:val="18"/>
        </w:rPr>
        <w:t xml:space="preserve"> </w:t>
      </w:r>
      <w:r>
        <w:rPr>
          <w:w w:val="141"/>
          <w:sz w:val="18"/>
          <w:szCs w:val="18"/>
        </w:rPr>
        <w:t>=</w:t>
      </w:r>
      <w:r>
        <w:rPr>
          <w:spacing w:val="-12"/>
          <w:w w:val="141"/>
          <w:sz w:val="18"/>
          <w:szCs w:val="18"/>
        </w:rPr>
        <w:t xml:space="preserve"> </w:t>
      </w:r>
      <w:r>
        <w:rPr>
          <w:sz w:val="18"/>
          <w:szCs w:val="18"/>
        </w:rPr>
        <w:t>β</w:t>
      </w:r>
      <w:r>
        <w:rPr>
          <w:spacing w:val="17"/>
          <w:sz w:val="18"/>
          <w:szCs w:val="18"/>
        </w:rPr>
        <w:t xml:space="preserve"> </w:t>
      </w:r>
      <w:r>
        <w:rPr>
          <w:rFonts w:ascii="Batang" w:eastAsia="Batang" w:hAnsi="Batang" w:cs="Batang"/>
          <w:w w:val="85"/>
          <w:sz w:val="18"/>
          <w:szCs w:val="18"/>
        </w:rPr>
        <w:t>·</w:t>
      </w:r>
      <w:r>
        <w:rPr>
          <w:rFonts w:ascii="Batang" w:eastAsia="Batang" w:hAnsi="Batang" w:cs="Batang"/>
          <w:spacing w:val="-10"/>
          <w:w w:val="85"/>
          <w:sz w:val="18"/>
          <w:szCs w:val="18"/>
        </w:rPr>
        <w:t xml:space="preserve"> </w:t>
      </w:r>
      <w:r>
        <w:rPr>
          <w:w w:val="148"/>
          <w:sz w:val="18"/>
          <w:szCs w:val="18"/>
        </w:rPr>
        <w:t>f</w:t>
      </w:r>
      <w:r>
        <w:rPr>
          <w:spacing w:val="-25"/>
          <w:sz w:val="18"/>
          <w:szCs w:val="18"/>
        </w:rPr>
        <w:t xml:space="preserve"> </w:t>
      </w:r>
      <w:r>
        <w:rPr>
          <w:w w:val="142"/>
          <w:position w:val="8"/>
          <w:sz w:val="14"/>
          <w:szCs w:val="14"/>
        </w:rPr>
        <w:t>in</w:t>
      </w:r>
      <w:r>
        <w:rPr>
          <w:spacing w:val="-25"/>
          <w:position w:val="8"/>
          <w:sz w:val="14"/>
          <w:szCs w:val="14"/>
        </w:rPr>
        <w:t xml:space="preserve"> </w:t>
      </w:r>
      <w:r>
        <w:rPr>
          <w:w w:val="119"/>
          <w:sz w:val="18"/>
          <w:szCs w:val="18"/>
        </w:rPr>
        <w:t>(</w:t>
      </w:r>
      <w:r>
        <w:rPr>
          <w:w w:val="106"/>
          <w:sz w:val="18"/>
          <w:szCs w:val="18"/>
        </w:rPr>
        <w:t>d</w:t>
      </w:r>
      <w:proofErr w:type="spellStart"/>
      <w:r>
        <w:rPr>
          <w:w w:val="145"/>
          <w:position w:val="-3"/>
          <w:sz w:val="14"/>
          <w:szCs w:val="14"/>
        </w:rPr>
        <w:t>i</w:t>
      </w:r>
      <w:proofErr w:type="spellEnd"/>
      <w:r>
        <w:rPr>
          <w:spacing w:val="-25"/>
          <w:position w:val="-3"/>
          <w:sz w:val="14"/>
          <w:szCs w:val="14"/>
        </w:rPr>
        <w:t xml:space="preserve"> </w:t>
      </w:r>
      <w:r>
        <w:rPr>
          <w:sz w:val="18"/>
          <w:szCs w:val="18"/>
        </w:rPr>
        <w:t>),</w:t>
      </w:r>
      <w:r>
        <w:rPr>
          <w:spacing w:val="34"/>
          <w:sz w:val="18"/>
          <w:szCs w:val="18"/>
        </w:rPr>
        <w:t xml:space="preserve"> </w:t>
      </w:r>
      <w:r>
        <w:rPr>
          <w:sz w:val="18"/>
          <w:szCs w:val="18"/>
        </w:rPr>
        <w:t xml:space="preserve">where </w:t>
      </w:r>
      <w:r>
        <w:rPr>
          <w:spacing w:val="1"/>
          <w:sz w:val="18"/>
          <w:szCs w:val="18"/>
        </w:rPr>
        <w:t xml:space="preserve"> </w:t>
      </w:r>
      <w:r>
        <w:rPr>
          <w:sz w:val="18"/>
          <w:szCs w:val="18"/>
        </w:rPr>
        <w:t>β</w:t>
      </w:r>
      <w:r>
        <w:rPr>
          <w:spacing w:val="28"/>
          <w:sz w:val="18"/>
          <w:szCs w:val="18"/>
        </w:rPr>
        <w:t xml:space="preserve"> </w:t>
      </w:r>
      <w:r>
        <w:rPr>
          <w:rFonts w:ascii="Batang" w:eastAsia="Batang" w:hAnsi="Batang" w:cs="Batang"/>
          <w:sz w:val="18"/>
          <w:szCs w:val="18"/>
        </w:rPr>
        <w:t>≤</w:t>
      </w:r>
      <w:r>
        <w:rPr>
          <w:rFonts w:ascii="Batang" w:eastAsia="Batang" w:hAnsi="Batang" w:cs="Batang"/>
          <w:spacing w:val="-12"/>
          <w:sz w:val="18"/>
          <w:szCs w:val="18"/>
        </w:rPr>
        <w:t xml:space="preserve"> </w:t>
      </w:r>
      <w:r>
        <w:rPr>
          <w:w w:val="106"/>
          <w:sz w:val="18"/>
          <w:szCs w:val="18"/>
        </w:rPr>
        <w:t>1.</w:t>
      </w:r>
    </w:p>
    <w:p w:rsidR="00C45AA3" w:rsidRDefault="00DC4C15">
      <w:pPr>
        <w:spacing w:before="19" w:line="265" w:lineRule="auto"/>
        <w:ind w:left="100" w:right="1841" w:firstLine="299"/>
        <w:jc w:val="both"/>
        <w:rPr>
          <w:sz w:val="18"/>
          <w:szCs w:val="18"/>
        </w:rPr>
      </w:pPr>
      <w:r>
        <w:rPr>
          <w:sz w:val="18"/>
          <w:szCs w:val="18"/>
        </w:rPr>
        <w:t>Since</w:t>
      </w:r>
      <w:r>
        <w:rPr>
          <w:spacing w:val="20"/>
          <w:sz w:val="18"/>
          <w:szCs w:val="18"/>
        </w:rPr>
        <w:t xml:space="preserve"> </w:t>
      </w:r>
      <w:r>
        <w:rPr>
          <w:sz w:val="18"/>
          <w:szCs w:val="18"/>
        </w:rPr>
        <w:t>in</w:t>
      </w:r>
      <w:r>
        <w:rPr>
          <w:spacing w:val="17"/>
          <w:sz w:val="18"/>
          <w:szCs w:val="18"/>
        </w:rPr>
        <w:t xml:space="preserve"> </w:t>
      </w:r>
      <w:r>
        <w:rPr>
          <w:sz w:val="18"/>
          <w:szCs w:val="18"/>
        </w:rPr>
        <w:t>real</w:t>
      </w:r>
      <w:r>
        <w:rPr>
          <w:spacing w:val="31"/>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r>
        <w:rPr>
          <w:spacing w:val="4"/>
          <w:w w:val="143"/>
          <w:sz w:val="18"/>
          <w:szCs w:val="18"/>
        </w:rPr>
        <w:t xml:space="preserve"> </w:t>
      </w:r>
      <w:r>
        <w:rPr>
          <w:sz w:val="18"/>
          <w:szCs w:val="18"/>
        </w:rPr>
        <w:t>the</w:t>
      </w:r>
      <w:r>
        <w:rPr>
          <w:spacing w:val="40"/>
          <w:sz w:val="18"/>
          <w:szCs w:val="18"/>
        </w:rPr>
        <w:t xml:space="preserve"> </w:t>
      </w:r>
      <w:r>
        <w:rPr>
          <w:w w:val="111"/>
          <w:sz w:val="18"/>
          <w:szCs w:val="18"/>
        </w:rPr>
        <w:t>assumption</w:t>
      </w:r>
      <w:r>
        <w:rPr>
          <w:spacing w:val="1"/>
          <w:w w:val="111"/>
          <w:sz w:val="18"/>
          <w:szCs w:val="18"/>
        </w:rPr>
        <w:t xml:space="preserve"> </w:t>
      </w:r>
      <w:r>
        <w:rPr>
          <w:sz w:val="18"/>
          <w:szCs w:val="18"/>
        </w:rPr>
        <w:t>(b)</w:t>
      </w:r>
      <w:r>
        <w:rPr>
          <w:spacing w:val="38"/>
          <w:sz w:val="18"/>
          <w:szCs w:val="18"/>
        </w:rPr>
        <w:t xml:space="preserve"> </w:t>
      </w:r>
      <w:r>
        <w:rPr>
          <w:sz w:val="18"/>
          <w:szCs w:val="18"/>
        </w:rPr>
        <w:t>will</w:t>
      </w:r>
      <w:r>
        <w:rPr>
          <w:spacing w:val="10"/>
          <w:sz w:val="18"/>
          <w:szCs w:val="18"/>
        </w:rPr>
        <w:t xml:space="preserve"> </w:t>
      </w:r>
      <w:r>
        <w:rPr>
          <w:sz w:val="18"/>
          <w:szCs w:val="18"/>
        </w:rPr>
        <w:t>not</w:t>
      </w:r>
      <w:r>
        <w:rPr>
          <w:spacing w:val="39"/>
          <w:sz w:val="18"/>
          <w:szCs w:val="18"/>
        </w:rPr>
        <w:t xml:space="preserve"> </w:t>
      </w:r>
      <w:r>
        <w:rPr>
          <w:w w:val="110"/>
          <w:sz w:val="18"/>
          <w:szCs w:val="18"/>
        </w:rPr>
        <w:t xml:space="preserve">strongly </w:t>
      </w:r>
      <w:r>
        <w:rPr>
          <w:sz w:val="18"/>
          <w:szCs w:val="18"/>
        </w:rPr>
        <w:t>hold</w:t>
      </w:r>
      <w:r>
        <w:rPr>
          <w:spacing w:val="30"/>
          <w:sz w:val="18"/>
          <w:szCs w:val="18"/>
        </w:rPr>
        <w:t xml:space="preserve"> </w:t>
      </w:r>
      <w:r>
        <w:rPr>
          <w:sz w:val="18"/>
          <w:szCs w:val="18"/>
        </w:rPr>
        <w:t>due</w:t>
      </w:r>
      <w:r>
        <w:rPr>
          <w:spacing w:val="30"/>
          <w:sz w:val="18"/>
          <w:szCs w:val="18"/>
        </w:rPr>
        <w:t xml:space="preserve"> </w:t>
      </w:r>
      <w:r>
        <w:rPr>
          <w:sz w:val="18"/>
          <w:szCs w:val="18"/>
        </w:rPr>
        <w:t>to</w:t>
      </w:r>
      <w:r>
        <w:rPr>
          <w:spacing w:val="27"/>
          <w:sz w:val="18"/>
          <w:szCs w:val="18"/>
        </w:rPr>
        <w:t xml:space="preserve"> </w:t>
      </w:r>
      <w:r>
        <w:rPr>
          <w:w w:val="107"/>
          <w:sz w:val="18"/>
          <w:szCs w:val="18"/>
        </w:rPr>
        <w:t xml:space="preserve">resource </w:t>
      </w:r>
      <w:r>
        <w:rPr>
          <w:spacing w:val="5"/>
          <w:w w:val="108"/>
          <w:sz w:val="18"/>
          <w:szCs w:val="18"/>
        </w:rPr>
        <w:t>p</w:t>
      </w:r>
      <w:r>
        <w:rPr>
          <w:w w:val="108"/>
          <w:sz w:val="18"/>
          <w:szCs w:val="18"/>
        </w:rPr>
        <w:t>erformance</w:t>
      </w:r>
      <w:r>
        <w:rPr>
          <w:spacing w:val="5"/>
          <w:w w:val="108"/>
          <w:sz w:val="18"/>
          <w:szCs w:val="18"/>
        </w:rPr>
        <w:t xml:space="preserve"> </w:t>
      </w:r>
      <w:r>
        <w:rPr>
          <w:w w:val="108"/>
          <w:sz w:val="18"/>
          <w:szCs w:val="18"/>
        </w:rPr>
        <w:t>fluctuations</w:t>
      </w:r>
      <w:r>
        <w:rPr>
          <w:spacing w:val="24"/>
          <w:w w:val="108"/>
          <w:sz w:val="18"/>
          <w:szCs w:val="18"/>
        </w:rPr>
        <w:t xml:space="preserve"> </w:t>
      </w:r>
      <w:r>
        <w:rPr>
          <w:spacing w:val="-5"/>
          <w:sz w:val="18"/>
          <w:szCs w:val="18"/>
        </w:rPr>
        <w:t>w</w:t>
      </w:r>
      <w:r>
        <w:rPr>
          <w:sz w:val="18"/>
          <w:szCs w:val="18"/>
        </w:rPr>
        <w:t>e</w:t>
      </w:r>
      <w:r>
        <w:rPr>
          <w:spacing w:val="14"/>
          <w:sz w:val="18"/>
          <w:szCs w:val="18"/>
        </w:rPr>
        <w:t xml:space="preserve"> </w:t>
      </w:r>
      <w:proofErr w:type="gramStart"/>
      <w:r>
        <w:rPr>
          <w:sz w:val="18"/>
          <w:szCs w:val="18"/>
        </w:rPr>
        <w:t>pro</w:t>
      </w:r>
      <w:r>
        <w:rPr>
          <w:spacing w:val="6"/>
          <w:sz w:val="18"/>
          <w:szCs w:val="18"/>
        </w:rPr>
        <w:t>p</w:t>
      </w:r>
      <w:r>
        <w:rPr>
          <w:sz w:val="18"/>
          <w:szCs w:val="18"/>
        </w:rPr>
        <w:t xml:space="preserve">ose </w:t>
      </w:r>
      <w:r>
        <w:rPr>
          <w:spacing w:val="6"/>
          <w:sz w:val="18"/>
          <w:szCs w:val="18"/>
        </w:rPr>
        <w:t xml:space="preserve"> </w:t>
      </w:r>
      <w:r>
        <w:rPr>
          <w:sz w:val="18"/>
          <w:szCs w:val="18"/>
        </w:rPr>
        <w:t>the</w:t>
      </w:r>
      <w:proofErr w:type="gramEnd"/>
      <w:r>
        <w:rPr>
          <w:sz w:val="18"/>
          <w:szCs w:val="18"/>
        </w:rPr>
        <w:t xml:space="preserve">  foll</w:t>
      </w:r>
      <w:r>
        <w:rPr>
          <w:spacing w:val="-5"/>
          <w:sz w:val="18"/>
          <w:szCs w:val="18"/>
        </w:rPr>
        <w:t>o</w:t>
      </w:r>
      <w:r>
        <w:rPr>
          <w:sz w:val="18"/>
          <w:szCs w:val="18"/>
        </w:rPr>
        <w:t>wing</w:t>
      </w:r>
      <w:r>
        <w:rPr>
          <w:spacing w:val="28"/>
          <w:sz w:val="18"/>
          <w:szCs w:val="18"/>
        </w:rPr>
        <w:t xml:space="preserve"> </w:t>
      </w:r>
      <w:r>
        <w:rPr>
          <w:w w:val="111"/>
          <w:sz w:val="18"/>
          <w:szCs w:val="18"/>
        </w:rPr>
        <w:t>approa</w:t>
      </w:r>
      <w:r>
        <w:rPr>
          <w:spacing w:val="-4"/>
          <w:w w:val="111"/>
          <w:sz w:val="18"/>
          <w:szCs w:val="18"/>
        </w:rPr>
        <w:t>c</w:t>
      </w:r>
      <w:r>
        <w:rPr>
          <w:w w:val="111"/>
          <w:sz w:val="18"/>
          <w:szCs w:val="18"/>
        </w:rPr>
        <w:t>h</w:t>
      </w:r>
      <w:r>
        <w:rPr>
          <w:spacing w:val="7"/>
          <w:w w:val="111"/>
          <w:sz w:val="18"/>
          <w:szCs w:val="18"/>
        </w:rPr>
        <w:t xml:space="preserve"> </w:t>
      </w:r>
      <w:r>
        <w:rPr>
          <w:sz w:val="18"/>
          <w:szCs w:val="18"/>
        </w:rPr>
        <w:t>to</w:t>
      </w:r>
      <w:r>
        <w:rPr>
          <w:spacing w:val="32"/>
          <w:sz w:val="18"/>
          <w:szCs w:val="18"/>
        </w:rPr>
        <w:t xml:space="preserve"> </w:t>
      </w:r>
      <w:r>
        <w:rPr>
          <w:sz w:val="18"/>
          <w:szCs w:val="18"/>
        </w:rPr>
        <w:t>sol</w:t>
      </w:r>
      <w:r>
        <w:rPr>
          <w:spacing w:val="-5"/>
          <w:sz w:val="18"/>
          <w:szCs w:val="18"/>
        </w:rPr>
        <w:t>v</w:t>
      </w:r>
      <w:r>
        <w:rPr>
          <w:sz w:val="18"/>
          <w:szCs w:val="18"/>
        </w:rPr>
        <w:t>e</w:t>
      </w:r>
      <w:r>
        <w:rPr>
          <w:spacing w:val="23"/>
          <w:sz w:val="18"/>
          <w:szCs w:val="18"/>
        </w:rPr>
        <w:t xml:space="preserve"> </w:t>
      </w:r>
      <w:r>
        <w:rPr>
          <w:sz w:val="18"/>
          <w:szCs w:val="18"/>
        </w:rPr>
        <w:t xml:space="preserve">the  problem </w:t>
      </w:r>
      <w:r>
        <w:rPr>
          <w:spacing w:val="19"/>
          <w:sz w:val="18"/>
          <w:szCs w:val="18"/>
        </w:rPr>
        <w:t xml:space="preserve"> </w:t>
      </w:r>
      <w:r>
        <w:rPr>
          <w:w w:val="114"/>
          <w:sz w:val="18"/>
          <w:szCs w:val="18"/>
        </w:rPr>
        <w:t xml:space="preserve">and </w:t>
      </w:r>
      <w:r>
        <w:rPr>
          <w:sz w:val="18"/>
          <w:szCs w:val="18"/>
        </w:rPr>
        <w:t xml:space="preserve">create </w:t>
      </w:r>
      <w:r>
        <w:rPr>
          <w:spacing w:val="23"/>
          <w:sz w:val="18"/>
          <w:szCs w:val="18"/>
        </w:rPr>
        <w:t xml:space="preserve"> </w:t>
      </w:r>
      <w:r>
        <w:rPr>
          <w:sz w:val="18"/>
          <w:szCs w:val="18"/>
        </w:rPr>
        <w:t>a</w:t>
      </w:r>
      <w:r>
        <w:rPr>
          <w:spacing w:val="29"/>
          <w:sz w:val="18"/>
          <w:szCs w:val="18"/>
        </w:rPr>
        <w:t xml:space="preserve"> </w:t>
      </w:r>
      <w:r>
        <w:rPr>
          <w:sz w:val="18"/>
          <w:szCs w:val="18"/>
        </w:rPr>
        <w:t>single</w:t>
      </w:r>
      <w:r>
        <w:rPr>
          <w:spacing w:val="38"/>
          <w:sz w:val="18"/>
          <w:szCs w:val="18"/>
        </w:rPr>
        <w:t xml:space="preserve"> </w:t>
      </w:r>
      <w:r>
        <w:rPr>
          <w:sz w:val="18"/>
          <w:szCs w:val="18"/>
        </w:rPr>
        <w:t xml:space="preserve">plan </w:t>
      </w:r>
      <w:r>
        <w:rPr>
          <w:spacing w:val="9"/>
          <w:sz w:val="18"/>
          <w:szCs w:val="18"/>
        </w:rPr>
        <w:t xml:space="preserve"> </w:t>
      </w:r>
      <w:r>
        <w:rPr>
          <w:sz w:val="18"/>
          <w:szCs w:val="18"/>
        </w:rPr>
        <w:t>for</w:t>
      </w:r>
      <w:r>
        <w:rPr>
          <w:spacing w:val="27"/>
          <w:sz w:val="18"/>
          <w:szCs w:val="18"/>
        </w:rPr>
        <w:t xml:space="preserve"> </w:t>
      </w:r>
      <w:r>
        <w:rPr>
          <w:sz w:val="18"/>
          <w:szCs w:val="18"/>
        </w:rPr>
        <w:t>a</w:t>
      </w:r>
      <w:r>
        <w:rPr>
          <w:spacing w:val="28"/>
          <w:sz w:val="18"/>
          <w:szCs w:val="18"/>
        </w:rPr>
        <w:t xml:space="preserve"> </w:t>
      </w:r>
      <w:r>
        <w:rPr>
          <w:spacing w:val="5"/>
          <w:sz w:val="18"/>
          <w:szCs w:val="18"/>
        </w:rPr>
        <w:t>p</w:t>
      </w:r>
      <w:r>
        <w:rPr>
          <w:sz w:val="18"/>
          <w:szCs w:val="18"/>
        </w:rPr>
        <w:t>eri</w:t>
      </w:r>
      <w:r>
        <w:rPr>
          <w:spacing w:val="5"/>
          <w:sz w:val="18"/>
          <w:szCs w:val="18"/>
        </w:rPr>
        <w:t>o</w:t>
      </w:r>
      <w:r>
        <w:rPr>
          <w:sz w:val="18"/>
          <w:szCs w:val="18"/>
        </w:rPr>
        <w:t xml:space="preserve">d </w:t>
      </w:r>
      <w:r>
        <w:rPr>
          <w:spacing w:val="12"/>
          <w:sz w:val="18"/>
          <w:szCs w:val="18"/>
        </w:rPr>
        <w:t xml:space="preserve"> </w:t>
      </w:r>
      <w:r>
        <w:rPr>
          <w:sz w:val="18"/>
          <w:szCs w:val="18"/>
        </w:rPr>
        <w:t>∆T</w:t>
      </w:r>
      <w:r>
        <w:rPr>
          <w:spacing w:val="21"/>
          <w:sz w:val="18"/>
          <w:szCs w:val="18"/>
        </w:rPr>
        <w:t xml:space="preserve"> </w:t>
      </w:r>
      <w:r>
        <w:rPr>
          <w:w w:val="102"/>
          <w:sz w:val="18"/>
          <w:szCs w:val="18"/>
        </w:rPr>
        <w:t>:</w:t>
      </w:r>
    </w:p>
    <w:p w:rsidR="00C45AA3" w:rsidRDefault="00C45AA3">
      <w:pPr>
        <w:spacing w:before="3" w:line="120" w:lineRule="exact"/>
        <w:rPr>
          <w:sz w:val="13"/>
          <w:szCs w:val="13"/>
        </w:rPr>
      </w:pPr>
    </w:p>
    <w:p w:rsidR="00C45AA3" w:rsidRDefault="00DC4C15">
      <w:pPr>
        <w:spacing w:line="220" w:lineRule="exact"/>
        <w:ind w:left="163" w:right="3118"/>
        <w:jc w:val="both"/>
        <w:rPr>
          <w:sz w:val="18"/>
          <w:szCs w:val="18"/>
        </w:rPr>
      </w:pPr>
      <w:r>
        <w:pict>
          <v:group id="_x0000_s1508" style="position:absolute;left:0;text-align:left;margin-left:169.45pt;margin-top:3.2pt;width:6.85pt;height:0;z-index:-1803;mso-position-horizontal-relative:page" coordorigin="3389,64" coordsize="137,0">
            <v:shape id="_x0000_s1509" style="position:absolute;left:3389;top:64;width:137;height:0" coordorigin="3389,64" coordsize="137,0" path="m3389,64r137,e" filled="f" strokeweight=".1337mm">
              <v:path arrowok="t"/>
            </v:shape>
            <w10:wrap anchorx="page"/>
          </v:group>
        </w:pict>
      </w:r>
      <w:r>
        <w:rPr>
          <w:position w:val="1"/>
          <w:sz w:val="18"/>
          <w:szCs w:val="18"/>
        </w:rPr>
        <w:t xml:space="preserve">1. </w:t>
      </w:r>
      <w:r>
        <w:rPr>
          <w:spacing w:val="10"/>
          <w:position w:val="1"/>
          <w:sz w:val="18"/>
          <w:szCs w:val="18"/>
        </w:rPr>
        <w:t xml:space="preserve"> </w:t>
      </w:r>
      <w:r>
        <w:rPr>
          <w:w w:val="111"/>
          <w:position w:val="1"/>
          <w:sz w:val="18"/>
          <w:szCs w:val="18"/>
        </w:rPr>
        <w:t>Calculate</w:t>
      </w:r>
      <w:r>
        <w:rPr>
          <w:spacing w:val="12"/>
          <w:w w:val="111"/>
          <w:position w:val="1"/>
          <w:sz w:val="18"/>
          <w:szCs w:val="18"/>
        </w:rPr>
        <w:t xml:space="preserve"> </w:t>
      </w:r>
      <w:proofErr w:type="gramStart"/>
      <w:r>
        <w:rPr>
          <w:spacing w:val="-10"/>
          <w:position w:val="1"/>
          <w:sz w:val="18"/>
          <w:szCs w:val="18"/>
        </w:rPr>
        <w:t>v</w:t>
      </w:r>
      <w:r>
        <w:rPr>
          <w:position w:val="1"/>
          <w:sz w:val="18"/>
          <w:szCs w:val="18"/>
        </w:rPr>
        <w:t xml:space="preserve">alues </w:t>
      </w:r>
      <w:r>
        <w:rPr>
          <w:spacing w:val="8"/>
          <w:position w:val="1"/>
          <w:sz w:val="18"/>
          <w:szCs w:val="18"/>
        </w:rPr>
        <w:t xml:space="preserve"> </w:t>
      </w:r>
      <w:r>
        <w:rPr>
          <w:position w:val="1"/>
          <w:sz w:val="18"/>
          <w:szCs w:val="18"/>
        </w:rPr>
        <w:t>for</w:t>
      </w:r>
      <w:proofErr w:type="gramEnd"/>
      <w:r>
        <w:rPr>
          <w:spacing w:val="27"/>
          <w:position w:val="1"/>
          <w:sz w:val="18"/>
          <w:szCs w:val="18"/>
        </w:rPr>
        <w:t xml:space="preserve"> </w:t>
      </w:r>
      <w:r>
        <w:rPr>
          <w:spacing w:val="5"/>
          <w:w w:val="101"/>
          <w:position w:val="1"/>
          <w:sz w:val="18"/>
          <w:szCs w:val="18"/>
        </w:rPr>
        <w:t>w</w:t>
      </w:r>
      <w:proofErr w:type="spellStart"/>
      <w:r>
        <w:rPr>
          <w:w w:val="145"/>
          <w:position w:val="-2"/>
          <w:sz w:val="14"/>
          <w:szCs w:val="14"/>
        </w:rPr>
        <w:t>i</w:t>
      </w:r>
      <w:proofErr w:type="spellEnd"/>
      <w:r>
        <w:rPr>
          <w:position w:val="-2"/>
          <w:sz w:val="14"/>
          <w:szCs w:val="14"/>
        </w:rPr>
        <w:t xml:space="preserve"> </w:t>
      </w:r>
      <w:r>
        <w:rPr>
          <w:spacing w:val="1"/>
          <w:position w:val="-2"/>
          <w:sz w:val="14"/>
          <w:szCs w:val="14"/>
        </w:rPr>
        <w:t xml:space="preserve"> </w:t>
      </w:r>
      <w:r>
        <w:rPr>
          <w:position w:val="1"/>
          <w:sz w:val="18"/>
          <w:szCs w:val="18"/>
        </w:rPr>
        <w:t>using</w:t>
      </w:r>
      <w:r>
        <w:rPr>
          <w:spacing w:val="44"/>
          <w:position w:val="1"/>
          <w:sz w:val="18"/>
          <w:szCs w:val="18"/>
        </w:rPr>
        <w:t xml:space="preserve"> </w:t>
      </w:r>
      <w:r>
        <w:rPr>
          <w:position w:val="1"/>
          <w:sz w:val="18"/>
          <w:szCs w:val="18"/>
        </w:rPr>
        <w:t xml:space="preserve">Eqn. </w:t>
      </w:r>
      <w:r>
        <w:rPr>
          <w:spacing w:val="12"/>
          <w:position w:val="1"/>
          <w:sz w:val="18"/>
          <w:szCs w:val="18"/>
        </w:rPr>
        <w:t xml:space="preserve"> </w:t>
      </w:r>
      <w:r>
        <w:rPr>
          <w:position w:val="1"/>
          <w:sz w:val="18"/>
          <w:szCs w:val="18"/>
        </w:rPr>
        <w:t>3</w:t>
      </w:r>
      <w:r>
        <w:rPr>
          <w:spacing w:val="19"/>
          <w:position w:val="1"/>
          <w:sz w:val="18"/>
          <w:szCs w:val="18"/>
        </w:rPr>
        <w:t xml:space="preserve"> </w:t>
      </w:r>
      <w:proofErr w:type="gramStart"/>
      <w:r>
        <w:rPr>
          <w:position w:val="1"/>
          <w:sz w:val="18"/>
          <w:szCs w:val="18"/>
        </w:rPr>
        <w:t xml:space="preserve">and </w:t>
      </w:r>
      <w:r>
        <w:rPr>
          <w:spacing w:val="8"/>
          <w:position w:val="1"/>
          <w:sz w:val="18"/>
          <w:szCs w:val="18"/>
        </w:rPr>
        <w:t xml:space="preserve"> </w:t>
      </w:r>
      <w:r>
        <w:rPr>
          <w:w w:val="111"/>
          <w:position w:val="1"/>
          <w:sz w:val="18"/>
          <w:szCs w:val="18"/>
        </w:rPr>
        <w:t>curre</w:t>
      </w:r>
      <w:r>
        <w:rPr>
          <w:spacing w:val="-4"/>
          <w:w w:val="111"/>
          <w:position w:val="1"/>
          <w:sz w:val="18"/>
          <w:szCs w:val="18"/>
        </w:rPr>
        <w:t>n</w:t>
      </w:r>
      <w:r>
        <w:rPr>
          <w:w w:val="143"/>
          <w:position w:val="1"/>
          <w:sz w:val="18"/>
          <w:szCs w:val="18"/>
        </w:rPr>
        <w:t>t</w:t>
      </w:r>
      <w:proofErr w:type="gramEnd"/>
      <w:r>
        <w:rPr>
          <w:spacing w:val="16"/>
          <w:position w:val="1"/>
          <w:sz w:val="18"/>
          <w:szCs w:val="18"/>
        </w:rPr>
        <w:t xml:space="preserve"> </w:t>
      </w:r>
      <w:r>
        <w:rPr>
          <w:w w:val="110"/>
          <w:position w:val="1"/>
          <w:sz w:val="18"/>
          <w:szCs w:val="18"/>
        </w:rPr>
        <w:t>monitoring</w:t>
      </w:r>
      <w:r>
        <w:rPr>
          <w:spacing w:val="13"/>
          <w:w w:val="110"/>
          <w:position w:val="1"/>
          <w:sz w:val="18"/>
          <w:szCs w:val="18"/>
        </w:rPr>
        <w:t xml:space="preserve"> </w:t>
      </w:r>
      <w:r>
        <w:rPr>
          <w:w w:val="118"/>
          <w:position w:val="1"/>
          <w:sz w:val="18"/>
          <w:szCs w:val="18"/>
        </w:rPr>
        <w:t>data.</w:t>
      </w:r>
    </w:p>
    <w:p w:rsidR="00C45AA3" w:rsidRDefault="00DC4C15">
      <w:pPr>
        <w:spacing w:line="200" w:lineRule="exact"/>
        <w:ind w:left="163" w:right="3743"/>
        <w:jc w:val="both"/>
        <w:rPr>
          <w:sz w:val="18"/>
          <w:szCs w:val="18"/>
        </w:rPr>
      </w:pPr>
      <w:r>
        <w:rPr>
          <w:sz w:val="18"/>
          <w:szCs w:val="18"/>
        </w:rPr>
        <w:t xml:space="preserve">2. </w:t>
      </w:r>
      <w:r>
        <w:rPr>
          <w:spacing w:val="10"/>
          <w:sz w:val="18"/>
          <w:szCs w:val="18"/>
        </w:rPr>
        <w:t xml:space="preserve"> </w:t>
      </w:r>
      <w:r>
        <w:rPr>
          <w:sz w:val="18"/>
          <w:szCs w:val="18"/>
        </w:rPr>
        <w:t>Sol</w:t>
      </w:r>
      <w:r>
        <w:rPr>
          <w:spacing w:val="-5"/>
          <w:sz w:val="18"/>
          <w:szCs w:val="18"/>
        </w:rPr>
        <w:t>v</w:t>
      </w:r>
      <w:r>
        <w:rPr>
          <w:sz w:val="18"/>
          <w:szCs w:val="18"/>
        </w:rPr>
        <w:t>e</w:t>
      </w:r>
      <w:r>
        <w:rPr>
          <w:spacing w:val="28"/>
          <w:sz w:val="18"/>
          <w:szCs w:val="18"/>
        </w:rPr>
        <w:t xml:space="preserve"> </w:t>
      </w:r>
      <w:proofErr w:type="gramStart"/>
      <w:r>
        <w:rPr>
          <w:sz w:val="18"/>
          <w:szCs w:val="18"/>
        </w:rPr>
        <w:t xml:space="preserve">the </w:t>
      </w:r>
      <w:r>
        <w:rPr>
          <w:spacing w:val="7"/>
          <w:sz w:val="18"/>
          <w:szCs w:val="18"/>
        </w:rPr>
        <w:t xml:space="preserve"> </w:t>
      </w:r>
      <w:r>
        <w:rPr>
          <w:sz w:val="18"/>
          <w:szCs w:val="18"/>
        </w:rPr>
        <w:t>problem</w:t>
      </w:r>
      <w:proofErr w:type="gramEnd"/>
      <w:r>
        <w:rPr>
          <w:sz w:val="18"/>
          <w:szCs w:val="18"/>
        </w:rPr>
        <w:t xml:space="preserve"> </w:t>
      </w:r>
      <w:r>
        <w:rPr>
          <w:spacing w:val="26"/>
          <w:sz w:val="18"/>
          <w:szCs w:val="18"/>
        </w:rPr>
        <w:t xml:space="preserve"> </w:t>
      </w:r>
      <w:r>
        <w:rPr>
          <w:sz w:val="18"/>
          <w:szCs w:val="18"/>
        </w:rPr>
        <w:t>for</w:t>
      </w:r>
      <w:r>
        <w:rPr>
          <w:spacing w:val="26"/>
          <w:sz w:val="18"/>
          <w:szCs w:val="18"/>
        </w:rPr>
        <w:t xml:space="preserve"> </w:t>
      </w:r>
      <w:r>
        <w:rPr>
          <w:w w:val="118"/>
          <w:sz w:val="18"/>
          <w:szCs w:val="18"/>
        </w:rPr>
        <w:t>output</w:t>
      </w:r>
      <w:r>
        <w:rPr>
          <w:spacing w:val="4"/>
          <w:w w:val="118"/>
          <w:sz w:val="18"/>
          <w:szCs w:val="18"/>
        </w:rPr>
        <w:t xml:space="preserve"> </w:t>
      </w:r>
      <w:r>
        <w:rPr>
          <w:w w:val="118"/>
          <w:sz w:val="18"/>
          <w:szCs w:val="18"/>
        </w:rPr>
        <w:t>data</w:t>
      </w:r>
      <w:r>
        <w:rPr>
          <w:spacing w:val="12"/>
          <w:w w:val="118"/>
          <w:sz w:val="18"/>
          <w:szCs w:val="18"/>
        </w:rPr>
        <w:t xml:space="preserve"> </w:t>
      </w:r>
      <w:r>
        <w:rPr>
          <w:sz w:val="18"/>
          <w:szCs w:val="18"/>
        </w:rPr>
        <w:t>fl</w:t>
      </w:r>
      <w:r>
        <w:rPr>
          <w:spacing w:val="-5"/>
          <w:sz w:val="18"/>
          <w:szCs w:val="18"/>
        </w:rPr>
        <w:t>o</w:t>
      </w:r>
      <w:r>
        <w:rPr>
          <w:sz w:val="18"/>
          <w:szCs w:val="18"/>
        </w:rPr>
        <w:t>ws</w:t>
      </w:r>
      <w:r>
        <w:rPr>
          <w:spacing w:val="14"/>
          <w:sz w:val="18"/>
          <w:szCs w:val="18"/>
        </w:rPr>
        <w:t xml:space="preserve"> </w:t>
      </w:r>
      <w:r>
        <w:rPr>
          <w:sz w:val="18"/>
          <w:szCs w:val="18"/>
        </w:rPr>
        <w:t>to</w:t>
      </w:r>
      <w:r>
        <w:rPr>
          <w:spacing w:val="39"/>
          <w:sz w:val="18"/>
          <w:szCs w:val="18"/>
        </w:rPr>
        <w:t xml:space="preserve"> </w:t>
      </w:r>
      <w:r>
        <w:rPr>
          <w:w w:val="113"/>
          <w:sz w:val="18"/>
          <w:szCs w:val="18"/>
        </w:rPr>
        <w:t>obtain</w:t>
      </w:r>
      <w:r>
        <w:rPr>
          <w:spacing w:val="11"/>
          <w:w w:val="113"/>
          <w:sz w:val="18"/>
          <w:szCs w:val="18"/>
        </w:rPr>
        <w:t xml:space="preserve"> </w:t>
      </w:r>
      <w:r>
        <w:rPr>
          <w:w w:val="148"/>
          <w:sz w:val="18"/>
          <w:szCs w:val="18"/>
        </w:rPr>
        <w:t>f</w:t>
      </w:r>
      <w:r>
        <w:rPr>
          <w:spacing w:val="-25"/>
          <w:sz w:val="18"/>
          <w:szCs w:val="18"/>
        </w:rPr>
        <w:t xml:space="preserve"> </w:t>
      </w:r>
      <w:r>
        <w:rPr>
          <w:w w:val="130"/>
          <w:position w:val="7"/>
          <w:sz w:val="14"/>
          <w:szCs w:val="14"/>
        </w:rPr>
        <w:t>out</w:t>
      </w:r>
      <w:r>
        <w:rPr>
          <w:spacing w:val="-25"/>
          <w:position w:val="7"/>
          <w:sz w:val="14"/>
          <w:szCs w:val="14"/>
        </w:rPr>
        <w:t xml:space="preserve"> </w:t>
      </w:r>
      <w:r>
        <w:rPr>
          <w:w w:val="119"/>
          <w:sz w:val="18"/>
          <w:szCs w:val="18"/>
        </w:rPr>
        <w:t>(</w:t>
      </w:r>
      <w:r>
        <w:rPr>
          <w:w w:val="107"/>
          <w:sz w:val="18"/>
          <w:szCs w:val="18"/>
        </w:rPr>
        <w:t>e</w:t>
      </w:r>
      <w:r>
        <w:rPr>
          <w:w w:val="116"/>
          <w:sz w:val="18"/>
          <w:szCs w:val="18"/>
        </w:rPr>
        <w:t>).</w:t>
      </w:r>
    </w:p>
    <w:p w:rsidR="00C45AA3" w:rsidRDefault="00DC4C15">
      <w:pPr>
        <w:spacing w:before="6" w:line="220" w:lineRule="exact"/>
        <w:ind w:left="399" w:right="1835" w:hanging="236"/>
        <w:jc w:val="both"/>
        <w:rPr>
          <w:sz w:val="18"/>
          <w:szCs w:val="18"/>
        </w:rPr>
      </w:pPr>
      <w:r>
        <w:rPr>
          <w:sz w:val="18"/>
          <w:szCs w:val="18"/>
        </w:rPr>
        <w:t xml:space="preserve">3. </w:t>
      </w:r>
      <w:r>
        <w:rPr>
          <w:spacing w:val="8"/>
          <w:sz w:val="18"/>
          <w:szCs w:val="18"/>
        </w:rPr>
        <w:t xml:space="preserve"> </w:t>
      </w:r>
      <w:r>
        <w:rPr>
          <w:spacing w:val="-15"/>
          <w:sz w:val="18"/>
          <w:szCs w:val="18"/>
        </w:rPr>
        <w:t>F</w:t>
      </w:r>
      <w:r>
        <w:rPr>
          <w:sz w:val="18"/>
          <w:szCs w:val="18"/>
        </w:rPr>
        <w:t xml:space="preserve">or </w:t>
      </w:r>
      <w:r>
        <w:rPr>
          <w:spacing w:val="16"/>
          <w:sz w:val="18"/>
          <w:szCs w:val="18"/>
        </w:rPr>
        <w:t xml:space="preserve"> </w:t>
      </w:r>
      <w:r>
        <w:rPr>
          <w:sz w:val="18"/>
          <w:szCs w:val="18"/>
        </w:rPr>
        <w:t xml:space="preserve">real </w:t>
      </w:r>
      <w:r>
        <w:rPr>
          <w:spacing w:val="9"/>
          <w:sz w:val="18"/>
          <w:szCs w:val="18"/>
        </w:rPr>
        <w:t xml:space="preserve"> </w:t>
      </w:r>
      <w:r>
        <w:rPr>
          <w:sz w:val="18"/>
          <w:szCs w:val="18"/>
        </w:rPr>
        <w:t xml:space="preserve">links </w:t>
      </w:r>
      <w:r>
        <w:rPr>
          <w:spacing w:val="6"/>
          <w:sz w:val="18"/>
          <w:szCs w:val="18"/>
        </w:rPr>
        <w:t xml:space="preserve"> </w:t>
      </w:r>
      <w:r>
        <w:rPr>
          <w:sz w:val="18"/>
          <w:szCs w:val="18"/>
        </w:rPr>
        <w:t>l</w:t>
      </w:r>
      <w:r>
        <w:rPr>
          <w:spacing w:val="33"/>
          <w:sz w:val="18"/>
          <w:szCs w:val="18"/>
        </w:rPr>
        <w:t xml:space="preserve"> </w:t>
      </w:r>
      <w:r>
        <w:rPr>
          <w:rFonts w:ascii="Batang" w:eastAsia="Batang" w:hAnsi="Batang" w:cs="Batang"/>
          <w:w w:val="68"/>
          <w:sz w:val="18"/>
          <w:szCs w:val="18"/>
        </w:rPr>
        <w:t>∈</w:t>
      </w:r>
      <w:r>
        <w:rPr>
          <w:rFonts w:ascii="Batang" w:eastAsia="Batang" w:hAnsi="Batang" w:cs="Batang"/>
          <w:spacing w:val="29"/>
          <w:w w:val="68"/>
          <w:sz w:val="18"/>
          <w:szCs w:val="18"/>
        </w:rPr>
        <w:t xml:space="preserve"> </w:t>
      </w:r>
      <w:r>
        <w:rPr>
          <w:sz w:val="18"/>
          <w:szCs w:val="18"/>
        </w:rPr>
        <w:t>L</w:t>
      </w:r>
      <w:r>
        <w:rPr>
          <w:spacing w:val="42"/>
          <w:sz w:val="18"/>
          <w:szCs w:val="18"/>
        </w:rPr>
        <w:t xml:space="preserve"> </w:t>
      </w:r>
      <w:r>
        <w:rPr>
          <w:sz w:val="18"/>
          <w:szCs w:val="18"/>
        </w:rPr>
        <w:t xml:space="preserve">reduce </w:t>
      </w:r>
      <w:r>
        <w:rPr>
          <w:spacing w:val="20"/>
          <w:sz w:val="18"/>
          <w:szCs w:val="18"/>
        </w:rPr>
        <w:t xml:space="preserve"> </w:t>
      </w:r>
      <w:r>
        <w:rPr>
          <w:sz w:val="18"/>
          <w:szCs w:val="18"/>
        </w:rPr>
        <w:t xml:space="preserve">the </w:t>
      </w:r>
      <w:r>
        <w:rPr>
          <w:spacing w:val="17"/>
          <w:sz w:val="18"/>
          <w:szCs w:val="18"/>
        </w:rPr>
        <w:t xml:space="preserve"> </w:t>
      </w:r>
      <w:r>
        <w:rPr>
          <w:w w:val="111"/>
          <w:sz w:val="18"/>
          <w:szCs w:val="18"/>
        </w:rPr>
        <w:t>capaci</w:t>
      </w:r>
      <w:r>
        <w:rPr>
          <w:spacing w:val="-4"/>
          <w:w w:val="111"/>
          <w:sz w:val="18"/>
          <w:szCs w:val="18"/>
        </w:rPr>
        <w:t>t</w:t>
      </w:r>
      <w:r>
        <w:rPr>
          <w:w w:val="111"/>
          <w:sz w:val="18"/>
          <w:szCs w:val="18"/>
        </w:rPr>
        <w:t>y</w:t>
      </w:r>
      <w:r>
        <w:rPr>
          <w:spacing w:val="24"/>
          <w:w w:val="111"/>
          <w:sz w:val="18"/>
          <w:szCs w:val="18"/>
        </w:rPr>
        <w:t xml:space="preserve"> </w:t>
      </w:r>
      <w:r>
        <w:rPr>
          <w:spacing w:val="-5"/>
          <w:sz w:val="18"/>
          <w:szCs w:val="18"/>
        </w:rPr>
        <w:t>b</w:t>
      </w:r>
      <w:r>
        <w:rPr>
          <w:sz w:val="18"/>
          <w:szCs w:val="18"/>
        </w:rPr>
        <w:t xml:space="preserve">y  the </w:t>
      </w:r>
      <w:r>
        <w:rPr>
          <w:spacing w:val="17"/>
          <w:sz w:val="18"/>
          <w:szCs w:val="18"/>
        </w:rPr>
        <w:t xml:space="preserve"> </w:t>
      </w:r>
      <w:r>
        <w:rPr>
          <w:w w:val="110"/>
          <w:sz w:val="18"/>
          <w:szCs w:val="18"/>
        </w:rPr>
        <w:t>amou</w:t>
      </w:r>
      <w:r>
        <w:rPr>
          <w:spacing w:val="-4"/>
          <w:w w:val="110"/>
          <w:sz w:val="18"/>
          <w:szCs w:val="18"/>
        </w:rPr>
        <w:t>n</w:t>
      </w:r>
      <w:r>
        <w:rPr>
          <w:w w:val="143"/>
          <w:sz w:val="18"/>
          <w:szCs w:val="18"/>
        </w:rPr>
        <w:t>t</w:t>
      </w:r>
      <w:r>
        <w:rPr>
          <w:spacing w:val="27"/>
          <w:w w:val="143"/>
          <w:sz w:val="18"/>
          <w:szCs w:val="18"/>
        </w:rPr>
        <w:t xml:space="preserve"> </w:t>
      </w:r>
      <w:r>
        <w:rPr>
          <w:sz w:val="18"/>
          <w:szCs w:val="18"/>
        </w:rPr>
        <w:t>whi</w:t>
      </w:r>
      <w:r>
        <w:rPr>
          <w:spacing w:val="-5"/>
          <w:sz w:val="18"/>
          <w:szCs w:val="18"/>
        </w:rPr>
        <w:t>c</w:t>
      </w:r>
      <w:r>
        <w:rPr>
          <w:sz w:val="18"/>
          <w:szCs w:val="18"/>
        </w:rPr>
        <w:t xml:space="preserve">h </w:t>
      </w:r>
      <w:r>
        <w:rPr>
          <w:spacing w:val="11"/>
          <w:sz w:val="18"/>
          <w:szCs w:val="18"/>
        </w:rPr>
        <w:t xml:space="preserve"> </w:t>
      </w:r>
      <w:r>
        <w:rPr>
          <w:sz w:val="18"/>
          <w:szCs w:val="18"/>
        </w:rPr>
        <w:t>is</w:t>
      </w:r>
      <w:r>
        <w:rPr>
          <w:spacing w:val="31"/>
          <w:sz w:val="18"/>
          <w:szCs w:val="18"/>
        </w:rPr>
        <w:t xml:space="preserve"> </w:t>
      </w:r>
      <w:r>
        <w:rPr>
          <w:sz w:val="18"/>
          <w:szCs w:val="18"/>
        </w:rPr>
        <w:t xml:space="preserve">used </w:t>
      </w:r>
      <w:r>
        <w:rPr>
          <w:spacing w:val="8"/>
          <w:sz w:val="18"/>
          <w:szCs w:val="18"/>
        </w:rPr>
        <w:t xml:space="preserve"> </w:t>
      </w:r>
      <w:r>
        <w:rPr>
          <w:spacing w:val="-5"/>
          <w:sz w:val="18"/>
          <w:szCs w:val="18"/>
        </w:rPr>
        <w:t>b</w:t>
      </w:r>
      <w:r>
        <w:rPr>
          <w:sz w:val="18"/>
          <w:szCs w:val="18"/>
        </w:rPr>
        <w:t xml:space="preserve">y  </w:t>
      </w:r>
      <w:r>
        <w:rPr>
          <w:w w:val="117"/>
          <w:sz w:val="18"/>
          <w:szCs w:val="18"/>
        </w:rPr>
        <w:t xml:space="preserve">output </w:t>
      </w:r>
      <w:r>
        <w:rPr>
          <w:w w:val="111"/>
          <w:sz w:val="18"/>
          <w:szCs w:val="18"/>
        </w:rPr>
        <w:t>transfers:</w:t>
      </w:r>
      <w:r>
        <w:rPr>
          <w:spacing w:val="12"/>
          <w:w w:val="111"/>
          <w:sz w:val="18"/>
          <w:szCs w:val="18"/>
        </w:rPr>
        <w:t xml:space="preserve"> </w:t>
      </w:r>
      <w:r>
        <w:rPr>
          <w:sz w:val="18"/>
          <w:szCs w:val="18"/>
        </w:rPr>
        <w:t>cap(</w:t>
      </w:r>
      <w:r>
        <w:rPr>
          <w:spacing w:val="3"/>
          <w:sz w:val="18"/>
          <w:szCs w:val="18"/>
        </w:rPr>
        <w:t>l</w:t>
      </w:r>
      <w:r>
        <w:rPr>
          <w:sz w:val="18"/>
          <w:szCs w:val="18"/>
        </w:rPr>
        <w:t xml:space="preserve">) </w:t>
      </w:r>
      <w:r>
        <w:rPr>
          <w:spacing w:val="9"/>
          <w:sz w:val="18"/>
          <w:szCs w:val="18"/>
        </w:rPr>
        <w:t xml:space="preserve"> </w:t>
      </w:r>
      <w:r>
        <w:rPr>
          <w:w w:val="141"/>
          <w:sz w:val="18"/>
          <w:szCs w:val="18"/>
        </w:rPr>
        <w:t>=</w:t>
      </w:r>
      <w:r>
        <w:rPr>
          <w:spacing w:val="-12"/>
          <w:w w:val="141"/>
          <w:sz w:val="18"/>
          <w:szCs w:val="18"/>
        </w:rPr>
        <w:t xml:space="preserve"> </w:t>
      </w:r>
      <w:r>
        <w:rPr>
          <w:sz w:val="18"/>
          <w:szCs w:val="18"/>
        </w:rPr>
        <w:t>b(</w:t>
      </w:r>
      <w:r>
        <w:rPr>
          <w:spacing w:val="3"/>
          <w:sz w:val="18"/>
          <w:szCs w:val="18"/>
        </w:rPr>
        <w:t>l</w:t>
      </w:r>
      <w:r>
        <w:rPr>
          <w:sz w:val="18"/>
          <w:szCs w:val="18"/>
        </w:rPr>
        <w:t>)</w:t>
      </w:r>
      <w:r>
        <w:rPr>
          <w:spacing w:val="12"/>
          <w:sz w:val="18"/>
          <w:szCs w:val="18"/>
        </w:rPr>
        <w:t xml:space="preserve"> </w:t>
      </w:r>
      <w:r>
        <w:rPr>
          <w:rFonts w:ascii="Batang" w:eastAsia="Batang" w:hAnsi="Batang" w:cs="Batang"/>
          <w:w w:val="85"/>
          <w:sz w:val="18"/>
          <w:szCs w:val="18"/>
        </w:rPr>
        <w:t>·</w:t>
      </w:r>
      <w:r>
        <w:rPr>
          <w:rFonts w:ascii="Batang" w:eastAsia="Batang" w:hAnsi="Batang" w:cs="Batang"/>
          <w:spacing w:val="-10"/>
          <w:w w:val="85"/>
          <w:sz w:val="18"/>
          <w:szCs w:val="18"/>
        </w:rPr>
        <w:t xml:space="preserve"> </w:t>
      </w:r>
      <w:r>
        <w:rPr>
          <w:sz w:val="18"/>
          <w:szCs w:val="18"/>
        </w:rPr>
        <w:t xml:space="preserve">∆T </w:t>
      </w:r>
      <w:r>
        <w:rPr>
          <w:spacing w:val="17"/>
          <w:sz w:val="18"/>
          <w:szCs w:val="18"/>
        </w:rPr>
        <w:t xml:space="preserve"> </w:t>
      </w:r>
      <w:r>
        <w:rPr>
          <w:rFonts w:ascii="Batang" w:eastAsia="Batang" w:hAnsi="Batang" w:cs="Batang"/>
          <w:sz w:val="18"/>
          <w:szCs w:val="18"/>
        </w:rPr>
        <w:t>−</w:t>
      </w:r>
      <w:r>
        <w:rPr>
          <w:rFonts w:ascii="Batang" w:eastAsia="Batang" w:hAnsi="Batang" w:cs="Batang"/>
          <w:spacing w:val="-22"/>
          <w:sz w:val="18"/>
          <w:szCs w:val="18"/>
        </w:rPr>
        <w:t xml:space="preserve"> </w:t>
      </w:r>
      <w:r>
        <w:rPr>
          <w:w w:val="148"/>
          <w:sz w:val="18"/>
          <w:szCs w:val="18"/>
        </w:rPr>
        <w:t>f</w:t>
      </w:r>
      <w:r>
        <w:rPr>
          <w:spacing w:val="-25"/>
          <w:sz w:val="18"/>
          <w:szCs w:val="18"/>
        </w:rPr>
        <w:t xml:space="preserve"> </w:t>
      </w:r>
      <w:r>
        <w:rPr>
          <w:w w:val="130"/>
          <w:position w:val="8"/>
          <w:sz w:val="14"/>
          <w:szCs w:val="14"/>
        </w:rPr>
        <w:t>out</w:t>
      </w:r>
      <w:r>
        <w:rPr>
          <w:spacing w:val="-25"/>
          <w:position w:val="8"/>
          <w:sz w:val="14"/>
          <w:szCs w:val="14"/>
        </w:rPr>
        <w:t xml:space="preserve"> </w:t>
      </w:r>
      <w:r>
        <w:rPr>
          <w:w w:val="119"/>
          <w:sz w:val="18"/>
          <w:szCs w:val="18"/>
        </w:rPr>
        <w:t>(</w:t>
      </w:r>
      <w:r>
        <w:rPr>
          <w:spacing w:val="3"/>
          <w:w w:val="110"/>
          <w:sz w:val="18"/>
          <w:szCs w:val="18"/>
        </w:rPr>
        <w:t>l</w:t>
      </w:r>
      <w:r>
        <w:rPr>
          <w:w w:val="116"/>
          <w:sz w:val="18"/>
          <w:szCs w:val="18"/>
        </w:rPr>
        <w:t>).</w:t>
      </w:r>
    </w:p>
    <w:p w:rsidR="00C45AA3" w:rsidRDefault="00DC4C15">
      <w:pPr>
        <w:spacing w:before="15"/>
        <w:ind w:left="163" w:right="3122"/>
        <w:jc w:val="both"/>
        <w:rPr>
          <w:sz w:val="18"/>
          <w:szCs w:val="18"/>
        </w:rPr>
      </w:pPr>
      <w:r>
        <w:rPr>
          <w:sz w:val="18"/>
          <w:szCs w:val="18"/>
        </w:rPr>
        <w:t xml:space="preserve">4. </w:t>
      </w:r>
      <w:r>
        <w:rPr>
          <w:spacing w:val="10"/>
          <w:sz w:val="18"/>
          <w:szCs w:val="18"/>
        </w:rPr>
        <w:t xml:space="preserve"> </w:t>
      </w:r>
      <w:r>
        <w:rPr>
          <w:w w:val="111"/>
          <w:sz w:val="18"/>
          <w:szCs w:val="18"/>
        </w:rPr>
        <w:t>Calculate</w:t>
      </w:r>
      <w:r>
        <w:rPr>
          <w:spacing w:val="12"/>
          <w:w w:val="111"/>
          <w:sz w:val="18"/>
          <w:szCs w:val="18"/>
        </w:rPr>
        <w:t xml:space="preserve"> </w:t>
      </w:r>
      <w:proofErr w:type="gramStart"/>
      <w:r>
        <w:rPr>
          <w:spacing w:val="-10"/>
          <w:sz w:val="18"/>
          <w:szCs w:val="18"/>
        </w:rPr>
        <w:t>v</w:t>
      </w:r>
      <w:r>
        <w:rPr>
          <w:sz w:val="18"/>
          <w:szCs w:val="18"/>
        </w:rPr>
        <w:t xml:space="preserve">alues </w:t>
      </w:r>
      <w:r>
        <w:rPr>
          <w:spacing w:val="8"/>
          <w:sz w:val="18"/>
          <w:szCs w:val="18"/>
        </w:rPr>
        <w:t xml:space="preserve"> </w:t>
      </w:r>
      <w:r>
        <w:rPr>
          <w:sz w:val="18"/>
          <w:szCs w:val="18"/>
        </w:rPr>
        <w:t>for</w:t>
      </w:r>
      <w:proofErr w:type="gramEnd"/>
      <w:r>
        <w:rPr>
          <w:spacing w:val="27"/>
          <w:sz w:val="18"/>
          <w:szCs w:val="18"/>
        </w:rPr>
        <w:t xml:space="preserve"> </w:t>
      </w:r>
      <w:r>
        <w:rPr>
          <w:w w:val="101"/>
          <w:sz w:val="18"/>
          <w:szCs w:val="18"/>
        </w:rPr>
        <w:t>w</w:t>
      </w:r>
      <w:proofErr w:type="spellStart"/>
      <w:r>
        <w:rPr>
          <w:w w:val="145"/>
          <w:position w:val="-3"/>
          <w:sz w:val="14"/>
          <w:szCs w:val="14"/>
        </w:rPr>
        <w:t>i</w:t>
      </w:r>
      <w:proofErr w:type="spellEnd"/>
      <w:r>
        <w:rPr>
          <w:position w:val="-3"/>
          <w:sz w:val="14"/>
          <w:szCs w:val="14"/>
        </w:rPr>
        <w:t xml:space="preserve"> </w:t>
      </w:r>
      <w:r>
        <w:rPr>
          <w:spacing w:val="1"/>
          <w:position w:val="-3"/>
          <w:sz w:val="14"/>
          <w:szCs w:val="14"/>
        </w:rPr>
        <w:t xml:space="preserve"> </w:t>
      </w:r>
      <w:r>
        <w:rPr>
          <w:sz w:val="18"/>
          <w:szCs w:val="18"/>
        </w:rPr>
        <w:t>using</w:t>
      </w:r>
      <w:r>
        <w:rPr>
          <w:spacing w:val="44"/>
          <w:sz w:val="18"/>
          <w:szCs w:val="18"/>
        </w:rPr>
        <w:t xml:space="preserve"> </w:t>
      </w:r>
      <w:r>
        <w:rPr>
          <w:sz w:val="18"/>
          <w:szCs w:val="18"/>
        </w:rPr>
        <w:t xml:space="preserve">Eqn. </w:t>
      </w:r>
      <w:r>
        <w:rPr>
          <w:spacing w:val="12"/>
          <w:sz w:val="18"/>
          <w:szCs w:val="18"/>
        </w:rPr>
        <w:t xml:space="preserve"> </w:t>
      </w:r>
      <w:r>
        <w:rPr>
          <w:sz w:val="18"/>
          <w:szCs w:val="18"/>
        </w:rPr>
        <w:t>4</w:t>
      </w:r>
      <w:r>
        <w:rPr>
          <w:spacing w:val="19"/>
          <w:sz w:val="18"/>
          <w:szCs w:val="18"/>
        </w:rPr>
        <w:t xml:space="preserve"> </w:t>
      </w:r>
      <w:proofErr w:type="gramStart"/>
      <w:r>
        <w:rPr>
          <w:sz w:val="18"/>
          <w:szCs w:val="18"/>
        </w:rPr>
        <w:t xml:space="preserve">and </w:t>
      </w:r>
      <w:r>
        <w:rPr>
          <w:spacing w:val="8"/>
          <w:sz w:val="18"/>
          <w:szCs w:val="18"/>
        </w:rPr>
        <w:t xml:space="preserve"> </w:t>
      </w:r>
      <w:r>
        <w:rPr>
          <w:w w:val="111"/>
          <w:sz w:val="18"/>
          <w:szCs w:val="18"/>
        </w:rPr>
        <w:t>curre</w:t>
      </w:r>
      <w:r>
        <w:rPr>
          <w:spacing w:val="-4"/>
          <w:w w:val="111"/>
          <w:sz w:val="18"/>
          <w:szCs w:val="18"/>
        </w:rPr>
        <w:t>n</w:t>
      </w:r>
      <w:r>
        <w:rPr>
          <w:w w:val="143"/>
          <w:sz w:val="18"/>
          <w:szCs w:val="18"/>
        </w:rPr>
        <w:t>t</w:t>
      </w:r>
      <w:proofErr w:type="gramEnd"/>
      <w:r>
        <w:rPr>
          <w:spacing w:val="16"/>
          <w:sz w:val="18"/>
          <w:szCs w:val="18"/>
        </w:rPr>
        <w:t xml:space="preserve"> </w:t>
      </w:r>
      <w:r>
        <w:rPr>
          <w:w w:val="110"/>
          <w:sz w:val="18"/>
          <w:szCs w:val="18"/>
        </w:rPr>
        <w:t>monitoring</w:t>
      </w:r>
      <w:r>
        <w:rPr>
          <w:spacing w:val="13"/>
          <w:w w:val="110"/>
          <w:sz w:val="18"/>
          <w:szCs w:val="18"/>
        </w:rPr>
        <w:t xml:space="preserve"> </w:t>
      </w:r>
      <w:r>
        <w:rPr>
          <w:w w:val="118"/>
          <w:sz w:val="18"/>
          <w:szCs w:val="18"/>
        </w:rPr>
        <w:t>data.</w:t>
      </w:r>
    </w:p>
    <w:p w:rsidR="00C45AA3" w:rsidRDefault="00DC4C15">
      <w:pPr>
        <w:spacing w:before="1" w:line="220" w:lineRule="exact"/>
        <w:ind w:left="163" w:right="1842"/>
        <w:jc w:val="both"/>
        <w:rPr>
          <w:sz w:val="18"/>
          <w:szCs w:val="18"/>
        </w:rPr>
      </w:pPr>
      <w:r>
        <w:rPr>
          <w:position w:val="1"/>
          <w:sz w:val="18"/>
          <w:szCs w:val="18"/>
        </w:rPr>
        <w:t xml:space="preserve">5. </w:t>
      </w:r>
      <w:r>
        <w:rPr>
          <w:spacing w:val="10"/>
          <w:position w:val="1"/>
          <w:sz w:val="18"/>
          <w:szCs w:val="18"/>
        </w:rPr>
        <w:t xml:space="preserve"> </w:t>
      </w:r>
      <w:r>
        <w:rPr>
          <w:position w:val="1"/>
          <w:sz w:val="18"/>
          <w:szCs w:val="18"/>
        </w:rPr>
        <w:t>Sol</w:t>
      </w:r>
      <w:r>
        <w:rPr>
          <w:spacing w:val="-5"/>
          <w:position w:val="1"/>
          <w:sz w:val="18"/>
          <w:szCs w:val="18"/>
        </w:rPr>
        <w:t>v</w:t>
      </w:r>
      <w:r>
        <w:rPr>
          <w:position w:val="1"/>
          <w:sz w:val="18"/>
          <w:szCs w:val="18"/>
        </w:rPr>
        <w:t>e</w:t>
      </w:r>
      <w:r>
        <w:rPr>
          <w:spacing w:val="25"/>
          <w:position w:val="1"/>
          <w:sz w:val="18"/>
          <w:szCs w:val="18"/>
        </w:rPr>
        <w:t xml:space="preserve"> </w:t>
      </w:r>
      <w:r>
        <w:rPr>
          <w:position w:val="1"/>
          <w:sz w:val="18"/>
          <w:szCs w:val="18"/>
        </w:rPr>
        <w:t xml:space="preserve">the </w:t>
      </w:r>
      <w:r>
        <w:rPr>
          <w:spacing w:val="4"/>
          <w:position w:val="1"/>
          <w:sz w:val="18"/>
          <w:szCs w:val="18"/>
        </w:rPr>
        <w:t xml:space="preserve"> </w:t>
      </w:r>
      <w:r>
        <w:rPr>
          <w:position w:val="1"/>
          <w:sz w:val="18"/>
          <w:szCs w:val="18"/>
        </w:rPr>
        <w:t xml:space="preserve">problem </w:t>
      </w:r>
      <w:r>
        <w:rPr>
          <w:spacing w:val="23"/>
          <w:position w:val="1"/>
          <w:sz w:val="18"/>
          <w:szCs w:val="18"/>
        </w:rPr>
        <w:t xml:space="preserve"> </w:t>
      </w:r>
      <w:r>
        <w:rPr>
          <w:position w:val="1"/>
          <w:sz w:val="18"/>
          <w:szCs w:val="18"/>
        </w:rPr>
        <w:t>for</w:t>
      </w:r>
      <w:r>
        <w:rPr>
          <w:spacing w:val="24"/>
          <w:position w:val="1"/>
          <w:sz w:val="18"/>
          <w:szCs w:val="18"/>
        </w:rPr>
        <w:t xml:space="preserve"> </w:t>
      </w:r>
      <w:r>
        <w:rPr>
          <w:w w:val="113"/>
          <w:position w:val="1"/>
          <w:sz w:val="18"/>
          <w:szCs w:val="18"/>
        </w:rPr>
        <w:t>input</w:t>
      </w:r>
      <w:r>
        <w:rPr>
          <w:spacing w:val="19"/>
          <w:w w:val="113"/>
          <w:position w:val="1"/>
          <w:sz w:val="18"/>
          <w:szCs w:val="18"/>
        </w:rPr>
        <w:t xml:space="preserve"> </w:t>
      </w:r>
      <w:r>
        <w:rPr>
          <w:w w:val="113"/>
          <w:position w:val="1"/>
          <w:sz w:val="18"/>
          <w:szCs w:val="18"/>
        </w:rPr>
        <w:t>transfers</w:t>
      </w:r>
      <w:r>
        <w:rPr>
          <w:spacing w:val="-4"/>
          <w:w w:val="113"/>
          <w:position w:val="1"/>
          <w:sz w:val="18"/>
          <w:szCs w:val="18"/>
        </w:rPr>
        <w:t xml:space="preserve"> </w:t>
      </w:r>
      <w:r>
        <w:rPr>
          <w:position w:val="1"/>
          <w:sz w:val="18"/>
          <w:szCs w:val="18"/>
        </w:rPr>
        <w:t xml:space="preserve">with </w:t>
      </w:r>
      <w:r>
        <w:rPr>
          <w:spacing w:val="4"/>
          <w:position w:val="1"/>
          <w:sz w:val="18"/>
          <w:szCs w:val="18"/>
        </w:rPr>
        <w:t xml:space="preserve"> </w:t>
      </w:r>
      <w:r>
        <w:rPr>
          <w:w w:val="101"/>
          <w:position w:val="1"/>
          <w:sz w:val="18"/>
          <w:szCs w:val="18"/>
        </w:rPr>
        <w:t>w</w:t>
      </w:r>
      <w:proofErr w:type="spellStart"/>
      <w:r>
        <w:rPr>
          <w:w w:val="145"/>
          <w:position w:val="-2"/>
          <w:sz w:val="14"/>
          <w:szCs w:val="14"/>
        </w:rPr>
        <w:t>i</w:t>
      </w:r>
      <w:proofErr w:type="spellEnd"/>
      <w:r>
        <w:rPr>
          <w:position w:val="-2"/>
          <w:sz w:val="14"/>
          <w:szCs w:val="14"/>
        </w:rPr>
        <w:t xml:space="preserve"> </w:t>
      </w:r>
      <w:r>
        <w:rPr>
          <w:spacing w:val="-1"/>
          <w:position w:val="-2"/>
          <w:sz w:val="14"/>
          <w:szCs w:val="14"/>
        </w:rPr>
        <w:t xml:space="preserve"> </w:t>
      </w:r>
      <w:r>
        <w:rPr>
          <w:position w:val="1"/>
          <w:sz w:val="18"/>
          <w:szCs w:val="18"/>
        </w:rPr>
        <w:t xml:space="preserve">and </w:t>
      </w:r>
      <w:r>
        <w:rPr>
          <w:spacing w:val="5"/>
          <w:position w:val="1"/>
          <w:sz w:val="18"/>
          <w:szCs w:val="18"/>
        </w:rPr>
        <w:t xml:space="preserve"> </w:t>
      </w:r>
      <w:r>
        <w:rPr>
          <w:position w:val="1"/>
          <w:sz w:val="18"/>
          <w:szCs w:val="18"/>
        </w:rPr>
        <w:t>cap(</w:t>
      </w:r>
      <w:r>
        <w:rPr>
          <w:spacing w:val="3"/>
          <w:position w:val="1"/>
          <w:sz w:val="18"/>
          <w:szCs w:val="18"/>
        </w:rPr>
        <w:t>l</w:t>
      </w:r>
      <w:r>
        <w:rPr>
          <w:position w:val="1"/>
          <w:sz w:val="18"/>
          <w:szCs w:val="18"/>
        </w:rPr>
        <w:t xml:space="preserve">) </w:t>
      </w:r>
      <w:r>
        <w:rPr>
          <w:spacing w:val="17"/>
          <w:position w:val="1"/>
          <w:sz w:val="18"/>
          <w:szCs w:val="18"/>
        </w:rPr>
        <w:t xml:space="preserve"> </w:t>
      </w:r>
      <w:r>
        <w:rPr>
          <w:position w:val="1"/>
          <w:sz w:val="18"/>
          <w:szCs w:val="18"/>
        </w:rPr>
        <w:t xml:space="preserve">defined </w:t>
      </w:r>
      <w:r>
        <w:rPr>
          <w:spacing w:val="1"/>
          <w:position w:val="1"/>
          <w:sz w:val="18"/>
          <w:szCs w:val="18"/>
        </w:rPr>
        <w:t xml:space="preserve"> </w:t>
      </w:r>
      <w:r>
        <w:rPr>
          <w:position w:val="1"/>
          <w:sz w:val="18"/>
          <w:szCs w:val="18"/>
        </w:rPr>
        <w:t>in</w:t>
      </w:r>
      <w:r>
        <w:rPr>
          <w:spacing w:val="27"/>
          <w:position w:val="1"/>
          <w:sz w:val="18"/>
          <w:szCs w:val="18"/>
        </w:rPr>
        <w:t xml:space="preserve"> </w:t>
      </w:r>
      <w:r>
        <w:rPr>
          <w:position w:val="1"/>
          <w:sz w:val="18"/>
          <w:szCs w:val="18"/>
        </w:rPr>
        <w:t xml:space="preserve">previous </w:t>
      </w:r>
      <w:r>
        <w:rPr>
          <w:spacing w:val="19"/>
          <w:position w:val="1"/>
          <w:sz w:val="18"/>
          <w:szCs w:val="18"/>
        </w:rPr>
        <w:t xml:space="preserve"> </w:t>
      </w:r>
      <w:r>
        <w:rPr>
          <w:w w:val="111"/>
          <w:position w:val="1"/>
          <w:sz w:val="18"/>
          <w:szCs w:val="18"/>
        </w:rPr>
        <w:t>steps.</w:t>
      </w:r>
    </w:p>
    <w:p w:rsidR="00C45AA3" w:rsidRDefault="00DC4C15">
      <w:pPr>
        <w:spacing w:line="200" w:lineRule="exact"/>
        <w:ind w:left="399"/>
        <w:rPr>
          <w:sz w:val="18"/>
          <w:szCs w:val="18"/>
        </w:rPr>
      </w:pPr>
      <w:proofErr w:type="gramStart"/>
      <w:r>
        <w:rPr>
          <w:sz w:val="18"/>
          <w:szCs w:val="18"/>
        </w:rPr>
        <w:t xml:space="preserve">Find </w:t>
      </w:r>
      <w:r>
        <w:rPr>
          <w:spacing w:val="15"/>
          <w:sz w:val="18"/>
          <w:szCs w:val="18"/>
        </w:rPr>
        <w:t xml:space="preserve"> </w:t>
      </w:r>
      <w:r>
        <w:rPr>
          <w:w w:val="117"/>
          <w:sz w:val="18"/>
          <w:szCs w:val="18"/>
        </w:rPr>
        <w:t>input</w:t>
      </w:r>
      <w:proofErr w:type="gramEnd"/>
      <w:r>
        <w:rPr>
          <w:spacing w:val="6"/>
          <w:w w:val="117"/>
          <w:sz w:val="18"/>
          <w:szCs w:val="18"/>
        </w:rPr>
        <w:t xml:space="preserve"> </w:t>
      </w:r>
      <w:r>
        <w:rPr>
          <w:w w:val="117"/>
          <w:sz w:val="18"/>
          <w:szCs w:val="18"/>
        </w:rPr>
        <w:t>data</w:t>
      </w:r>
      <w:r>
        <w:rPr>
          <w:spacing w:val="15"/>
          <w:w w:val="117"/>
          <w:sz w:val="18"/>
          <w:szCs w:val="18"/>
        </w:rPr>
        <w:t xml:space="preserve"> </w:t>
      </w:r>
      <w:r>
        <w:rPr>
          <w:sz w:val="18"/>
          <w:szCs w:val="18"/>
        </w:rPr>
        <w:t>fl</w:t>
      </w:r>
      <w:r>
        <w:rPr>
          <w:spacing w:val="-5"/>
          <w:sz w:val="18"/>
          <w:szCs w:val="18"/>
        </w:rPr>
        <w:t>o</w:t>
      </w:r>
      <w:r>
        <w:rPr>
          <w:sz w:val="18"/>
          <w:szCs w:val="18"/>
        </w:rPr>
        <w:t>ws</w:t>
      </w:r>
      <w:r>
        <w:rPr>
          <w:spacing w:val="15"/>
          <w:sz w:val="18"/>
          <w:szCs w:val="18"/>
        </w:rPr>
        <w:t xml:space="preserve"> </w:t>
      </w:r>
      <w:r>
        <w:rPr>
          <w:w w:val="148"/>
          <w:sz w:val="18"/>
          <w:szCs w:val="18"/>
        </w:rPr>
        <w:t>f</w:t>
      </w:r>
      <w:r>
        <w:rPr>
          <w:spacing w:val="-25"/>
          <w:sz w:val="18"/>
          <w:szCs w:val="18"/>
        </w:rPr>
        <w:t xml:space="preserve"> </w:t>
      </w:r>
      <w:r>
        <w:rPr>
          <w:w w:val="142"/>
          <w:position w:val="7"/>
          <w:sz w:val="14"/>
          <w:szCs w:val="14"/>
        </w:rPr>
        <w:t>in</w:t>
      </w:r>
      <w:r>
        <w:rPr>
          <w:spacing w:val="-25"/>
          <w:position w:val="7"/>
          <w:sz w:val="14"/>
          <w:szCs w:val="14"/>
        </w:rPr>
        <w:t xml:space="preserve"> </w:t>
      </w:r>
      <w:r>
        <w:rPr>
          <w:w w:val="119"/>
          <w:sz w:val="18"/>
          <w:szCs w:val="18"/>
        </w:rPr>
        <w:t>(</w:t>
      </w:r>
      <w:r>
        <w:rPr>
          <w:w w:val="107"/>
          <w:sz w:val="18"/>
          <w:szCs w:val="18"/>
        </w:rPr>
        <w:t>e</w:t>
      </w:r>
      <w:r>
        <w:rPr>
          <w:w w:val="116"/>
          <w:sz w:val="18"/>
          <w:szCs w:val="18"/>
        </w:rPr>
        <w:t>).</w:t>
      </w:r>
    </w:p>
    <w:p w:rsidR="00C45AA3" w:rsidRDefault="00C45AA3">
      <w:pPr>
        <w:spacing w:before="5" w:line="140" w:lineRule="exact"/>
        <w:rPr>
          <w:sz w:val="15"/>
          <w:szCs w:val="15"/>
        </w:rPr>
      </w:pPr>
    </w:p>
    <w:p w:rsidR="00C45AA3" w:rsidRDefault="00DC4C15">
      <w:pPr>
        <w:spacing w:line="265" w:lineRule="auto"/>
        <w:ind w:left="100" w:right="1840"/>
        <w:jc w:val="both"/>
        <w:rPr>
          <w:sz w:val="18"/>
          <w:szCs w:val="18"/>
        </w:rPr>
      </w:pPr>
      <w:proofErr w:type="gramStart"/>
      <w:r>
        <w:rPr>
          <w:sz w:val="18"/>
          <w:szCs w:val="18"/>
        </w:rPr>
        <w:t xml:space="preserve">This </w:t>
      </w:r>
      <w:r>
        <w:rPr>
          <w:spacing w:val="5"/>
          <w:sz w:val="18"/>
          <w:szCs w:val="18"/>
        </w:rPr>
        <w:t xml:space="preserve"> </w:t>
      </w:r>
      <w:r>
        <w:rPr>
          <w:w w:val="108"/>
          <w:sz w:val="18"/>
          <w:szCs w:val="18"/>
        </w:rPr>
        <w:t>pr</w:t>
      </w:r>
      <w:r>
        <w:rPr>
          <w:spacing w:val="5"/>
          <w:w w:val="108"/>
          <w:sz w:val="18"/>
          <w:szCs w:val="18"/>
        </w:rPr>
        <w:t>o</w:t>
      </w:r>
      <w:r>
        <w:rPr>
          <w:w w:val="108"/>
          <w:sz w:val="18"/>
          <w:szCs w:val="18"/>
        </w:rPr>
        <w:t>cedure</w:t>
      </w:r>
      <w:proofErr w:type="gramEnd"/>
      <w:r>
        <w:rPr>
          <w:spacing w:val="13"/>
          <w:w w:val="108"/>
          <w:sz w:val="18"/>
          <w:szCs w:val="18"/>
        </w:rPr>
        <w:t xml:space="preserve"> </w:t>
      </w:r>
      <w:r>
        <w:rPr>
          <w:sz w:val="18"/>
          <w:szCs w:val="18"/>
        </w:rPr>
        <w:t>called</w:t>
      </w:r>
      <w:r>
        <w:rPr>
          <w:spacing w:val="40"/>
          <w:sz w:val="18"/>
          <w:szCs w:val="18"/>
        </w:rPr>
        <w:t xml:space="preserve"> </w:t>
      </w:r>
      <w:r>
        <w:rPr>
          <w:sz w:val="18"/>
          <w:szCs w:val="18"/>
        </w:rPr>
        <w:t>sch</w:t>
      </w:r>
      <w:r>
        <w:rPr>
          <w:spacing w:val="-9"/>
          <w:sz w:val="18"/>
          <w:szCs w:val="18"/>
        </w:rPr>
        <w:t>e</w:t>
      </w:r>
      <w:r>
        <w:rPr>
          <w:sz w:val="18"/>
          <w:szCs w:val="18"/>
        </w:rPr>
        <w:t xml:space="preserve">duling </w:t>
      </w:r>
      <w:r>
        <w:rPr>
          <w:spacing w:val="10"/>
          <w:sz w:val="18"/>
          <w:szCs w:val="18"/>
        </w:rPr>
        <w:t xml:space="preserve"> </w:t>
      </w:r>
      <w:r>
        <w:rPr>
          <w:sz w:val="18"/>
          <w:szCs w:val="18"/>
        </w:rPr>
        <w:t>cycle</w:t>
      </w:r>
      <w:r>
        <w:rPr>
          <w:spacing w:val="19"/>
          <w:sz w:val="18"/>
          <w:szCs w:val="18"/>
        </w:rPr>
        <w:t xml:space="preserve"> </w:t>
      </w:r>
      <w:r>
        <w:rPr>
          <w:sz w:val="18"/>
          <w:szCs w:val="18"/>
        </w:rPr>
        <w:t>has</w:t>
      </w:r>
      <w:r>
        <w:rPr>
          <w:spacing w:val="38"/>
          <w:sz w:val="18"/>
          <w:szCs w:val="18"/>
        </w:rPr>
        <w:t xml:space="preserve"> </w:t>
      </w:r>
      <w:r>
        <w:rPr>
          <w:sz w:val="18"/>
          <w:szCs w:val="18"/>
        </w:rPr>
        <w:t>to</w:t>
      </w:r>
      <w:r>
        <w:rPr>
          <w:spacing w:val="33"/>
          <w:sz w:val="18"/>
          <w:szCs w:val="18"/>
        </w:rPr>
        <w:t xml:space="preserve"> </w:t>
      </w:r>
      <w:r>
        <w:rPr>
          <w:spacing w:val="5"/>
          <w:sz w:val="18"/>
          <w:szCs w:val="18"/>
        </w:rPr>
        <w:t>b</w:t>
      </w:r>
      <w:r>
        <w:rPr>
          <w:sz w:val="18"/>
          <w:szCs w:val="18"/>
        </w:rPr>
        <w:t>e</w:t>
      </w:r>
      <w:r>
        <w:rPr>
          <w:spacing w:val="24"/>
          <w:sz w:val="18"/>
          <w:szCs w:val="18"/>
        </w:rPr>
        <w:t xml:space="preserve"> </w:t>
      </w:r>
      <w:r>
        <w:rPr>
          <w:w w:val="112"/>
          <w:sz w:val="18"/>
          <w:szCs w:val="18"/>
        </w:rPr>
        <w:t>re</w:t>
      </w:r>
      <w:r>
        <w:rPr>
          <w:spacing w:val="6"/>
          <w:w w:val="112"/>
          <w:sz w:val="18"/>
          <w:szCs w:val="18"/>
        </w:rPr>
        <w:t>p</w:t>
      </w:r>
      <w:r>
        <w:rPr>
          <w:w w:val="112"/>
          <w:sz w:val="18"/>
          <w:szCs w:val="18"/>
        </w:rPr>
        <w:t>eated</w:t>
      </w:r>
      <w:r>
        <w:rPr>
          <w:spacing w:val="6"/>
          <w:w w:val="112"/>
          <w:sz w:val="18"/>
          <w:szCs w:val="18"/>
        </w:rPr>
        <w:t xml:space="preserve"> </w:t>
      </w:r>
      <w:r>
        <w:rPr>
          <w:sz w:val="18"/>
          <w:szCs w:val="18"/>
        </w:rPr>
        <w:t>e</w:t>
      </w:r>
      <w:r>
        <w:rPr>
          <w:spacing w:val="-5"/>
          <w:sz w:val="18"/>
          <w:szCs w:val="18"/>
        </w:rPr>
        <w:t>v</w:t>
      </w:r>
      <w:r>
        <w:rPr>
          <w:sz w:val="18"/>
          <w:szCs w:val="18"/>
        </w:rPr>
        <w:t>ery</w:t>
      </w:r>
      <w:r>
        <w:rPr>
          <w:spacing w:val="40"/>
          <w:sz w:val="18"/>
          <w:szCs w:val="18"/>
        </w:rPr>
        <w:t xml:space="preserve"> </w:t>
      </w:r>
      <w:r>
        <w:rPr>
          <w:sz w:val="18"/>
          <w:szCs w:val="18"/>
        </w:rPr>
        <w:t xml:space="preserve">time </w:t>
      </w:r>
      <w:r>
        <w:rPr>
          <w:spacing w:val="4"/>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9"/>
          <w:w w:val="112"/>
          <w:sz w:val="18"/>
          <w:szCs w:val="18"/>
        </w:rPr>
        <w:t xml:space="preserve"> </w:t>
      </w:r>
      <w:r>
        <w:rPr>
          <w:sz w:val="18"/>
          <w:szCs w:val="18"/>
        </w:rPr>
        <w:t xml:space="preserve">∆T </w:t>
      </w:r>
      <w:r>
        <w:rPr>
          <w:spacing w:val="32"/>
          <w:sz w:val="18"/>
          <w:szCs w:val="18"/>
        </w:rPr>
        <w:t xml:space="preserve"> </w:t>
      </w:r>
      <w:r>
        <w:rPr>
          <w:w w:val="113"/>
          <w:sz w:val="18"/>
          <w:szCs w:val="18"/>
        </w:rPr>
        <w:t>u</w:t>
      </w:r>
      <w:r>
        <w:rPr>
          <w:spacing w:val="-5"/>
          <w:w w:val="113"/>
          <w:sz w:val="18"/>
          <w:szCs w:val="18"/>
        </w:rPr>
        <w:t>n</w:t>
      </w:r>
      <w:r>
        <w:rPr>
          <w:w w:val="116"/>
          <w:sz w:val="18"/>
          <w:szCs w:val="18"/>
        </w:rPr>
        <w:t xml:space="preserve">til </w:t>
      </w:r>
      <w:r>
        <w:rPr>
          <w:sz w:val="18"/>
          <w:szCs w:val="18"/>
        </w:rPr>
        <w:t>all</w:t>
      </w:r>
      <w:r>
        <w:rPr>
          <w:spacing w:val="23"/>
          <w:sz w:val="18"/>
          <w:szCs w:val="18"/>
        </w:rPr>
        <w:t xml:space="preserve"> </w:t>
      </w:r>
      <w:r>
        <w:rPr>
          <w:sz w:val="18"/>
          <w:szCs w:val="18"/>
        </w:rPr>
        <w:t>the</w:t>
      </w:r>
      <w:r>
        <w:rPr>
          <w:spacing w:val="44"/>
          <w:sz w:val="18"/>
          <w:szCs w:val="18"/>
        </w:rPr>
        <w:t xml:space="preserve"> </w:t>
      </w:r>
      <w:r>
        <w:rPr>
          <w:w w:val="119"/>
          <w:sz w:val="18"/>
          <w:szCs w:val="18"/>
        </w:rPr>
        <w:t xml:space="preserve">data </w:t>
      </w:r>
      <w:r>
        <w:rPr>
          <w:sz w:val="18"/>
          <w:szCs w:val="18"/>
        </w:rPr>
        <w:t>is</w:t>
      </w:r>
      <w:r>
        <w:rPr>
          <w:spacing w:val="12"/>
          <w:sz w:val="18"/>
          <w:szCs w:val="18"/>
        </w:rPr>
        <w:t xml:space="preserve"> </w:t>
      </w:r>
      <w:r>
        <w:rPr>
          <w:sz w:val="18"/>
          <w:szCs w:val="18"/>
        </w:rPr>
        <w:t>pr</w:t>
      </w:r>
      <w:r>
        <w:rPr>
          <w:spacing w:val="6"/>
          <w:sz w:val="18"/>
          <w:szCs w:val="18"/>
        </w:rPr>
        <w:t>o</w:t>
      </w:r>
      <w:r>
        <w:rPr>
          <w:sz w:val="18"/>
          <w:szCs w:val="18"/>
        </w:rPr>
        <w:t xml:space="preserve">cessed </w:t>
      </w:r>
      <w:r>
        <w:rPr>
          <w:spacing w:val="11"/>
          <w:sz w:val="18"/>
          <w:szCs w:val="18"/>
        </w:rPr>
        <w:t xml:space="preserve"> </w:t>
      </w:r>
      <w:r>
        <w:rPr>
          <w:sz w:val="18"/>
          <w:szCs w:val="18"/>
        </w:rPr>
        <w:t>and  the</w:t>
      </w:r>
      <w:r>
        <w:rPr>
          <w:spacing w:val="44"/>
          <w:sz w:val="18"/>
          <w:szCs w:val="18"/>
        </w:rPr>
        <w:t xml:space="preserve"> </w:t>
      </w:r>
      <w:r>
        <w:rPr>
          <w:w w:val="117"/>
          <w:sz w:val="18"/>
          <w:szCs w:val="18"/>
        </w:rPr>
        <w:t>output</w:t>
      </w:r>
      <w:r>
        <w:rPr>
          <w:spacing w:val="2"/>
          <w:w w:val="117"/>
          <w:sz w:val="18"/>
          <w:szCs w:val="18"/>
        </w:rPr>
        <w:t xml:space="preserve"> </w:t>
      </w:r>
      <w:r>
        <w:rPr>
          <w:sz w:val="18"/>
          <w:szCs w:val="18"/>
        </w:rPr>
        <w:t>is</w:t>
      </w:r>
      <w:r>
        <w:rPr>
          <w:spacing w:val="12"/>
          <w:sz w:val="18"/>
          <w:szCs w:val="18"/>
        </w:rPr>
        <w:t xml:space="preserve"> </w:t>
      </w:r>
      <w:r>
        <w:rPr>
          <w:w w:val="112"/>
          <w:sz w:val="18"/>
          <w:szCs w:val="18"/>
        </w:rPr>
        <w:t>transferred</w:t>
      </w:r>
      <w:r>
        <w:rPr>
          <w:spacing w:val="4"/>
          <w:w w:val="112"/>
          <w:sz w:val="18"/>
          <w:szCs w:val="18"/>
        </w:rPr>
        <w:t xml:space="preserve"> </w:t>
      </w:r>
      <w:r>
        <w:rPr>
          <w:sz w:val="18"/>
          <w:szCs w:val="18"/>
        </w:rPr>
        <w:t>to</w:t>
      </w:r>
      <w:r>
        <w:rPr>
          <w:spacing w:val="31"/>
          <w:sz w:val="18"/>
          <w:szCs w:val="18"/>
        </w:rPr>
        <w:t xml:space="preserve"> </w:t>
      </w:r>
      <w:r>
        <w:rPr>
          <w:sz w:val="18"/>
          <w:szCs w:val="18"/>
        </w:rPr>
        <w:t>the</w:t>
      </w:r>
      <w:r>
        <w:rPr>
          <w:spacing w:val="44"/>
          <w:sz w:val="18"/>
          <w:szCs w:val="18"/>
        </w:rPr>
        <w:t xml:space="preserve"> </w:t>
      </w:r>
      <w:r>
        <w:rPr>
          <w:w w:val="110"/>
          <w:sz w:val="18"/>
          <w:szCs w:val="18"/>
        </w:rPr>
        <w:t>ce</w:t>
      </w:r>
      <w:r>
        <w:rPr>
          <w:spacing w:val="-5"/>
          <w:w w:val="110"/>
          <w:sz w:val="18"/>
          <w:szCs w:val="18"/>
        </w:rPr>
        <w:t>n</w:t>
      </w:r>
      <w:r>
        <w:rPr>
          <w:w w:val="110"/>
          <w:sz w:val="18"/>
          <w:szCs w:val="18"/>
        </w:rPr>
        <w:t>tral</w:t>
      </w:r>
      <w:r>
        <w:rPr>
          <w:spacing w:val="16"/>
          <w:w w:val="110"/>
          <w:sz w:val="18"/>
          <w:szCs w:val="18"/>
        </w:rPr>
        <w:t xml:space="preserve"> </w:t>
      </w:r>
      <w:r>
        <w:rPr>
          <w:w w:val="110"/>
          <w:sz w:val="18"/>
          <w:szCs w:val="18"/>
        </w:rPr>
        <w:t>stora</w:t>
      </w:r>
      <w:r>
        <w:rPr>
          <w:spacing w:val="1"/>
          <w:w w:val="110"/>
          <w:sz w:val="18"/>
          <w:szCs w:val="18"/>
        </w:rPr>
        <w:t>g</w:t>
      </w:r>
      <w:r>
        <w:rPr>
          <w:w w:val="110"/>
          <w:sz w:val="18"/>
          <w:szCs w:val="18"/>
        </w:rPr>
        <w:t>e.</w:t>
      </w:r>
      <w:r>
        <w:rPr>
          <w:spacing w:val="3"/>
          <w:w w:val="110"/>
          <w:sz w:val="18"/>
          <w:szCs w:val="18"/>
        </w:rPr>
        <w:t xml:space="preserve"> </w:t>
      </w:r>
      <w:proofErr w:type="gramStart"/>
      <w:r>
        <w:rPr>
          <w:sz w:val="18"/>
          <w:szCs w:val="18"/>
        </w:rPr>
        <w:t xml:space="preserve">The  </w:t>
      </w:r>
      <w:r>
        <w:rPr>
          <w:w w:val="110"/>
          <w:sz w:val="18"/>
          <w:szCs w:val="18"/>
        </w:rPr>
        <w:t>main</w:t>
      </w:r>
      <w:proofErr w:type="gramEnd"/>
      <w:r>
        <w:rPr>
          <w:w w:val="110"/>
          <w:sz w:val="18"/>
          <w:szCs w:val="18"/>
        </w:rPr>
        <w:t xml:space="preserve"> </w:t>
      </w:r>
      <w:r>
        <w:rPr>
          <w:sz w:val="18"/>
          <w:szCs w:val="18"/>
        </w:rPr>
        <w:t xml:space="preserve">reason </w:t>
      </w:r>
      <w:r>
        <w:rPr>
          <w:spacing w:val="12"/>
          <w:sz w:val="18"/>
          <w:szCs w:val="18"/>
        </w:rPr>
        <w:t xml:space="preserve"> </w:t>
      </w:r>
      <w:r>
        <w:rPr>
          <w:sz w:val="18"/>
          <w:szCs w:val="18"/>
        </w:rPr>
        <w:t>w</w:t>
      </w:r>
      <w:r>
        <w:rPr>
          <w:spacing w:val="-5"/>
          <w:sz w:val="18"/>
          <w:szCs w:val="18"/>
        </w:rPr>
        <w:t>h</w:t>
      </w:r>
      <w:r>
        <w:rPr>
          <w:sz w:val="18"/>
          <w:szCs w:val="18"/>
        </w:rPr>
        <w:t>y</w:t>
      </w:r>
      <w:r>
        <w:rPr>
          <w:spacing w:val="34"/>
          <w:sz w:val="18"/>
          <w:szCs w:val="18"/>
        </w:rPr>
        <w:t xml:space="preserve"> </w:t>
      </w:r>
      <w:r>
        <w:rPr>
          <w:spacing w:val="-5"/>
          <w:sz w:val="18"/>
          <w:szCs w:val="18"/>
        </w:rPr>
        <w:t>w</w:t>
      </w:r>
      <w:r>
        <w:rPr>
          <w:sz w:val="18"/>
          <w:szCs w:val="18"/>
        </w:rPr>
        <w:t>e</w:t>
      </w:r>
      <w:r>
        <w:rPr>
          <w:spacing w:val="19"/>
          <w:sz w:val="18"/>
          <w:szCs w:val="18"/>
        </w:rPr>
        <w:t xml:space="preserve"> </w:t>
      </w:r>
      <w:r>
        <w:rPr>
          <w:w w:val="113"/>
          <w:sz w:val="18"/>
          <w:szCs w:val="18"/>
        </w:rPr>
        <w:t>prioritize</w:t>
      </w:r>
      <w:r>
        <w:rPr>
          <w:spacing w:val="-10"/>
          <w:w w:val="113"/>
          <w:sz w:val="18"/>
          <w:szCs w:val="18"/>
        </w:rPr>
        <w:t xml:space="preserve"> </w:t>
      </w:r>
      <w:r>
        <w:rPr>
          <w:w w:val="113"/>
          <w:sz w:val="18"/>
          <w:szCs w:val="18"/>
        </w:rPr>
        <w:t>output</w:t>
      </w:r>
      <w:r>
        <w:rPr>
          <w:spacing w:val="28"/>
          <w:w w:val="113"/>
          <w:sz w:val="18"/>
          <w:szCs w:val="18"/>
        </w:rPr>
        <w:t xml:space="preserve"> </w:t>
      </w:r>
      <w:r>
        <w:rPr>
          <w:sz w:val="18"/>
          <w:szCs w:val="18"/>
        </w:rPr>
        <w:t>files</w:t>
      </w:r>
      <w:r>
        <w:rPr>
          <w:spacing w:val="12"/>
          <w:sz w:val="18"/>
          <w:szCs w:val="18"/>
        </w:rPr>
        <w:t xml:space="preserve"> </w:t>
      </w:r>
      <w:r>
        <w:rPr>
          <w:sz w:val="18"/>
          <w:szCs w:val="18"/>
        </w:rPr>
        <w:t>is</w:t>
      </w:r>
      <w:r>
        <w:rPr>
          <w:spacing w:val="19"/>
          <w:sz w:val="18"/>
          <w:szCs w:val="18"/>
        </w:rPr>
        <w:t xml:space="preserve"> </w:t>
      </w:r>
      <w:r>
        <w:rPr>
          <w:w w:val="125"/>
          <w:sz w:val="18"/>
          <w:szCs w:val="18"/>
        </w:rPr>
        <w:t>that</w:t>
      </w:r>
      <w:r>
        <w:rPr>
          <w:spacing w:val="4"/>
          <w:w w:val="125"/>
          <w:sz w:val="18"/>
          <w:szCs w:val="18"/>
        </w:rPr>
        <w:t xml:space="preserve"> </w:t>
      </w:r>
      <w:r>
        <w:rPr>
          <w:spacing w:val="-5"/>
          <w:sz w:val="18"/>
          <w:szCs w:val="18"/>
        </w:rPr>
        <w:t>b</w:t>
      </w:r>
      <w:r>
        <w:rPr>
          <w:sz w:val="18"/>
          <w:szCs w:val="18"/>
        </w:rPr>
        <w:t>y</w:t>
      </w:r>
      <w:r>
        <w:rPr>
          <w:spacing w:val="33"/>
          <w:sz w:val="18"/>
          <w:szCs w:val="18"/>
        </w:rPr>
        <w:t xml:space="preserve"> </w:t>
      </w:r>
      <w:r>
        <w:rPr>
          <w:w w:val="111"/>
          <w:sz w:val="18"/>
          <w:szCs w:val="18"/>
        </w:rPr>
        <w:t>transferring</w:t>
      </w:r>
      <w:r>
        <w:rPr>
          <w:spacing w:val="11"/>
          <w:w w:val="111"/>
          <w:sz w:val="18"/>
          <w:szCs w:val="18"/>
        </w:rPr>
        <w:t xml:space="preserve"> </w:t>
      </w:r>
      <w:r>
        <w:rPr>
          <w:sz w:val="18"/>
          <w:szCs w:val="18"/>
        </w:rPr>
        <w:t xml:space="preserve">them </w:t>
      </w:r>
      <w:r>
        <w:rPr>
          <w:spacing w:val="17"/>
          <w:sz w:val="18"/>
          <w:szCs w:val="18"/>
        </w:rPr>
        <w:t xml:space="preserve"> </w:t>
      </w:r>
      <w:r>
        <w:rPr>
          <w:spacing w:val="-5"/>
          <w:sz w:val="18"/>
          <w:szCs w:val="18"/>
        </w:rPr>
        <w:t>w</w:t>
      </w:r>
      <w:r>
        <w:rPr>
          <w:sz w:val="18"/>
          <w:szCs w:val="18"/>
        </w:rPr>
        <w:t>e</w:t>
      </w:r>
      <w:r>
        <w:rPr>
          <w:spacing w:val="19"/>
          <w:sz w:val="18"/>
          <w:szCs w:val="18"/>
        </w:rPr>
        <w:t xml:space="preserve"> </w:t>
      </w:r>
      <w:r>
        <w:rPr>
          <w:sz w:val="18"/>
          <w:szCs w:val="18"/>
        </w:rPr>
        <w:t>also</w:t>
      </w:r>
      <w:r>
        <w:rPr>
          <w:spacing w:val="32"/>
          <w:sz w:val="18"/>
          <w:szCs w:val="18"/>
        </w:rPr>
        <w:t xml:space="preserve"> </w:t>
      </w:r>
      <w:r>
        <w:rPr>
          <w:sz w:val="18"/>
          <w:szCs w:val="18"/>
        </w:rPr>
        <w:t xml:space="preserve">create </w:t>
      </w:r>
      <w:r>
        <w:rPr>
          <w:spacing w:val="21"/>
          <w:sz w:val="18"/>
          <w:szCs w:val="18"/>
        </w:rPr>
        <w:t xml:space="preserve"> </w:t>
      </w:r>
      <w:r>
        <w:rPr>
          <w:sz w:val="18"/>
          <w:szCs w:val="18"/>
        </w:rPr>
        <w:t>a</w:t>
      </w:r>
      <w:r>
        <w:rPr>
          <w:spacing w:val="27"/>
          <w:sz w:val="18"/>
          <w:szCs w:val="18"/>
        </w:rPr>
        <w:t xml:space="preserve"> </w:t>
      </w:r>
      <w:r>
        <w:rPr>
          <w:w w:val="104"/>
          <w:sz w:val="18"/>
          <w:szCs w:val="18"/>
        </w:rPr>
        <w:t xml:space="preserve">free </w:t>
      </w:r>
      <w:r>
        <w:rPr>
          <w:sz w:val="18"/>
          <w:szCs w:val="18"/>
        </w:rPr>
        <w:t>space</w:t>
      </w:r>
      <w:r>
        <w:rPr>
          <w:spacing w:val="33"/>
          <w:sz w:val="18"/>
          <w:szCs w:val="18"/>
        </w:rPr>
        <w:t xml:space="preserve"> </w:t>
      </w:r>
      <w:r>
        <w:rPr>
          <w:sz w:val="18"/>
          <w:szCs w:val="18"/>
        </w:rPr>
        <w:t>for</w:t>
      </w:r>
      <w:r>
        <w:rPr>
          <w:spacing w:val="14"/>
          <w:sz w:val="18"/>
          <w:szCs w:val="18"/>
        </w:rPr>
        <w:t xml:space="preserve"> </w:t>
      </w:r>
      <w:r>
        <w:rPr>
          <w:w w:val="110"/>
          <w:sz w:val="18"/>
          <w:szCs w:val="18"/>
        </w:rPr>
        <w:t>u</w:t>
      </w:r>
      <w:r>
        <w:rPr>
          <w:spacing w:val="7"/>
          <w:w w:val="110"/>
          <w:sz w:val="18"/>
          <w:szCs w:val="18"/>
        </w:rPr>
        <w:t>p</w:t>
      </w:r>
      <w:r>
        <w:rPr>
          <w:w w:val="110"/>
          <w:sz w:val="18"/>
          <w:szCs w:val="18"/>
        </w:rPr>
        <w:t>coming</w:t>
      </w:r>
      <w:r>
        <w:rPr>
          <w:spacing w:val="-16"/>
          <w:w w:val="110"/>
          <w:sz w:val="18"/>
          <w:szCs w:val="18"/>
        </w:rPr>
        <w:t xml:space="preserve"> </w:t>
      </w:r>
      <w:r>
        <w:rPr>
          <w:w w:val="110"/>
          <w:sz w:val="18"/>
          <w:szCs w:val="18"/>
        </w:rPr>
        <w:t>input</w:t>
      </w:r>
      <w:r>
        <w:rPr>
          <w:spacing w:val="23"/>
          <w:w w:val="110"/>
          <w:sz w:val="18"/>
          <w:szCs w:val="18"/>
        </w:rPr>
        <w:t xml:space="preserve"> </w:t>
      </w:r>
      <w:r>
        <w:rPr>
          <w:sz w:val="18"/>
          <w:szCs w:val="18"/>
        </w:rPr>
        <w:t>files.</w:t>
      </w:r>
      <w:r>
        <w:rPr>
          <w:spacing w:val="9"/>
          <w:sz w:val="18"/>
          <w:szCs w:val="18"/>
        </w:rPr>
        <w:t xml:space="preserve"> </w:t>
      </w:r>
      <w:proofErr w:type="gramStart"/>
      <w:r>
        <w:rPr>
          <w:sz w:val="18"/>
          <w:szCs w:val="18"/>
        </w:rPr>
        <w:t xml:space="preserve">Because </w:t>
      </w:r>
      <w:r>
        <w:rPr>
          <w:spacing w:val="2"/>
          <w:sz w:val="18"/>
          <w:szCs w:val="18"/>
        </w:rPr>
        <w:t xml:space="preserve"> </w:t>
      </w:r>
      <w:r>
        <w:rPr>
          <w:sz w:val="18"/>
          <w:szCs w:val="18"/>
        </w:rPr>
        <w:t>the</w:t>
      </w:r>
      <w:proofErr w:type="gramEnd"/>
      <w:r>
        <w:rPr>
          <w:spacing w:val="40"/>
          <w:sz w:val="18"/>
          <w:szCs w:val="18"/>
        </w:rPr>
        <w:t xml:space="preserve"> </w:t>
      </w:r>
      <w:r>
        <w:rPr>
          <w:w w:val="109"/>
          <w:sz w:val="18"/>
          <w:szCs w:val="18"/>
        </w:rPr>
        <w:t>capacities</w:t>
      </w:r>
      <w:r>
        <w:rPr>
          <w:spacing w:val="2"/>
          <w:w w:val="109"/>
          <w:sz w:val="18"/>
          <w:szCs w:val="18"/>
        </w:rPr>
        <w:t xml:space="preserve"> </w:t>
      </w:r>
      <w:r>
        <w:rPr>
          <w:sz w:val="18"/>
          <w:szCs w:val="18"/>
        </w:rPr>
        <w:t>of</w:t>
      </w:r>
      <w:r>
        <w:rPr>
          <w:spacing w:val="1"/>
          <w:sz w:val="18"/>
          <w:szCs w:val="18"/>
        </w:rPr>
        <w:t xml:space="preserve"> </w:t>
      </w:r>
      <w:r>
        <w:rPr>
          <w:sz w:val="18"/>
          <w:szCs w:val="18"/>
        </w:rPr>
        <w:t>the</w:t>
      </w:r>
      <w:r>
        <w:rPr>
          <w:spacing w:val="40"/>
          <w:sz w:val="18"/>
          <w:szCs w:val="18"/>
        </w:rPr>
        <w:t xml:space="preserve"> </w:t>
      </w:r>
      <w:r>
        <w:rPr>
          <w:w w:val="110"/>
          <w:sz w:val="18"/>
          <w:szCs w:val="18"/>
        </w:rPr>
        <w:t>dum</w:t>
      </w:r>
      <w:r>
        <w:rPr>
          <w:spacing w:val="-5"/>
          <w:w w:val="110"/>
          <w:sz w:val="18"/>
          <w:szCs w:val="18"/>
        </w:rPr>
        <w:t>m</w:t>
      </w:r>
      <w:r>
        <w:rPr>
          <w:w w:val="110"/>
          <w:sz w:val="18"/>
          <w:szCs w:val="18"/>
        </w:rPr>
        <w:t>y</w:t>
      </w:r>
      <w:r>
        <w:rPr>
          <w:spacing w:val="3"/>
          <w:w w:val="110"/>
          <w:sz w:val="18"/>
          <w:szCs w:val="18"/>
        </w:rPr>
        <w:t xml:space="preserve"> </w:t>
      </w:r>
      <w:r>
        <w:rPr>
          <w:sz w:val="18"/>
          <w:szCs w:val="18"/>
        </w:rPr>
        <w:t>edges</w:t>
      </w:r>
      <w:r>
        <w:rPr>
          <w:spacing w:val="25"/>
          <w:sz w:val="18"/>
          <w:szCs w:val="18"/>
        </w:rPr>
        <w:t xml:space="preserve"> </w:t>
      </w:r>
      <w:r>
        <w:rPr>
          <w:sz w:val="18"/>
          <w:szCs w:val="18"/>
        </w:rPr>
        <w:t>are</w:t>
      </w:r>
      <w:r>
        <w:rPr>
          <w:spacing w:val="31"/>
          <w:sz w:val="18"/>
          <w:szCs w:val="18"/>
        </w:rPr>
        <w:t xml:space="preserve"> </w:t>
      </w:r>
      <w:r>
        <w:rPr>
          <w:w w:val="113"/>
          <w:sz w:val="18"/>
          <w:szCs w:val="18"/>
        </w:rPr>
        <w:t xml:space="preserve">adjusted </w:t>
      </w:r>
      <w:r>
        <w:rPr>
          <w:sz w:val="18"/>
          <w:szCs w:val="18"/>
        </w:rPr>
        <w:t>to</w:t>
      </w:r>
      <w:r>
        <w:rPr>
          <w:spacing w:val="32"/>
          <w:sz w:val="18"/>
          <w:szCs w:val="18"/>
        </w:rPr>
        <w:t xml:space="preserve"> </w:t>
      </w:r>
      <w:r>
        <w:rPr>
          <w:sz w:val="18"/>
          <w:szCs w:val="18"/>
        </w:rPr>
        <w:t xml:space="preserve">the  </w:t>
      </w:r>
      <w:r>
        <w:rPr>
          <w:w w:val="111"/>
          <w:sz w:val="18"/>
          <w:szCs w:val="18"/>
        </w:rPr>
        <w:t>curre</w:t>
      </w:r>
      <w:r>
        <w:rPr>
          <w:spacing w:val="-5"/>
          <w:w w:val="111"/>
          <w:sz w:val="18"/>
          <w:szCs w:val="18"/>
        </w:rPr>
        <w:t>n</w:t>
      </w:r>
      <w:r>
        <w:rPr>
          <w:w w:val="143"/>
          <w:sz w:val="18"/>
          <w:szCs w:val="18"/>
        </w:rPr>
        <w:t>t</w:t>
      </w:r>
      <w:r>
        <w:rPr>
          <w:spacing w:val="10"/>
          <w:w w:val="143"/>
          <w:sz w:val="18"/>
          <w:szCs w:val="18"/>
        </w:rPr>
        <w:t xml:space="preserve"> </w:t>
      </w:r>
      <w:r>
        <w:rPr>
          <w:w w:val="114"/>
          <w:sz w:val="18"/>
          <w:szCs w:val="18"/>
        </w:rPr>
        <w:t>situation,</w:t>
      </w:r>
      <w:r>
        <w:rPr>
          <w:spacing w:val="5"/>
          <w:w w:val="114"/>
          <w:sz w:val="18"/>
          <w:szCs w:val="18"/>
        </w:rPr>
        <w:t xml:space="preserve"> </w:t>
      </w:r>
      <w:r>
        <w:rPr>
          <w:sz w:val="18"/>
          <w:szCs w:val="18"/>
        </w:rPr>
        <w:t xml:space="preserve">this </w:t>
      </w:r>
      <w:r>
        <w:rPr>
          <w:spacing w:val="2"/>
          <w:sz w:val="18"/>
          <w:szCs w:val="18"/>
        </w:rPr>
        <w:t xml:space="preserve"> </w:t>
      </w:r>
      <w:r>
        <w:rPr>
          <w:w w:val="111"/>
          <w:sz w:val="18"/>
          <w:szCs w:val="18"/>
        </w:rPr>
        <w:t>approa</w:t>
      </w:r>
      <w:r>
        <w:rPr>
          <w:spacing w:val="-4"/>
          <w:w w:val="111"/>
          <w:sz w:val="18"/>
          <w:szCs w:val="18"/>
        </w:rPr>
        <w:t>c</w:t>
      </w:r>
      <w:r>
        <w:rPr>
          <w:w w:val="111"/>
          <w:sz w:val="18"/>
          <w:szCs w:val="18"/>
        </w:rPr>
        <w:t>h</w:t>
      </w:r>
      <w:r>
        <w:rPr>
          <w:spacing w:val="7"/>
          <w:w w:val="111"/>
          <w:sz w:val="18"/>
          <w:szCs w:val="18"/>
        </w:rPr>
        <w:t xml:space="preserve"> </w:t>
      </w:r>
      <w:r>
        <w:rPr>
          <w:sz w:val="18"/>
          <w:szCs w:val="18"/>
        </w:rPr>
        <w:t>can</w:t>
      </w:r>
      <w:r>
        <w:rPr>
          <w:spacing w:val="36"/>
          <w:sz w:val="18"/>
          <w:szCs w:val="18"/>
        </w:rPr>
        <w:t xml:space="preserve"> </w:t>
      </w:r>
      <w:r>
        <w:rPr>
          <w:spacing w:val="5"/>
          <w:sz w:val="18"/>
          <w:szCs w:val="18"/>
        </w:rPr>
        <w:t>b</w:t>
      </w:r>
      <w:r>
        <w:rPr>
          <w:sz w:val="18"/>
          <w:szCs w:val="18"/>
        </w:rPr>
        <w:t>e</w:t>
      </w:r>
      <w:r>
        <w:rPr>
          <w:spacing w:val="23"/>
          <w:sz w:val="18"/>
          <w:szCs w:val="18"/>
        </w:rPr>
        <w:t xml:space="preserve"> </w:t>
      </w:r>
      <w:r>
        <w:rPr>
          <w:w w:val="110"/>
          <w:sz w:val="18"/>
          <w:szCs w:val="18"/>
        </w:rPr>
        <w:t>directly</w:t>
      </w:r>
      <w:r>
        <w:rPr>
          <w:spacing w:val="6"/>
          <w:w w:val="110"/>
          <w:sz w:val="18"/>
          <w:szCs w:val="18"/>
        </w:rPr>
        <w:t xml:space="preserve"> </w:t>
      </w:r>
      <w:r>
        <w:rPr>
          <w:sz w:val="18"/>
          <w:szCs w:val="18"/>
        </w:rPr>
        <w:t>used</w:t>
      </w:r>
      <w:r>
        <w:rPr>
          <w:spacing w:val="37"/>
          <w:sz w:val="18"/>
          <w:szCs w:val="18"/>
        </w:rPr>
        <w:t xml:space="preserve"> </w:t>
      </w:r>
      <w:r>
        <w:rPr>
          <w:sz w:val="18"/>
          <w:szCs w:val="18"/>
        </w:rPr>
        <w:t>from</w:t>
      </w:r>
      <w:r>
        <w:rPr>
          <w:spacing w:val="31"/>
          <w:sz w:val="18"/>
          <w:szCs w:val="18"/>
        </w:rPr>
        <w:t xml:space="preserve"> </w:t>
      </w:r>
      <w:r>
        <w:rPr>
          <w:sz w:val="18"/>
          <w:szCs w:val="18"/>
        </w:rPr>
        <w:t xml:space="preserve">the  </w:t>
      </w:r>
      <w:r>
        <w:rPr>
          <w:w w:val="122"/>
          <w:sz w:val="18"/>
          <w:szCs w:val="18"/>
        </w:rPr>
        <w:t xml:space="preserve">start </w:t>
      </w:r>
      <w:r>
        <w:rPr>
          <w:sz w:val="18"/>
          <w:szCs w:val="18"/>
        </w:rPr>
        <w:t>of</w:t>
      </w:r>
      <w:r>
        <w:rPr>
          <w:spacing w:val="7"/>
          <w:sz w:val="18"/>
          <w:szCs w:val="18"/>
        </w:rPr>
        <w:t xml:space="preserve"> </w:t>
      </w:r>
      <w:r>
        <w:rPr>
          <w:sz w:val="18"/>
          <w:szCs w:val="18"/>
        </w:rPr>
        <w:t xml:space="preserve">the  </w:t>
      </w:r>
      <w:r>
        <w:rPr>
          <w:w w:val="119"/>
          <w:sz w:val="18"/>
          <w:szCs w:val="18"/>
        </w:rPr>
        <w:t xml:space="preserve">data </w:t>
      </w:r>
      <w:r>
        <w:rPr>
          <w:w w:val="110"/>
          <w:sz w:val="18"/>
          <w:szCs w:val="18"/>
        </w:rPr>
        <w:t>pr</w:t>
      </w:r>
      <w:r>
        <w:rPr>
          <w:spacing w:val="7"/>
          <w:w w:val="110"/>
          <w:sz w:val="18"/>
          <w:szCs w:val="18"/>
        </w:rPr>
        <w:t>o</w:t>
      </w:r>
      <w:r>
        <w:rPr>
          <w:w w:val="110"/>
          <w:sz w:val="18"/>
          <w:szCs w:val="18"/>
        </w:rPr>
        <w:t>duction</w:t>
      </w:r>
      <w:r>
        <w:rPr>
          <w:spacing w:val="17"/>
          <w:w w:val="110"/>
          <w:sz w:val="18"/>
          <w:szCs w:val="18"/>
        </w:rPr>
        <w:t xml:space="preserve"> </w:t>
      </w:r>
      <w:r>
        <w:rPr>
          <w:sz w:val="18"/>
          <w:szCs w:val="18"/>
        </w:rPr>
        <w:t>to</w:t>
      </w:r>
      <w:r>
        <w:rPr>
          <w:spacing w:val="39"/>
          <w:sz w:val="18"/>
          <w:szCs w:val="18"/>
        </w:rPr>
        <w:t xml:space="preserve"> </w:t>
      </w:r>
      <w:r>
        <w:rPr>
          <w:sz w:val="18"/>
          <w:szCs w:val="18"/>
        </w:rPr>
        <w:t>its</w:t>
      </w:r>
      <w:r>
        <w:rPr>
          <w:spacing w:val="42"/>
          <w:sz w:val="18"/>
          <w:szCs w:val="18"/>
        </w:rPr>
        <w:t xml:space="preserve"> </w:t>
      </w:r>
      <w:r>
        <w:rPr>
          <w:w w:val="110"/>
          <w:sz w:val="18"/>
          <w:szCs w:val="18"/>
        </w:rPr>
        <w:t>end.</w:t>
      </w:r>
    </w:p>
    <w:p w:rsidR="00C45AA3" w:rsidRDefault="00DC4C15">
      <w:pPr>
        <w:spacing w:before="5" w:line="265" w:lineRule="auto"/>
        <w:ind w:left="100" w:right="1840" w:firstLine="299"/>
        <w:jc w:val="both"/>
        <w:rPr>
          <w:sz w:val="18"/>
          <w:szCs w:val="18"/>
        </w:rPr>
      </w:pPr>
      <w:r>
        <w:rPr>
          <w:spacing w:val="-15"/>
          <w:sz w:val="18"/>
          <w:szCs w:val="18"/>
        </w:rPr>
        <w:t>T</w:t>
      </w:r>
      <w:r>
        <w:rPr>
          <w:sz w:val="18"/>
          <w:szCs w:val="18"/>
        </w:rPr>
        <w:t xml:space="preserve">o </w:t>
      </w:r>
      <w:r>
        <w:rPr>
          <w:spacing w:val="1"/>
          <w:sz w:val="18"/>
          <w:szCs w:val="18"/>
        </w:rPr>
        <w:t xml:space="preserve"> </w:t>
      </w:r>
      <w:r>
        <w:rPr>
          <w:w w:val="109"/>
          <w:sz w:val="18"/>
          <w:szCs w:val="18"/>
        </w:rPr>
        <w:t>summarize,</w:t>
      </w:r>
      <w:r>
        <w:rPr>
          <w:spacing w:val="18"/>
          <w:w w:val="109"/>
          <w:sz w:val="18"/>
          <w:szCs w:val="18"/>
        </w:rPr>
        <w:t xml:space="preserve"> </w:t>
      </w:r>
      <w:r>
        <w:rPr>
          <w:sz w:val="18"/>
          <w:szCs w:val="18"/>
        </w:rPr>
        <w:t xml:space="preserve">this </w:t>
      </w:r>
      <w:r>
        <w:rPr>
          <w:spacing w:val="12"/>
          <w:sz w:val="18"/>
          <w:szCs w:val="18"/>
        </w:rPr>
        <w:t xml:space="preserve"> </w:t>
      </w:r>
      <w:r>
        <w:rPr>
          <w:w w:val="108"/>
          <w:sz w:val="18"/>
          <w:szCs w:val="18"/>
        </w:rPr>
        <w:t>pr</w:t>
      </w:r>
      <w:r>
        <w:rPr>
          <w:spacing w:val="6"/>
          <w:w w:val="108"/>
          <w:sz w:val="18"/>
          <w:szCs w:val="18"/>
        </w:rPr>
        <w:t>o</w:t>
      </w:r>
      <w:r>
        <w:rPr>
          <w:w w:val="108"/>
          <w:sz w:val="18"/>
          <w:szCs w:val="18"/>
        </w:rPr>
        <w:t>cedure</w:t>
      </w:r>
      <w:r>
        <w:rPr>
          <w:spacing w:val="22"/>
          <w:w w:val="108"/>
          <w:sz w:val="18"/>
          <w:szCs w:val="18"/>
        </w:rPr>
        <w:t xml:space="preserve"> </w:t>
      </w:r>
      <w:r>
        <w:rPr>
          <w:sz w:val="18"/>
          <w:szCs w:val="18"/>
        </w:rPr>
        <w:t>is</w:t>
      </w:r>
      <w:r>
        <w:rPr>
          <w:spacing w:val="25"/>
          <w:sz w:val="18"/>
          <w:szCs w:val="18"/>
        </w:rPr>
        <w:t xml:space="preserve"> </w:t>
      </w:r>
      <w:r>
        <w:rPr>
          <w:w w:val="109"/>
          <w:sz w:val="18"/>
          <w:szCs w:val="18"/>
        </w:rPr>
        <w:t>ex</w:t>
      </w:r>
      <w:r>
        <w:rPr>
          <w:spacing w:val="5"/>
          <w:w w:val="109"/>
          <w:sz w:val="18"/>
          <w:szCs w:val="18"/>
        </w:rPr>
        <w:t>p</w:t>
      </w:r>
      <w:r>
        <w:rPr>
          <w:w w:val="109"/>
          <w:sz w:val="18"/>
          <w:szCs w:val="18"/>
        </w:rPr>
        <w:t>ected</w:t>
      </w:r>
      <w:r>
        <w:rPr>
          <w:spacing w:val="18"/>
          <w:w w:val="109"/>
          <w:sz w:val="18"/>
          <w:szCs w:val="18"/>
        </w:rPr>
        <w:t xml:space="preserve"> </w:t>
      </w:r>
      <w:r>
        <w:rPr>
          <w:sz w:val="18"/>
          <w:szCs w:val="18"/>
        </w:rPr>
        <w:t>to</w:t>
      </w:r>
      <w:r>
        <w:rPr>
          <w:spacing w:val="43"/>
          <w:sz w:val="18"/>
          <w:szCs w:val="18"/>
        </w:rPr>
        <w:t xml:space="preserve"> </w:t>
      </w:r>
      <w:r>
        <w:rPr>
          <w:w w:val="110"/>
          <w:sz w:val="18"/>
          <w:szCs w:val="18"/>
        </w:rPr>
        <w:t>compute</w:t>
      </w:r>
      <w:r>
        <w:rPr>
          <w:spacing w:val="17"/>
          <w:w w:val="110"/>
          <w:sz w:val="18"/>
          <w:szCs w:val="18"/>
        </w:rPr>
        <w:t xml:space="preserve"> </w:t>
      </w:r>
      <w:r>
        <w:rPr>
          <w:sz w:val="18"/>
          <w:szCs w:val="18"/>
        </w:rPr>
        <w:t xml:space="preserve">feasible </w:t>
      </w:r>
      <w:r>
        <w:rPr>
          <w:spacing w:val="4"/>
          <w:sz w:val="18"/>
          <w:szCs w:val="18"/>
        </w:rPr>
        <w:t xml:space="preserve"> </w:t>
      </w:r>
      <w:r>
        <w:rPr>
          <w:w w:val="115"/>
          <w:sz w:val="18"/>
          <w:szCs w:val="18"/>
        </w:rPr>
        <w:t>data</w:t>
      </w:r>
      <w:r>
        <w:rPr>
          <w:spacing w:val="26"/>
          <w:w w:val="115"/>
          <w:sz w:val="18"/>
          <w:szCs w:val="18"/>
        </w:rPr>
        <w:t xml:space="preserve"> </w:t>
      </w:r>
      <w:r>
        <w:rPr>
          <w:w w:val="115"/>
          <w:sz w:val="18"/>
          <w:szCs w:val="18"/>
        </w:rPr>
        <w:t>transfers</w:t>
      </w:r>
      <w:r>
        <w:rPr>
          <w:spacing w:val="-11"/>
          <w:w w:val="115"/>
          <w:sz w:val="18"/>
          <w:szCs w:val="18"/>
        </w:rPr>
        <w:t xml:space="preserve"> </w:t>
      </w:r>
      <w:r>
        <w:rPr>
          <w:w w:val="107"/>
          <w:sz w:val="18"/>
          <w:szCs w:val="18"/>
        </w:rPr>
        <w:t>su</w:t>
      </w:r>
      <w:r>
        <w:rPr>
          <w:spacing w:val="-5"/>
          <w:w w:val="107"/>
          <w:sz w:val="18"/>
          <w:szCs w:val="18"/>
        </w:rPr>
        <w:t>c</w:t>
      </w:r>
      <w:r>
        <w:rPr>
          <w:w w:val="113"/>
          <w:sz w:val="18"/>
          <w:szCs w:val="18"/>
        </w:rPr>
        <w:t xml:space="preserve">h </w:t>
      </w:r>
      <w:r>
        <w:rPr>
          <w:w w:val="125"/>
          <w:sz w:val="18"/>
          <w:szCs w:val="18"/>
        </w:rPr>
        <w:t>that</w:t>
      </w:r>
      <w:r>
        <w:rPr>
          <w:spacing w:val="13"/>
          <w:w w:val="125"/>
          <w:sz w:val="18"/>
          <w:szCs w:val="18"/>
        </w:rPr>
        <w:t xml:space="preserve"> </w:t>
      </w:r>
      <w:r>
        <w:rPr>
          <w:sz w:val="18"/>
          <w:szCs w:val="18"/>
        </w:rPr>
        <w:t>as</w:t>
      </w:r>
      <w:r>
        <w:rPr>
          <w:spacing w:val="38"/>
          <w:sz w:val="18"/>
          <w:szCs w:val="18"/>
        </w:rPr>
        <w:t xml:space="preserve"> </w:t>
      </w:r>
      <w:r>
        <w:rPr>
          <w:sz w:val="18"/>
          <w:szCs w:val="18"/>
        </w:rPr>
        <w:t>ma</w:t>
      </w:r>
      <w:r>
        <w:rPr>
          <w:spacing w:val="-5"/>
          <w:sz w:val="18"/>
          <w:szCs w:val="18"/>
        </w:rPr>
        <w:t>n</w:t>
      </w:r>
      <w:r>
        <w:rPr>
          <w:sz w:val="18"/>
          <w:szCs w:val="18"/>
        </w:rPr>
        <w:t xml:space="preserve">y </w:t>
      </w:r>
      <w:r>
        <w:rPr>
          <w:spacing w:val="22"/>
          <w:sz w:val="18"/>
          <w:szCs w:val="18"/>
        </w:rPr>
        <w:t xml:space="preserve"> </w:t>
      </w:r>
      <w:r>
        <w:rPr>
          <w:sz w:val="18"/>
          <w:szCs w:val="18"/>
        </w:rPr>
        <w:t xml:space="preserve">CPUs </w:t>
      </w:r>
      <w:r>
        <w:rPr>
          <w:spacing w:val="25"/>
          <w:sz w:val="18"/>
          <w:szCs w:val="18"/>
        </w:rPr>
        <w:t xml:space="preserve"> </w:t>
      </w:r>
      <w:r>
        <w:rPr>
          <w:sz w:val="18"/>
          <w:szCs w:val="18"/>
        </w:rPr>
        <w:t>in</w:t>
      </w:r>
      <w:r>
        <w:rPr>
          <w:spacing w:val="37"/>
          <w:sz w:val="18"/>
          <w:szCs w:val="18"/>
        </w:rPr>
        <w:t xml:space="preserve"> </w:t>
      </w:r>
      <w:r>
        <w:rPr>
          <w:sz w:val="18"/>
          <w:szCs w:val="18"/>
        </w:rPr>
        <w:t xml:space="preserve">Grid </w:t>
      </w:r>
      <w:r>
        <w:rPr>
          <w:spacing w:val="19"/>
          <w:sz w:val="18"/>
          <w:szCs w:val="18"/>
        </w:rPr>
        <w:t xml:space="preserve"> </w:t>
      </w:r>
      <w:r>
        <w:rPr>
          <w:sz w:val="18"/>
          <w:szCs w:val="18"/>
        </w:rPr>
        <w:t>as</w:t>
      </w:r>
      <w:r>
        <w:rPr>
          <w:spacing w:val="38"/>
          <w:sz w:val="18"/>
          <w:szCs w:val="18"/>
        </w:rPr>
        <w:t xml:space="preserve"> </w:t>
      </w:r>
      <w:r>
        <w:rPr>
          <w:spacing w:val="5"/>
          <w:sz w:val="18"/>
          <w:szCs w:val="18"/>
        </w:rPr>
        <w:t>p</w:t>
      </w:r>
      <w:r>
        <w:rPr>
          <w:sz w:val="18"/>
          <w:szCs w:val="18"/>
        </w:rPr>
        <w:t xml:space="preserve">ossible </w:t>
      </w:r>
      <w:r>
        <w:rPr>
          <w:spacing w:val="12"/>
          <w:sz w:val="18"/>
          <w:szCs w:val="18"/>
        </w:rPr>
        <w:t xml:space="preserve"> </w:t>
      </w:r>
      <w:r>
        <w:rPr>
          <w:sz w:val="18"/>
          <w:szCs w:val="18"/>
        </w:rPr>
        <w:t xml:space="preserve">are </w:t>
      </w:r>
      <w:r>
        <w:rPr>
          <w:spacing w:val="5"/>
          <w:sz w:val="18"/>
          <w:szCs w:val="18"/>
        </w:rPr>
        <w:t xml:space="preserve"> </w:t>
      </w:r>
      <w:r>
        <w:rPr>
          <w:sz w:val="18"/>
          <w:szCs w:val="18"/>
        </w:rPr>
        <w:t xml:space="preserve">busy </w:t>
      </w:r>
      <w:r>
        <w:rPr>
          <w:spacing w:val="13"/>
          <w:sz w:val="18"/>
          <w:szCs w:val="18"/>
        </w:rPr>
        <w:t xml:space="preserve"> </w:t>
      </w:r>
      <w:r>
        <w:rPr>
          <w:sz w:val="18"/>
          <w:szCs w:val="18"/>
        </w:rPr>
        <w:t xml:space="preserve">with </w:t>
      </w:r>
      <w:r>
        <w:rPr>
          <w:spacing w:val="14"/>
          <w:sz w:val="18"/>
          <w:szCs w:val="18"/>
        </w:rPr>
        <w:t xml:space="preserve"> </w:t>
      </w:r>
      <w:r>
        <w:rPr>
          <w:w w:val="112"/>
          <w:sz w:val="18"/>
          <w:szCs w:val="18"/>
        </w:rPr>
        <w:t>computational</w:t>
      </w:r>
      <w:r>
        <w:rPr>
          <w:spacing w:val="21"/>
          <w:w w:val="112"/>
          <w:sz w:val="18"/>
          <w:szCs w:val="18"/>
        </w:rPr>
        <w:t xml:space="preserve"> </w:t>
      </w:r>
      <w:r>
        <w:rPr>
          <w:sz w:val="18"/>
          <w:szCs w:val="18"/>
        </w:rPr>
        <w:t xml:space="preserve">jobs  while  </w:t>
      </w:r>
      <w:r>
        <w:rPr>
          <w:w w:val="115"/>
          <w:sz w:val="18"/>
          <w:szCs w:val="18"/>
        </w:rPr>
        <w:t xml:space="preserve">not </w:t>
      </w:r>
      <w:r>
        <w:rPr>
          <w:sz w:val="18"/>
          <w:szCs w:val="18"/>
        </w:rPr>
        <w:t xml:space="preserve">exceeding </w:t>
      </w:r>
      <w:r>
        <w:rPr>
          <w:spacing w:val="8"/>
          <w:sz w:val="18"/>
          <w:szCs w:val="18"/>
        </w:rPr>
        <w:t xml:space="preserve"> </w:t>
      </w:r>
      <w:r>
        <w:rPr>
          <w:sz w:val="18"/>
          <w:szCs w:val="18"/>
        </w:rPr>
        <w:t>l</w:t>
      </w:r>
      <w:r>
        <w:rPr>
          <w:spacing w:val="5"/>
          <w:sz w:val="18"/>
          <w:szCs w:val="18"/>
        </w:rPr>
        <w:t>o</w:t>
      </w:r>
      <w:r>
        <w:rPr>
          <w:sz w:val="18"/>
          <w:szCs w:val="18"/>
        </w:rPr>
        <w:t>cal</w:t>
      </w:r>
      <w:r>
        <w:rPr>
          <w:spacing w:val="34"/>
          <w:sz w:val="18"/>
          <w:szCs w:val="18"/>
        </w:rPr>
        <w:t xml:space="preserve"> </w:t>
      </w:r>
      <w:r>
        <w:rPr>
          <w:sz w:val="18"/>
          <w:szCs w:val="18"/>
        </w:rPr>
        <w:t>disk</w:t>
      </w:r>
      <w:r>
        <w:rPr>
          <w:spacing w:val="38"/>
          <w:sz w:val="18"/>
          <w:szCs w:val="18"/>
        </w:rPr>
        <w:t xml:space="preserve"> </w:t>
      </w:r>
      <w:r>
        <w:rPr>
          <w:w w:val="110"/>
          <w:sz w:val="18"/>
          <w:szCs w:val="18"/>
        </w:rPr>
        <w:t>capacities.</w:t>
      </w:r>
    </w:p>
    <w:p w:rsidR="00C45AA3" w:rsidRDefault="00C45AA3">
      <w:pPr>
        <w:spacing w:line="200" w:lineRule="exact"/>
      </w:pPr>
    </w:p>
    <w:p w:rsidR="00C45AA3" w:rsidRDefault="00C45AA3">
      <w:pPr>
        <w:spacing w:before="7" w:line="280" w:lineRule="exact"/>
        <w:rPr>
          <w:sz w:val="28"/>
          <w:szCs w:val="28"/>
        </w:rPr>
      </w:pPr>
    </w:p>
    <w:p w:rsidR="00C45AA3" w:rsidRDefault="00DC4C15">
      <w:pPr>
        <w:ind w:left="100" w:right="5402"/>
        <w:jc w:val="both"/>
        <w:rPr>
          <w:sz w:val="18"/>
          <w:szCs w:val="18"/>
        </w:rPr>
      </w:pPr>
      <w:r>
        <w:rPr>
          <w:sz w:val="18"/>
          <w:szCs w:val="18"/>
        </w:rPr>
        <w:t>5</w:t>
      </w:r>
      <w:r>
        <w:rPr>
          <w:spacing w:val="36"/>
          <w:sz w:val="18"/>
          <w:szCs w:val="18"/>
        </w:rPr>
        <w:t xml:space="preserve"> </w:t>
      </w:r>
      <w:r>
        <w:rPr>
          <w:w w:val="128"/>
          <w:sz w:val="18"/>
          <w:szCs w:val="18"/>
        </w:rPr>
        <w:t>Plan</w:t>
      </w:r>
      <w:r>
        <w:rPr>
          <w:spacing w:val="26"/>
          <w:w w:val="128"/>
          <w:sz w:val="18"/>
          <w:szCs w:val="18"/>
        </w:rPr>
        <w:t xml:space="preserve"> </w:t>
      </w:r>
      <w:r>
        <w:rPr>
          <w:w w:val="128"/>
          <w:sz w:val="18"/>
          <w:szCs w:val="18"/>
        </w:rPr>
        <w:t>execution and</w:t>
      </w:r>
      <w:r>
        <w:rPr>
          <w:spacing w:val="19"/>
          <w:w w:val="128"/>
          <w:sz w:val="18"/>
          <w:szCs w:val="18"/>
        </w:rPr>
        <w:t xml:space="preserve"> </w:t>
      </w:r>
      <w:r>
        <w:rPr>
          <w:w w:val="128"/>
          <w:sz w:val="18"/>
          <w:szCs w:val="18"/>
        </w:rPr>
        <w:t>job</w:t>
      </w:r>
      <w:r>
        <w:rPr>
          <w:spacing w:val="7"/>
          <w:w w:val="128"/>
          <w:sz w:val="18"/>
          <w:szCs w:val="18"/>
        </w:rPr>
        <w:t xml:space="preserve"> </w:t>
      </w:r>
      <w:r>
        <w:rPr>
          <w:w w:val="118"/>
          <w:sz w:val="18"/>
          <w:szCs w:val="18"/>
        </w:rPr>
        <w:t>s</w:t>
      </w:r>
      <w:r>
        <w:rPr>
          <w:spacing w:val="-6"/>
          <w:w w:val="118"/>
          <w:sz w:val="18"/>
          <w:szCs w:val="18"/>
        </w:rPr>
        <w:t>c</w:t>
      </w:r>
      <w:r>
        <w:rPr>
          <w:w w:val="125"/>
          <w:sz w:val="18"/>
          <w:szCs w:val="18"/>
        </w:rPr>
        <w:t>heduling</w:t>
      </w:r>
    </w:p>
    <w:p w:rsidR="00C45AA3" w:rsidRDefault="00C45AA3">
      <w:pPr>
        <w:spacing w:before="10" w:line="240" w:lineRule="exact"/>
        <w:rPr>
          <w:sz w:val="24"/>
          <w:szCs w:val="24"/>
        </w:rPr>
      </w:pPr>
    </w:p>
    <w:p w:rsidR="00C45AA3" w:rsidRDefault="00DC4C15">
      <w:pPr>
        <w:spacing w:line="265" w:lineRule="auto"/>
        <w:ind w:left="100" w:right="1841"/>
        <w:jc w:val="both"/>
        <w:rPr>
          <w:sz w:val="18"/>
          <w:szCs w:val="18"/>
        </w:rPr>
      </w:pPr>
      <w:r>
        <w:rPr>
          <w:sz w:val="18"/>
          <w:szCs w:val="18"/>
        </w:rPr>
        <w:t>When</w:t>
      </w:r>
      <w:r>
        <w:rPr>
          <w:spacing w:val="42"/>
          <w:sz w:val="18"/>
          <w:szCs w:val="18"/>
        </w:rPr>
        <w:t xml:space="preserve"> </w:t>
      </w:r>
      <w:r>
        <w:rPr>
          <w:sz w:val="18"/>
          <w:szCs w:val="18"/>
        </w:rPr>
        <w:t>the</w:t>
      </w:r>
      <w:r>
        <w:rPr>
          <w:spacing w:val="34"/>
          <w:sz w:val="18"/>
          <w:szCs w:val="18"/>
        </w:rPr>
        <w:t xml:space="preserve"> </w:t>
      </w:r>
      <w:r>
        <w:rPr>
          <w:sz w:val="18"/>
          <w:szCs w:val="18"/>
        </w:rPr>
        <w:t>plan</w:t>
      </w:r>
      <w:r>
        <w:rPr>
          <w:spacing w:val="36"/>
          <w:sz w:val="18"/>
          <w:szCs w:val="18"/>
        </w:rPr>
        <w:t xml:space="preserve"> </w:t>
      </w:r>
      <w:r>
        <w:rPr>
          <w:sz w:val="18"/>
          <w:szCs w:val="18"/>
        </w:rPr>
        <w:t>for</w:t>
      </w:r>
      <w:r>
        <w:rPr>
          <w:spacing w:val="9"/>
          <w:sz w:val="18"/>
          <w:szCs w:val="18"/>
        </w:rPr>
        <w:t xml:space="preserve"> </w:t>
      </w:r>
      <w:r>
        <w:rPr>
          <w:sz w:val="18"/>
          <w:szCs w:val="18"/>
        </w:rPr>
        <w:t>ea</w:t>
      </w:r>
      <w:r>
        <w:rPr>
          <w:spacing w:val="-5"/>
          <w:sz w:val="18"/>
          <w:szCs w:val="18"/>
        </w:rPr>
        <w:t>c</w:t>
      </w:r>
      <w:r>
        <w:rPr>
          <w:sz w:val="18"/>
          <w:szCs w:val="18"/>
        </w:rPr>
        <w:t>h</w:t>
      </w:r>
      <w:r>
        <w:rPr>
          <w:spacing w:val="27"/>
          <w:sz w:val="18"/>
          <w:szCs w:val="18"/>
        </w:rPr>
        <w:t xml:space="preserve"> </w:t>
      </w:r>
      <w:r>
        <w:rPr>
          <w:spacing w:val="5"/>
          <w:sz w:val="18"/>
          <w:szCs w:val="18"/>
        </w:rPr>
        <w:t>p</w:t>
      </w:r>
      <w:r>
        <w:rPr>
          <w:sz w:val="18"/>
          <w:szCs w:val="18"/>
        </w:rPr>
        <w:t>eri</w:t>
      </w:r>
      <w:r>
        <w:rPr>
          <w:spacing w:val="5"/>
          <w:sz w:val="18"/>
          <w:szCs w:val="18"/>
        </w:rPr>
        <w:t>o</w:t>
      </w:r>
      <w:r>
        <w:rPr>
          <w:sz w:val="18"/>
          <w:szCs w:val="18"/>
        </w:rPr>
        <w:t>d</w:t>
      </w:r>
      <w:r>
        <w:rPr>
          <w:spacing w:val="39"/>
          <w:sz w:val="18"/>
          <w:szCs w:val="18"/>
        </w:rPr>
        <w:t xml:space="preserve"> </w:t>
      </w:r>
      <w:r>
        <w:rPr>
          <w:sz w:val="18"/>
          <w:szCs w:val="18"/>
        </w:rPr>
        <w:t>∆</w:t>
      </w:r>
      <w:proofErr w:type="gramStart"/>
      <w:r>
        <w:rPr>
          <w:sz w:val="18"/>
          <w:szCs w:val="18"/>
        </w:rPr>
        <w:t xml:space="preserve">T </w:t>
      </w:r>
      <w:r>
        <w:rPr>
          <w:spacing w:val="20"/>
          <w:sz w:val="18"/>
          <w:szCs w:val="18"/>
        </w:rPr>
        <w:t xml:space="preserve"> </w:t>
      </w:r>
      <w:r>
        <w:rPr>
          <w:sz w:val="18"/>
          <w:szCs w:val="18"/>
        </w:rPr>
        <w:t>is</w:t>
      </w:r>
      <w:proofErr w:type="gramEnd"/>
      <w:r>
        <w:rPr>
          <w:spacing w:val="3"/>
          <w:sz w:val="18"/>
          <w:szCs w:val="18"/>
        </w:rPr>
        <w:t xml:space="preserve"> </w:t>
      </w:r>
      <w:r>
        <w:rPr>
          <w:w w:val="112"/>
          <w:sz w:val="18"/>
          <w:szCs w:val="18"/>
        </w:rPr>
        <w:t>created</w:t>
      </w:r>
      <w:r>
        <w:rPr>
          <w:spacing w:val="-6"/>
          <w:w w:val="112"/>
          <w:sz w:val="18"/>
          <w:szCs w:val="18"/>
        </w:rPr>
        <w:t xml:space="preserve"> </w:t>
      </w:r>
      <w:r>
        <w:rPr>
          <w:sz w:val="18"/>
          <w:szCs w:val="18"/>
        </w:rPr>
        <w:t>it</w:t>
      </w:r>
      <w:r>
        <w:rPr>
          <w:spacing w:val="22"/>
          <w:sz w:val="18"/>
          <w:szCs w:val="18"/>
        </w:rPr>
        <w:t xml:space="preserve"> </w:t>
      </w:r>
      <w:r>
        <w:rPr>
          <w:sz w:val="18"/>
          <w:szCs w:val="18"/>
        </w:rPr>
        <w:t>has</w:t>
      </w:r>
      <w:r>
        <w:rPr>
          <w:spacing w:val="25"/>
          <w:sz w:val="18"/>
          <w:szCs w:val="18"/>
        </w:rPr>
        <w:t xml:space="preserve"> </w:t>
      </w:r>
      <w:r>
        <w:rPr>
          <w:sz w:val="18"/>
          <w:szCs w:val="18"/>
        </w:rPr>
        <w:t>to</w:t>
      </w:r>
      <w:r>
        <w:rPr>
          <w:spacing w:val="21"/>
          <w:sz w:val="18"/>
          <w:szCs w:val="18"/>
        </w:rPr>
        <w:t xml:space="preserve"> </w:t>
      </w:r>
      <w:r>
        <w:rPr>
          <w:spacing w:val="5"/>
          <w:sz w:val="18"/>
          <w:szCs w:val="18"/>
        </w:rPr>
        <w:t>b</w:t>
      </w:r>
      <w:r>
        <w:rPr>
          <w:sz w:val="18"/>
          <w:szCs w:val="18"/>
        </w:rPr>
        <w:t>e</w:t>
      </w:r>
      <w:r>
        <w:rPr>
          <w:spacing w:val="12"/>
          <w:sz w:val="18"/>
          <w:szCs w:val="18"/>
        </w:rPr>
        <w:t xml:space="preserve"> </w:t>
      </w:r>
      <w:r>
        <w:rPr>
          <w:w w:val="109"/>
          <w:sz w:val="18"/>
          <w:szCs w:val="18"/>
        </w:rPr>
        <w:t>executed</w:t>
      </w:r>
      <w:r>
        <w:rPr>
          <w:spacing w:val="-4"/>
          <w:w w:val="109"/>
          <w:sz w:val="18"/>
          <w:szCs w:val="18"/>
        </w:rPr>
        <w:t xml:space="preserve"> </w:t>
      </w:r>
      <w:r>
        <w:rPr>
          <w:spacing w:val="-5"/>
          <w:sz w:val="18"/>
          <w:szCs w:val="18"/>
        </w:rPr>
        <w:t>b</w:t>
      </w:r>
      <w:r>
        <w:rPr>
          <w:sz w:val="18"/>
          <w:szCs w:val="18"/>
        </w:rPr>
        <w:t>y</w:t>
      </w:r>
      <w:r>
        <w:rPr>
          <w:spacing w:val="17"/>
          <w:sz w:val="18"/>
          <w:szCs w:val="18"/>
        </w:rPr>
        <w:t xml:space="preserve"> </w:t>
      </w:r>
      <w:r>
        <w:rPr>
          <w:sz w:val="18"/>
          <w:szCs w:val="18"/>
        </w:rPr>
        <w:t>the</w:t>
      </w:r>
      <w:r>
        <w:rPr>
          <w:spacing w:val="34"/>
          <w:sz w:val="18"/>
          <w:szCs w:val="18"/>
        </w:rPr>
        <w:t xml:space="preserve"> </w:t>
      </w:r>
      <w:r>
        <w:rPr>
          <w:w w:val="112"/>
          <w:sz w:val="18"/>
          <w:szCs w:val="18"/>
        </w:rPr>
        <w:t xml:space="preserve">computational </w:t>
      </w:r>
      <w:r>
        <w:rPr>
          <w:sz w:val="18"/>
          <w:szCs w:val="18"/>
        </w:rPr>
        <w:t>n</w:t>
      </w:r>
      <w:r>
        <w:rPr>
          <w:spacing w:val="6"/>
          <w:sz w:val="18"/>
          <w:szCs w:val="18"/>
        </w:rPr>
        <w:t>o</w:t>
      </w:r>
      <w:r>
        <w:rPr>
          <w:sz w:val="18"/>
          <w:szCs w:val="18"/>
        </w:rPr>
        <w:t>des.</w:t>
      </w:r>
      <w:r>
        <w:rPr>
          <w:spacing w:val="39"/>
          <w:sz w:val="18"/>
          <w:szCs w:val="18"/>
        </w:rPr>
        <w:t xml:space="preserve"> </w:t>
      </w:r>
      <w:del w:id="55" w:author="jlauret" w:date="2015-11-15T14:50:00Z">
        <w:r w:rsidDel="007F01B8">
          <w:rPr>
            <w:spacing w:val="-15"/>
            <w:sz w:val="18"/>
            <w:szCs w:val="18"/>
          </w:rPr>
          <w:delText>F</w:delText>
        </w:r>
        <w:r w:rsidDel="007F01B8">
          <w:rPr>
            <w:sz w:val="18"/>
            <w:szCs w:val="18"/>
          </w:rPr>
          <w:delText>or</w:delText>
        </w:r>
        <w:r w:rsidDel="007F01B8">
          <w:rPr>
            <w:spacing w:val="38"/>
            <w:sz w:val="18"/>
            <w:szCs w:val="18"/>
          </w:rPr>
          <w:delText xml:space="preserve"> </w:delText>
        </w:r>
        <w:r w:rsidDel="007F01B8">
          <w:rPr>
            <w:w w:val="125"/>
            <w:sz w:val="18"/>
            <w:szCs w:val="18"/>
          </w:rPr>
          <w:delText>that</w:delText>
        </w:r>
        <w:r w:rsidDel="007F01B8">
          <w:rPr>
            <w:spacing w:val="-6"/>
            <w:w w:val="125"/>
            <w:sz w:val="18"/>
            <w:szCs w:val="18"/>
          </w:rPr>
          <w:delText xml:space="preserve"> </w:delText>
        </w:r>
      </w:del>
      <w:ins w:id="56" w:author="jlauret" w:date="2015-11-15T14:50:00Z">
        <w:r w:rsidR="007F01B8">
          <w:rPr>
            <w:spacing w:val="-5"/>
            <w:sz w:val="18"/>
            <w:szCs w:val="18"/>
          </w:rPr>
          <w:t>W</w:t>
        </w:r>
      </w:ins>
      <w:del w:id="57" w:author="jlauret" w:date="2015-11-15T14:50:00Z">
        <w:r w:rsidDel="007F01B8">
          <w:rPr>
            <w:spacing w:val="-5"/>
            <w:sz w:val="18"/>
            <w:szCs w:val="18"/>
          </w:rPr>
          <w:delText>w</w:delText>
        </w:r>
      </w:del>
      <w:r>
        <w:rPr>
          <w:sz w:val="18"/>
          <w:szCs w:val="18"/>
        </w:rPr>
        <w:t>e</w:t>
      </w:r>
      <w:r>
        <w:rPr>
          <w:spacing w:val="9"/>
          <w:sz w:val="18"/>
          <w:szCs w:val="18"/>
        </w:rPr>
        <w:t xml:space="preserve"> </w:t>
      </w:r>
      <w:r>
        <w:rPr>
          <w:sz w:val="18"/>
          <w:szCs w:val="18"/>
        </w:rPr>
        <w:t xml:space="preserve">assume </w:t>
      </w:r>
      <w:r>
        <w:rPr>
          <w:spacing w:val="2"/>
          <w:sz w:val="18"/>
          <w:szCs w:val="18"/>
        </w:rPr>
        <w:t xml:space="preserve"> </w:t>
      </w:r>
      <w:r>
        <w:rPr>
          <w:w w:val="125"/>
          <w:sz w:val="18"/>
          <w:szCs w:val="18"/>
        </w:rPr>
        <w:t>that</w:t>
      </w:r>
      <w:r>
        <w:rPr>
          <w:spacing w:val="-5"/>
          <w:w w:val="125"/>
          <w:sz w:val="18"/>
          <w:szCs w:val="18"/>
        </w:rPr>
        <w:t xml:space="preserve"> </w:t>
      </w:r>
      <w:r>
        <w:rPr>
          <w:sz w:val="18"/>
          <w:szCs w:val="18"/>
        </w:rPr>
        <w:t xml:space="preserve">there </w:t>
      </w:r>
      <w:r>
        <w:rPr>
          <w:spacing w:val="10"/>
          <w:sz w:val="18"/>
          <w:szCs w:val="18"/>
        </w:rPr>
        <w:t xml:space="preserve"> </w:t>
      </w:r>
      <w:r>
        <w:rPr>
          <w:sz w:val="18"/>
          <w:szCs w:val="18"/>
        </w:rPr>
        <w:t>is</w:t>
      </w:r>
      <w:r>
        <w:rPr>
          <w:spacing w:val="9"/>
          <w:sz w:val="18"/>
          <w:szCs w:val="18"/>
        </w:rPr>
        <w:t xml:space="preserve"> </w:t>
      </w:r>
      <w:r>
        <w:rPr>
          <w:sz w:val="18"/>
          <w:szCs w:val="18"/>
        </w:rPr>
        <w:t>a</w:t>
      </w:r>
      <w:r>
        <w:rPr>
          <w:spacing w:val="17"/>
          <w:sz w:val="18"/>
          <w:szCs w:val="18"/>
        </w:rPr>
        <w:t xml:space="preserve"> </w:t>
      </w:r>
      <w:r>
        <w:rPr>
          <w:w w:val="111"/>
          <w:sz w:val="18"/>
          <w:szCs w:val="18"/>
        </w:rPr>
        <w:t>dedicated</w:t>
      </w:r>
      <w:r>
        <w:rPr>
          <w:spacing w:val="1"/>
          <w:w w:val="111"/>
          <w:sz w:val="18"/>
          <w:szCs w:val="18"/>
        </w:rPr>
        <w:t xml:space="preserve"> </w:t>
      </w:r>
      <w:r>
        <w:rPr>
          <w:sz w:val="18"/>
          <w:szCs w:val="18"/>
        </w:rPr>
        <w:t>service</w:t>
      </w:r>
      <w:r>
        <w:rPr>
          <w:spacing w:val="30"/>
          <w:sz w:val="18"/>
          <w:szCs w:val="18"/>
        </w:rPr>
        <w:t xml:space="preserve"> </w:t>
      </w:r>
      <w:r>
        <w:rPr>
          <w:w w:val="115"/>
          <w:sz w:val="18"/>
          <w:szCs w:val="18"/>
        </w:rPr>
        <w:t>running</w:t>
      </w:r>
      <w:r>
        <w:rPr>
          <w:spacing w:val="-23"/>
          <w:w w:val="115"/>
          <w:sz w:val="18"/>
          <w:szCs w:val="18"/>
        </w:rPr>
        <w:t xml:space="preserve"> </w:t>
      </w:r>
      <w:r>
        <w:rPr>
          <w:w w:val="115"/>
          <w:sz w:val="18"/>
          <w:szCs w:val="18"/>
        </w:rPr>
        <w:t>at</w:t>
      </w:r>
      <w:r>
        <w:rPr>
          <w:spacing w:val="13"/>
          <w:w w:val="115"/>
          <w:sz w:val="18"/>
          <w:szCs w:val="18"/>
        </w:rPr>
        <w:t xml:space="preserve"> </w:t>
      </w:r>
      <w:r>
        <w:rPr>
          <w:sz w:val="18"/>
          <w:szCs w:val="18"/>
        </w:rPr>
        <w:t>ea</w:t>
      </w:r>
      <w:r>
        <w:rPr>
          <w:spacing w:val="-5"/>
          <w:sz w:val="18"/>
          <w:szCs w:val="18"/>
        </w:rPr>
        <w:t>c</w:t>
      </w:r>
      <w:r>
        <w:rPr>
          <w:sz w:val="18"/>
          <w:szCs w:val="18"/>
        </w:rPr>
        <w:t>h</w:t>
      </w:r>
      <w:r>
        <w:rPr>
          <w:spacing w:val="31"/>
          <w:sz w:val="18"/>
          <w:szCs w:val="18"/>
        </w:rPr>
        <w:t xml:space="preserve"> </w:t>
      </w:r>
      <w:r>
        <w:rPr>
          <w:sz w:val="18"/>
          <w:szCs w:val="18"/>
        </w:rPr>
        <w:t>n</w:t>
      </w:r>
      <w:r>
        <w:rPr>
          <w:spacing w:val="6"/>
          <w:sz w:val="18"/>
          <w:szCs w:val="18"/>
        </w:rPr>
        <w:t>o</w:t>
      </w:r>
      <w:r>
        <w:rPr>
          <w:sz w:val="18"/>
          <w:szCs w:val="18"/>
        </w:rPr>
        <w:t>de</w:t>
      </w:r>
      <w:r>
        <w:rPr>
          <w:spacing w:val="31"/>
          <w:sz w:val="18"/>
          <w:szCs w:val="18"/>
        </w:rPr>
        <w:t xml:space="preserve"> </w:t>
      </w:r>
      <w:r>
        <w:rPr>
          <w:w w:val="105"/>
          <w:sz w:val="18"/>
          <w:szCs w:val="18"/>
        </w:rPr>
        <w:t>whi</w:t>
      </w:r>
      <w:r>
        <w:rPr>
          <w:spacing w:val="-5"/>
          <w:w w:val="105"/>
          <w:sz w:val="18"/>
          <w:szCs w:val="18"/>
        </w:rPr>
        <w:t>c</w:t>
      </w:r>
      <w:r>
        <w:rPr>
          <w:w w:val="113"/>
          <w:sz w:val="18"/>
          <w:szCs w:val="18"/>
        </w:rPr>
        <w:t xml:space="preserve">h </w:t>
      </w:r>
      <w:r>
        <w:rPr>
          <w:sz w:val="18"/>
          <w:szCs w:val="18"/>
        </w:rPr>
        <w:t>is</w:t>
      </w:r>
      <w:r>
        <w:rPr>
          <w:spacing w:val="13"/>
          <w:sz w:val="18"/>
          <w:szCs w:val="18"/>
        </w:rPr>
        <w:t xml:space="preserve"> </w:t>
      </w:r>
      <w:r>
        <w:rPr>
          <w:w w:val="107"/>
          <w:sz w:val="18"/>
          <w:szCs w:val="18"/>
        </w:rPr>
        <w:t>res</w:t>
      </w:r>
      <w:r>
        <w:rPr>
          <w:spacing w:val="5"/>
          <w:w w:val="107"/>
          <w:sz w:val="18"/>
          <w:szCs w:val="18"/>
        </w:rPr>
        <w:t>p</w:t>
      </w:r>
      <w:r>
        <w:rPr>
          <w:w w:val="107"/>
          <w:sz w:val="18"/>
          <w:szCs w:val="18"/>
        </w:rPr>
        <w:t>onsible</w:t>
      </w:r>
      <w:r>
        <w:rPr>
          <w:spacing w:val="8"/>
          <w:w w:val="107"/>
          <w:sz w:val="18"/>
          <w:szCs w:val="18"/>
        </w:rPr>
        <w:t xml:space="preserve"> </w:t>
      </w:r>
      <w:r>
        <w:rPr>
          <w:sz w:val="18"/>
          <w:szCs w:val="18"/>
        </w:rPr>
        <w:t>for</w:t>
      </w:r>
      <w:r>
        <w:rPr>
          <w:spacing w:val="20"/>
          <w:sz w:val="18"/>
          <w:szCs w:val="18"/>
        </w:rPr>
        <w:t xml:space="preserve"> </w:t>
      </w:r>
      <w:r>
        <w:rPr>
          <w:sz w:val="18"/>
          <w:szCs w:val="18"/>
        </w:rPr>
        <w:t xml:space="preserve">sending </w:t>
      </w:r>
      <w:r>
        <w:rPr>
          <w:spacing w:val="5"/>
          <w:sz w:val="18"/>
          <w:szCs w:val="18"/>
        </w:rPr>
        <w:t xml:space="preserve"> </w:t>
      </w:r>
      <w:r>
        <w:rPr>
          <w:w w:val="114"/>
          <w:sz w:val="18"/>
          <w:szCs w:val="18"/>
        </w:rPr>
        <w:t>statistics</w:t>
      </w:r>
      <w:r>
        <w:rPr>
          <w:spacing w:val="5"/>
          <w:w w:val="114"/>
          <w:sz w:val="18"/>
          <w:szCs w:val="18"/>
        </w:rPr>
        <w:t xml:space="preserve"> </w:t>
      </w:r>
      <w:r>
        <w:rPr>
          <w:sz w:val="18"/>
          <w:szCs w:val="18"/>
        </w:rPr>
        <w:t>to</w:t>
      </w:r>
      <w:r>
        <w:rPr>
          <w:spacing w:val="32"/>
          <w:sz w:val="18"/>
          <w:szCs w:val="18"/>
        </w:rPr>
        <w:t xml:space="preserve"> </w:t>
      </w:r>
      <w:r>
        <w:rPr>
          <w:sz w:val="18"/>
          <w:szCs w:val="18"/>
        </w:rPr>
        <w:t xml:space="preserve">the  </w:t>
      </w:r>
      <w:r>
        <w:rPr>
          <w:w w:val="111"/>
          <w:sz w:val="18"/>
          <w:szCs w:val="18"/>
        </w:rPr>
        <w:t>plann</w:t>
      </w:r>
      <w:r>
        <w:rPr>
          <w:spacing w:val="1"/>
          <w:w w:val="111"/>
          <w:sz w:val="18"/>
          <w:szCs w:val="18"/>
        </w:rPr>
        <w:t>e</w:t>
      </w:r>
      <w:r>
        <w:rPr>
          <w:w w:val="111"/>
          <w:sz w:val="18"/>
          <w:szCs w:val="18"/>
        </w:rPr>
        <w:t>r,</w:t>
      </w:r>
      <w:r>
        <w:rPr>
          <w:spacing w:val="6"/>
          <w:w w:val="111"/>
          <w:sz w:val="18"/>
          <w:szCs w:val="18"/>
        </w:rPr>
        <w:t xml:space="preserve"> </w:t>
      </w:r>
      <w:r>
        <w:rPr>
          <w:sz w:val="18"/>
          <w:szCs w:val="18"/>
        </w:rPr>
        <w:t xml:space="preserve">receiving </w:t>
      </w:r>
      <w:r>
        <w:rPr>
          <w:spacing w:val="6"/>
          <w:sz w:val="18"/>
          <w:szCs w:val="18"/>
        </w:rPr>
        <w:t xml:space="preserve"> </w:t>
      </w:r>
      <w:r>
        <w:rPr>
          <w:sz w:val="18"/>
          <w:szCs w:val="18"/>
        </w:rPr>
        <w:t xml:space="preserve">the  plan </w:t>
      </w:r>
      <w:r>
        <w:rPr>
          <w:spacing w:val="3"/>
          <w:sz w:val="18"/>
          <w:szCs w:val="18"/>
        </w:rPr>
        <w:t xml:space="preserve"> </w:t>
      </w:r>
      <w:r>
        <w:rPr>
          <w:sz w:val="18"/>
          <w:szCs w:val="18"/>
        </w:rPr>
        <w:t xml:space="preserve">and </w:t>
      </w:r>
      <w:r>
        <w:rPr>
          <w:spacing w:val="1"/>
          <w:sz w:val="18"/>
          <w:szCs w:val="18"/>
        </w:rPr>
        <w:t xml:space="preserve"> </w:t>
      </w:r>
      <w:r>
        <w:rPr>
          <w:w w:val="109"/>
          <w:sz w:val="18"/>
          <w:szCs w:val="18"/>
        </w:rPr>
        <w:t>executing</w:t>
      </w:r>
      <w:r>
        <w:rPr>
          <w:spacing w:val="7"/>
          <w:w w:val="109"/>
          <w:sz w:val="18"/>
          <w:szCs w:val="18"/>
        </w:rPr>
        <w:t xml:space="preserve"> </w:t>
      </w:r>
      <w:r>
        <w:rPr>
          <w:w w:val="120"/>
          <w:sz w:val="18"/>
          <w:szCs w:val="18"/>
        </w:rPr>
        <w:t xml:space="preserve">it. </w:t>
      </w:r>
      <w:r>
        <w:rPr>
          <w:spacing w:val="-15"/>
          <w:sz w:val="18"/>
          <w:szCs w:val="18"/>
        </w:rPr>
        <w:t>W</w:t>
      </w:r>
      <w:r>
        <w:rPr>
          <w:sz w:val="18"/>
          <w:szCs w:val="18"/>
        </w:rPr>
        <w:t>e</w:t>
      </w:r>
      <w:r>
        <w:rPr>
          <w:spacing w:val="37"/>
          <w:sz w:val="18"/>
          <w:szCs w:val="18"/>
        </w:rPr>
        <w:t xml:space="preserve"> </w:t>
      </w:r>
      <w:r>
        <w:rPr>
          <w:sz w:val="18"/>
          <w:szCs w:val="18"/>
        </w:rPr>
        <w:t>call</w:t>
      </w:r>
      <w:r>
        <w:rPr>
          <w:spacing w:val="33"/>
          <w:sz w:val="18"/>
          <w:szCs w:val="18"/>
        </w:rPr>
        <w:t xml:space="preserve"> </w:t>
      </w:r>
      <w:proofErr w:type="gramStart"/>
      <w:r>
        <w:rPr>
          <w:sz w:val="18"/>
          <w:szCs w:val="18"/>
        </w:rPr>
        <w:t>su</w:t>
      </w:r>
      <w:r>
        <w:rPr>
          <w:spacing w:val="-5"/>
          <w:sz w:val="18"/>
          <w:szCs w:val="18"/>
        </w:rPr>
        <w:t>c</w:t>
      </w:r>
      <w:r>
        <w:rPr>
          <w:sz w:val="18"/>
          <w:szCs w:val="18"/>
        </w:rPr>
        <w:t>h  a</w:t>
      </w:r>
      <w:proofErr w:type="gramEnd"/>
      <w:r>
        <w:rPr>
          <w:spacing w:val="29"/>
          <w:sz w:val="18"/>
          <w:szCs w:val="18"/>
        </w:rPr>
        <w:t xml:space="preserve"> </w:t>
      </w:r>
      <w:r>
        <w:rPr>
          <w:sz w:val="18"/>
          <w:szCs w:val="18"/>
        </w:rPr>
        <w:t>service</w:t>
      </w:r>
      <w:r>
        <w:rPr>
          <w:spacing w:val="42"/>
          <w:sz w:val="18"/>
          <w:szCs w:val="18"/>
        </w:rPr>
        <w:t xml:space="preserve"> </w:t>
      </w:r>
      <w:r>
        <w:rPr>
          <w:sz w:val="18"/>
          <w:szCs w:val="18"/>
        </w:rPr>
        <w:t>a</w:t>
      </w:r>
      <w:r>
        <w:rPr>
          <w:spacing w:val="28"/>
          <w:sz w:val="18"/>
          <w:szCs w:val="18"/>
        </w:rPr>
        <w:t xml:space="preserve"> </w:t>
      </w:r>
      <w:r>
        <w:rPr>
          <w:sz w:val="18"/>
          <w:szCs w:val="18"/>
        </w:rPr>
        <w:t>l</w:t>
      </w:r>
      <w:r>
        <w:rPr>
          <w:spacing w:val="5"/>
          <w:sz w:val="18"/>
          <w:szCs w:val="18"/>
        </w:rPr>
        <w:t>o</w:t>
      </w:r>
      <w:r>
        <w:rPr>
          <w:sz w:val="18"/>
          <w:szCs w:val="18"/>
        </w:rPr>
        <w:t>cal</w:t>
      </w:r>
      <w:r>
        <w:rPr>
          <w:spacing w:val="34"/>
          <w:sz w:val="18"/>
          <w:szCs w:val="18"/>
        </w:rPr>
        <w:t xml:space="preserve"> </w:t>
      </w:r>
      <w:r>
        <w:rPr>
          <w:w w:val="110"/>
          <w:sz w:val="18"/>
          <w:szCs w:val="18"/>
        </w:rPr>
        <w:t>han</w:t>
      </w:r>
      <w:r>
        <w:rPr>
          <w:spacing w:val="10"/>
          <w:w w:val="110"/>
          <w:sz w:val="18"/>
          <w:szCs w:val="18"/>
        </w:rPr>
        <w:t>d</w:t>
      </w:r>
      <w:r>
        <w:rPr>
          <w:w w:val="101"/>
          <w:sz w:val="18"/>
          <w:szCs w:val="18"/>
        </w:rPr>
        <w:t>le</w:t>
      </w:r>
      <w:r>
        <w:rPr>
          <w:w w:val="129"/>
          <w:sz w:val="18"/>
          <w:szCs w:val="18"/>
        </w:rPr>
        <w:t>r</w:t>
      </w:r>
      <w:r>
        <w:rPr>
          <w:w w:val="113"/>
          <w:sz w:val="18"/>
          <w:szCs w:val="18"/>
        </w:rPr>
        <w:t>.</w:t>
      </w:r>
    </w:p>
    <w:p w:rsidR="00C45AA3" w:rsidRDefault="00DC4C15">
      <w:pPr>
        <w:spacing w:before="5" w:line="265" w:lineRule="auto"/>
        <w:ind w:left="100" w:right="1840" w:firstLine="299"/>
        <w:jc w:val="both"/>
        <w:rPr>
          <w:sz w:val="18"/>
          <w:szCs w:val="18"/>
        </w:rPr>
      </w:pPr>
      <w:r>
        <w:rPr>
          <w:sz w:val="18"/>
          <w:szCs w:val="18"/>
        </w:rPr>
        <w:t>The</w:t>
      </w:r>
      <w:r>
        <w:rPr>
          <w:spacing w:val="40"/>
          <w:sz w:val="18"/>
          <w:szCs w:val="18"/>
        </w:rPr>
        <w:t xml:space="preserve"> </w:t>
      </w:r>
      <w:r>
        <w:rPr>
          <w:sz w:val="18"/>
          <w:szCs w:val="18"/>
        </w:rPr>
        <w:t>l</w:t>
      </w:r>
      <w:r>
        <w:rPr>
          <w:spacing w:val="5"/>
          <w:sz w:val="18"/>
          <w:szCs w:val="18"/>
        </w:rPr>
        <w:t>o</w:t>
      </w:r>
      <w:r>
        <w:rPr>
          <w:sz w:val="18"/>
          <w:szCs w:val="18"/>
        </w:rPr>
        <w:t>cal</w:t>
      </w:r>
      <w:r>
        <w:rPr>
          <w:spacing w:val="22"/>
          <w:sz w:val="18"/>
          <w:szCs w:val="18"/>
        </w:rPr>
        <w:t xml:space="preserve"> </w:t>
      </w:r>
      <w:r>
        <w:rPr>
          <w:w w:val="111"/>
          <w:sz w:val="18"/>
          <w:szCs w:val="18"/>
        </w:rPr>
        <w:t xml:space="preserve">handler </w:t>
      </w:r>
      <w:r>
        <w:rPr>
          <w:spacing w:val="-5"/>
          <w:sz w:val="18"/>
          <w:szCs w:val="18"/>
        </w:rPr>
        <w:t>k</w:t>
      </w:r>
      <w:r>
        <w:rPr>
          <w:sz w:val="18"/>
          <w:szCs w:val="18"/>
        </w:rPr>
        <w:t>eeps</w:t>
      </w:r>
      <w:r>
        <w:rPr>
          <w:spacing w:val="30"/>
          <w:sz w:val="18"/>
          <w:szCs w:val="18"/>
        </w:rPr>
        <w:t xml:space="preserve"> </w:t>
      </w:r>
      <w:r>
        <w:rPr>
          <w:w w:val="110"/>
          <w:sz w:val="18"/>
          <w:szCs w:val="18"/>
        </w:rPr>
        <w:t>cou</w:t>
      </w:r>
      <w:r>
        <w:rPr>
          <w:spacing w:val="-5"/>
          <w:w w:val="110"/>
          <w:sz w:val="18"/>
          <w:szCs w:val="18"/>
        </w:rPr>
        <w:t>n</w:t>
      </w:r>
      <w:r>
        <w:rPr>
          <w:w w:val="110"/>
          <w:sz w:val="18"/>
          <w:szCs w:val="18"/>
        </w:rPr>
        <w:t>ters</w:t>
      </w:r>
      <w:r>
        <w:rPr>
          <w:spacing w:val="1"/>
          <w:w w:val="110"/>
          <w:sz w:val="18"/>
          <w:szCs w:val="18"/>
        </w:rPr>
        <w:t xml:space="preserve"> </w:t>
      </w:r>
      <w:r>
        <w:rPr>
          <w:sz w:val="18"/>
          <w:szCs w:val="18"/>
        </w:rPr>
        <w:t>of</w:t>
      </w:r>
      <w:r>
        <w:rPr>
          <w:spacing w:val="1"/>
          <w:sz w:val="18"/>
          <w:szCs w:val="18"/>
        </w:rPr>
        <w:t xml:space="preserve"> </w:t>
      </w:r>
      <w:r>
        <w:rPr>
          <w:sz w:val="18"/>
          <w:szCs w:val="18"/>
        </w:rPr>
        <w:t>h</w:t>
      </w:r>
      <w:r>
        <w:rPr>
          <w:spacing w:val="-5"/>
          <w:sz w:val="18"/>
          <w:szCs w:val="18"/>
        </w:rPr>
        <w:t>o</w:t>
      </w:r>
      <w:r>
        <w:rPr>
          <w:sz w:val="18"/>
          <w:szCs w:val="18"/>
        </w:rPr>
        <w:t>w</w:t>
      </w:r>
      <w:r>
        <w:rPr>
          <w:spacing w:val="19"/>
          <w:sz w:val="18"/>
          <w:szCs w:val="18"/>
        </w:rPr>
        <w:t xml:space="preserve"> </w:t>
      </w:r>
      <w:r>
        <w:rPr>
          <w:spacing w:val="-5"/>
          <w:sz w:val="18"/>
          <w:szCs w:val="18"/>
        </w:rPr>
        <w:t>m</w:t>
      </w:r>
      <w:r>
        <w:rPr>
          <w:sz w:val="18"/>
          <w:szCs w:val="18"/>
        </w:rPr>
        <w:t>u</w:t>
      </w:r>
      <w:r>
        <w:rPr>
          <w:spacing w:val="-5"/>
          <w:sz w:val="18"/>
          <w:szCs w:val="18"/>
        </w:rPr>
        <w:t>c</w:t>
      </w:r>
      <w:r>
        <w:rPr>
          <w:sz w:val="18"/>
          <w:szCs w:val="18"/>
        </w:rPr>
        <w:t>h</w:t>
      </w:r>
      <w:r>
        <w:rPr>
          <w:spacing w:val="42"/>
          <w:sz w:val="18"/>
          <w:szCs w:val="18"/>
        </w:rPr>
        <w:t xml:space="preserve"> </w:t>
      </w:r>
      <w:r>
        <w:rPr>
          <w:w w:val="119"/>
          <w:sz w:val="18"/>
          <w:szCs w:val="18"/>
        </w:rPr>
        <w:t>data</w:t>
      </w:r>
      <w:r>
        <w:rPr>
          <w:spacing w:val="-4"/>
          <w:w w:val="119"/>
          <w:sz w:val="18"/>
          <w:szCs w:val="18"/>
        </w:rPr>
        <w:t xml:space="preserve"> </w:t>
      </w:r>
      <w:r>
        <w:rPr>
          <w:sz w:val="18"/>
          <w:szCs w:val="18"/>
        </w:rPr>
        <w:t>of</w:t>
      </w:r>
      <w:r>
        <w:rPr>
          <w:spacing w:val="1"/>
          <w:sz w:val="18"/>
          <w:szCs w:val="18"/>
        </w:rPr>
        <w:t xml:space="preserve"> </w:t>
      </w:r>
      <w:r>
        <w:rPr>
          <w:sz w:val="18"/>
          <w:szCs w:val="18"/>
        </w:rPr>
        <w:t>ea</w:t>
      </w:r>
      <w:r>
        <w:rPr>
          <w:spacing w:val="-5"/>
          <w:sz w:val="18"/>
          <w:szCs w:val="18"/>
        </w:rPr>
        <w:t>c</w:t>
      </w:r>
      <w:r>
        <w:rPr>
          <w:sz w:val="18"/>
          <w:szCs w:val="18"/>
        </w:rPr>
        <w:t>h</w:t>
      </w:r>
      <w:r>
        <w:rPr>
          <w:spacing w:val="30"/>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4"/>
          <w:sz w:val="18"/>
          <w:szCs w:val="18"/>
        </w:rPr>
        <w:t xml:space="preserve"> </w:t>
      </w:r>
      <w:r>
        <w:rPr>
          <w:w w:val="116"/>
          <w:sz w:val="18"/>
          <w:szCs w:val="18"/>
        </w:rPr>
        <w:t>(input</w:t>
      </w:r>
      <w:r>
        <w:rPr>
          <w:spacing w:val="-2"/>
          <w:w w:val="116"/>
          <w:sz w:val="18"/>
          <w:szCs w:val="18"/>
        </w:rPr>
        <w:t xml:space="preserve"> </w:t>
      </w:r>
      <w:r>
        <w:rPr>
          <w:sz w:val="18"/>
          <w:szCs w:val="18"/>
        </w:rPr>
        <w:t>and</w:t>
      </w:r>
      <w:r>
        <w:rPr>
          <w:spacing w:val="41"/>
          <w:sz w:val="18"/>
          <w:szCs w:val="18"/>
        </w:rPr>
        <w:t xml:space="preserve"> </w:t>
      </w:r>
      <w:r>
        <w:rPr>
          <w:w w:val="118"/>
          <w:sz w:val="18"/>
          <w:szCs w:val="18"/>
        </w:rPr>
        <w:t xml:space="preserve">output) </w:t>
      </w:r>
      <w:r>
        <w:rPr>
          <w:sz w:val="18"/>
          <w:szCs w:val="18"/>
        </w:rPr>
        <w:t xml:space="preserve">remains </w:t>
      </w:r>
      <w:r>
        <w:rPr>
          <w:spacing w:val="30"/>
          <w:sz w:val="18"/>
          <w:szCs w:val="18"/>
        </w:rPr>
        <w:t xml:space="preserve"> </w:t>
      </w:r>
      <w:r>
        <w:rPr>
          <w:sz w:val="18"/>
          <w:szCs w:val="18"/>
        </w:rPr>
        <w:t xml:space="preserve">to  </w:t>
      </w:r>
      <w:r>
        <w:rPr>
          <w:spacing w:val="5"/>
          <w:sz w:val="18"/>
          <w:szCs w:val="18"/>
        </w:rPr>
        <w:t>b</w:t>
      </w:r>
      <w:r>
        <w:rPr>
          <w:sz w:val="18"/>
          <w:szCs w:val="18"/>
        </w:rPr>
        <w:t>e</w:t>
      </w:r>
      <w:r>
        <w:rPr>
          <w:spacing w:val="36"/>
          <w:sz w:val="18"/>
          <w:szCs w:val="18"/>
        </w:rPr>
        <w:t xml:space="preserve"> </w:t>
      </w:r>
      <w:r>
        <w:rPr>
          <w:sz w:val="18"/>
          <w:szCs w:val="18"/>
        </w:rPr>
        <w:t xml:space="preserve">send </w:t>
      </w:r>
      <w:r>
        <w:rPr>
          <w:spacing w:val="4"/>
          <w:sz w:val="18"/>
          <w:szCs w:val="18"/>
        </w:rPr>
        <w:t xml:space="preserve"> </w:t>
      </w:r>
      <w:r>
        <w:rPr>
          <w:sz w:val="18"/>
          <w:szCs w:val="18"/>
        </w:rPr>
        <w:t xml:space="preserve">from  this </w:t>
      </w:r>
      <w:r>
        <w:rPr>
          <w:spacing w:val="14"/>
          <w:sz w:val="18"/>
          <w:szCs w:val="18"/>
        </w:rPr>
        <w:t xml:space="preserve"> </w:t>
      </w:r>
      <w:r>
        <w:rPr>
          <w:sz w:val="18"/>
          <w:szCs w:val="18"/>
        </w:rPr>
        <w:t>n</w:t>
      </w:r>
      <w:r>
        <w:rPr>
          <w:spacing w:val="6"/>
          <w:sz w:val="18"/>
          <w:szCs w:val="18"/>
        </w:rPr>
        <w:t>o</w:t>
      </w:r>
      <w:r>
        <w:rPr>
          <w:sz w:val="18"/>
          <w:szCs w:val="18"/>
        </w:rPr>
        <w:t xml:space="preserve">de </w:t>
      </w:r>
      <w:r>
        <w:rPr>
          <w:spacing w:val="4"/>
          <w:sz w:val="18"/>
          <w:szCs w:val="18"/>
        </w:rPr>
        <w:t xml:space="preserve"> </w:t>
      </w:r>
      <w:r>
        <w:rPr>
          <w:sz w:val="18"/>
          <w:szCs w:val="18"/>
        </w:rPr>
        <w:t xml:space="preserve">to  the </w:t>
      </w:r>
      <w:r>
        <w:rPr>
          <w:spacing w:val="13"/>
          <w:sz w:val="18"/>
          <w:szCs w:val="18"/>
        </w:rPr>
        <w:t xml:space="preserve"> </w:t>
      </w:r>
      <w:r>
        <w:rPr>
          <w:w w:val="107"/>
          <w:sz w:val="18"/>
          <w:szCs w:val="18"/>
        </w:rPr>
        <w:t>neig</w:t>
      </w:r>
      <w:r>
        <w:rPr>
          <w:spacing w:val="-5"/>
          <w:w w:val="107"/>
          <w:sz w:val="18"/>
          <w:szCs w:val="18"/>
        </w:rPr>
        <w:t>h</w:t>
      </w:r>
      <w:r>
        <w:rPr>
          <w:spacing w:val="5"/>
          <w:w w:val="107"/>
          <w:sz w:val="18"/>
          <w:szCs w:val="18"/>
        </w:rPr>
        <w:t>b</w:t>
      </w:r>
      <w:r>
        <w:rPr>
          <w:w w:val="107"/>
          <w:sz w:val="18"/>
          <w:szCs w:val="18"/>
        </w:rPr>
        <w:t>oring</w:t>
      </w:r>
      <w:r>
        <w:rPr>
          <w:spacing w:val="25"/>
          <w:w w:val="107"/>
          <w:sz w:val="18"/>
          <w:szCs w:val="18"/>
        </w:rPr>
        <w:t xml:space="preserve"> </w:t>
      </w:r>
      <w:r>
        <w:rPr>
          <w:sz w:val="18"/>
          <w:szCs w:val="18"/>
        </w:rPr>
        <w:t>n</w:t>
      </w:r>
      <w:r>
        <w:rPr>
          <w:spacing w:val="6"/>
          <w:sz w:val="18"/>
          <w:szCs w:val="18"/>
        </w:rPr>
        <w:t>o</w:t>
      </w:r>
      <w:r>
        <w:rPr>
          <w:sz w:val="18"/>
          <w:szCs w:val="18"/>
        </w:rPr>
        <w:t xml:space="preserve">des </w:t>
      </w:r>
      <w:r>
        <w:rPr>
          <w:spacing w:val="7"/>
          <w:sz w:val="18"/>
          <w:szCs w:val="18"/>
        </w:rPr>
        <w:t xml:space="preserve"> </w:t>
      </w:r>
      <w:r>
        <w:rPr>
          <w:sz w:val="18"/>
          <w:szCs w:val="18"/>
        </w:rPr>
        <w:t xml:space="preserve">during </w:t>
      </w:r>
      <w:r>
        <w:rPr>
          <w:spacing w:val="31"/>
          <w:sz w:val="18"/>
          <w:szCs w:val="18"/>
        </w:rPr>
        <w:t xml:space="preserve"> </w:t>
      </w:r>
      <w:r>
        <w:rPr>
          <w:sz w:val="18"/>
          <w:szCs w:val="18"/>
        </w:rPr>
        <w:t xml:space="preserve">the </w:t>
      </w:r>
      <w:r>
        <w:rPr>
          <w:spacing w:val="13"/>
          <w:sz w:val="18"/>
          <w:szCs w:val="18"/>
        </w:rPr>
        <w:t xml:space="preserve"> </w:t>
      </w:r>
      <w:r>
        <w:rPr>
          <w:w w:val="111"/>
          <w:sz w:val="18"/>
          <w:szCs w:val="18"/>
        </w:rPr>
        <w:t>curre</w:t>
      </w:r>
      <w:r>
        <w:rPr>
          <w:spacing w:val="-5"/>
          <w:w w:val="111"/>
          <w:sz w:val="18"/>
          <w:szCs w:val="18"/>
        </w:rPr>
        <w:t>n</w:t>
      </w:r>
      <w:r>
        <w:rPr>
          <w:w w:val="143"/>
          <w:sz w:val="18"/>
          <w:szCs w:val="18"/>
        </w:rPr>
        <w:t>t</w:t>
      </w:r>
      <w:r>
        <w:rPr>
          <w:spacing w:val="23"/>
          <w:w w:val="143"/>
          <w:sz w:val="18"/>
          <w:szCs w:val="18"/>
        </w:rPr>
        <w:t xml:space="preserve"> </w:t>
      </w:r>
      <w:r>
        <w:rPr>
          <w:w w:val="112"/>
          <w:sz w:val="18"/>
          <w:szCs w:val="18"/>
        </w:rPr>
        <w:t xml:space="preserve">plan </w:t>
      </w:r>
      <w:r>
        <w:rPr>
          <w:w w:val="114"/>
          <w:sz w:val="18"/>
          <w:szCs w:val="18"/>
        </w:rPr>
        <w:t>iteration.</w:t>
      </w:r>
      <w:r>
        <w:rPr>
          <w:spacing w:val="10"/>
          <w:w w:val="114"/>
          <w:sz w:val="18"/>
          <w:szCs w:val="18"/>
        </w:rPr>
        <w:t xml:space="preserve"> </w:t>
      </w:r>
      <w:proofErr w:type="gramStart"/>
      <w:r>
        <w:rPr>
          <w:sz w:val="18"/>
          <w:szCs w:val="18"/>
        </w:rPr>
        <w:t xml:space="preserve">This </w:t>
      </w:r>
      <w:r>
        <w:rPr>
          <w:spacing w:val="9"/>
          <w:sz w:val="18"/>
          <w:szCs w:val="18"/>
        </w:rPr>
        <w:t xml:space="preserve"> </w:t>
      </w:r>
      <w:r>
        <w:rPr>
          <w:sz w:val="18"/>
          <w:szCs w:val="18"/>
        </w:rPr>
        <w:t>implies</w:t>
      </w:r>
      <w:proofErr w:type="gramEnd"/>
      <w:r>
        <w:rPr>
          <w:sz w:val="18"/>
          <w:szCs w:val="18"/>
        </w:rPr>
        <w:t xml:space="preserve"> </w:t>
      </w:r>
      <w:r>
        <w:rPr>
          <w:spacing w:val="3"/>
          <w:sz w:val="18"/>
          <w:szCs w:val="18"/>
        </w:rPr>
        <w:t xml:space="preserve"> </w:t>
      </w:r>
      <w:r>
        <w:rPr>
          <w:spacing w:val="-5"/>
          <w:w w:val="143"/>
          <w:sz w:val="18"/>
          <w:szCs w:val="18"/>
        </w:rPr>
        <w:t>t</w:t>
      </w:r>
      <w:r>
        <w:rPr>
          <w:spacing w:val="-5"/>
          <w:w w:val="102"/>
          <w:sz w:val="18"/>
          <w:szCs w:val="18"/>
        </w:rPr>
        <w:t>w</w:t>
      </w:r>
      <w:r>
        <w:rPr>
          <w:w w:val="102"/>
          <w:sz w:val="18"/>
          <w:szCs w:val="18"/>
        </w:rPr>
        <w:t>o</w:t>
      </w:r>
      <w:r>
        <w:rPr>
          <w:spacing w:val="16"/>
          <w:sz w:val="18"/>
          <w:szCs w:val="18"/>
        </w:rPr>
        <w:t xml:space="preserve"> </w:t>
      </w:r>
      <w:r>
        <w:rPr>
          <w:w w:val="113"/>
          <w:sz w:val="18"/>
          <w:szCs w:val="18"/>
        </w:rPr>
        <w:t>cou</w:t>
      </w:r>
      <w:r>
        <w:rPr>
          <w:spacing w:val="-4"/>
          <w:w w:val="113"/>
          <w:sz w:val="18"/>
          <w:szCs w:val="18"/>
        </w:rPr>
        <w:t>n</w:t>
      </w:r>
      <w:r>
        <w:rPr>
          <w:w w:val="113"/>
          <w:sz w:val="18"/>
          <w:szCs w:val="18"/>
        </w:rPr>
        <w:t>ters</w:t>
      </w:r>
      <w:r>
        <w:rPr>
          <w:spacing w:val="-4"/>
          <w:w w:val="113"/>
          <w:sz w:val="18"/>
          <w:szCs w:val="18"/>
        </w:rPr>
        <w:t xml:space="preserve"> </w:t>
      </w:r>
      <w:r>
        <w:rPr>
          <w:w w:val="113"/>
          <w:sz w:val="18"/>
          <w:szCs w:val="18"/>
        </w:rPr>
        <w:t>(input</w:t>
      </w:r>
      <w:r>
        <w:rPr>
          <w:spacing w:val="23"/>
          <w:w w:val="113"/>
          <w:sz w:val="18"/>
          <w:szCs w:val="18"/>
        </w:rPr>
        <w:t xml:space="preserve"> </w:t>
      </w:r>
      <w:r>
        <w:rPr>
          <w:sz w:val="18"/>
          <w:szCs w:val="18"/>
        </w:rPr>
        <w:t xml:space="preserve">and </w:t>
      </w:r>
      <w:r>
        <w:rPr>
          <w:spacing w:val="7"/>
          <w:sz w:val="18"/>
          <w:szCs w:val="18"/>
        </w:rPr>
        <w:t xml:space="preserve"> </w:t>
      </w:r>
      <w:r>
        <w:rPr>
          <w:w w:val="118"/>
          <w:sz w:val="18"/>
          <w:szCs w:val="18"/>
        </w:rPr>
        <w:t>output)</w:t>
      </w:r>
      <w:r>
        <w:rPr>
          <w:spacing w:val="9"/>
          <w:w w:val="118"/>
          <w:sz w:val="18"/>
          <w:szCs w:val="18"/>
        </w:rPr>
        <w:t xml:space="preserve"> </w:t>
      </w:r>
      <w:r>
        <w:rPr>
          <w:sz w:val="18"/>
          <w:szCs w:val="18"/>
        </w:rPr>
        <w:t>for</w:t>
      </w:r>
      <w:r>
        <w:rPr>
          <w:spacing w:val="26"/>
          <w:sz w:val="18"/>
          <w:szCs w:val="18"/>
        </w:rPr>
        <w:t xml:space="preserve"> </w:t>
      </w:r>
      <w:r>
        <w:rPr>
          <w:sz w:val="18"/>
          <w:szCs w:val="18"/>
        </w:rPr>
        <w:t>ea</w:t>
      </w:r>
      <w:r>
        <w:rPr>
          <w:spacing w:val="-5"/>
          <w:sz w:val="18"/>
          <w:szCs w:val="18"/>
        </w:rPr>
        <w:t>c</w:t>
      </w:r>
      <w:r>
        <w:rPr>
          <w:sz w:val="18"/>
          <w:szCs w:val="18"/>
        </w:rPr>
        <w:t>h</w:t>
      </w:r>
      <w:r>
        <w:rPr>
          <w:spacing w:val="42"/>
          <w:sz w:val="18"/>
          <w:szCs w:val="18"/>
        </w:rPr>
        <w:t xml:space="preserve"> </w:t>
      </w:r>
      <w:r>
        <w:rPr>
          <w:sz w:val="18"/>
          <w:szCs w:val="18"/>
        </w:rPr>
        <w:t>link</w:t>
      </w:r>
      <w:r>
        <w:rPr>
          <w:spacing w:val="36"/>
          <w:sz w:val="18"/>
          <w:szCs w:val="18"/>
        </w:rPr>
        <w:t xml:space="preserve"> </w:t>
      </w:r>
      <w:r>
        <w:rPr>
          <w:w w:val="109"/>
          <w:sz w:val="18"/>
          <w:szCs w:val="18"/>
        </w:rPr>
        <w:t>conn</w:t>
      </w:r>
      <w:r>
        <w:rPr>
          <w:spacing w:val="1"/>
          <w:w w:val="109"/>
          <w:sz w:val="18"/>
          <w:szCs w:val="18"/>
        </w:rPr>
        <w:t>e</w:t>
      </w:r>
      <w:r>
        <w:rPr>
          <w:w w:val="109"/>
          <w:sz w:val="18"/>
          <w:szCs w:val="18"/>
        </w:rPr>
        <w:t>cted</w:t>
      </w:r>
      <w:r>
        <w:rPr>
          <w:spacing w:val="12"/>
          <w:w w:val="109"/>
          <w:sz w:val="18"/>
          <w:szCs w:val="18"/>
        </w:rPr>
        <w:t xml:space="preserve"> </w:t>
      </w:r>
      <w:r>
        <w:rPr>
          <w:sz w:val="18"/>
          <w:szCs w:val="18"/>
        </w:rPr>
        <w:t>to</w:t>
      </w:r>
      <w:r>
        <w:rPr>
          <w:spacing w:val="38"/>
          <w:sz w:val="18"/>
          <w:szCs w:val="18"/>
        </w:rPr>
        <w:t xml:space="preserve"> </w:t>
      </w:r>
      <w:r>
        <w:rPr>
          <w:w w:val="116"/>
          <w:sz w:val="18"/>
          <w:szCs w:val="18"/>
        </w:rPr>
        <w:t xml:space="preserve">the </w:t>
      </w:r>
      <w:r>
        <w:rPr>
          <w:sz w:val="18"/>
          <w:szCs w:val="18"/>
        </w:rPr>
        <w:t>n</w:t>
      </w:r>
      <w:r>
        <w:rPr>
          <w:spacing w:val="6"/>
          <w:sz w:val="18"/>
          <w:szCs w:val="18"/>
        </w:rPr>
        <w:t>o</w:t>
      </w:r>
      <w:r>
        <w:rPr>
          <w:sz w:val="18"/>
          <w:szCs w:val="18"/>
        </w:rPr>
        <w:t>de.</w:t>
      </w:r>
      <w:r>
        <w:rPr>
          <w:spacing w:val="42"/>
          <w:sz w:val="18"/>
          <w:szCs w:val="18"/>
        </w:rPr>
        <w:t xml:space="preserve"> </w:t>
      </w:r>
      <w:proofErr w:type="gramStart"/>
      <w:r>
        <w:rPr>
          <w:sz w:val="18"/>
          <w:szCs w:val="18"/>
        </w:rPr>
        <w:t xml:space="preserve">When </w:t>
      </w:r>
      <w:r>
        <w:rPr>
          <w:spacing w:val="8"/>
          <w:sz w:val="18"/>
          <w:szCs w:val="18"/>
        </w:rPr>
        <w:t xml:space="preserve"> </w:t>
      </w:r>
      <w:r>
        <w:rPr>
          <w:sz w:val="18"/>
          <w:szCs w:val="18"/>
        </w:rPr>
        <w:t>the</w:t>
      </w:r>
      <w:proofErr w:type="gramEnd"/>
      <w:r>
        <w:rPr>
          <w:sz w:val="18"/>
          <w:szCs w:val="18"/>
        </w:rPr>
        <w:t xml:space="preserve">  </w:t>
      </w:r>
      <w:r>
        <w:rPr>
          <w:w w:val="111"/>
          <w:sz w:val="18"/>
          <w:szCs w:val="18"/>
        </w:rPr>
        <w:t>handler</w:t>
      </w:r>
      <w:r>
        <w:rPr>
          <w:spacing w:val="5"/>
          <w:w w:val="111"/>
          <w:sz w:val="18"/>
          <w:szCs w:val="18"/>
        </w:rPr>
        <w:t xml:space="preserve"> </w:t>
      </w:r>
      <w:r>
        <w:rPr>
          <w:sz w:val="18"/>
          <w:szCs w:val="18"/>
        </w:rPr>
        <w:t>recei</w:t>
      </w:r>
      <w:r>
        <w:rPr>
          <w:spacing w:val="-5"/>
          <w:sz w:val="18"/>
          <w:szCs w:val="18"/>
        </w:rPr>
        <w:t>v</w:t>
      </w:r>
      <w:r>
        <w:rPr>
          <w:sz w:val="18"/>
          <w:szCs w:val="18"/>
        </w:rPr>
        <w:t>es</w:t>
      </w:r>
      <w:r>
        <w:rPr>
          <w:spacing w:val="41"/>
          <w:sz w:val="18"/>
          <w:szCs w:val="18"/>
        </w:rPr>
        <w:t xml:space="preserve"> </w:t>
      </w:r>
      <w:r>
        <w:rPr>
          <w:sz w:val="18"/>
          <w:szCs w:val="18"/>
        </w:rPr>
        <w:t>a</w:t>
      </w:r>
      <w:r>
        <w:rPr>
          <w:spacing w:val="22"/>
          <w:sz w:val="18"/>
          <w:szCs w:val="18"/>
        </w:rPr>
        <w:t xml:space="preserve"> </w:t>
      </w:r>
      <w:r>
        <w:rPr>
          <w:sz w:val="18"/>
          <w:szCs w:val="18"/>
        </w:rPr>
        <w:t>new</w:t>
      </w:r>
      <w:r>
        <w:rPr>
          <w:spacing w:val="25"/>
          <w:sz w:val="18"/>
          <w:szCs w:val="18"/>
        </w:rPr>
        <w:t xml:space="preserve"> </w:t>
      </w:r>
      <w:r>
        <w:rPr>
          <w:sz w:val="18"/>
          <w:szCs w:val="18"/>
        </w:rPr>
        <w:t xml:space="preserve">plan </w:t>
      </w:r>
      <w:r>
        <w:rPr>
          <w:spacing w:val="2"/>
          <w:sz w:val="18"/>
          <w:szCs w:val="18"/>
        </w:rPr>
        <w:t xml:space="preserve"> </w:t>
      </w:r>
      <w:r>
        <w:rPr>
          <w:sz w:val="18"/>
          <w:szCs w:val="18"/>
        </w:rPr>
        <w:t>it</w:t>
      </w:r>
      <w:r>
        <w:rPr>
          <w:spacing w:val="33"/>
          <w:sz w:val="18"/>
          <w:szCs w:val="18"/>
        </w:rPr>
        <w:t xml:space="preserve"> </w:t>
      </w:r>
      <w:r>
        <w:rPr>
          <w:w w:val="112"/>
          <w:sz w:val="18"/>
          <w:szCs w:val="18"/>
        </w:rPr>
        <w:t>u</w:t>
      </w:r>
      <w:r>
        <w:rPr>
          <w:spacing w:val="7"/>
          <w:w w:val="112"/>
          <w:sz w:val="18"/>
          <w:szCs w:val="18"/>
        </w:rPr>
        <w:t>p</w:t>
      </w:r>
      <w:r>
        <w:rPr>
          <w:w w:val="112"/>
          <w:sz w:val="18"/>
          <w:szCs w:val="18"/>
        </w:rPr>
        <w:t>dates</w:t>
      </w:r>
      <w:r>
        <w:rPr>
          <w:spacing w:val="9"/>
          <w:w w:val="112"/>
          <w:sz w:val="18"/>
          <w:szCs w:val="18"/>
        </w:rPr>
        <w:t xml:space="preserve"> </w:t>
      </w:r>
      <w:r>
        <w:rPr>
          <w:sz w:val="18"/>
          <w:szCs w:val="18"/>
        </w:rPr>
        <w:t xml:space="preserve">the  </w:t>
      </w:r>
      <w:r>
        <w:rPr>
          <w:w w:val="110"/>
          <w:sz w:val="18"/>
          <w:szCs w:val="18"/>
        </w:rPr>
        <w:t>cou</w:t>
      </w:r>
      <w:r>
        <w:rPr>
          <w:spacing w:val="-5"/>
          <w:w w:val="110"/>
          <w:sz w:val="18"/>
          <w:szCs w:val="18"/>
        </w:rPr>
        <w:t>n</w:t>
      </w:r>
      <w:r>
        <w:rPr>
          <w:w w:val="110"/>
          <w:sz w:val="18"/>
          <w:szCs w:val="18"/>
        </w:rPr>
        <w:t>ters</w:t>
      </w:r>
      <w:r>
        <w:rPr>
          <w:spacing w:val="9"/>
          <w:w w:val="110"/>
          <w:sz w:val="18"/>
          <w:szCs w:val="18"/>
        </w:rPr>
        <w:t xml:space="preserve"> </w:t>
      </w:r>
      <w:r>
        <w:rPr>
          <w:sz w:val="18"/>
          <w:szCs w:val="18"/>
        </w:rPr>
        <w:t>to</w:t>
      </w:r>
      <w:r>
        <w:rPr>
          <w:spacing w:val="32"/>
          <w:sz w:val="18"/>
          <w:szCs w:val="18"/>
        </w:rPr>
        <w:t xml:space="preserve"> </w:t>
      </w:r>
      <w:r>
        <w:rPr>
          <w:spacing w:val="5"/>
          <w:sz w:val="18"/>
          <w:szCs w:val="18"/>
        </w:rPr>
        <w:t>b</w:t>
      </w:r>
      <w:r>
        <w:rPr>
          <w:sz w:val="18"/>
          <w:szCs w:val="18"/>
        </w:rPr>
        <w:t>e</w:t>
      </w:r>
      <w:r>
        <w:rPr>
          <w:spacing w:val="23"/>
          <w:sz w:val="18"/>
          <w:szCs w:val="18"/>
        </w:rPr>
        <w:t xml:space="preserve"> </w:t>
      </w:r>
      <w:r>
        <w:rPr>
          <w:sz w:val="18"/>
          <w:szCs w:val="18"/>
        </w:rPr>
        <w:t>equal  to</w:t>
      </w:r>
      <w:r>
        <w:rPr>
          <w:spacing w:val="32"/>
          <w:sz w:val="18"/>
          <w:szCs w:val="18"/>
        </w:rPr>
        <w:t xml:space="preserve"> </w:t>
      </w:r>
      <w:r>
        <w:rPr>
          <w:w w:val="116"/>
          <w:sz w:val="18"/>
          <w:szCs w:val="18"/>
        </w:rPr>
        <w:t xml:space="preserve">the </w:t>
      </w:r>
      <w:r>
        <w:rPr>
          <w:sz w:val="18"/>
          <w:szCs w:val="18"/>
        </w:rPr>
        <w:t>fl</w:t>
      </w:r>
      <w:r>
        <w:rPr>
          <w:spacing w:val="-5"/>
          <w:sz w:val="18"/>
          <w:szCs w:val="18"/>
        </w:rPr>
        <w:t>o</w:t>
      </w:r>
      <w:r>
        <w:rPr>
          <w:sz w:val="18"/>
          <w:szCs w:val="18"/>
        </w:rPr>
        <w:t>ws</w:t>
      </w:r>
      <w:r>
        <w:rPr>
          <w:spacing w:val="3"/>
          <w:sz w:val="18"/>
          <w:szCs w:val="18"/>
        </w:rPr>
        <w:t xml:space="preserve"> </w:t>
      </w:r>
      <w:r>
        <w:rPr>
          <w:sz w:val="18"/>
          <w:szCs w:val="18"/>
        </w:rPr>
        <w:t>of</w:t>
      </w:r>
      <w:r>
        <w:rPr>
          <w:spacing w:val="2"/>
          <w:sz w:val="18"/>
          <w:szCs w:val="18"/>
        </w:rPr>
        <w:t xml:space="preserve"> </w:t>
      </w:r>
      <w:r>
        <w:rPr>
          <w:w w:val="107"/>
          <w:sz w:val="18"/>
          <w:szCs w:val="18"/>
        </w:rPr>
        <w:t>corres</w:t>
      </w:r>
      <w:r>
        <w:rPr>
          <w:spacing w:val="6"/>
          <w:w w:val="107"/>
          <w:sz w:val="18"/>
          <w:szCs w:val="18"/>
        </w:rPr>
        <w:t>p</w:t>
      </w:r>
      <w:r>
        <w:rPr>
          <w:w w:val="107"/>
          <w:sz w:val="18"/>
          <w:szCs w:val="18"/>
        </w:rPr>
        <w:t>onding</w:t>
      </w:r>
      <w:r>
        <w:rPr>
          <w:spacing w:val="13"/>
          <w:w w:val="107"/>
          <w:sz w:val="18"/>
          <w:szCs w:val="18"/>
        </w:rPr>
        <w:t xml:space="preserve"> </w:t>
      </w:r>
      <w:r>
        <w:rPr>
          <w:sz w:val="18"/>
          <w:szCs w:val="18"/>
        </w:rPr>
        <w:t>edges.</w:t>
      </w:r>
      <w:r>
        <w:rPr>
          <w:spacing w:val="32"/>
          <w:sz w:val="18"/>
          <w:szCs w:val="18"/>
        </w:rPr>
        <w:t xml:space="preserve"> </w:t>
      </w:r>
      <w:r>
        <w:rPr>
          <w:sz w:val="18"/>
          <w:szCs w:val="18"/>
        </w:rPr>
        <w:t>In</w:t>
      </w:r>
      <w:r>
        <w:rPr>
          <w:spacing w:val="23"/>
          <w:sz w:val="18"/>
          <w:szCs w:val="18"/>
        </w:rPr>
        <w:t xml:space="preserve"> </w:t>
      </w:r>
      <w:proofErr w:type="gramStart"/>
      <w:r>
        <w:rPr>
          <w:sz w:val="18"/>
          <w:szCs w:val="18"/>
        </w:rPr>
        <w:t xml:space="preserve">other </w:t>
      </w:r>
      <w:r>
        <w:rPr>
          <w:spacing w:val="8"/>
          <w:sz w:val="18"/>
          <w:szCs w:val="18"/>
        </w:rPr>
        <w:t xml:space="preserve"> </w:t>
      </w:r>
      <w:r>
        <w:rPr>
          <w:spacing w:val="-5"/>
          <w:sz w:val="18"/>
          <w:szCs w:val="18"/>
        </w:rPr>
        <w:t>w</w:t>
      </w:r>
      <w:r>
        <w:rPr>
          <w:sz w:val="18"/>
          <w:szCs w:val="18"/>
        </w:rPr>
        <w:t>ords</w:t>
      </w:r>
      <w:proofErr w:type="gramEnd"/>
      <w:r>
        <w:rPr>
          <w:sz w:val="18"/>
          <w:szCs w:val="18"/>
        </w:rPr>
        <w:t>,</w:t>
      </w:r>
      <w:r>
        <w:rPr>
          <w:spacing w:val="39"/>
          <w:sz w:val="18"/>
          <w:szCs w:val="18"/>
        </w:rPr>
        <w:t xml:space="preserve"> </w:t>
      </w:r>
      <w:r>
        <w:rPr>
          <w:sz w:val="18"/>
          <w:szCs w:val="18"/>
        </w:rPr>
        <w:t>a</w:t>
      </w:r>
      <w:r>
        <w:rPr>
          <w:spacing w:val="17"/>
          <w:sz w:val="18"/>
          <w:szCs w:val="18"/>
        </w:rPr>
        <w:t xml:space="preserve"> </w:t>
      </w:r>
      <w:r>
        <w:rPr>
          <w:w w:val="111"/>
          <w:sz w:val="18"/>
          <w:szCs w:val="18"/>
        </w:rPr>
        <w:t>handler</w:t>
      </w:r>
      <w:r>
        <w:rPr>
          <w:spacing w:val="1"/>
          <w:w w:val="111"/>
          <w:sz w:val="18"/>
          <w:szCs w:val="18"/>
        </w:rPr>
        <w:t xml:space="preserve"> </w:t>
      </w:r>
      <w:r>
        <w:rPr>
          <w:sz w:val="18"/>
          <w:szCs w:val="18"/>
        </w:rPr>
        <w:t>is</w:t>
      </w:r>
      <w:r>
        <w:rPr>
          <w:spacing w:val="9"/>
          <w:sz w:val="18"/>
          <w:szCs w:val="18"/>
        </w:rPr>
        <w:t xml:space="preserve"> </w:t>
      </w:r>
      <w:r>
        <w:rPr>
          <w:w w:val="107"/>
          <w:sz w:val="18"/>
          <w:szCs w:val="18"/>
        </w:rPr>
        <w:t>res</w:t>
      </w:r>
      <w:r>
        <w:rPr>
          <w:spacing w:val="5"/>
          <w:w w:val="107"/>
          <w:sz w:val="18"/>
          <w:szCs w:val="18"/>
        </w:rPr>
        <w:t>p</w:t>
      </w:r>
      <w:r>
        <w:rPr>
          <w:w w:val="107"/>
          <w:sz w:val="18"/>
          <w:szCs w:val="18"/>
        </w:rPr>
        <w:t>onsible</w:t>
      </w:r>
      <w:r>
        <w:rPr>
          <w:spacing w:val="3"/>
          <w:w w:val="107"/>
          <w:sz w:val="18"/>
          <w:szCs w:val="18"/>
        </w:rPr>
        <w:t xml:space="preserve"> </w:t>
      </w:r>
      <w:r>
        <w:rPr>
          <w:sz w:val="18"/>
          <w:szCs w:val="18"/>
        </w:rPr>
        <w:t>for</w:t>
      </w:r>
      <w:r>
        <w:rPr>
          <w:spacing w:val="15"/>
          <w:sz w:val="18"/>
          <w:szCs w:val="18"/>
        </w:rPr>
        <w:t xml:space="preserve"> </w:t>
      </w:r>
      <w:r>
        <w:rPr>
          <w:w w:val="111"/>
          <w:sz w:val="18"/>
          <w:szCs w:val="18"/>
        </w:rPr>
        <w:t xml:space="preserve">transfers </w:t>
      </w:r>
      <w:r>
        <w:rPr>
          <w:spacing w:val="-5"/>
          <w:w w:val="102"/>
          <w:sz w:val="18"/>
          <w:szCs w:val="18"/>
        </w:rPr>
        <w:t>o</w:t>
      </w:r>
      <w:r>
        <w:rPr>
          <w:spacing w:val="-5"/>
          <w:w w:val="107"/>
          <w:sz w:val="18"/>
          <w:szCs w:val="18"/>
        </w:rPr>
        <w:t>v</w:t>
      </w:r>
      <w:r>
        <w:rPr>
          <w:w w:val="110"/>
          <w:sz w:val="18"/>
          <w:szCs w:val="18"/>
        </w:rPr>
        <w:t xml:space="preserve">er </w:t>
      </w:r>
      <w:r>
        <w:rPr>
          <w:sz w:val="18"/>
          <w:szCs w:val="18"/>
        </w:rPr>
        <w:t xml:space="preserve">outgoing </w:t>
      </w:r>
      <w:r>
        <w:rPr>
          <w:spacing w:val="11"/>
          <w:sz w:val="18"/>
          <w:szCs w:val="18"/>
        </w:rPr>
        <w:t xml:space="preserve"> </w:t>
      </w:r>
      <w:r>
        <w:rPr>
          <w:sz w:val="18"/>
          <w:szCs w:val="18"/>
        </w:rPr>
        <w:t>edges</w:t>
      </w:r>
      <w:r>
        <w:rPr>
          <w:spacing w:val="24"/>
          <w:sz w:val="18"/>
          <w:szCs w:val="18"/>
        </w:rPr>
        <w:t xml:space="preserve"> </w:t>
      </w:r>
      <w:r>
        <w:rPr>
          <w:sz w:val="18"/>
          <w:szCs w:val="18"/>
        </w:rPr>
        <w:t>of</w:t>
      </w:r>
      <w:r>
        <w:rPr>
          <w:spacing w:val="1"/>
          <w:sz w:val="18"/>
          <w:szCs w:val="18"/>
        </w:rPr>
        <w:t xml:space="preserve"> </w:t>
      </w:r>
      <w:r>
        <w:rPr>
          <w:sz w:val="18"/>
          <w:szCs w:val="18"/>
        </w:rPr>
        <w:t>its</w:t>
      </w:r>
      <w:r>
        <w:rPr>
          <w:spacing w:val="29"/>
          <w:sz w:val="18"/>
          <w:szCs w:val="18"/>
        </w:rPr>
        <w:t xml:space="preserve"> </w:t>
      </w:r>
      <w:r>
        <w:rPr>
          <w:sz w:val="18"/>
          <w:szCs w:val="18"/>
        </w:rPr>
        <w:t>n</w:t>
      </w:r>
      <w:r>
        <w:rPr>
          <w:spacing w:val="6"/>
          <w:sz w:val="18"/>
          <w:szCs w:val="18"/>
        </w:rPr>
        <w:t>o</w:t>
      </w:r>
      <w:r>
        <w:rPr>
          <w:sz w:val="18"/>
          <w:szCs w:val="18"/>
        </w:rPr>
        <w:t>de.</w:t>
      </w:r>
      <w:r>
        <w:rPr>
          <w:spacing w:val="36"/>
          <w:sz w:val="18"/>
          <w:szCs w:val="18"/>
        </w:rPr>
        <w:t xml:space="preserve"> </w:t>
      </w:r>
      <w:r>
        <w:rPr>
          <w:sz w:val="18"/>
          <w:szCs w:val="18"/>
        </w:rPr>
        <w:t>If</w:t>
      </w:r>
      <w:r>
        <w:rPr>
          <w:spacing w:val="6"/>
          <w:sz w:val="18"/>
          <w:szCs w:val="18"/>
        </w:rPr>
        <w:t xml:space="preserve"> </w:t>
      </w:r>
      <w:r>
        <w:rPr>
          <w:sz w:val="18"/>
          <w:szCs w:val="18"/>
        </w:rPr>
        <w:t>the</w:t>
      </w:r>
      <w:r>
        <w:rPr>
          <w:spacing w:val="39"/>
          <w:sz w:val="18"/>
          <w:szCs w:val="18"/>
        </w:rPr>
        <w:t xml:space="preserve"> </w:t>
      </w:r>
      <w:r>
        <w:rPr>
          <w:w w:val="111"/>
          <w:sz w:val="18"/>
          <w:szCs w:val="18"/>
        </w:rPr>
        <w:t xml:space="preserve">handler </w:t>
      </w:r>
      <w:r>
        <w:rPr>
          <w:sz w:val="18"/>
          <w:szCs w:val="18"/>
        </w:rPr>
        <w:t>has</w:t>
      </w:r>
      <w:r>
        <w:rPr>
          <w:spacing w:val="30"/>
          <w:sz w:val="18"/>
          <w:szCs w:val="18"/>
        </w:rPr>
        <w:t xml:space="preserve"> </w:t>
      </w:r>
      <w:r>
        <w:rPr>
          <w:sz w:val="18"/>
          <w:szCs w:val="18"/>
        </w:rPr>
        <w:t>not</w:t>
      </w:r>
      <w:r>
        <w:rPr>
          <w:spacing w:val="38"/>
          <w:sz w:val="18"/>
          <w:szCs w:val="18"/>
        </w:rPr>
        <w:t xml:space="preserve"> </w:t>
      </w:r>
      <w:r>
        <w:rPr>
          <w:w w:val="110"/>
          <w:sz w:val="18"/>
          <w:szCs w:val="18"/>
        </w:rPr>
        <w:t xml:space="preserve">managed </w:t>
      </w:r>
      <w:r>
        <w:rPr>
          <w:sz w:val="18"/>
          <w:szCs w:val="18"/>
        </w:rPr>
        <w:t>to</w:t>
      </w:r>
      <w:r>
        <w:rPr>
          <w:spacing w:val="26"/>
          <w:sz w:val="18"/>
          <w:szCs w:val="18"/>
        </w:rPr>
        <w:t xml:space="preserve"> </w:t>
      </w:r>
      <w:r>
        <w:rPr>
          <w:w w:val="110"/>
          <w:sz w:val="18"/>
          <w:szCs w:val="18"/>
        </w:rPr>
        <w:t>send/recei</w:t>
      </w:r>
      <w:r>
        <w:rPr>
          <w:spacing w:val="-5"/>
          <w:w w:val="110"/>
          <w:sz w:val="18"/>
          <w:szCs w:val="18"/>
        </w:rPr>
        <w:t>v</w:t>
      </w:r>
      <w:r>
        <w:rPr>
          <w:w w:val="110"/>
          <w:sz w:val="18"/>
          <w:szCs w:val="18"/>
        </w:rPr>
        <w:t>e</w:t>
      </w:r>
      <w:r>
        <w:rPr>
          <w:spacing w:val="7"/>
          <w:w w:val="110"/>
          <w:sz w:val="18"/>
          <w:szCs w:val="18"/>
        </w:rPr>
        <w:t xml:space="preserve"> </w:t>
      </w:r>
      <w:r>
        <w:rPr>
          <w:sz w:val="18"/>
          <w:szCs w:val="18"/>
        </w:rPr>
        <w:t>all</w:t>
      </w:r>
      <w:r>
        <w:rPr>
          <w:spacing w:val="18"/>
          <w:sz w:val="18"/>
          <w:szCs w:val="18"/>
        </w:rPr>
        <w:t xml:space="preserve"> </w:t>
      </w:r>
      <w:r>
        <w:rPr>
          <w:sz w:val="18"/>
          <w:szCs w:val="18"/>
        </w:rPr>
        <w:t>the</w:t>
      </w:r>
      <w:r>
        <w:rPr>
          <w:spacing w:val="39"/>
          <w:sz w:val="18"/>
          <w:szCs w:val="18"/>
        </w:rPr>
        <w:t xml:space="preserve"> </w:t>
      </w:r>
      <w:r>
        <w:rPr>
          <w:w w:val="119"/>
          <w:sz w:val="18"/>
          <w:szCs w:val="18"/>
        </w:rPr>
        <w:t xml:space="preserve">data </w:t>
      </w:r>
      <w:r>
        <w:rPr>
          <w:w w:val="108"/>
          <w:sz w:val="18"/>
          <w:szCs w:val="18"/>
        </w:rPr>
        <w:t>according</w:t>
      </w:r>
      <w:r>
        <w:rPr>
          <w:spacing w:val="20"/>
          <w:w w:val="108"/>
          <w:sz w:val="18"/>
          <w:szCs w:val="18"/>
        </w:rPr>
        <w:t xml:space="preserve"> </w:t>
      </w:r>
      <w:r>
        <w:rPr>
          <w:sz w:val="18"/>
          <w:szCs w:val="18"/>
        </w:rPr>
        <w:t xml:space="preserve">to  the </w:t>
      </w:r>
      <w:r>
        <w:rPr>
          <w:spacing w:val="13"/>
          <w:sz w:val="18"/>
          <w:szCs w:val="18"/>
        </w:rPr>
        <w:t xml:space="preserve"> </w:t>
      </w:r>
      <w:r>
        <w:rPr>
          <w:sz w:val="18"/>
          <w:szCs w:val="18"/>
        </w:rPr>
        <w:t xml:space="preserve">plan </w:t>
      </w:r>
      <w:r>
        <w:rPr>
          <w:spacing w:val="16"/>
          <w:sz w:val="18"/>
          <w:szCs w:val="18"/>
        </w:rPr>
        <w:t xml:space="preserve"> </w:t>
      </w:r>
      <w:r>
        <w:rPr>
          <w:sz w:val="18"/>
          <w:szCs w:val="18"/>
        </w:rPr>
        <w:t xml:space="preserve">within </w:t>
      </w:r>
      <w:r>
        <w:rPr>
          <w:spacing w:val="29"/>
          <w:sz w:val="18"/>
          <w:szCs w:val="18"/>
        </w:rPr>
        <w:t xml:space="preserve"> </w:t>
      </w:r>
      <w:r>
        <w:rPr>
          <w:sz w:val="18"/>
          <w:szCs w:val="18"/>
        </w:rPr>
        <w:t xml:space="preserve">the </w:t>
      </w:r>
      <w:r>
        <w:rPr>
          <w:spacing w:val="13"/>
          <w:sz w:val="18"/>
          <w:szCs w:val="18"/>
        </w:rPr>
        <w:t xml:space="preserve"> </w:t>
      </w:r>
      <w:r>
        <w:rPr>
          <w:sz w:val="18"/>
          <w:szCs w:val="18"/>
        </w:rPr>
        <w:t xml:space="preserve">time </w:t>
      </w:r>
      <w:r>
        <w:rPr>
          <w:spacing w:val="16"/>
          <w:sz w:val="18"/>
          <w:szCs w:val="18"/>
        </w:rPr>
        <w:t xml:space="preserve"> </w:t>
      </w:r>
      <w:r>
        <w:rPr>
          <w:sz w:val="18"/>
          <w:szCs w:val="18"/>
        </w:rPr>
        <w:t>wind</w:t>
      </w:r>
      <w:r>
        <w:rPr>
          <w:spacing w:val="-4"/>
          <w:sz w:val="18"/>
          <w:szCs w:val="18"/>
        </w:rPr>
        <w:t>o</w:t>
      </w:r>
      <w:r>
        <w:rPr>
          <w:sz w:val="18"/>
          <w:szCs w:val="18"/>
        </w:rPr>
        <w:t xml:space="preserve">w, </w:t>
      </w:r>
      <w:r>
        <w:rPr>
          <w:spacing w:val="13"/>
          <w:sz w:val="18"/>
          <w:szCs w:val="18"/>
        </w:rPr>
        <w:t xml:space="preserve"> </w:t>
      </w:r>
      <w:r>
        <w:rPr>
          <w:sz w:val="18"/>
          <w:szCs w:val="18"/>
        </w:rPr>
        <w:t xml:space="preserve">the </w:t>
      </w:r>
      <w:r>
        <w:rPr>
          <w:spacing w:val="13"/>
          <w:sz w:val="18"/>
          <w:szCs w:val="18"/>
        </w:rPr>
        <w:t xml:space="preserve"> </w:t>
      </w:r>
      <w:r>
        <w:rPr>
          <w:sz w:val="18"/>
          <w:szCs w:val="18"/>
        </w:rPr>
        <w:t xml:space="preserve">system </w:t>
      </w:r>
      <w:r>
        <w:rPr>
          <w:spacing w:val="29"/>
          <w:sz w:val="18"/>
          <w:szCs w:val="18"/>
        </w:rPr>
        <w:t xml:space="preserve"> </w:t>
      </w:r>
      <w:r>
        <w:rPr>
          <w:sz w:val="18"/>
          <w:szCs w:val="18"/>
        </w:rPr>
        <w:t>will</w:t>
      </w:r>
      <w:r>
        <w:rPr>
          <w:spacing w:val="28"/>
          <w:sz w:val="18"/>
          <w:szCs w:val="18"/>
        </w:rPr>
        <w:t xml:space="preserve"> </w:t>
      </w:r>
      <w:r>
        <w:rPr>
          <w:w w:val="112"/>
          <w:sz w:val="18"/>
          <w:szCs w:val="18"/>
        </w:rPr>
        <w:t>automatically</w:t>
      </w:r>
      <w:r>
        <w:rPr>
          <w:spacing w:val="19"/>
          <w:w w:val="112"/>
          <w:sz w:val="18"/>
          <w:szCs w:val="18"/>
        </w:rPr>
        <w:t xml:space="preserve"> </w:t>
      </w:r>
      <w:r>
        <w:rPr>
          <w:w w:val="105"/>
          <w:sz w:val="18"/>
          <w:szCs w:val="18"/>
        </w:rPr>
        <w:t>rec</w:t>
      </w:r>
      <w:r>
        <w:rPr>
          <w:spacing w:val="-5"/>
          <w:w w:val="105"/>
          <w:sz w:val="18"/>
          <w:szCs w:val="18"/>
        </w:rPr>
        <w:t>o</w:t>
      </w:r>
      <w:r>
        <w:rPr>
          <w:spacing w:val="-5"/>
          <w:w w:val="107"/>
          <w:sz w:val="18"/>
          <w:szCs w:val="18"/>
        </w:rPr>
        <w:t>v</w:t>
      </w:r>
      <w:r>
        <w:rPr>
          <w:w w:val="110"/>
          <w:sz w:val="18"/>
          <w:szCs w:val="18"/>
        </w:rPr>
        <w:t xml:space="preserve">er </w:t>
      </w:r>
      <w:r>
        <w:rPr>
          <w:sz w:val="18"/>
          <w:szCs w:val="18"/>
        </w:rPr>
        <w:t>from</w:t>
      </w:r>
      <w:r>
        <w:rPr>
          <w:spacing w:val="33"/>
          <w:sz w:val="18"/>
          <w:szCs w:val="18"/>
        </w:rPr>
        <w:t xml:space="preserve"> </w:t>
      </w:r>
      <w:r>
        <w:rPr>
          <w:sz w:val="18"/>
          <w:szCs w:val="18"/>
        </w:rPr>
        <w:t>su</w:t>
      </w:r>
      <w:r>
        <w:rPr>
          <w:spacing w:val="-5"/>
          <w:sz w:val="18"/>
          <w:szCs w:val="18"/>
        </w:rPr>
        <w:t>c</w:t>
      </w:r>
      <w:r>
        <w:rPr>
          <w:sz w:val="18"/>
          <w:szCs w:val="18"/>
        </w:rPr>
        <w:t>h</w:t>
      </w:r>
      <w:r>
        <w:rPr>
          <w:spacing w:val="40"/>
          <w:sz w:val="18"/>
          <w:szCs w:val="18"/>
        </w:rPr>
        <w:t xml:space="preserve"> </w:t>
      </w:r>
      <w:r>
        <w:rPr>
          <w:sz w:val="18"/>
          <w:szCs w:val="18"/>
        </w:rPr>
        <w:t>an</w:t>
      </w:r>
      <w:r>
        <w:rPr>
          <w:spacing w:val="36"/>
          <w:sz w:val="18"/>
          <w:szCs w:val="18"/>
        </w:rPr>
        <w:t xml:space="preserve"> </w:t>
      </w:r>
      <w:r>
        <w:rPr>
          <w:sz w:val="18"/>
          <w:szCs w:val="18"/>
        </w:rPr>
        <w:t xml:space="preserve">error, </w:t>
      </w:r>
      <w:r>
        <w:rPr>
          <w:spacing w:val="10"/>
          <w:sz w:val="18"/>
          <w:szCs w:val="18"/>
        </w:rPr>
        <w:t xml:space="preserve"> </w:t>
      </w:r>
      <w:r>
        <w:rPr>
          <w:sz w:val="18"/>
          <w:szCs w:val="18"/>
        </w:rPr>
        <w:t>since</w:t>
      </w:r>
      <w:r>
        <w:rPr>
          <w:spacing w:val="30"/>
          <w:sz w:val="18"/>
          <w:szCs w:val="18"/>
        </w:rPr>
        <w:t xml:space="preserve"> </w:t>
      </w:r>
      <w:r>
        <w:rPr>
          <w:sz w:val="18"/>
          <w:szCs w:val="18"/>
        </w:rPr>
        <w:t>ea</w:t>
      </w:r>
      <w:r>
        <w:rPr>
          <w:spacing w:val="-5"/>
          <w:sz w:val="18"/>
          <w:szCs w:val="18"/>
        </w:rPr>
        <w:t>c</w:t>
      </w:r>
      <w:r>
        <w:rPr>
          <w:sz w:val="18"/>
          <w:szCs w:val="18"/>
        </w:rPr>
        <w:t>h</w:t>
      </w:r>
      <w:r>
        <w:rPr>
          <w:spacing w:val="38"/>
          <w:sz w:val="18"/>
          <w:szCs w:val="18"/>
        </w:rPr>
        <w:t xml:space="preserve"> </w:t>
      </w:r>
      <w:r>
        <w:rPr>
          <w:w w:val="107"/>
          <w:sz w:val="18"/>
          <w:szCs w:val="18"/>
        </w:rPr>
        <w:t>s</w:t>
      </w:r>
      <w:r>
        <w:rPr>
          <w:spacing w:val="-5"/>
          <w:w w:val="107"/>
          <w:sz w:val="18"/>
          <w:szCs w:val="18"/>
        </w:rPr>
        <w:t>c</w:t>
      </w:r>
      <w:r>
        <w:rPr>
          <w:w w:val="107"/>
          <w:sz w:val="18"/>
          <w:szCs w:val="18"/>
        </w:rPr>
        <w:t>heduling</w:t>
      </w:r>
      <w:r>
        <w:rPr>
          <w:spacing w:val="10"/>
          <w:w w:val="107"/>
          <w:sz w:val="18"/>
          <w:szCs w:val="18"/>
        </w:rPr>
        <w:t xml:space="preserve"> </w:t>
      </w:r>
      <w:r>
        <w:rPr>
          <w:sz w:val="18"/>
          <w:szCs w:val="18"/>
        </w:rPr>
        <w:t>cycle</w:t>
      </w:r>
      <w:r>
        <w:rPr>
          <w:spacing w:val="23"/>
          <w:sz w:val="18"/>
          <w:szCs w:val="18"/>
        </w:rPr>
        <w:t xml:space="preserve"> </w:t>
      </w:r>
      <w:r>
        <w:rPr>
          <w:sz w:val="18"/>
          <w:szCs w:val="18"/>
        </w:rPr>
        <w:t>rely</w:t>
      </w:r>
      <w:r>
        <w:rPr>
          <w:spacing w:val="34"/>
          <w:sz w:val="18"/>
          <w:szCs w:val="18"/>
        </w:rPr>
        <w:t xml:space="preserve"> </w:t>
      </w:r>
      <w:r>
        <w:rPr>
          <w:sz w:val="18"/>
          <w:szCs w:val="18"/>
        </w:rPr>
        <w:t>on</w:t>
      </w:r>
      <w:r>
        <w:rPr>
          <w:spacing w:val="25"/>
          <w:sz w:val="18"/>
          <w:szCs w:val="18"/>
        </w:rPr>
        <w:t xml:space="preserve"> </w:t>
      </w:r>
      <w:r>
        <w:rPr>
          <w:sz w:val="18"/>
          <w:szCs w:val="18"/>
        </w:rPr>
        <w:t xml:space="preserve">the </w:t>
      </w:r>
      <w:r>
        <w:rPr>
          <w:spacing w:val="2"/>
          <w:sz w:val="18"/>
          <w:szCs w:val="18"/>
        </w:rPr>
        <w:t xml:space="preserve"> </w:t>
      </w:r>
      <w:r>
        <w:rPr>
          <w:w w:val="111"/>
          <w:sz w:val="18"/>
          <w:szCs w:val="18"/>
        </w:rPr>
        <w:t>curre</w:t>
      </w:r>
      <w:r>
        <w:rPr>
          <w:spacing w:val="-4"/>
          <w:w w:val="111"/>
          <w:sz w:val="18"/>
          <w:szCs w:val="18"/>
        </w:rPr>
        <w:t>n</w:t>
      </w:r>
      <w:r>
        <w:rPr>
          <w:w w:val="143"/>
          <w:sz w:val="18"/>
          <w:szCs w:val="18"/>
        </w:rPr>
        <w:t>t</w:t>
      </w:r>
      <w:r>
        <w:rPr>
          <w:spacing w:val="12"/>
          <w:sz w:val="18"/>
          <w:szCs w:val="18"/>
        </w:rPr>
        <w:t xml:space="preserve"> </w:t>
      </w:r>
      <w:r>
        <w:rPr>
          <w:w w:val="118"/>
          <w:sz w:val="18"/>
          <w:szCs w:val="18"/>
        </w:rPr>
        <w:t>state</w:t>
      </w:r>
      <w:r>
        <w:rPr>
          <w:spacing w:val="4"/>
          <w:w w:val="118"/>
          <w:sz w:val="18"/>
          <w:szCs w:val="18"/>
        </w:rPr>
        <w:t xml:space="preserve"> </w:t>
      </w:r>
      <w:r>
        <w:rPr>
          <w:sz w:val="18"/>
          <w:szCs w:val="18"/>
        </w:rPr>
        <w:t>of</w:t>
      </w:r>
      <w:r>
        <w:rPr>
          <w:spacing w:val="9"/>
          <w:sz w:val="18"/>
          <w:szCs w:val="18"/>
        </w:rPr>
        <w:t xml:space="preserve"> </w:t>
      </w:r>
      <w:r>
        <w:rPr>
          <w:sz w:val="18"/>
          <w:szCs w:val="18"/>
        </w:rPr>
        <w:t xml:space="preserve">the </w:t>
      </w:r>
      <w:r>
        <w:rPr>
          <w:spacing w:val="2"/>
          <w:sz w:val="18"/>
          <w:szCs w:val="18"/>
        </w:rPr>
        <w:t xml:space="preserve"> </w:t>
      </w:r>
      <w:r>
        <w:rPr>
          <w:w w:val="110"/>
          <w:sz w:val="18"/>
          <w:szCs w:val="18"/>
        </w:rPr>
        <w:t xml:space="preserve">system, </w:t>
      </w:r>
      <w:r>
        <w:rPr>
          <w:sz w:val="18"/>
          <w:szCs w:val="18"/>
        </w:rPr>
        <w:t xml:space="preserve">but </w:t>
      </w:r>
      <w:r>
        <w:rPr>
          <w:spacing w:val="18"/>
          <w:sz w:val="18"/>
          <w:szCs w:val="18"/>
        </w:rPr>
        <w:t xml:space="preserve"> </w:t>
      </w:r>
      <w:r>
        <w:rPr>
          <w:sz w:val="18"/>
          <w:szCs w:val="18"/>
        </w:rPr>
        <w:t xml:space="preserve">not </w:t>
      </w:r>
      <w:r>
        <w:rPr>
          <w:spacing w:val="6"/>
          <w:sz w:val="18"/>
          <w:szCs w:val="18"/>
        </w:rPr>
        <w:t xml:space="preserve"> </w:t>
      </w:r>
      <w:r>
        <w:rPr>
          <w:sz w:val="18"/>
          <w:szCs w:val="18"/>
        </w:rPr>
        <w:t>on</w:t>
      </w:r>
      <w:r>
        <w:rPr>
          <w:spacing w:val="30"/>
          <w:sz w:val="18"/>
          <w:szCs w:val="18"/>
        </w:rPr>
        <w:t xml:space="preserve"> </w:t>
      </w:r>
      <w:r>
        <w:rPr>
          <w:sz w:val="18"/>
          <w:szCs w:val="18"/>
        </w:rPr>
        <w:t xml:space="preserve">previously </w:t>
      </w:r>
      <w:r>
        <w:rPr>
          <w:spacing w:val="25"/>
          <w:sz w:val="18"/>
          <w:szCs w:val="18"/>
        </w:rPr>
        <w:t xml:space="preserve"> </w:t>
      </w:r>
      <w:r>
        <w:rPr>
          <w:sz w:val="18"/>
          <w:szCs w:val="18"/>
        </w:rPr>
        <w:t xml:space="preserve">issued </w:t>
      </w:r>
      <w:r>
        <w:rPr>
          <w:spacing w:val="3"/>
          <w:sz w:val="18"/>
          <w:szCs w:val="18"/>
        </w:rPr>
        <w:t xml:space="preserve"> </w:t>
      </w:r>
      <w:r>
        <w:rPr>
          <w:w w:val="110"/>
          <w:sz w:val="18"/>
          <w:szCs w:val="18"/>
        </w:rPr>
        <w:t>plans.</w:t>
      </w:r>
    </w:p>
    <w:p w:rsidR="00C45AA3" w:rsidRDefault="00DC4C15">
      <w:pPr>
        <w:spacing w:before="5" w:line="265" w:lineRule="auto"/>
        <w:ind w:left="100" w:right="1841" w:firstLine="299"/>
        <w:jc w:val="both"/>
        <w:rPr>
          <w:sz w:val="18"/>
          <w:szCs w:val="18"/>
        </w:rPr>
      </w:pPr>
      <w:r>
        <w:rPr>
          <w:spacing w:val="-15"/>
          <w:sz w:val="18"/>
          <w:szCs w:val="18"/>
        </w:rPr>
        <w:t>F</w:t>
      </w:r>
      <w:r>
        <w:rPr>
          <w:sz w:val="18"/>
          <w:szCs w:val="18"/>
        </w:rPr>
        <w:t xml:space="preserve">or </w:t>
      </w:r>
      <w:r>
        <w:rPr>
          <w:spacing w:val="2"/>
          <w:sz w:val="18"/>
          <w:szCs w:val="18"/>
        </w:rPr>
        <w:t xml:space="preserve"> </w:t>
      </w:r>
      <w:r>
        <w:rPr>
          <w:sz w:val="18"/>
          <w:szCs w:val="18"/>
        </w:rPr>
        <w:t xml:space="preserve">the </w:t>
      </w:r>
      <w:r>
        <w:rPr>
          <w:spacing w:val="3"/>
          <w:sz w:val="18"/>
          <w:szCs w:val="18"/>
        </w:rPr>
        <w:t xml:space="preserve"> </w:t>
      </w:r>
      <w:r>
        <w:rPr>
          <w:sz w:val="18"/>
          <w:szCs w:val="18"/>
        </w:rPr>
        <w:t xml:space="preserve">plan </w:t>
      </w:r>
      <w:r>
        <w:rPr>
          <w:spacing w:val="6"/>
          <w:sz w:val="18"/>
          <w:szCs w:val="18"/>
        </w:rPr>
        <w:t xml:space="preserve"> </w:t>
      </w:r>
      <w:r>
        <w:rPr>
          <w:w w:val="109"/>
          <w:sz w:val="18"/>
          <w:szCs w:val="18"/>
        </w:rPr>
        <w:t>execution,</w:t>
      </w:r>
      <w:r>
        <w:rPr>
          <w:spacing w:val="10"/>
          <w:w w:val="109"/>
          <w:sz w:val="18"/>
          <w:szCs w:val="18"/>
        </w:rPr>
        <w:t xml:space="preserve"> </w:t>
      </w:r>
      <w:r>
        <w:rPr>
          <w:sz w:val="18"/>
          <w:szCs w:val="18"/>
        </w:rPr>
        <w:t>ea</w:t>
      </w:r>
      <w:r>
        <w:rPr>
          <w:spacing w:val="-5"/>
          <w:sz w:val="18"/>
          <w:szCs w:val="18"/>
        </w:rPr>
        <w:t>c</w:t>
      </w:r>
      <w:r>
        <w:rPr>
          <w:sz w:val="18"/>
          <w:szCs w:val="18"/>
        </w:rPr>
        <w:t>h</w:t>
      </w:r>
      <w:r>
        <w:rPr>
          <w:spacing w:val="39"/>
          <w:sz w:val="18"/>
          <w:szCs w:val="18"/>
        </w:rPr>
        <w:t xml:space="preserve"> </w:t>
      </w:r>
      <w:r>
        <w:rPr>
          <w:sz w:val="18"/>
          <w:szCs w:val="18"/>
        </w:rPr>
        <w:t xml:space="preserve">time </w:t>
      </w:r>
      <w:r>
        <w:rPr>
          <w:spacing w:val="6"/>
          <w:sz w:val="18"/>
          <w:szCs w:val="18"/>
        </w:rPr>
        <w:t xml:space="preserve"> </w:t>
      </w:r>
      <w:r>
        <w:rPr>
          <w:sz w:val="18"/>
          <w:szCs w:val="18"/>
        </w:rPr>
        <w:t>when</w:t>
      </w:r>
      <w:r>
        <w:rPr>
          <w:spacing w:val="41"/>
          <w:sz w:val="18"/>
          <w:szCs w:val="18"/>
        </w:rPr>
        <w:t xml:space="preserve"> </w:t>
      </w:r>
      <w:r>
        <w:rPr>
          <w:sz w:val="18"/>
          <w:szCs w:val="18"/>
        </w:rPr>
        <w:t>a</w:t>
      </w:r>
      <w:r>
        <w:rPr>
          <w:spacing w:val="25"/>
          <w:sz w:val="18"/>
          <w:szCs w:val="18"/>
        </w:rPr>
        <w:t xml:space="preserve"> </w:t>
      </w:r>
      <w:r>
        <w:rPr>
          <w:sz w:val="18"/>
          <w:szCs w:val="18"/>
        </w:rPr>
        <w:t>new</w:t>
      </w:r>
      <w:r>
        <w:rPr>
          <w:spacing w:val="28"/>
          <w:sz w:val="18"/>
          <w:szCs w:val="18"/>
        </w:rPr>
        <w:t xml:space="preserve"> </w:t>
      </w:r>
      <w:r>
        <w:rPr>
          <w:sz w:val="18"/>
          <w:szCs w:val="18"/>
        </w:rPr>
        <w:t>file</w:t>
      </w:r>
      <w:r>
        <w:rPr>
          <w:spacing w:val="8"/>
          <w:sz w:val="18"/>
          <w:szCs w:val="18"/>
        </w:rPr>
        <w:t xml:space="preserve"> </w:t>
      </w:r>
      <w:r>
        <w:rPr>
          <w:sz w:val="18"/>
          <w:szCs w:val="18"/>
        </w:rPr>
        <w:t>arri</w:t>
      </w:r>
      <w:r>
        <w:rPr>
          <w:spacing w:val="-5"/>
          <w:sz w:val="18"/>
          <w:szCs w:val="18"/>
        </w:rPr>
        <w:t>v</w:t>
      </w:r>
      <w:r>
        <w:rPr>
          <w:sz w:val="18"/>
          <w:szCs w:val="18"/>
        </w:rPr>
        <w:t xml:space="preserve">es </w:t>
      </w:r>
      <w:r>
        <w:rPr>
          <w:spacing w:val="17"/>
          <w:sz w:val="18"/>
          <w:szCs w:val="18"/>
        </w:rPr>
        <w:t xml:space="preserve"> </w:t>
      </w:r>
      <w:r>
        <w:rPr>
          <w:sz w:val="18"/>
          <w:szCs w:val="18"/>
        </w:rPr>
        <w:t>to</w:t>
      </w:r>
      <w:r>
        <w:rPr>
          <w:spacing w:val="35"/>
          <w:sz w:val="18"/>
          <w:szCs w:val="18"/>
        </w:rPr>
        <w:t xml:space="preserve"> </w:t>
      </w:r>
      <w:r>
        <w:rPr>
          <w:sz w:val="18"/>
          <w:szCs w:val="18"/>
        </w:rPr>
        <w:t xml:space="preserve">the </w:t>
      </w:r>
      <w:r>
        <w:rPr>
          <w:spacing w:val="3"/>
          <w:sz w:val="18"/>
          <w:szCs w:val="18"/>
        </w:rPr>
        <w:t xml:space="preserve"> </w:t>
      </w:r>
      <w:r>
        <w:rPr>
          <w:sz w:val="18"/>
          <w:szCs w:val="18"/>
        </w:rPr>
        <w:t>n</w:t>
      </w:r>
      <w:r>
        <w:rPr>
          <w:spacing w:val="6"/>
          <w:sz w:val="18"/>
          <w:szCs w:val="18"/>
        </w:rPr>
        <w:t>o</w:t>
      </w:r>
      <w:r>
        <w:rPr>
          <w:sz w:val="18"/>
          <w:szCs w:val="18"/>
        </w:rPr>
        <w:t xml:space="preserve">de,  the </w:t>
      </w:r>
      <w:r>
        <w:rPr>
          <w:spacing w:val="3"/>
          <w:sz w:val="18"/>
          <w:szCs w:val="18"/>
        </w:rPr>
        <w:t xml:space="preserve"> </w:t>
      </w:r>
      <w:r>
        <w:rPr>
          <w:w w:val="111"/>
          <w:sz w:val="18"/>
          <w:szCs w:val="18"/>
        </w:rPr>
        <w:t xml:space="preserve">handler </w:t>
      </w:r>
      <w:r>
        <w:rPr>
          <w:sz w:val="18"/>
          <w:szCs w:val="18"/>
        </w:rPr>
        <w:t xml:space="preserve">decides </w:t>
      </w:r>
      <w:r>
        <w:rPr>
          <w:spacing w:val="20"/>
          <w:sz w:val="18"/>
          <w:szCs w:val="18"/>
        </w:rPr>
        <w:t xml:space="preserve"> </w:t>
      </w:r>
      <w:r>
        <w:rPr>
          <w:sz w:val="18"/>
          <w:szCs w:val="18"/>
        </w:rPr>
        <w:t xml:space="preserve">either </w:t>
      </w:r>
      <w:r>
        <w:rPr>
          <w:spacing w:val="37"/>
          <w:sz w:val="18"/>
          <w:szCs w:val="18"/>
        </w:rPr>
        <w:t xml:space="preserve"> </w:t>
      </w:r>
      <w:r>
        <w:rPr>
          <w:sz w:val="18"/>
          <w:szCs w:val="18"/>
        </w:rPr>
        <w:t xml:space="preserve">to </w:t>
      </w:r>
      <w:r>
        <w:rPr>
          <w:spacing w:val="10"/>
          <w:sz w:val="18"/>
          <w:szCs w:val="18"/>
        </w:rPr>
        <w:t xml:space="preserve"> </w:t>
      </w:r>
      <w:r>
        <w:rPr>
          <w:spacing w:val="-5"/>
          <w:sz w:val="18"/>
          <w:szCs w:val="18"/>
        </w:rPr>
        <w:t>k</w:t>
      </w:r>
      <w:r>
        <w:rPr>
          <w:sz w:val="18"/>
          <w:szCs w:val="18"/>
        </w:rPr>
        <w:t xml:space="preserve">eep </w:t>
      </w:r>
      <w:r>
        <w:rPr>
          <w:spacing w:val="9"/>
          <w:sz w:val="18"/>
          <w:szCs w:val="18"/>
        </w:rPr>
        <w:t xml:space="preserve"> </w:t>
      </w:r>
      <w:r>
        <w:rPr>
          <w:sz w:val="18"/>
          <w:szCs w:val="18"/>
        </w:rPr>
        <w:t xml:space="preserve">the </w:t>
      </w:r>
      <w:r>
        <w:rPr>
          <w:spacing w:val="23"/>
          <w:sz w:val="18"/>
          <w:szCs w:val="18"/>
        </w:rPr>
        <w:t xml:space="preserve"> </w:t>
      </w:r>
      <w:r>
        <w:rPr>
          <w:sz w:val="18"/>
          <w:szCs w:val="18"/>
        </w:rPr>
        <w:t>file</w:t>
      </w:r>
      <w:r>
        <w:rPr>
          <w:spacing w:val="28"/>
          <w:sz w:val="18"/>
          <w:szCs w:val="18"/>
        </w:rPr>
        <w:t xml:space="preserve"> </w:t>
      </w:r>
      <w:r>
        <w:rPr>
          <w:sz w:val="18"/>
          <w:szCs w:val="18"/>
        </w:rPr>
        <w:t>for</w:t>
      </w:r>
      <w:r>
        <w:rPr>
          <w:spacing w:val="43"/>
          <w:sz w:val="18"/>
          <w:szCs w:val="18"/>
        </w:rPr>
        <w:t xml:space="preserve"> </w:t>
      </w:r>
      <w:r>
        <w:rPr>
          <w:sz w:val="18"/>
          <w:szCs w:val="18"/>
        </w:rPr>
        <w:t>l</w:t>
      </w:r>
      <w:r>
        <w:rPr>
          <w:spacing w:val="5"/>
          <w:sz w:val="18"/>
          <w:szCs w:val="18"/>
        </w:rPr>
        <w:t>o</w:t>
      </w:r>
      <w:r>
        <w:rPr>
          <w:sz w:val="18"/>
          <w:szCs w:val="18"/>
        </w:rPr>
        <w:t xml:space="preserve">cal </w:t>
      </w:r>
      <w:r>
        <w:rPr>
          <w:spacing w:val="5"/>
          <w:sz w:val="18"/>
          <w:szCs w:val="18"/>
        </w:rPr>
        <w:t xml:space="preserve"> </w:t>
      </w:r>
      <w:r>
        <w:rPr>
          <w:sz w:val="18"/>
          <w:szCs w:val="18"/>
        </w:rPr>
        <w:t>pr</w:t>
      </w:r>
      <w:r>
        <w:rPr>
          <w:spacing w:val="5"/>
          <w:sz w:val="18"/>
          <w:szCs w:val="18"/>
        </w:rPr>
        <w:t>o</w:t>
      </w:r>
      <w:r>
        <w:rPr>
          <w:sz w:val="18"/>
          <w:szCs w:val="18"/>
        </w:rPr>
        <w:t xml:space="preserve">cessing </w:t>
      </w:r>
      <w:r>
        <w:rPr>
          <w:spacing w:val="33"/>
          <w:sz w:val="18"/>
          <w:szCs w:val="18"/>
        </w:rPr>
        <w:t xml:space="preserve"> </w:t>
      </w:r>
      <w:r>
        <w:rPr>
          <w:sz w:val="18"/>
          <w:szCs w:val="18"/>
        </w:rPr>
        <w:t xml:space="preserve">or </w:t>
      </w:r>
      <w:r>
        <w:rPr>
          <w:spacing w:val="1"/>
          <w:sz w:val="18"/>
          <w:szCs w:val="18"/>
        </w:rPr>
        <w:t xml:space="preserve"> </w:t>
      </w:r>
      <w:r>
        <w:rPr>
          <w:sz w:val="18"/>
          <w:szCs w:val="18"/>
        </w:rPr>
        <w:t xml:space="preserve">to </w:t>
      </w:r>
      <w:r>
        <w:rPr>
          <w:spacing w:val="10"/>
          <w:sz w:val="18"/>
          <w:szCs w:val="18"/>
        </w:rPr>
        <w:t xml:space="preserve"> </w:t>
      </w:r>
      <w:r>
        <w:rPr>
          <w:sz w:val="18"/>
          <w:szCs w:val="18"/>
        </w:rPr>
        <w:t>for</w:t>
      </w:r>
      <w:r>
        <w:rPr>
          <w:spacing w:val="-5"/>
          <w:sz w:val="18"/>
          <w:szCs w:val="18"/>
        </w:rPr>
        <w:t>w</w:t>
      </w:r>
      <w:r>
        <w:rPr>
          <w:sz w:val="18"/>
          <w:szCs w:val="18"/>
        </w:rPr>
        <w:t xml:space="preserve">ard </w:t>
      </w:r>
      <w:r>
        <w:rPr>
          <w:spacing w:val="36"/>
          <w:sz w:val="18"/>
          <w:szCs w:val="18"/>
        </w:rPr>
        <w:t xml:space="preserve"> </w:t>
      </w:r>
      <w:r>
        <w:rPr>
          <w:sz w:val="18"/>
          <w:szCs w:val="18"/>
        </w:rPr>
        <w:t xml:space="preserve">it </w:t>
      </w:r>
      <w:r>
        <w:rPr>
          <w:spacing w:val="11"/>
          <w:sz w:val="18"/>
          <w:szCs w:val="18"/>
        </w:rPr>
        <w:t xml:space="preserve"> </w:t>
      </w:r>
      <w:r>
        <w:rPr>
          <w:sz w:val="18"/>
          <w:szCs w:val="18"/>
        </w:rPr>
        <w:t xml:space="preserve">to </w:t>
      </w:r>
      <w:r>
        <w:rPr>
          <w:spacing w:val="10"/>
          <w:sz w:val="18"/>
          <w:szCs w:val="18"/>
        </w:rPr>
        <w:t xml:space="preserve"> </w:t>
      </w:r>
      <w:r>
        <w:rPr>
          <w:w w:val="113"/>
          <w:sz w:val="18"/>
          <w:szCs w:val="18"/>
        </w:rPr>
        <w:t>another</w:t>
      </w:r>
      <w:r>
        <w:rPr>
          <w:spacing w:val="27"/>
          <w:w w:val="113"/>
          <w:sz w:val="18"/>
          <w:szCs w:val="18"/>
        </w:rPr>
        <w:t xml:space="preserve"> </w:t>
      </w:r>
      <w:r>
        <w:rPr>
          <w:w w:val="107"/>
          <w:sz w:val="18"/>
          <w:szCs w:val="18"/>
        </w:rPr>
        <w:t>n</w:t>
      </w:r>
      <w:r>
        <w:rPr>
          <w:spacing w:val="6"/>
          <w:w w:val="107"/>
          <w:sz w:val="18"/>
          <w:szCs w:val="18"/>
        </w:rPr>
        <w:t>o</w:t>
      </w:r>
      <w:r>
        <w:rPr>
          <w:w w:val="109"/>
          <w:sz w:val="18"/>
          <w:szCs w:val="18"/>
        </w:rPr>
        <w:t xml:space="preserve">de. </w:t>
      </w:r>
      <w:r>
        <w:rPr>
          <w:sz w:val="18"/>
          <w:szCs w:val="18"/>
        </w:rPr>
        <w:t xml:space="preserve">In </w:t>
      </w:r>
      <w:r>
        <w:rPr>
          <w:spacing w:val="13"/>
          <w:sz w:val="18"/>
          <w:szCs w:val="18"/>
        </w:rPr>
        <w:t xml:space="preserve"> </w:t>
      </w:r>
      <w:r>
        <w:rPr>
          <w:sz w:val="18"/>
          <w:szCs w:val="18"/>
        </w:rPr>
        <w:t xml:space="preserve">order </w:t>
      </w:r>
      <w:r>
        <w:rPr>
          <w:spacing w:val="33"/>
          <w:sz w:val="18"/>
          <w:szCs w:val="18"/>
        </w:rPr>
        <w:t xml:space="preserve"> </w:t>
      </w:r>
      <w:r>
        <w:rPr>
          <w:sz w:val="18"/>
          <w:szCs w:val="18"/>
        </w:rPr>
        <w:t xml:space="preserve">to </w:t>
      </w:r>
      <w:r>
        <w:rPr>
          <w:spacing w:val="18"/>
          <w:sz w:val="18"/>
          <w:szCs w:val="18"/>
        </w:rPr>
        <w:t xml:space="preserve"> </w:t>
      </w:r>
      <w:r>
        <w:rPr>
          <w:sz w:val="18"/>
          <w:szCs w:val="18"/>
        </w:rPr>
        <w:t>ma</w:t>
      </w:r>
      <w:r>
        <w:rPr>
          <w:spacing w:val="-5"/>
          <w:sz w:val="18"/>
          <w:szCs w:val="18"/>
        </w:rPr>
        <w:t>k</w:t>
      </w:r>
      <w:r>
        <w:rPr>
          <w:sz w:val="18"/>
          <w:szCs w:val="18"/>
        </w:rPr>
        <w:t xml:space="preserve">e </w:t>
      </w:r>
      <w:r>
        <w:rPr>
          <w:spacing w:val="27"/>
          <w:sz w:val="18"/>
          <w:szCs w:val="18"/>
        </w:rPr>
        <w:t xml:space="preserve"> </w:t>
      </w:r>
      <w:r>
        <w:rPr>
          <w:sz w:val="18"/>
          <w:szCs w:val="18"/>
        </w:rPr>
        <w:t xml:space="preserve">the </w:t>
      </w:r>
      <w:r>
        <w:rPr>
          <w:spacing w:val="31"/>
          <w:sz w:val="18"/>
          <w:szCs w:val="18"/>
        </w:rPr>
        <w:t xml:space="preserve"> </w:t>
      </w:r>
      <w:r>
        <w:rPr>
          <w:sz w:val="18"/>
          <w:szCs w:val="18"/>
        </w:rPr>
        <w:t xml:space="preserve">decision, </w:t>
      </w:r>
      <w:r>
        <w:rPr>
          <w:spacing w:val="34"/>
          <w:sz w:val="18"/>
          <w:szCs w:val="18"/>
        </w:rPr>
        <w:t xml:space="preserve"> </w:t>
      </w:r>
      <w:r>
        <w:rPr>
          <w:sz w:val="18"/>
          <w:szCs w:val="18"/>
        </w:rPr>
        <w:t xml:space="preserve">the </w:t>
      </w:r>
      <w:r>
        <w:rPr>
          <w:spacing w:val="31"/>
          <w:sz w:val="18"/>
          <w:szCs w:val="18"/>
        </w:rPr>
        <w:t xml:space="preserve"> </w:t>
      </w:r>
      <w:r>
        <w:rPr>
          <w:w w:val="111"/>
          <w:sz w:val="18"/>
          <w:szCs w:val="18"/>
        </w:rPr>
        <w:t>handler</w:t>
      </w:r>
      <w:r>
        <w:rPr>
          <w:spacing w:val="37"/>
          <w:w w:val="111"/>
          <w:sz w:val="18"/>
          <w:szCs w:val="18"/>
        </w:rPr>
        <w:t xml:space="preserve"> </w:t>
      </w:r>
      <w:r>
        <w:rPr>
          <w:sz w:val="18"/>
          <w:szCs w:val="18"/>
        </w:rPr>
        <w:t xml:space="preserve">executes   the </w:t>
      </w:r>
      <w:r>
        <w:rPr>
          <w:spacing w:val="31"/>
          <w:sz w:val="18"/>
          <w:szCs w:val="18"/>
        </w:rPr>
        <w:t xml:space="preserve"> </w:t>
      </w:r>
      <w:r>
        <w:rPr>
          <w:sz w:val="18"/>
          <w:szCs w:val="18"/>
        </w:rPr>
        <w:t xml:space="preserve">first </w:t>
      </w:r>
      <w:r>
        <w:rPr>
          <w:spacing w:val="22"/>
          <w:sz w:val="18"/>
          <w:szCs w:val="18"/>
        </w:rPr>
        <w:t xml:space="preserve"> </w:t>
      </w:r>
      <w:r>
        <w:rPr>
          <w:sz w:val="18"/>
          <w:szCs w:val="18"/>
        </w:rPr>
        <w:t>of</w:t>
      </w:r>
      <w:r>
        <w:rPr>
          <w:spacing w:val="36"/>
          <w:sz w:val="18"/>
          <w:szCs w:val="18"/>
        </w:rPr>
        <w:t xml:space="preserve"> </w:t>
      </w:r>
      <w:r>
        <w:rPr>
          <w:sz w:val="18"/>
          <w:szCs w:val="18"/>
        </w:rPr>
        <w:t xml:space="preserve">the </w:t>
      </w:r>
      <w:r>
        <w:rPr>
          <w:spacing w:val="31"/>
          <w:sz w:val="18"/>
          <w:szCs w:val="18"/>
        </w:rPr>
        <w:t xml:space="preserve"> </w:t>
      </w:r>
      <w:r>
        <w:rPr>
          <w:sz w:val="18"/>
          <w:szCs w:val="18"/>
        </w:rPr>
        <w:t xml:space="preserve">options  </w:t>
      </w:r>
      <w:r>
        <w:rPr>
          <w:spacing w:val="3"/>
          <w:sz w:val="18"/>
          <w:szCs w:val="18"/>
        </w:rPr>
        <w:t xml:space="preserve"> </w:t>
      </w:r>
      <w:r>
        <w:rPr>
          <w:w w:val="106"/>
          <w:sz w:val="18"/>
          <w:szCs w:val="18"/>
        </w:rPr>
        <w:t>whi</w:t>
      </w:r>
      <w:r>
        <w:rPr>
          <w:spacing w:val="-5"/>
          <w:w w:val="102"/>
          <w:sz w:val="18"/>
          <w:szCs w:val="18"/>
        </w:rPr>
        <w:t>c</w:t>
      </w:r>
      <w:r>
        <w:rPr>
          <w:w w:val="113"/>
          <w:sz w:val="18"/>
          <w:szCs w:val="18"/>
        </w:rPr>
        <w:t xml:space="preserve">h </w:t>
      </w:r>
      <w:r>
        <w:rPr>
          <w:w w:val="110"/>
          <w:sz w:val="18"/>
          <w:szCs w:val="18"/>
        </w:rPr>
        <w:t>requireme</w:t>
      </w:r>
      <w:r>
        <w:rPr>
          <w:spacing w:val="-4"/>
          <w:w w:val="110"/>
          <w:sz w:val="18"/>
          <w:szCs w:val="18"/>
        </w:rPr>
        <w:t>n</w:t>
      </w:r>
      <w:r>
        <w:rPr>
          <w:w w:val="110"/>
          <w:sz w:val="18"/>
          <w:szCs w:val="18"/>
        </w:rPr>
        <w:t>ts</w:t>
      </w:r>
      <w:r>
        <w:rPr>
          <w:spacing w:val="17"/>
          <w:w w:val="110"/>
          <w:sz w:val="18"/>
          <w:szCs w:val="18"/>
        </w:rPr>
        <w:t xml:space="preserve"> </w:t>
      </w:r>
      <w:r>
        <w:rPr>
          <w:sz w:val="18"/>
          <w:szCs w:val="18"/>
        </w:rPr>
        <w:t>are</w:t>
      </w:r>
      <w:r>
        <w:rPr>
          <w:spacing w:val="43"/>
          <w:sz w:val="18"/>
          <w:szCs w:val="18"/>
        </w:rPr>
        <w:t xml:space="preserve"> </w:t>
      </w:r>
      <w:r>
        <w:rPr>
          <w:w w:val="107"/>
          <w:sz w:val="18"/>
          <w:szCs w:val="18"/>
        </w:rPr>
        <w:t>satisfied:</w:t>
      </w:r>
    </w:p>
    <w:p w:rsidR="00C45AA3" w:rsidRDefault="00C45AA3">
      <w:pPr>
        <w:spacing w:before="7" w:line="160" w:lineRule="exact"/>
        <w:rPr>
          <w:sz w:val="17"/>
          <w:szCs w:val="17"/>
        </w:rPr>
      </w:pPr>
    </w:p>
    <w:p w:rsidR="00C45AA3" w:rsidRDefault="00DC4C15">
      <w:pPr>
        <w:spacing w:line="265" w:lineRule="auto"/>
        <w:ind w:left="399" w:right="1841" w:hanging="236"/>
        <w:jc w:val="both"/>
        <w:rPr>
          <w:sz w:val="18"/>
          <w:szCs w:val="18"/>
        </w:rPr>
      </w:pPr>
      <w:r>
        <w:rPr>
          <w:sz w:val="18"/>
          <w:szCs w:val="18"/>
        </w:rPr>
        <w:t xml:space="preserve">1. </w:t>
      </w:r>
      <w:r>
        <w:rPr>
          <w:spacing w:val="10"/>
          <w:sz w:val="18"/>
          <w:szCs w:val="18"/>
        </w:rPr>
        <w:t xml:space="preserve"> </w:t>
      </w:r>
      <w:r>
        <w:rPr>
          <w:sz w:val="18"/>
          <w:szCs w:val="18"/>
        </w:rPr>
        <w:t>If</w:t>
      </w:r>
      <w:r>
        <w:rPr>
          <w:spacing w:val="16"/>
          <w:sz w:val="18"/>
          <w:szCs w:val="18"/>
        </w:rPr>
        <w:t xml:space="preserve"> </w:t>
      </w:r>
      <w:proofErr w:type="gramStart"/>
      <w:r>
        <w:rPr>
          <w:sz w:val="18"/>
          <w:szCs w:val="18"/>
        </w:rPr>
        <w:t xml:space="preserve">the </w:t>
      </w:r>
      <w:r>
        <w:rPr>
          <w:spacing w:val="4"/>
          <w:sz w:val="18"/>
          <w:szCs w:val="18"/>
        </w:rPr>
        <w:t xml:space="preserve"> </w:t>
      </w:r>
      <w:r>
        <w:rPr>
          <w:sz w:val="18"/>
          <w:szCs w:val="18"/>
        </w:rPr>
        <w:t>recei</w:t>
      </w:r>
      <w:r>
        <w:rPr>
          <w:spacing w:val="-5"/>
          <w:sz w:val="18"/>
          <w:szCs w:val="18"/>
        </w:rPr>
        <w:t>v</w:t>
      </w:r>
      <w:r>
        <w:rPr>
          <w:sz w:val="18"/>
          <w:szCs w:val="18"/>
        </w:rPr>
        <w:t>ed</w:t>
      </w:r>
      <w:proofErr w:type="gramEnd"/>
      <w:r>
        <w:rPr>
          <w:sz w:val="18"/>
          <w:szCs w:val="18"/>
        </w:rPr>
        <w:t xml:space="preserve"> </w:t>
      </w:r>
      <w:r>
        <w:rPr>
          <w:spacing w:val="9"/>
          <w:sz w:val="18"/>
          <w:szCs w:val="18"/>
        </w:rPr>
        <w:t xml:space="preserve"> </w:t>
      </w:r>
      <w:r>
        <w:rPr>
          <w:sz w:val="18"/>
          <w:szCs w:val="18"/>
        </w:rPr>
        <w:t>file</w:t>
      </w:r>
      <w:r>
        <w:rPr>
          <w:spacing w:val="9"/>
          <w:sz w:val="18"/>
          <w:szCs w:val="18"/>
        </w:rPr>
        <w:t xml:space="preserve"> </w:t>
      </w:r>
      <w:r>
        <w:rPr>
          <w:sz w:val="18"/>
          <w:szCs w:val="18"/>
        </w:rPr>
        <w:t>is</w:t>
      </w:r>
      <w:r>
        <w:rPr>
          <w:spacing w:val="18"/>
          <w:sz w:val="18"/>
          <w:szCs w:val="18"/>
        </w:rPr>
        <w:t xml:space="preserve"> </w:t>
      </w:r>
      <w:r>
        <w:rPr>
          <w:sz w:val="18"/>
          <w:szCs w:val="18"/>
        </w:rPr>
        <w:t>of</w:t>
      </w:r>
      <w:r>
        <w:rPr>
          <w:spacing w:val="11"/>
          <w:sz w:val="18"/>
          <w:szCs w:val="18"/>
        </w:rPr>
        <w:t xml:space="preserve"> </w:t>
      </w:r>
      <w:r>
        <w:rPr>
          <w:w w:val="116"/>
          <w:sz w:val="18"/>
          <w:szCs w:val="18"/>
        </w:rPr>
        <w:t>input</w:t>
      </w:r>
      <w:r>
        <w:rPr>
          <w:spacing w:val="8"/>
          <w:w w:val="116"/>
          <w:sz w:val="18"/>
          <w:szCs w:val="18"/>
        </w:rPr>
        <w:t xml:space="preserv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14"/>
          <w:sz w:val="18"/>
          <w:szCs w:val="18"/>
        </w:rPr>
        <w:t xml:space="preserve"> </w:t>
      </w:r>
      <w:r>
        <w:rPr>
          <w:sz w:val="18"/>
          <w:szCs w:val="18"/>
        </w:rPr>
        <w:t xml:space="preserve">and </w:t>
      </w:r>
      <w:r>
        <w:rPr>
          <w:spacing w:val="5"/>
          <w:sz w:val="18"/>
          <w:szCs w:val="18"/>
        </w:rPr>
        <w:t xml:space="preserve"> </w:t>
      </w:r>
      <w:r>
        <w:rPr>
          <w:sz w:val="18"/>
          <w:szCs w:val="18"/>
        </w:rPr>
        <w:t>if</w:t>
      </w:r>
      <w:r>
        <w:rPr>
          <w:spacing w:val="11"/>
          <w:sz w:val="18"/>
          <w:szCs w:val="18"/>
        </w:rPr>
        <w:t xml:space="preserve"> </w:t>
      </w:r>
      <w:r>
        <w:rPr>
          <w:sz w:val="18"/>
          <w:szCs w:val="18"/>
        </w:rPr>
        <w:t xml:space="preserve">there </w:t>
      </w:r>
      <w:r>
        <w:rPr>
          <w:spacing w:val="19"/>
          <w:sz w:val="18"/>
          <w:szCs w:val="18"/>
        </w:rPr>
        <w:t xml:space="preserve"> </w:t>
      </w:r>
      <w:r>
        <w:rPr>
          <w:sz w:val="18"/>
          <w:szCs w:val="18"/>
        </w:rPr>
        <w:t>is</w:t>
      </w:r>
      <w:r>
        <w:rPr>
          <w:spacing w:val="18"/>
          <w:sz w:val="18"/>
          <w:szCs w:val="18"/>
        </w:rPr>
        <w:t xml:space="preserve"> </w:t>
      </w:r>
      <w:r>
        <w:rPr>
          <w:sz w:val="18"/>
          <w:szCs w:val="18"/>
        </w:rPr>
        <w:t>a</w:t>
      </w:r>
      <w:r>
        <w:rPr>
          <w:spacing w:val="26"/>
          <w:sz w:val="18"/>
          <w:szCs w:val="18"/>
        </w:rPr>
        <w:t xml:space="preserve"> </w:t>
      </w:r>
      <w:r>
        <w:rPr>
          <w:sz w:val="18"/>
          <w:szCs w:val="18"/>
        </w:rPr>
        <w:t>free</w:t>
      </w:r>
      <w:r>
        <w:rPr>
          <w:spacing w:val="25"/>
          <w:sz w:val="18"/>
          <w:szCs w:val="18"/>
        </w:rPr>
        <w:t xml:space="preserve"> </w:t>
      </w:r>
      <w:r>
        <w:rPr>
          <w:sz w:val="18"/>
          <w:szCs w:val="18"/>
        </w:rPr>
        <w:t xml:space="preserve">CPU </w:t>
      </w:r>
      <w:r>
        <w:rPr>
          <w:spacing w:val="14"/>
          <w:sz w:val="18"/>
          <w:szCs w:val="18"/>
        </w:rPr>
        <w:t xml:space="preserve"> </w:t>
      </w:r>
      <w:r>
        <w:rPr>
          <w:w w:val="126"/>
          <w:sz w:val="18"/>
          <w:szCs w:val="18"/>
        </w:rPr>
        <w:t>at</w:t>
      </w:r>
      <w:r>
        <w:rPr>
          <w:spacing w:val="2"/>
          <w:w w:val="126"/>
          <w:sz w:val="18"/>
          <w:szCs w:val="18"/>
        </w:rPr>
        <w:t xml:space="preserve"> </w:t>
      </w:r>
      <w:r>
        <w:rPr>
          <w:sz w:val="18"/>
          <w:szCs w:val="18"/>
        </w:rPr>
        <w:t xml:space="preserve">this </w:t>
      </w:r>
      <w:r>
        <w:rPr>
          <w:spacing w:val="6"/>
          <w:sz w:val="18"/>
          <w:szCs w:val="18"/>
        </w:rPr>
        <w:t xml:space="preserve"> </w:t>
      </w:r>
      <w:r>
        <w:rPr>
          <w:sz w:val="18"/>
          <w:szCs w:val="18"/>
        </w:rPr>
        <w:t>n</w:t>
      </w:r>
      <w:r>
        <w:rPr>
          <w:spacing w:val="5"/>
          <w:sz w:val="18"/>
          <w:szCs w:val="18"/>
        </w:rPr>
        <w:t>o</w:t>
      </w:r>
      <w:r>
        <w:rPr>
          <w:sz w:val="18"/>
          <w:szCs w:val="18"/>
        </w:rPr>
        <w:t>de</w:t>
      </w:r>
      <w:r>
        <w:rPr>
          <w:spacing w:val="40"/>
          <w:sz w:val="18"/>
          <w:szCs w:val="18"/>
        </w:rPr>
        <w:t xml:space="preserve"> </w:t>
      </w:r>
      <w:r>
        <w:rPr>
          <w:sz w:val="18"/>
          <w:szCs w:val="18"/>
        </w:rPr>
        <w:t xml:space="preserve">then </w:t>
      </w:r>
      <w:r>
        <w:rPr>
          <w:spacing w:val="15"/>
          <w:sz w:val="18"/>
          <w:szCs w:val="18"/>
        </w:rPr>
        <w:t xml:space="preserve"> </w:t>
      </w:r>
      <w:r>
        <w:rPr>
          <w:w w:val="116"/>
          <w:sz w:val="18"/>
          <w:szCs w:val="18"/>
        </w:rPr>
        <w:t xml:space="preserve">the </w:t>
      </w:r>
      <w:r>
        <w:rPr>
          <w:sz w:val="18"/>
          <w:szCs w:val="18"/>
        </w:rPr>
        <w:t>file</w:t>
      </w:r>
      <w:r>
        <w:rPr>
          <w:spacing w:val="12"/>
          <w:sz w:val="18"/>
          <w:szCs w:val="18"/>
        </w:rPr>
        <w:t xml:space="preserve"> </w:t>
      </w:r>
      <w:r>
        <w:rPr>
          <w:sz w:val="18"/>
          <w:szCs w:val="18"/>
        </w:rPr>
        <w:t>is</w:t>
      </w:r>
      <w:r>
        <w:rPr>
          <w:spacing w:val="20"/>
          <w:sz w:val="18"/>
          <w:szCs w:val="18"/>
        </w:rPr>
        <w:t xml:space="preserve"> </w:t>
      </w:r>
      <w:r>
        <w:rPr>
          <w:w w:val="114"/>
          <w:sz w:val="18"/>
          <w:szCs w:val="18"/>
        </w:rPr>
        <w:t>submitted</w:t>
      </w:r>
      <w:r>
        <w:rPr>
          <w:spacing w:val="12"/>
          <w:w w:val="114"/>
          <w:sz w:val="18"/>
          <w:szCs w:val="18"/>
        </w:rPr>
        <w:t xml:space="preserve"> </w:t>
      </w:r>
      <w:r>
        <w:rPr>
          <w:sz w:val="18"/>
          <w:szCs w:val="18"/>
        </w:rPr>
        <w:t>for</w:t>
      </w:r>
      <w:r>
        <w:rPr>
          <w:spacing w:val="26"/>
          <w:sz w:val="18"/>
          <w:szCs w:val="18"/>
        </w:rPr>
        <w:t xml:space="preserve"> </w:t>
      </w:r>
      <w:r>
        <w:rPr>
          <w:w w:val="110"/>
          <w:sz w:val="18"/>
          <w:szCs w:val="18"/>
        </w:rPr>
        <w:t>pr</w:t>
      </w:r>
      <w:r>
        <w:rPr>
          <w:spacing w:val="6"/>
          <w:w w:val="110"/>
          <w:sz w:val="18"/>
          <w:szCs w:val="18"/>
        </w:rPr>
        <w:t>o</w:t>
      </w:r>
      <w:r>
        <w:rPr>
          <w:w w:val="105"/>
          <w:sz w:val="18"/>
          <w:szCs w:val="18"/>
        </w:rPr>
        <w:t>cessing.</w:t>
      </w:r>
    </w:p>
    <w:p w:rsidR="00C45AA3" w:rsidRDefault="00DC4C15">
      <w:pPr>
        <w:spacing w:before="1" w:line="265" w:lineRule="auto"/>
        <w:ind w:left="399" w:right="1841" w:hanging="236"/>
        <w:jc w:val="both"/>
        <w:rPr>
          <w:sz w:val="18"/>
          <w:szCs w:val="18"/>
        </w:rPr>
        <w:sectPr w:rsidR="00C45AA3">
          <w:pgSz w:w="11920" w:h="16840"/>
          <w:pgMar w:top="1560" w:right="1680" w:bottom="280" w:left="1340" w:header="720" w:footer="720" w:gutter="0"/>
          <w:cols w:space="720"/>
        </w:sectPr>
      </w:pPr>
      <w:r>
        <w:rPr>
          <w:sz w:val="18"/>
          <w:szCs w:val="18"/>
        </w:rPr>
        <w:t xml:space="preserve">2. </w:t>
      </w:r>
      <w:r>
        <w:rPr>
          <w:spacing w:val="10"/>
          <w:sz w:val="18"/>
          <w:szCs w:val="18"/>
        </w:rPr>
        <w:t xml:space="preserve"> </w:t>
      </w:r>
      <w:r>
        <w:rPr>
          <w:sz w:val="18"/>
          <w:szCs w:val="18"/>
        </w:rPr>
        <w:t>If</w:t>
      </w:r>
      <w:r>
        <w:rPr>
          <w:spacing w:val="9"/>
          <w:sz w:val="18"/>
          <w:szCs w:val="18"/>
        </w:rPr>
        <w:t xml:space="preserve"> </w:t>
      </w:r>
      <w:proofErr w:type="gramStart"/>
      <w:r>
        <w:rPr>
          <w:sz w:val="18"/>
          <w:szCs w:val="18"/>
        </w:rPr>
        <w:t xml:space="preserve">there </w:t>
      </w:r>
      <w:r>
        <w:rPr>
          <w:spacing w:val="12"/>
          <w:sz w:val="18"/>
          <w:szCs w:val="18"/>
        </w:rPr>
        <w:t xml:space="preserve"> </w:t>
      </w:r>
      <w:r>
        <w:rPr>
          <w:sz w:val="18"/>
          <w:szCs w:val="18"/>
        </w:rPr>
        <w:t>is</w:t>
      </w:r>
      <w:proofErr w:type="gramEnd"/>
      <w:r>
        <w:rPr>
          <w:spacing w:val="11"/>
          <w:sz w:val="18"/>
          <w:szCs w:val="18"/>
        </w:rPr>
        <w:t xml:space="preserve"> </w:t>
      </w:r>
      <w:r>
        <w:rPr>
          <w:sz w:val="18"/>
          <w:szCs w:val="18"/>
        </w:rPr>
        <w:t>a</w:t>
      </w:r>
      <w:r>
        <w:rPr>
          <w:spacing w:val="19"/>
          <w:sz w:val="18"/>
          <w:szCs w:val="18"/>
        </w:rPr>
        <w:t xml:space="preserve"> </w:t>
      </w:r>
      <w:r>
        <w:rPr>
          <w:sz w:val="18"/>
          <w:szCs w:val="18"/>
        </w:rPr>
        <w:t>link</w:t>
      </w:r>
      <w:r>
        <w:rPr>
          <w:spacing w:val="27"/>
          <w:sz w:val="18"/>
          <w:szCs w:val="18"/>
        </w:rPr>
        <w:t xml:space="preserve"> </w:t>
      </w:r>
      <w:r>
        <w:rPr>
          <w:sz w:val="18"/>
          <w:szCs w:val="18"/>
        </w:rPr>
        <w:t>with</w:t>
      </w:r>
      <w:r>
        <w:rPr>
          <w:spacing w:val="42"/>
          <w:sz w:val="18"/>
          <w:szCs w:val="18"/>
        </w:rPr>
        <w:t xml:space="preserve"> </w:t>
      </w:r>
      <w:r>
        <w:rPr>
          <w:sz w:val="18"/>
          <w:szCs w:val="18"/>
        </w:rPr>
        <w:t>a</w:t>
      </w:r>
      <w:r>
        <w:rPr>
          <w:spacing w:val="19"/>
          <w:sz w:val="18"/>
          <w:szCs w:val="18"/>
        </w:rPr>
        <w:t xml:space="preserve"> </w:t>
      </w:r>
      <w:r>
        <w:rPr>
          <w:w w:val="111"/>
          <w:sz w:val="18"/>
          <w:szCs w:val="18"/>
        </w:rPr>
        <w:t>cou</w:t>
      </w:r>
      <w:r>
        <w:rPr>
          <w:spacing w:val="-6"/>
          <w:w w:val="111"/>
          <w:sz w:val="18"/>
          <w:szCs w:val="18"/>
        </w:rPr>
        <w:t>n</w:t>
      </w:r>
      <w:r>
        <w:rPr>
          <w:w w:val="111"/>
          <w:sz w:val="18"/>
          <w:szCs w:val="18"/>
        </w:rPr>
        <w:t>ter</w:t>
      </w:r>
      <w:r>
        <w:rPr>
          <w:spacing w:val="7"/>
          <w:w w:val="111"/>
          <w:sz w:val="18"/>
          <w:szCs w:val="18"/>
        </w:rPr>
        <w:t xml:space="preserve"> </w:t>
      </w:r>
      <w:r>
        <w:rPr>
          <w:sz w:val="18"/>
          <w:szCs w:val="18"/>
        </w:rPr>
        <w:t>whi</w:t>
      </w:r>
      <w:r>
        <w:rPr>
          <w:spacing w:val="-5"/>
          <w:sz w:val="18"/>
          <w:szCs w:val="18"/>
        </w:rPr>
        <w:t>c</w:t>
      </w:r>
      <w:r>
        <w:rPr>
          <w:sz w:val="18"/>
          <w:szCs w:val="18"/>
        </w:rPr>
        <w:t>h</w:t>
      </w:r>
      <w:r>
        <w:rPr>
          <w:spacing w:val="36"/>
          <w:sz w:val="18"/>
          <w:szCs w:val="18"/>
        </w:rPr>
        <w:t xml:space="preserve"> </w:t>
      </w:r>
      <w:r>
        <w:rPr>
          <w:sz w:val="18"/>
          <w:szCs w:val="18"/>
        </w:rPr>
        <w:t>is</w:t>
      </w:r>
      <w:r>
        <w:rPr>
          <w:spacing w:val="11"/>
          <w:sz w:val="18"/>
          <w:szCs w:val="18"/>
        </w:rPr>
        <w:t xml:space="preserve"> </w:t>
      </w:r>
      <w:r>
        <w:rPr>
          <w:w w:val="115"/>
          <w:sz w:val="18"/>
          <w:szCs w:val="18"/>
        </w:rPr>
        <w:t>greater</w:t>
      </w:r>
      <w:r>
        <w:rPr>
          <w:spacing w:val="-10"/>
          <w:w w:val="115"/>
          <w:sz w:val="18"/>
          <w:szCs w:val="18"/>
        </w:rPr>
        <w:t xml:space="preserve"> </w:t>
      </w:r>
      <w:r>
        <w:rPr>
          <w:w w:val="115"/>
          <w:sz w:val="18"/>
          <w:szCs w:val="18"/>
        </w:rPr>
        <w:t>than</w:t>
      </w:r>
      <w:r>
        <w:rPr>
          <w:spacing w:val="10"/>
          <w:w w:val="115"/>
          <w:sz w:val="18"/>
          <w:szCs w:val="18"/>
        </w:rPr>
        <w:t xml:space="preserve"> </w:t>
      </w:r>
      <w:r>
        <w:rPr>
          <w:sz w:val="18"/>
          <w:szCs w:val="18"/>
        </w:rPr>
        <w:t>zero</w:t>
      </w:r>
      <w:r>
        <w:rPr>
          <w:spacing w:val="22"/>
          <w:sz w:val="18"/>
          <w:szCs w:val="18"/>
        </w:rPr>
        <w:t xml:space="preserve"> </w:t>
      </w:r>
      <w:r>
        <w:rPr>
          <w:sz w:val="18"/>
          <w:szCs w:val="18"/>
        </w:rPr>
        <w:t>for</w:t>
      </w:r>
      <w:r>
        <w:rPr>
          <w:spacing w:val="17"/>
          <w:sz w:val="18"/>
          <w:szCs w:val="18"/>
        </w:rPr>
        <w:t xml:space="preserve"> </w:t>
      </w:r>
      <w:r>
        <w:rPr>
          <w:sz w:val="18"/>
          <w:szCs w:val="18"/>
        </w:rPr>
        <w:t>the</w:t>
      </w:r>
      <w:r>
        <w:rPr>
          <w:spacing w:val="42"/>
          <w:sz w:val="18"/>
          <w:szCs w:val="18"/>
        </w:rPr>
        <w:t xml:space="preserve"> </w:t>
      </w:r>
      <w:r>
        <w:rPr>
          <w:w w:val="107"/>
          <w:sz w:val="18"/>
          <w:szCs w:val="18"/>
        </w:rPr>
        <w:t>corres</w:t>
      </w:r>
      <w:r>
        <w:rPr>
          <w:spacing w:val="6"/>
          <w:w w:val="107"/>
          <w:sz w:val="18"/>
          <w:szCs w:val="18"/>
        </w:rPr>
        <w:t>p</w:t>
      </w:r>
      <w:r>
        <w:rPr>
          <w:w w:val="107"/>
          <w:sz w:val="18"/>
          <w:szCs w:val="18"/>
        </w:rPr>
        <w:t>onding</w:t>
      </w:r>
      <w:r>
        <w:rPr>
          <w:spacing w:val="15"/>
          <w:w w:val="107"/>
          <w:sz w:val="18"/>
          <w:szCs w:val="18"/>
        </w:rPr>
        <w:t xml:space="preserve"> </w:t>
      </w:r>
      <w:r>
        <w:rPr>
          <w:sz w:val="18"/>
          <w:szCs w:val="18"/>
        </w:rPr>
        <w:t xml:space="preserve">file </w:t>
      </w:r>
      <w:r>
        <w:rPr>
          <w:spacing w:val="-5"/>
          <w:w w:val="143"/>
          <w:sz w:val="18"/>
          <w:szCs w:val="18"/>
        </w:rPr>
        <w:t>t</w:t>
      </w:r>
      <w:r>
        <w:rPr>
          <w:w w:val="110"/>
          <w:sz w:val="18"/>
          <w:szCs w:val="18"/>
        </w:rPr>
        <w:t>y</w:t>
      </w:r>
      <w:r>
        <w:rPr>
          <w:spacing w:val="5"/>
          <w:w w:val="110"/>
          <w:sz w:val="18"/>
          <w:szCs w:val="18"/>
        </w:rPr>
        <w:t>p</w:t>
      </w:r>
      <w:r>
        <w:rPr>
          <w:w w:val="102"/>
          <w:sz w:val="18"/>
          <w:szCs w:val="18"/>
        </w:rPr>
        <w:t>e</w:t>
      </w:r>
      <w:r>
        <w:rPr>
          <w:spacing w:val="12"/>
          <w:sz w:val="18"/>
          <w:szCs w:val="18"/>
        </w:rPr>
        <w:t xml:space="preserve"> </w:t>
      </w:r>
      <w:r>
        <w:rPr>
          <w:w w:val="116"/>
          <w:sz w:val="18"/>
          <w:szCs w:val="18"/>
        </w:rPr>
        <w:t>(input</w:t>
      </w:r>
      <w:r>
        <w:rPr>
          <w:spacing w:val="5"/>
          <w:w w:val="116"/>
          <w:sz w:val="18"/>
          <w:szCs w:val="18"/>
        </w:rPr>
        <w:t xml:space="preserve"> </w:t>
      </w:r>
      <w:r>
        <w:rPr>
          <w:sz w:val="18"/>
          <w:szCs w:val="18"/>
        </w:rPr>
        <w:t>or</w:t>
      </w:r>
      <w:r>
        <w:rPr>
          <w:spacing w:val="25"/>
          <w:sz w:val="18"/>
          <w:szCs w:val="18"/>
        </w:rPr>
        <w:t xml:space="preserve"> </w:t>
      </w:r>
      <w:r>
        <w:rPr>
          <w:w w:val="118"/>
          <w:sz w:val="18"/>
          <w:szCs w:val="18"/>
        </w:rPr>
        <w:t>output)</w:t>
      </w:r>
      <w:r>
        <w:rPr>
          <w:spacing w:val="5"/>
          <w:w w:val="118"/>
          <w:sz w:val="18"/>
          <w:szCs w:val="18"/>
        </w:rPr>
        <w:t xml:space="preserve"> </w:t>
      </w:r>
      <w:r>
        <w:rPr>
          <w:sz w:val="18"/>
          <w:szCs w:val="18"/>
        </w:rPr>
        <w:t xml:space="preserve">then </w:t>
      </w:r>
      <w:r>
        <w:rPr>
          <w:spacing w:val="13"/>
          <w:sz w:val="18"/>
          <w:szCs w:val="18"/>
        </w:rPr>
        <w:t xml:space="preserve"> </w:t>
      </w:r>
      <w:r>
        <w:rPr>
          <w:sz w:val="18"/>
          <w:szCs w:val="18"/>
        </w:rPr>
        <w:t xml:space="preserve">the </w:t>
      </w:r>
      <w:r>
        <w:rPr>
          <w:spacing w:val="2"/>
          <w:sz w:val="18"/>
          <w:szCs w:val="18"/>
        </w:rPr>
        <w:t xml:space="preserve"> </w:t>
      </w:r>
      <w:r>
        <w:rPr>
          <w:sz w:val="18"/>
          <w:szCs w:val="18"/>
        </w:rPr>
        <w:t>file</w:t>
      </w:r>
      <w:r>
        <w:rPr>
          <w:spacing w:val="7"/>
          <w:sz w:val="18"/>
          <w:szCs w:val="18"/>
        </w:rPr>
        <w:t xml:space="preserve"> </w:t>
      </w:r>
      <w:r>
        <w:rPr>
          <w:sz w:val="18"/>
          <w:szCs w:val="18"/>
        </w:rPr>
        <w:t>is</w:t>
      </w:r>
      <w:r>
        <w:rPr>
          <w:spacing w:val="16"/>
          <w:sz w:val="18"/>
          <w:szCs w:val="18"/>
        </w:rPr>
        <w:t xml:space="preserve"> </w:t>
      </w:r>
      <w:r>
        <w:rPr>
          <w:w w:val="107"/>
          <w:sz w:val="18"/>
          <w:szCs w:val="18"/>
        </w:rPr>
        <w:t>se</w:t>
      </w:r>
      <w:r>
        <w:rPr>
          <w:spacing w:val="-5"/>
          <w:w w:val="107"/>
          <w:sz w:val="18"/>
          <w:szCs w:val="18"/>
        </w:rPr>
        <w:t>n</w:t>
      </w:r>
      <w:r>
        <w:rPr>
          <w:w w:val="143"/>
          <w:sz w:val="18"/>
          <w:szCs w:val="18"/>
        </w:rPr>
        <w:t>t</w:t>
      </w:r>
      <w:r>
        <w:rPr>
          <w:spacing w:val="12"/>
          <w:sz w:val="18"/>
          <w:szCs w:val="18"/>
        </w:rPr>
        <w:t xml:space="preserve"> </w:t>
      </w:r>
      <w:r>
        <w:rPr>
          <w:spacing w:val="-5"/>
          <w:sz w:val="18"/>
          <w:szCs w:val="18"/>
        </w:rPr>
        <w:t>ov</w:t>
      </w:r>
      <w:r>
        <w:rPr>
          <w:sz w:val="18"/>
          <w:szCs w:val="18"/>
        </w:rPr>
        <w:t>er</w:t>
      </w:r>
      <w:r>
        <w:rPr>
          <w:spacing w:val="34"/>
          <w:sz w:val="18"/>
          <w:szCs w:val="18"/>
        </w:rPr>
        <w:t xml:space="preserve"> </w:t>
      </w:r>
      <w:r>
        <w:rPr>
          <w:w w:val="125"/>
          <w:sz w:val="18"/>
          <w:szCs w:val="18"/>
        </w:rPr>
        <w:t>that</w:t>
      </w:r>
      <w:r>
        <w:rPr>
          <w:spacing w:val="1"/>
          <w:w w:val="125"/>
          <w:sz w:val="18"/>
          <w:szCs w:val="18"/>
        </w:rPr>
        <w:t xml:space="preserve"> </w:t>
      </w:r>
      <w:r>
        <w:rPr>
          <w:sz w:val="18"/>
          <w:szCs w:val="18"/>
        </w:rPr>
        <w:t>link.</w:t>
      </w:r>
      <w:r>
        <w:rPr>
          <w:spacing w:val="38"/>
          <w:sz w:val="18"/>
          <w:szCs w:val="18"/>
        </w:rPr>
        <w:t xml:space="preserve"> </w:t>
      </w:r>
      <w:proofErr w:type="gramStart"/>
      <w:r>
        <w:rPr>
          <w:sz w:val="18"/>
          <w:szCs w:val="18"/>
        </w:rPr>
        <w:t xml:space="preserve">The </w:t>
      </w:r>
      <w:r>
        <w:rPr>
          <w:spacing w:val="3"/>
          <w:sz w:val="18"/>
          <w:szCs w:val="18"/>
        </w:rPr>
        <w:t xml:space="preserve"> </w:t>
      </w:r>
      <w:r>
        <w:rPr>
          <w:w w:val="111"/>
          <w:sz w:val="18"/>
          <w:szCs w:val="18"/>
        </w:rPr>
        <w:t>cou</w:t>
      </w:r>
      <w:r>
        <w:rPr>
          <w:spacing w:val="-4"/>
          <w:w w:val="111"/>
          <w:sz w:val="18"/>
          <w:szCs w:val="18"/>
        </w:rPr>
        <w:t>n</w:t>
      </w:r>
      <w:r>
        <w:rPr>
          <w:w w:val="111"/>
          <w:sz w:val="18"/>
          <w:szCs w:val="18"/>
        </w:rPr>
        <w:t>ter</w:t>
      </w:r>
      <w:proofErr w:type="gramEnd"/>
      <w:r>
        <w:rPr>
          <w:spacing w:val="12"/>
          <w:w w:val="111"/>
          <w:sz w:val="18"/>
          <w:szCs w:val="18"/>
        </w:rPr>
        <w:t xml:space="preserve"> </w:t>
      </w:r>
      <w:r>
        <w:rPr>
          <w:sz w:val="18"/>
          <w:szCs w:val="18"/>
        </w:rPr>
        <w:t>is</w:t>
      </w:r>
      <w:r>
        <w:rPr>
          <w:spacing w:val="16"/>
          <w:sz w:val="18"/>
          <w:szCs w:val="18"/>
        </w:rPr>
        <w:t xml:space="preserve"> </w:t>
      </w:r>
      <w:r>
        <w:rPr>
          <w:w w:val="108"/>
          <w:sz w:val="18"/>
          <w:szCs w:val="18"/>
        </w:rPr>
        <w:t xml:space="preserve">decreased </w:t>
      </w:r>
      <w:r>
        <w:rPr>
          <w:spacing w:val="-5"/>
          <w:sz w:val="18"/>
          <w:szCs w:val="18"/>
        </w:rPr>
        <w:t>b</w:t>
      </w:r>
      <w:r>
        <w:rPr>
          <w:sz w:val="18"/>
          <w:szCs w:val="18"/>
        </w:rPr>
        <w:t>y</w:t>
      </w:r>
      <w:r>
        <w:rPr>
          <w:spacing w:val="35"/>
          <w:sz w:val="18"/>
          <w:szCs w:val="18"/>
        </w:rPr>
        <w:t xml:space="preserve"> </w:t>
      </w:r>
      <w:r>
        <w:rPr>
          <w:sz w:val="18"/>
          <w:szCs w:val="18"/>
        </w:rPr>
        <w:t xml:space="preserve">the </w:t>
      </w:r>
      <w:r>
        <w:rPr>
          <w:spacing w:val="7"/>
          <w:sz w:val="18"/>
          <w:szCs w:val="18"/>
        </w:rPr>
        <w:t xml:space="preserve"> </w:t>
      </w:r>
      <w:r>
        <w:rPr>
          <w:sz w:val="18"/>
          <w:szCs w:val="18"/>
        </w:rPr>
        <w:t>size</w:t>
      </w:r>
      <w:r>
        <w:rPr>
          <w:spacing w:val="23"/>
          <w:sz w:val="18"/>
          <w:szCs w:val="18"/>
        </w:rPr>
        <w:t xml:space="preserve"> </w:t>
      </w:r>
      <w:r>
        <w:rPr>
          <w:sz w:val="18"/>
          <w:szCs w:val="18"/>
        </w:rPr>
        <w:t>of</w:t>
      </w:r>
      <w:r>
        <w:rPr>
          <w:spacing w:val="14"/>
          <w:sz w:val="18"/>
          <w:szCs w:val="18"/>
        </w:rPr>
        <w:t xml:space="preserve"> </w:t>
      </w:r>
      <w:r>
        <w:rPr>
          <w:sz w:val="18"/>
          <w:szCs w:val="18"/>
        </w:rPr>
        <w:t xml:space="preserve">the </w:t>
      </w:r>
      <w:r>
        <w:rPr>
          <w:spacing w:val="7"/>
          <w:sz w:val="18"/>
          <w:szCs w:val="18"/>
        </w:rPr>
        <w:t xml:space="preserve"> </w:t>
      </w:r>
      <w:r>
        <w:rPr>
          <w:sz w:val="18"/>
          <w:szCs w:val="18"/>
        </w:rPr>
        <w:t>file.</w:t>
      </w:r>
    </w:p>
    <w:p w:rsidR="00C45AA3" w:rsidRDefault="00C45AA3">
      <w:pPr>
        <w:spacing w:before="16" w:line="200" w:lineRule="exact"/>
      </w:pPr>
    </w:p>
    <w:p w:rsidR="00C45AA3" w:rsidRDefault="00DC4C15">
      <w:pPr>
        <w:spacing w:before="26" w:line="265" w:lineRule="auto"/>
        <w:ind w:left="399" w:right="1841" w:hanging="236"/>
        <w:rPr>
          <w:sz w:val="18"/>
          <w:szCs w:val="18"/>
        </w:rPr>
      </w:pPr>
      <w:r>
        <w:rPr>
          <w:sz w:val="18"/>
          <w:szCs w:val="18"/>
        </w:rPr>
        <w:t xml:space="preserve">3. </w:t>
      </w:r>
      <w:r>
        <w:rPr>
          <w:spacing w:val="10"/>
          <w:sz w:val="18"/>
          <w:szCs w:val="18"/>
        </w:rPr>
        <w:t xml:space="preserve"> </w:t>
      </w:r>
      <w:r>
        <w:rPr>
          <w:sz w:val="18"/>
          <w:szCs w:val="18"/>
        </w:rPr>
        <w:t>The</w:t>
      </w:r>
      <w:r>
        <w:rPr>
          <w:spacing w:val="44"/>
          <w:sz w:val="18"/>
          <w:szCs w:val="18"/>
        </w:rPr>
        <w:t xml:space="preserve"> </w:t>
      </w:r>
      <w:r>
        <w:rPr>
          <w:sz w:val="18"/>
          <w:szCs w:val="18"/>
        </w:rPr>
        <w:t>file</w:t>
      </w:r>
      <w:r>
        <w:rPr>
          <w:spacing w:val="3"/>
          <w:sz w:val="18"/>
          <w:szCs w:val="18"/>
        </w:rPr>
        <w:t xml:space="preserve"> </w:t>
      </w:r>
      <w:r>
        <w:rPr>
          <w:sz w:val="18"/>
          <w:szCs w:val="18"/>
        </w:rPr>
        <w:t>is</w:t>
      </w:r>
      <w:r>
        <w:rPr>
          <w:spacing w:val="12"/>
          <w:sz w:val="18"/>
          <w:szCs w:val="18"/>
        </w:rPr>
        <w:t xml:space="preserve"> </w:t>
      </w:r>
      <w:proofErr w:type="gramStart"/>
      <w:r>
        <w:rPr>
          <w:spacing w:val="-5"/>
          <w:sz w:val="18"/>
          <w:szCs w:val="18"/>
        </w:rPr>
        <w:t>k</w:t>
      </w:r>
      <w:r>
        <w:rPr>
          <w:sz w:val="18"/>
          <w:szCs w:val="18"/>
        </w:rPr>
        <w:t xml:space="preserve">ept </w:t>
      </w:r>
      <w:r>
        <w:rPr>
          <w:spacing w:val="4"/>
          <w:sz w:val="18"/>
          <w:szCs w:val="18"/>
        </w:rPr>
        <w:t xml:space="preserve"> </w:t>
      </w:r>
      <w:r>
        <w:rPr>
          <w:w w:val="126"/>
          <w:sz w:val="18"/>
          <w:szCs w:val="18"/>
        </w:rPr>
        <w:t>at</w:t>
      </w:r>
      <w:proofErr w:type="gramEnd"/>
      <w:r>
        <w:rPr>
          <w:spacing w:val="-4"/>
          <w:w w:val="126"/>
          <w:sz w:val="18"/>
          <w:szCs w:val="18"/>
        </w:rPr>
        <w:t xml:space="preserve"> </w:t>
      </w:r>
      <w:r>
        <w:rPr>
          <w:sz w:val="18"/>
          <w:szCs w:val="18"/>
        </w:rPr>
        <w:t>the</w:t>
      </w:r>
      <w:r>
        <w:rPr>
          <w:spacing w:val="43"/>
          <w:sz w:val="18"/>
          <w:szCs w:val="18"/>
        </w:rPr>
        <w:t xml:space="preserve"> </w:t>
      </w:r>
      <w:r>
        <w:rPr>
          <w:sz w:val="18"/>
          <w:szCs w:val="18"/>
        </w:rPr>
        <w:t>l</w:t>
      </w:r>
      <w:r>
        <w:rPr>
          <w:spacing w:val="5"/>
          <w:sz w:val="18"/>
          <w:szCs w:val="18"/>
        </w:rPr>
        <w:t>o</w:t>
      </w:r>
      <w:r>
        <w:rPr>
          <w:sz w:val="18"/>
          <w:szCs w:val="18"/>
        </w:rPr>
        <w:t>cal</w:t>
      </w:r>
      <w:r>
        <w:rPr>
          <w:spacing w:val="25"/>
          <w:sz w:val="18"/>
          <w:szCs w:val="18"/>
        </w:rPr>
        <w:t xml:space="preserve"> </w:t>
      </w:r>
      <w:r>
        <w:rPr>
          <w:sz w:val="18"/>
          <w:szCs w:val="18"/>
        </w:rPr>
        <w:t xml:space="preserve">storage </w:t>
      </w:r>
      <w:r>
        <w:rPr>
          <w:spacing w:val="15"/>
          <w:sz w:val="18"/>
          <w:szCs w:val="18"/>
        </w:rPr>
        <w:t xml:space="preserve"> </w:t>
      </w:r>
      <w:r>
        <w:rPr>
          <w:sz w:val="18"/>
          <w:szCs w:val="18"/>
        </w:rPr>
        <w:t>u</w:t>
      </w:r>
      <w:r>
        <w:rPr>
          <w:spacing w:val="-5"/>
          <w:sz w:val="18"/>
          <w:szCs w:val="18"/>
        </w:rPr>
        <w:t>n</w:t>
      </w:r>
      <w:r>
        <w:rPr>
          <w:sz w:val="18"/>
          <w:szCs w:val="18"/>
        </w:rPr>
        <w:t xml:space="preserve">til </w:t>
      </w:r>
      <w:r>
        <w:rPr>
          <w:spacing w:val="10"/>
          <w:sz w:val="18"/>
          <w:szCs w:val="18"/>
        </w:rPr>
        <w:t xml:space="preserve"> </w:t>
      </w:r>
      <w:r>
        <w:rPr>
          <w:sz w:val="18"/>
          <w:szCs w:val="18"/>
        </w:rPr>
        <w:t>it</w:t>
      </w:r>
      <w:r>
        <w:rPr>
          <w:spacing w:val="31"/>
          <w:sz w:val="18"/>
          <w:szCs w:val="18"/>
        </w:rPr>
        <w:t xml:space="preserve"> </w:t>
      </w:r>
      <w:r>
        <w:rPr>
          <w:sz w:val="18"/>
          <w:szCs w:val="18"/>
        </w:rPr>
        <w:t>can</w:t>
      </w:r>
      <w:r>
        <w:rPr>
          <w:spacing w:val="33"/>
          <w:sz w:val="18"/>
          <w:szCs w:val="18"/>
        </w:rPr>
        <w:t xml:space="preserve"> </w:t>
      </w:r>
      <w:r>
        <w:rPr>
          <w:spacing w:val="5"/>
          <w:sz w:val="18"/>
          <w:szCs w:val="18"/>
        </w:rPr>
        <w:t>b</w:t>
      </w:r>
      <w:r>
        <w:rPr>
          <w:sz w:val="18"/>
          <w:szCs w:val="18"/>
        </w:rPr>
        <w:t>e</w:t>
      </w:r>
      <w:r>
        <w:rPr>
          <w:spacing w:val="21"/>
          <w:sz w:val="18"/>
          <w:szCs w:val="18"/>
        </w:rPr>
        <w:t xml:space="preserve"> </w:t>
      </w:r>
      <w:r>
        <w:rPr>
          <w:sz w:val="18"/>
          <w:szCs w:val="18"/>
        </w:rPr>
        <w:t>pr</w:t>
      </w:r>
      <w:r>
        <w:rPr>
          <w:spacing w:val="5"/>
          <w:sz w:val="18"/>
          <w:szCs w:val="18"/>
        </w:rPr>
        <w:t>o</w:t>
      </w:r>
      <w:r>
        <w:rPr>
          <w:sz w:val="18"/>
          <w:szCs w:val="18"/>
        </w:rPr>
        <w:t xml:space="preserve">cessed </w:t>
      </w:r>
      <w:r>
        <w:rPr>
          <w:spacing w:val="10"/>
          <w:sz w:val="18"/>
          <w:szCs w:val="18"/>
        </w:rPr>
        <w:t xml:space="preserve"> </w:t>
      </w:r>
      <w:r>
        <w:rPr>
          <w:sz w:val="18"/>
          <w:szCs w:val="18"/>
        </w:rPr>
        <w:t xml:space="preserve">(when </w:t>
      </w:r>
      <w:r>
        <w:rPr>
          <w:spacing w:val="3"/>
          <w:sz w:val="18"/>
          <w:szCs w:val="18"/>
        </w:rPr>
        <w:t xml:space="preserve"> </w:t>
      </w:r>
      <w:r>
        <w:rPr>
          <w:sz w:val="18"/>
          <w:szCs w:val="18"/>
        </w:rPr>
        <w:t>a</w:t>
      </w:r>
      <w:r>
        <w:rPr>
          <w:spacing w:val="20"/>
          <w:sz w:val="18"/>
          <w:szCs w:val="18"/>
        </w:rPr>
        <w:t xml:space="preserve"> </w:t>
      </w:r>
      <w:r>
        <w:rPr>
          <w:sz w:val="18"/>
          <w:szCs w:val="18"/>
        </w:rPr>
        <w:t xml:space="preserve">CPU </w:t>
      </w:r>
      <w:r>
        <w:rPr>
          <w:spacing w:val="8"/>
          <w:sz w:val="18"/>
          <w:szCs w:val="18"/>
        </w:rPr>
        <w:t xml:space="preserve"> </w:t>
      </w:r>
      <w:r>
        <w:rPr>
          <w:spacing w:val="5"/>
          <w:w w:val="113"/>
          <w:sz w:val="18"/>
          <w:szCs w:val="18"/>
        </w:rPr>
        <w:t>b</w:t>
      </w:r>
      <w:r>
        <w:rPr>
          <w:w w:val="104"/>
          <w:sz w:val="18"/>
          <w:szCs w:val="18"/>
        </w:rPr>
        <w:t xml:space="preserve">ecomes </w:t>
      </w:r>
      <w:r>
        <w:rPr>
          <w:sz w:val="18"/>
          <w:szCs w:val="18"/>
        </w:rPr>
        <w:t>free</w:t>
      </w:r>
      <w:r>
        <w:rPr>
          <w:spacing w:val="28"/>
          <w:sz w:val="18"/>
          <w:szCs w:val="18"/>
        </w:rPr>
        <w:t xml:space="preserve"> </w:t>
      </w:r>
      <w:r>
        <w:rPr>
          <w:sz w:val="18"/>
          <w:szCs w:val="18"/>
        </w:rPr>
        <w:t>or</w:t>
      </w:r>
      <w:r>
        <w:rPr>
          <w:spacing w:val="29"/>
          <w:sz w:val="18"/>
          <w:szCs w:val="18"/>
        </w:rPr>
        <w:t xml:space="preserve"> </w:t>
      </w:r>
      <w:r>
        <w:rPr>
          <w:sz w:val="18"/>
          <w:szCs w:val="18"/>
        </w:rPr>
        <w:t>a</w:t>
      </w:r>
      <w:r>
        <w:rPr>
          <w:spacing w:val="29"/>
          <w:sz w:val="18"/>
          <w:szCs w:val="18"/>
        </w:rPr>
        <w:t xml:space="preserve"> </w:t>
      </w:r>
      <w:r>
        <w:rPr>
          <w:sz w:val="18"/>
          <w:szCs w:val="18"/>
        </w:rPr>
        <w:t>new</w:t>
      </w:r>
      <w:r>
        <w:rPr>
          <w:spacing w:val="32"/>
          <w:sz w:val="18"/>
          <w:szCs w:val="18"/>
        </w:rPr>
        <w:t xml:space="preserve"> </w:t>
      </w:r>
      <w:r>
        <w:rPr>
          <w:sz w:val="18"/>
          <w:szCs w:val="18"/>
        </w:rPr>
        <w:t xml:space="preserve">plan </w:t>
      </w:r>
      <w:r>
        <w:rPr>
          <w:spacing w:val="9"/>
          <w:sz w:val="18"/>
          <w:szCs w:val="18"/>
        </w:rPr>
        <w:t xml:space="preserve"> </w:t>
      </w:r>
      <w:r>
        <w:rPr>
          <w:w w:val="113"/>
          <w:sz w:val="18"/>
          <w:szCs w:val="18"/>
        </w:rPr>
        <w:t>arri</w:t>
      </w:r>
      <w:r>
        <w:rPr>
          <w:spacing w:val="-5"/>
          <w:w w:val="113"/>
          <w:sz w:val="18"/>
          <w:szCs w:val="18"/>
        </w:rPr>
        <w:t>v</w:t>
      </w:r>
      <w:r>
        <w:rPr>
          <w:w w:val="108"/>
          <w:sz w:val="18"/>
          <w:szCs w:val="18"/>
        </w:rPr>
        <w:t>es).</w:t>
      </w:r>
    </w:p>
    <w:p w:rsidR="00C45AA3" w:rsidRDefault="00C45AA3">
      <w:pPr>
        <w:spacing w:before="11" w:line="200" w:lineRule="exact"/>
      </w:pPr>
    </w:p>
    <w:p w:rsidR="00C45AA3" w:rsidRDefault="00DC4C15">
      <w:pPr>
        <w:spacing w:line="265" w:lineRule="auto"/>
        <w:ind w:left="100" w:right="1840"/>
        <w:jc w:val="both"/>
        <w:rPr>
          <w:sz w:val="18"/>
          <w:szCs w:val="18"/>
        </w:rPr>
      </w:pPr>
      <w:r>
        <w:rPr>
          <w:sz w:val="18"/>
          <w:szCs w:val="18"/>
        </w:rPr>
        <w:t>Su</w:t>
      </w:r>
      <w:r>
        <w:rPr>
          <w:spacing w:val="-5"/>
          <w:sz w:val="18"/>
          <w:szCs w:val="18"/>
        </w:rPr>
        <w:t>c</w:t>
      </w:r>
      <w:r>
        <w:rPr>
          <w:sz w:val="18"/>
          <w:szCs w:val="18"/>
        </w:rPr>
        <w:t xml:space="preserve">h </w:t>
      </w:r>
      <w:r>
        <w:rPr>
          <w:spacing w:val="12"/>
          <w:sz w:val="18"/>
          <w:szCs w:val="18"/>
        </w:rPr>
        <w:t xml:space="preserve"> </w:t>
      </w:r>
      <w:r>
        <w:rPr>
          <w:sz w:val="18"/>
          <w:szCs w:val="18"/>
        </w:rPr>
        <w:t xml:space="preserve">an </w:t>
      </w:r>
      <w:r>
        <w:rPr>
          <w:spacing w:val="8"/>
          <w:sz w:val="18"/>
          <w:szCs w:val="18"/>
        </w:rPr>
        <w:t xml:space="preserve"> </w:t>
      </w:r>
      <w:r>
        <w:rPr>
          <w:sz w:val="18"/>
          <w:szCs w:val="18"/>
        </w:rPr>
        <w:t xml:space="preserve">order </w:t>
      </w:r>
      <w:r>
        <w:rPr>
          <w:spacing w:val="22"/>
          <w:sz w:val="18"/>
          <w:szCs w:val="18"/>
        </w:rPr>
        <w:t xml:space="preserve"> </w:t>
      </w:r>
      <w:r>
        <w:rPr>
          <w:sz w:val="18"/>
          <w:szCs w:val="18"/>
        </w:rPr>
        <w:t>of</w:t>
      </w:r>
      <w:r>
        <w:rPr>
          <w:spacing w:val="25"/>
          <w:sz w:val="18"/>
          <w:szCs w:val="18"/>
        </w:rPr>
        <w:t xml:space="preserve"> </w:t>
      </w:r>
      <w:r>
        <w:rPr>
          <w:sz w:val="18"/>
          <w:szCs w:val="18"/>
        </w:rPr>
        <w:t xml:space="preserve">options </w:t>
      </w:r>
      <w:r>
        <w:rPr>
          <w:spacing w:val="37"/>
          <w:sz w:val="18"/>
          <w:szCs w:val="18"/>
        </w:rPr>
        <w:t xml:space="preserve"> </w:t>
      </w:r>
      <w:r>
        <w:rPr>
          <w:sz w:val="18"/>
          <w:szCs w:val="18"/>
        </w:rPr>
        <w:t xml:space="preserve">ensures </w:t>
      </w:r>
      <w:r>
        <w:rPr>
          <w:spacing w:val="27"/>
          <w:sz w:val="18"/>
          <w:szCs w:val="18"/>
        </w:rPr>
        <w:t xml:space="preserve"> </w:t>
      </w:r>
      <w:r>
        <w:rPr>
          <w:w w:val="125"/>
          <w:sz w:val="18"/>
          <w:szCs w:val="18"/>
        </w:rPr>
        <w:t>that</w:t>
      </w:r>
      <w:r>
        <w:rPr>
          <w:spacing w:val="18"/>
          <w:w w:val="125"/>
          <w:sz w:val="18"/>
          <w:szCs w:val="18"/>
        </w:rPr>
        <w:t xml:space="preserve"> </w:t>
      </w:r>
      <w:r>
        <w:rPr>
          <w:sz w:val="18"/>
          <w:szCs w:val="18"/>
        </w:rPr>
        <w:t xml:space="preserve">the </w:t>
      </w:r>
      <w:r>
        <w:rPr>
          <w:spacing w:val="19"/>
          <w:sz w:val="18"/>
          <w:szCs w:val="18"/>
        </w:rPr>
        <w:t xml:space="preserve"> </w:t>
      </w:r>
      <w:r>
        <w:rPr>
          <w:sz w:val="18"/>
          <w:szCs w:val="18"/>
        </w:rPr>
        <w:t>file</w:t>
      </w:r>
      <w:r>
        <w:rPr>
          <w:spacing w:val="24"/>
          <w:sz w:val="18"/>
          <w:szCs w:val="18"/>
        </w:rPr>
        <w:t xml:space="preserve"> </w:t>
      </w:r>
      <w:r>
        <w:rPr>
          <w:sz w:val="18"/>
          <w:szCs w:val="18"/>
        </w:rPr>
        <w:t>will</w:t>
      </w:r>
      <w:r>
        <w:rPr>
          <w:spacing w:val="35"/>
          <w:sz w:val="18"/>
          <w:szCs w:val="18"/>
        </w:rPr>
        <w:t xml:space="preserve"> </w:t>
      </w:r>
      <w:r>
        <w:rPr>
          <w:spacing w:val="5"/>
          <w:sz w:val="18"/>
          <w:szCs w:val="18"/>
        </w:rPr>
        <w:t>b</w:t>
      </w:r>
      <w:r>
        <w:rPr>
          <w:sz w:val="18"/>
          <w:szCs w:val="18"/>
        </w:rPr>
        <w:t>e</w:t>
      </w:r>
      <w:r>
        <w:rPr>
          <w:spacing w:val="41"/>
          <w:sz w:val="18"/>
          <w:szCs w:val="18"/>
        </w:rPr>
        <w:t xml:space="preserve"> </w:t>
      </w:r>
      <w:r>
        <w:rPr>
          <w:sz w:val="18"/>
          <w:szCs w:val="18"/>
        </w:rPr>
        <w:t>pr</w:t>
      </w:r>
      <w:r>
        <w:rPr>
          <w:spacing w:val="5"/>
          <w:sz w:val="18"/>
          <w:szCs w:val="18"/>
        </w:rPr>
        <w:t>o</w:t>
      </w:r>
      <w:r>
        <w:rPr>
          <w:sz w:val="18"/>
          <w:szCs w:val="18"/>
        </w:rPr>
        <w:t xml:space="preserve">cessed </w:t>
      </w:r>
      <w:r>
        <w:rPr>
          <w:spacing w:val="31"/>
          <w:sz w:val="18"/>
          <w:szCs w:val="18"/>
        </w:rPr>
        <w:t xml:space="preserve"> </w:t>
      </w:r>
      <w:r>
        <w:rPr>
          <w:sz w:val="18"/>
          <w:szCs w:val="18"/>
        </w:rPr>
        <w:t>as</w:t>
      </w:r>
      <w:r>
        <w:rPr>
          <w:spacing w:val="42"/>
          <w:sz w:val="18"/>
          <w:szCs w:val="18"/>
        </w:rPr>
        <w:t xml:space="preserve"> </w:t>
      </w:r>
      <w:r>
        <w:rPr>
          <w:sz w:val="18"/>
          <w:szCs w:val="18"/>
        </w:rPr>
        <w:t>s</w:t>
      </w:r>
      <w:r>
        <w:rPr>
          <w:spacing w:val="5"/>
          <w:sz w:val="18"/>
          <w:szCs w:val="18"/>
        </w:rPr>
        <w:t>o</w:t>
      </w:r>
      <w:r>
        <w:rPr>
          <w:sz w:val="18"/>
          <w:szCs w:val="18"/>
        </w:rPr>
        <w:t>on</w:t>
      </w:r>
      <w:r>
        <w:rPr>
          <w:spacing w:val="45"/>
          <w:sz w:val="18"/>
          <w:szCs w:val="18"/>
        </w:rPr>
        <w:t xml:space="preserve"> </w:t>
      </w:r>
      <w:r>
        <w:rPr>
          <w:sz w:val="18"/>
          <w:szCs w:val="18"/>
        </w:rPr>
        <w:t>as</w:t>
      </w:r>
      <w:r>
        <w:rPr>
          <w:spacing w:val="42"/>
          <w:sz w:val="18"/>
          <w:szCs w:val="18"/>
        </w:rPr>
        <w:t xml:space="preserve"> </w:t>
      </w:r>
      <w:r>
        <w:rPr>
          <w:sz w:val="18"/>
          <w:szCs w:val="18"/>
        </w:rPr>
        <w:t xml:space="preserve">it </w:t>
      </w:r>
      <w:r>
        <w:rPr>
          <w:spacing w:val="7"/>
          <w:sz w:val="18"/>
          <w:szCs w:val="18"/>
        </w:rPr>
        <w:t xml:space="preserve"> </w:t>
      </w:r>
      <w:r>
        <w:rPr>
          <w:w w:val="113"/>
          <w:sz w:val="18"/>
          <w:szCs w:val="18"/>
        </w:rPr>
        <w:t>arri</w:t>
      </w:r>
      <w:r>
        <w:rPr>
          <w:spacing w:val="-5"/>
          <w:w w:val="113"/>
          <w:sz w:val="18"/>
          <w:szCs w:val="18"/>
        </w:rPr>
        <w:t>v</w:t>
      </w:r>
      <w:r>
        <w:rPr>
          <w:w w:val="103"/>
          <w:sz w:val="18"/>
          <w:szCs w:val="18"/>
        </w:rPr>
        <w:t xml:space="preserve">es </w:t>
      </w:r>
      <w:r>
        <w:rPr>
          <w:sz w:val="18"/>
          <w:szCs w:val="18"/>
        </w:rPr>
        <w:t xml:space="preserve">to </w:t>
      </w:r>
      <w:r>
        <w:rPr>
          <w:spacing w:val="17"/>
          <w:sz w:val="18"/>
          <w:szCs w:val="18"/>
        </w:rPr>
        <w:t xml:space="preserve"> </w:t>
      </w:r>
      <w:r>
        <w:rPr>
          <w:sz w:val="18"/>
          <w:szCs w:val="18"/>
        </w:rPr>
        <w:t xml:space="preserve">the </w:t>
      </w:r>
      <w:r>
        <w:rPr>
          <w:spacing w:val="30"/>
          <w:sz w:val="18"/>
          <w:szCs w:val="18"/>
        </w:rPr>
        <w:t xml:space="preserve"> </w:t>
      </w:r>
      <w:r>
        <w:rPr>
          <w:sz w:val="18"/>
          <w:szCs w:val="18"/>
        </w:rPr>
        <w:t>n</w:t>
      </w:r>
      <w:r>
        <w:rPr>
          <w:spacing w:val="6"/>
          <w:sz w:val="18"/>
          <w:szCs w:val="18"/>
        </w:rPr>
        <w:t>o</w:t>
      </w:r>
      <w:r>
        <w:rPr>
          <w:sz w:val="18"/>
          <w:szCs w:val="18"/>
        </w:rPr>
        <w:t xml:space="preserve">de </w:t>
      </w:r>
      <w:r>
        <w:rPr>
          <w:spacing w:val="21"/>
          <w:sz w:val="18"/>
          <w:szCs w:val="18"/>
        </w:rPr>
        <w:t xml:space="preserve"> </w:t>
      </w:r>
      <w:r>
        <w:rPr>
          <w:sz w:val="18"/>
          <w:szCs w:val="18"/>
        </w:rPr>
        <w:t xml:space="preserve">with </w:t>
      </w:r>
      <w:r>
        <w:rPr>
          <w:spacing w:val="30"/>
          <w:sz w:val="18"/>
          <w:szCs w:val="18"/>
        </w:rPr>
        <w:t xml:space="preserve"> </w:t>
      </w:r>
      <w:r>
        <w:rPr>
          <w:sz w:val="18"/>
          <w:szCs w:val="18"/>
        </w:rPr>
        <w:t xml:space="preserve">a </w:t>
      </w:r>
      <w:r>
        <w:rPr>
          <w:spacing w:val="7"/>
          <w:sz w:val="18"/>
          <w:szCs w:val="18"/>
        </w:rPr>
        <w:t xml:space="preserve"> </w:t>
      </w:r>
      <w:r>
        <w:rPr>
          <w:sz w:val="18"/>
          <w:szCs w:val="18"/>
        </w:rPr>
        <w:t xml:space="preserve">free </w:t>
      </w:r>
      <w:r>
        <w:rPr>
          <w:spacing w:val="6"/>
          <w:sz w:val="18"/>
          <w:szCs w:val="18"/>
        </w:rPr>
        <w:t xml:space="preserve"> </w:t>
      </w:r>
      <w:r>
        <w:rPr>
          <w:sz w:val="18"/>
          <w:szCs w:val="18"/>
        </w:rPr>
        <w:t xml:space="preserve">CPU,  </w:t>
      </w:r>
      <w:r>
        <w:rPr>
          <w:spacing w:val="1"/>
          <w:sz w:val="18"/>
          <w:szCs w:val="18"/>
        </w:rPr>
        <w:t xml:space="preserve"> </w:t>
      </w:r>
      <w:r>
        <w:rPr>
          <w:sz w:val="18"/>
          <w:szCs w:val="18"/>
        </w:rPr>
        <w:t xml:space="preserve">and </w:t>
      </w:r>
      <w:r>
        <w:rPr>
          <w:spacing w:val="31"/>
          <w:sz w:val="18"/>
          <w:szCs w:val="18"/>
        </w:rPr>
        <w:t xml:space="preserve"> </w:t>
      </w:r>
      <w:r>
        <w:rPr>
          <w:sz w:val="18"/>
          <w:szCs w:val="18"/>
        </w:rPr>
        <w:t xml:space="preserve">all </w:t>
      </w:r>
      <w:r>
        <w:rPr>
          <w:spacing w:val="9"/>
          <w:sz w:val="18"/>
          <w:szCs w:val="18"/>
        </w:rPr>
        <w:t xml:space="preserve"> </w:t>
      </w:r>
      <w:r>
        <w:rPr>
          <w:sz w:val="18"/>
          <w:szCs w:val="18"/>
        </w:rPr>
        <w:t xml:space="preserve">the </w:t>
      </w:r>
      <w:r>
        <w:rPr>
          <w:spacing w:val="30"/>
          <w:sz w:val="18"/>
          <w:szCs w:val="18"/>
        </w:rPr>
        <w:t xml:space="preserve"> </w:t>
      </w:r>
      <w:r>
        <w:rPr>
          <w:sz w:val="18"/>
          <w:szCs w:val="18"/>
        </w:rPr>
        <w:t xml:space="preserve">CPUs </w:t>
      </w:r>
      <w:r>
        <w:rPr>
          <w:spacing w:val="41"/>
          <w:sz w:val="18"/>
          <w:szCs w:val="18"/>
        </w:rPr>
        <w:t xml:space="preserve"> </w:t>
      </w:r>
      <w:r>
        <w:rPr>
          <w:sz w:val="18"/>
          <w:szCs w:val="18"/>
        </w:rPr>
        <w:t xml:space="preserve">will  </w:t>
      </w:r>
      <w:r>
        <w:rPr>
          <w:spacing w:val="5"/>
          <w:sz w:val="18"/>
          <w:szCs w:val="18"/>
        </w:rPr>
        <w:t>b</w:t>
      </w:r>
      <w:r>
        <w:rPr>
          <w:sz w:val="18"/>
          <w:szCs w:val="18"/>
        </w:rPr>
        <w:t xml:space="preserve">e </w:t>
      </w:r>
      <w:r>
        <w:rPr>
          <w:spacing w:val="8"/>
          <w:sz w:val="18"/>
          <w:szCs w:val="18"/>
        </w:rPr>
        <w:t xml:space="preserve"> </w:t>
      </w:r>
      <w:r>
        <w:rPr>
          <w:sz w:val="18"/>
          <w:szCs w:val="18"/>
        </w:rPr>
        <w:t xml:space="preserve">busy </w:t>
      </w:r>
      <w:r>
        <w:rPr>
          <w:spacing w:val="29"/>
          <w:sz w:val="18"/>
          <w:szCs w:val="18"/>
        </w:rPr>
        <w:t xml:space="preserve"> </w:t>
      </w:r>
      <w:r>
        <w:rPr>
          <w:sz w:val="18"/>
          <w:szCs w:val="18"/>
        </w:rPr>
        <w:t xml:space="preserve">as </w:t>
      </w:r>
      <w:r>
        <w:rPr>
          <w:spacing w:val="8"/>
          <w:sz w:val="18"/>
          <w:szCs w:val="18"/>
        </w:rPr>
        <w:t xml:space="preserve"> </w:t>
      </w:r>
      <w:r>
        <w:rPr>
          <w:sz w:val="18"/>
          <w:szCs w:val="18"/>
        </w:rPr>
        <w:t xml:space="preserve">long </w:t>
      </w:r>
      <w:r>
        <w:rPr>
          <w:spacing w:val="12"/>
          <w:sz w:val="18"/>
          <w:szCs w:val="18"/>
        </w:rPr>
        <w:t xml:space="preserve"> </w:t>
      </w:r>
      <w:r>
        <w:rPr>
          <w:sz w:val="18"/>
          <w:szCs w:val="18"/>
        </w:rPr>
        <w:t xml:space="preserve">as </w:t>
      </w:r>
      <w:r>
        <w:rPr>
          <w:spacing w:val="8"/>
          <w:sz w:val="18"/>
          <w:szCs w:val="18"/>
        </w:rPr>
        <w:t xml:space="preserve"> </w:t>
      </w:r>
      <w:r>
        <w:rPr>
          <w:sz w:val="18"/>
          <w:szCs w:val="18"/>
        </w:rPr>
        <w:t xml:space="preserve">there   </w:t>
      </w:r>
      <w:r>
        <w:rPr>
          <w:w w:val="112"/>
          <w:sz w:val="18"/>
          <w:szCs w:val="18"/>
        </w:rPr>
        <w:t xml:space="preserve">are </w:t>
      </w:r>
      <w:r>
        <w:rPr>
          <w:w w:val="111"/>
          <w:sz w:val="18"/>
          <w:szCs w:val="18"/>
        </w:rPr>
        <w:t>unpr</w:t>
      </w:r>
      <w:r>
        <w:rPr>
          <w:spacing w:val="7"/>
          <w:w w:val="111"/>
          <w:sz w:val="18"/>
          <w:szCs w:val="18"/>
        </w:rPr>
        <w:t>o</w:t>
      </w:r>
      <w:r>
        <w:rPr>
          <w:w w:val="111"/>
          <w:sz w:val="18"/>
          <w:szCs w:val="18"/>
        </w:rPr>
        <w:t>cessed</w:t>
      </w:r>
      <w:r>
        <w:rPr>
          <w:spacing w:val="-18"/>
          <w:w w:val="111"/>
          <w:sz w:val="18"/>
          <w:szCs w:val="18"/>
        </w:rPr>
        <w:t xml:space="preserve"> </w:t>
      </w:r>
      <w:r>
        <w:rPr>
          <w:w w:val="111"/>
          <w:sz w:val="18"/>
          <w:szCs w:val="18"/>
        </w:rPr>
        <w:t>input</w:t>
      </w:r>
      <w:r>
        <w:rPr>
          <w:spacing w:val="26"/>
          <w:w w:val="111"/>
          <w:sz w:val="18"/>
          <w:szCs w:val="18"/>
        </w:rPr>
        <w:t xml:space="preserve"> </w:t>
      </w:r>
      <w:r>
        <w:rPr>
          <w:sz w:val="18"/>
          <w:szCs w:val="18"/>
        </w:rPr>
        <w:t>files</w:t>
      </w:r>
      <w:r>
        <w:rPr>
          <w:spacing w:val="9"/>
          <w:sz w:val="18"/>
          <w:szCs w:val="18"/>
        </w:rPr>
        <w:t xml:space="preserve"> </w:t>
      </w:r>
      <w:r>
        <w:rPr>
          <w:w w:val="126"/>
          <w:sz w:val="18"/>
          <w:szCs w:val="18"/>
        </w:rPr>
        <w:t xml:space="preserve">at </w:t>
      </w:r>
      <w:r>
        <w:rPr>
          <w:sz w:val="18"/>
          <w:szCs w:val="18"/>
        </w:rPr>
        <w:t xml:space="preserve">the </w:t>
      </w:r>
      <w:r>
        <w:rPr>
          <w:spacing w:val="2"/>
          <w:sz w:val="18"/>
          <w:szCs w:val="18"/>
        </w:rPr>
        <w:t xml:space="preserve"> </w:t>
      </w:r>
      <w:r>
        <w:rPr>
          <w:sz w:val="18"/>
          <w:szCs w:val="18"/>
        </w:rPr>
        <w:t>n</w:t>
      </w:r>
      <w:r>
        <w:rPr>
          <w:spacing w:val="6"/>
          <w:sz w:val="18"/>
          <w:szCs w:val="18"/>
        </w:rPr>
        <w:t>o</w:t>
      </w:r>
      <w:r>
        <w:rPr>
          <w:sz w:val="18"/>
          <w:szCs w:val="18"/>
        </w:rPr>
        <w:t>de.</w:t>
      </w:r>
      <w:r>
        <w:rPr>
          <w:spacing w:val="44"/>
          <w:sz w:val="18"/>
          <w:szCs w:val="18"/>
        </w:rPr>
        <w:t xml:space="preserve"> </w:t>
      </w:r>
      <w:r>
        <w:rPr>
          <w:sz w:val="18"/>
          <w:szCs w:val="18"/>
        </w:rPr>
        <w:t>Since</w:t>
      </w:r>
      <w:r>
        <w:rPr>
          <w:spacing w:val="28"/>
          <w:sz w:val="18"/>
          <w:szCs w:val="18"/>
        </w:rPr>
        <w:t xml:space="preserve"> </w:t>
      </w:r>
      <w:r>
        <w:rPr>
          <w:sz w:val="18"/>
          <w:szCs w:val="18"/>
        </w:rPr>
        <w:t>an</w:t>
      </w:r>
      <w:r>
        <w:rPr>
          <w:spacing w:val="36"/>
          <w:sz w:val="18"/>
          <w:szCs w:val="18"/>
        </w:rPr>
        <w:t xml:space="preserve"> </w:t>
      </w:r>
      <w:r>
        <w:rPr>
          <w:w w:val="116"/>
          <w:sz w:val="18"/>
          <w:szCs w:val="18"/>
        </w:rPr>
        <w:t>input</w:t>
      </w:r>
      <w:r>
        <w:rPr>
          <w:spacing w:val="5"/>
          <w:w w:val="116"/>
          <w:sz w:val="18"/>
          <w:szCs w:val="18"/>
        </w:rPr>
        <w:t xml:space="preserve"> </w:t>
      </w:r>
      <w:r>
        <w:rPr>
          <w:sz w:val="18"/>
          <w:szCs w:val="18"/>
        </w:rPr>
        <w:t>file</w:t>
      </w:r>
      <w:r>
        <w:rPr>
          <w:spacing w:val="7"/>
          <w:sz w:val="18"/>
          <w:szCs w:val="18"/>
        </w:rPr>
        <w:t xml:space="preserve"> </w:t>
      </w:r>
      <w:r>
        <w:rPr>
          <w:sz w:val="18"/>
          <w:szCs w:val="18"/>
        </w:rPr>
        <w:t>will</w:t>
      </w:r>
      <w:r>
        <w:rPr>
          <w:spacing w:val="18"/>
          <w:sz w:val="18"/>
          <w:szCs w:val="18"/>
        </w:rPr>
        <w:t xml:space="preserve"> </w:t>
      </w:r>
      <w:proofErr w:type="gramStart"/>
      <w:r>
        <w:rPr>
          <w:sz w:val="18"/>
          <w:szCs w:val="18"/>
        </w:rPr>
        <w:t xml:space="preserve">not </w:t>
      </w:r>
      <w:r>
        <w:rPr>
          <w:spacing w:val="1"/>
          <w:sz w:val="18"/>
          <w:szCs w:val="18"/>
        </w:rPr>
        <w:t xml:space="preserve"> </w:t>
      </w:r>
      <w:r>
        <w:rPr>
          <w:spacing w:val="5"/>
          <w:sz w:val="18"/>
          <w:szCs w:val="18"/>
        </w:rPr>
        <w:t>b</w:t>
      </w:r>
      <w:r>
        <w:rPr>
          <w:sz w:val="18"/>
          <w:szCs w:val="18"/>
        </w:rPr>
        <w:t>e</w:t>
      </w:r>
      <w:proofErr w:type="gramEnd"/>
      <w:r>
        <w:rPr>
          <w:spacing w:val="25"/>
          <w:sz w:val="18"/>
          <w:szCs w:val="18"/>
        </w:rPr>
        <w:t xml:space="preserve"> </w:t>
      </w:r>
      <w:r>
        <w:rPr>
          <w:w w:val="108"/>
          <w:sz w:val="18"/>
          <w:szCs w:val="18"/>
        </w:rPr>
        <w:t>for</w:t>
      </w:r>
      <w:r>
        <w:rPr>
          <w:spacing w:val="-5"/>
          <w:w w:val="108"/>
          <w:sz w:val="18"/>
          <w:szCs w:val="18"/>
        </w:rPr>
        <w:t>w</w:t>
      </w:r>
      <w:r>
        <w:rPr>
          <w:w w:val="108"/>
          <w:sz w:val="18"/>
          <w:szCs w:val="18"/>
        </w:rPr>
        <w:t>arded</w:t>
      </w:r>
      <w:r>
        <w:rPr>
          <w:spacing w:val="11"/>
          <w:w w:val="108"/>
          <w:sz w:val="18"/>
          <w:szCs w:val="18"/>
        </w:rPr>
        <w:t xml:space="preserve"> </w:t>
      </w:r>
      <w:r>
        <w:rPr>
          <w:sz w:val="18"/>
          <w:szCs w:val="18"/>
        </w:rPr>
        <w:t>unless</w:t>
      </w:r>
      <w:r>
        <w:rPr>
          <w:spacing w:val="44"/>
          <w:sz w:val="18"/>
          <w:szCs w:val="18"/>
        </w:rPr>
        <w:t xml:space="preserve"> </w:t>
      </w:r>
      <w:r>
        <w:rPr>
          <w:w w:val="108"/>
          <w:sz w:val="18"/>
          <w:szCs w:val="18"/>
        </w:rPr>
        <w:t xml:space="preserve">all </w:t>
      </w:r>
      <w:r>
        <w:rPr>
          <w:sz w:val="18"/>
          <w:szCs w:val="18"/>
        </w:rPr>
        <w:t xml:space="preserve">the </w:t>
      </w:r>
      <w:r>
        <w:rPr>
          <w:spacing w:val="7"/>
          <w:sz w:val="18"/>
          <w:szCs w:val="18"/>
        </w:rPr>
        <w:t xml:space="preserve"> </w:t>
      </w:r>
      <w:r>
        <w:rPr>
          <w:sz w:val="18"/>
          <w:szCs w:val="18"/>
        </w:rPr>
        <w:t xml:space="preserve">CPUs </w:t>
      </w:r>
      <w:r>
        <w:rPr>
          <w:spacing w:val="19"/>
          <w:sz w:val="18"/>
          <w:szCs w:val="18"/>
        </w:rPr>
        <w:t xml:space="preserve"> </w:t>
      </w:r>
      <w:r>
        <w:rPr>
          <w:sz w:val="18"/>
          <w:szCs w:val="18"/>
        </w:rPr>
        <w:t>are</w:t>
      </w:r>
      <w:r>
        <w:rPr>
          <w:spacing w:val="43"/>
          <w:sz w:val="18"/>
          <w:szCs w:val="18"/>
        </w:rPr>
        <w:t xml:space="preserve"> </w:t>
      </w:r>
      <w:r>
        <w:rPr>
          <w:sz w:val="18"/>
          <w:szCs w:val="18"/>
        </w:rPr>
        <w:t>bus</w:t>
      </w:r>
      <w:r>
        <w:rPr>
          <w:spacing w:val="-15"/>
          <w:sz w:val="18"/>
          <w:szCs w:val="18"/>
        </w:rPr>
        <w:t>y</w:t>
      </w:r>
      <w:r>
        <w:rPr>
          <w:sz w:val="18"/>
          <w:szCs w:val="18"/>
        </w:rPr>
        <w:t xml:space="preserve">, </w:t>
      </w:r>
      <w:r>
        <w:rPr>
          <w:spacing w:val="12"/>
          <w:sz w:val="18"/>
          <w:szCs w:val="18"/>
        </w:rPr>
        <w:t xml:space="preserve"> </w:t>
      </w:r>
      <w:r>
        <w:rPr>
          <w:sz w:val="18"/>
          <w:szCs w:val="18"/>
        </w:rPr>
        <w:t>no</w:t>
      </w:r>
      <w:r>
        <w:rPr>
          <w:spacing w:val="30"/>
          <w:sz w:val="18"/>
          <w:szCs w:val="18"/>
        </w:rPr>
        <w:t xml:space="preserve"> </w:t>
      </w:r>
      <w:r>
        <w:rPr>
          <w:sz w:val="18"/>
          <w:szCs w:val="18"/>
        </w:rPr>
        <w:t>excessi</w:t>
      </w:r>
      <w:r>
        <w:rPr>
          <w:spacing w:val="-4"/>
          <w:sz w:val="18"/>
          <w:szCs w:val="18"/>
        </w:rPr>
        <w:t>v</w:t>
      </w:r>
      <w:r>
        <w:rPr>
          <w:sz w:val="18"/>
          <w:szCs w:val="18"/>
        </w:rPr>
        <w:t>e</w:t>
      </w:r>
      <w:r>
        <w:rPr>
          <w:spacing w:val="42"/>
          <w:sz w:val="18"/>
          <w:szCs w:val="18"/>
        </w:rPr>
        <w:t xml:space="preserve"> </w:t>
      </w:r>
      <w:r>
        <w:rPr>
          <w:w w:val="111"/>
          <w:sz w:val="18"/>
          <w:szCs w:val="18"/>
        </w:rPr>
        <w:t>transfers</w:t>
      </w:r>
      <w:r>
        <w:rPr>
          <w:spacing w:val="12"/>
          <w:w w:val="111"/>
          <w:sz w:val="18"/>
          <w:szCs w:val="18"/>
        </w:rPr>
        <w:t xml:space="preserve"> </w:t>
      </w:r>
      <w:r>
        <w:rPr>
          <w:sz w:val="18"/>
          <w:szCs w:val="18"/>
        </w:rPr>
        <w:t>will</w:t>
      </w:r>
      <w:r>
        <w:rPr>
          <w:spacing w:val="23"/>
          <w:sz w:val="18"/>
          <w:szCs w:val="18"/>
        </w:rPr>
        <w:t xml:space="preserve"> </w:t>
      </w:r>
      <w:r>
        <w:rPr>
          <w:w w:val="111"/>
          <w:sz w:val="18"/>
          <w:szCs w:val="18"/>
        </w:rPr>
        <w:t>hap</w:t>
      </w:r>
      <w:r>
        <w:rPr>
          <w:spacing w:val="7"/>
          <w:w w:val="111"/>
          <w:sz w:val="18"/>
          <w:szCs w:val="18"/>
        </w:rPr>
        <w:t>p</w:t>
      </w:r>
      <w:r>
        <w:rPr>
          <w:w w:val="111"/>
          <w:sz w:val="18"/>
          <w:szCs w:val="18"/>
        </w:rPr>
        <w:t>en</w:t>
      </w:r>
      <w:r>
        <w:rPr>
          <w:spacing w:val="13"/>
          <w:w w:val="111"/>
          <w:sz w:val="18"/>
          <w:szCs w:val="18"/>
        </w:rPr>
        <w:t xml:space="preserve"> </w:t>
      </w:r>
      <w:r>
        <w:rPr>
          <w:sz w:val="18"/>
          <w:szCs w:val="18"/>
        </w:rPr>
        <w:t>in</w:t>
      </w:r>
      <w:r>
        <w:rPr>
          <w:spacing w:val="30"/>
          <w:sz w:val="18"/>
          <w:szCs w:val="18"/>
        </w:rPr>
        <w:t xml:space="preserve"> </w:t>
      </w:r>
      <w:r>
        <w:rPr>
          <w:sz w:val="18"/>
          <w:szCs w:val="18"/>
        </w:rPr>
        <w:t xml:space="preserve">the </w:t>
      </w:r>
      <w:r>
        <w:rPr>
          <w:spacing w:val="7"/>
          <w:sz w:val="18"/>
          <w:szCs w:val="18"/>
        </w:rPr>
        <w:t xml:space="preserve"> </w:t>
      </w:r>
      <w:r>
        <w:rPr>
          <w:w w:val="110"/>
          <w:sz w:val="18"/>
          <w:szCs w:val="18"/>
        </w:rPr>
        <w:t>system.</w:t>
      </w:r>
    </w:p>
    <w:p w:rsidR="00C45AA3" w:rsidRDefault="00DC4C15">
      <w:pPr>
        <w:spacing w:before="13" w:line="265" w:lineRule="auto"/>
        <w:ind w:left="100" w:right="1841" w:firstLine="299"/>
        <w:jc w:val="both"/>
        <w:rPr>
          <w:sz w:val="18"/>
          <w:szCs w:val="18"/>
        </w:rPr>
      </w:pPr>
      <w:r>
        <w:rPr>
          <w:w w:val="115"/>
          <w:sz w:val="18"/>
          <w:szCs w:val="18"/>
        </w:rPr>
        <w:t>Another im</w:t>
      </w:r>
      <w:r>
        <w:rPr>
          <w:spacing w:val="6"/>
          <w:w w:val="115"/>
          <w:sz w:val="18"/>
          <w:szCs w:val="18"/>
        </w:rPr>
        <w:t>p</w:t>
      </w:r>
      <w:r>
        <w:rPr>
          <w:w w:val="115"/>
          <w:sz w:val="18"/>
          <w:szCs w:val="18"/>
        </w:rPr>
        <w:t>orta</w:t>
      </w:r>
      <w:r>
        <w:rPr>
          <w:spacing w:val="-5"/>
          <w:w w:val="115"/>
          <w:sz w:val="18"/>
          <w:szCs w:val="18"/>
        </w:rPr>
        <w:t>n</w:t>
      </w:r>
      <w:r>
        <w:rPr>
          <w:w w:val="115"/>
          <w:sz w:val="18"/>
          <w:szCs w:val="18"/>
        </w:rPr>
        <w:t>t</w:t>
      </w:r>
      <w:r>
        <w:rPr>
          <w:spacing w:val="24"/>
          <w:w w:val="115"/>
          <w:sz w:val="18"/>
          <w:szCs w:val="18"/>
        </w:rPr>
        <w:t xml:space="preserve"> </w:t>
      </w:r>
      <w:proofErr w:type="gramStart"/>
      <w:r>
        <w:rPr>
          <w:sz w:val="18"/>
          <w:szCs w:val="18"/>
        </w:rPr>
        <w:t xml:space="preserve">role </w:t>
      </w:r>
      <w:r>
        <w:rPr>
          <w:spacing w:val="2"/>
          <w:sz w:val="18"/>
          <w:szCs w:val="18"/>
        </w:rPr>
        <w:t xml:space="preserve"> </w:t>
      </w:r>
      <w:r>
        <w:rPr>
          <w:sz w:val="18"/>
          <w:szCs w:val="18"/>
        </w:rPr>
        <w:t>of</w:t>
      </w:r>
      <w:proofErr w:type="gramEnd"/>
      <w:r>
        <w:rPr>
          <w:spacing w:val="27"/>
          <w:sz w:val="18"/>
          <w:szCs w:val="18"/>
        </w:rPr>
        <w:t xml:space="preserve"> </w:t>
      </w:r>
      <w:r>
        <w:rPr>
          <w:sz w:val="18"/>
          <w:szCs w:val="18"/>
        </w:rPr>
        <w:t xml:space="preserve">the </w:t>
      </w:r>
      <w:r>
        <w:rPr>
          <w:spacing w:val="20"/>
          <w:sz w:val="18"/>
          <w:szCs w:val="18"/>
        </w:rPr>
        <w:t xml:space="preserve"> </w:t>
      </w:r>
      <w:r>
        <w:rPr>
          <w:w w:val="111"/>
          <w:sz w:val="18"/>
          <w:szCs w:val="18"/>
        </w:rPr>
        <w:t>handler</w:t>
      </w:r>
      <w:r>
        <w:rPr>
          <w:spacing w:val="25"/>
          <w:w w:val="111"/>
          <w:sz w:val="18"/>
          <w:szCs w:val="18"/>
        </w:rPr>
        <w:t xml:space="preserve"> </w:t>
      </w:r>
      <w:r>
        <w:rPr>
          <w:sz w:val="18"/>
          <w:szCs w:val="18"/>
        </w:rPr>
        <w:t>is</w:t>
      </w:r>
      <w:r>
        <w:rPr>
          <w:spacing w:val="34"/>
          <w:sz w:val="18"/>
          <w:szCs w:val="18"/>
        </w:rPr>
        <w:t xml:space="preserve"> </w:t>
      </w:r>
      <w:r>
        <w:rPr>
          <w:sz w:val="18"/>
          <w:szCs w:val="18"/>
        </w:rPr>
        <w:t xml:space="preserve">to </w:t>
      </w:r>
      <w:r>
        <w:rPr>
          <w:spacing w:val="8"/>
          <w:sz w:val="18"/>
          <w:szCs w:val="18"/>
        </w:rPr>
        <w:t xml:space="preserve"> </w:t>
      </w:r>
      <w:r>
        <w:rPr>
          <w:spacing w:val="-5"/>
          <w:sz w:val="18"/>
          <w:szCs w:val="18"/>
        </w:rPr>
        <w:t>c</w:t>
      </w:r>
      <w:r>
        <w:rPr>
          <w:sz w:val="18"/>
          <w:szCs w:val="18"/>
        </w:rPr>
        <w:t>he</w:t>
      </w:r>
      <w:r>
        <w:rPr>
          <w:spacing w:val="-5"/>
          <w:sz w:val="18"/>
          <w:szCs w:val="18"/>
        </w:rPr>
        <w:t>c</w:t>
      </w:r>
      <w:r>
        <w:rPr>
          <w:sz w:val="18"/>
          <w:szCs w:val="18"/>
        </w:rPr>
        <w:t xml:space="preserve">k </w:t>
      </w:r>
      <w:r>
        <w:rPr>
          <w:spacing w:val="8"/>
          <w:sz w:val="18"/>
          <w:szCs w:val="18"/>
        </w:rPr>
        <w:t xml:space="preserve"> </w:t>
      </w:r>
      <w:r>
        <w:rPr>
          <w:sz w:val="18"/>
          <w:szCs w:val="18"/>
        </w:rPr>
        <w:t xml:space="preserve">the </w:t>
      </w:r>
      <w:r>
        <w:rPr>
          <w:spacing w:val="20"/>
          <w:sz w:val="18"/>
          <w:szCs w:val="18"/>
        </w:rPr>
        <w:t xml:space="preserve"> </w:t>
      </w:r>
      <w:r>
        <w:rPr>
          <w:w w:val="107"/>
          <w:sz w:val="18"/>
          <w:szCs w:val="18"/>
        </w:rPr>
        <w:t>consistency</w:t>
      </w:r>
      <w:r>
        <w:rPr>
          <w:spacing w:val="32"/>
          <w:w w:val="107"/>
          <w:sz w:val="18"/>
          <w:szCs w:val="18"/>
        </w:rPr>
        <w:t xml:space="preserve"> </w:t>
      </w:r>
      <w:r>
        <w:rPr>
          <w:sz w:val="18"/>
          <w:szCs w:val="18"/>
        </w:rPr>
        <w:t>of</w:t>
      </w:r>
      <w:r>
        <w:rPr>
          <w:spacing w:val="27"/>
          <w:sz w:val="18"/>
          <w:szCs w:val="18"/>
        </w:rPr>
        <w:t xml:space="preserve"> </w:t>
      </w:r>
      <w:r>
        <w:rPr>
          <w:sz w:val="18"/>
          <w:szCs w:val="18"/>
        </w:rPr>
        <w:t>ea</w:t>
      </w:r>
      <w:r>
        <w:rPr>
          <w:spacing w:val="-5"/>
          <w:sz w:val="18"/>
          <w:szCs w:val="18"/>
        </w:rPr>
        <w:t>c</w:t>
      </w:r>
      <w:r>
        <w:rPr>
          <w:sz w:val="18"/>
          <w:szCs w:val="18"/>
        </w:rPr>
        <w:t xml:space="preserve">h </w:t>
      </w:r>
      <w:r>
        <w:rPr>
          <w:spacing w:val="11"/>
          <w:sz w:val="18"/>
          <w:szCs w:val="18"/>
        </w:rPr>
        <w:t xml:space="preserve"> </w:t>
      </w:r>
      <w:r>
        <w:rPr>
          <w:w w:val="105"/>
          <w:sz w:val="18"/>
          <w:szCs w:val="18"/>
        </w:rPr>
        <w:t xml:space="preserve">newly </w:t>
      </w:r>
      <w:r>
        <w:rPr>
          <w:sz w:val="18"/>
          <w:szCs w:val="18"/>
        </w:rPr>
        <w:t>recei</w:t>
      </w:r>
      <w:r>
        <w:rPr>
          <w:spacing w:val="-5"/>
          <w:sz w:val="18"/>
          <w:szCs w:val="18"/>
        </w:rPr>
        <w:t>v</w:t>
      </w:r>
      <w:r>
        <w:rPr>
          <w:sz w:val="18"/>
          <w:szCs w:val="18"/>
        </w:rPr>
        <w:t xml:space="preserve">ed </w:t>
      </w:r>
      <w:r>
        <w:rPr>
          <w:spacing w:val="4"/>
          <w:sz w:val="18"/>
          <w:szCs w:val="18"/>
        </w:rPr>
        <w:t xml:space="preserve"> </w:t>
      </w:r>
      <w:r>
        <w:rPr>
          <w:sz w:val="18"/>
          <w:szCs w:val="18"/>
        </w:rPr>
        <w:t>file</w:t>
      </w:r>
      <w:r>
        <w:rPr>
          <w:spacing w:val="4"/>
          <w:sz w:val="18"/>
          <w:szCs w:val="18"/>
        </w:rPr>
        <w:t xml:space="preserve"> </w:t>
      </w:r>
      <w:r>
        <w:rPr>
          <w:sz w:val="18"/>
          <w:szCs w:val="18"/>
        </w:rPr>
        <w:t>and  send</w:t>
      </w:r>
      <w:r>
        <w:rPr>
          <w:spacing w:val="35"/>
          <w:sz w:val="18"/>
          <w:szCs w:val="18"/>
        </w:rPr>
        <w:t xml:space="preserve"> </w:t>
      </w:r>
      <w:r>
        <w:rPr>
          <w:sz w:val="18"/>
          <w:szCs w:val="18"/>
        </w:rPr>
        <w:t>the</w:t>
      </w:r>
      <w:r>
        <w:rPr>
          <w:spacing w:val="44"/>
          <w:sz w:val="18"/>
          <w:szCs w:val="18"/>
        </w:rPr>
        <w:t xml:space="preserve"> </w:t>
      </w:r>
      <w:r>
        <w:rPr>
          <w:w w:val="109"/>
          <w:sz w:val="18"/>
          <w:szCs w:val="18"/>
        </w:rPr>
        <w:t>confirmation</w:t>
      </w:r>
      <w:r>
        <w:rPr>
          <w:spacing w:val="6"/>
          <w:w w:val="109"/>
          <w:sz w:val="18"/>
          <w:szCs w:val="18"/>
        </w:rPr>
        <w:t xml:space="preserve"> </w:t>
      </w:r>
      <w:r>
        <w:rPr>
          <w:sz w:val="18"/>
          <w:szCs w:val="18"/>
        </w:rPr>
        <w:t>to</w:t>
      </w:r>
      <w:r>
        <w:rPr>
          <w:spacing w:val="31"/>
          <w:sz w:val="18"/>
          <w:szCs w:val="18"/>
        </w:rPr>
        <w:t xml:space="preserve"> </w:t>
      </w:r>
      <w:r>
        <w:rPr>
          <w:sz w:val="18"/>
          <w:szCs w:val="18"/>
        </w:rPr>
        <w:t>the</w:t>
      </w:r>
      <w:r>
        <w:rPr>
          <w:spacing w:val="44"/>
          <w:sz w:val="18"/>
          <w:szCs w:val="18"/>
        </w:rPr>
        <w:t xml:space="preserve"> </w:t>
      </w:r>
      <w:r>
        <w:rPr>
          <w:sz w:val="18"/>
          <w:szCs w:val="18"/>
        </w:rPr>
        <w:t xml:space="preserve">sender </w:t>
      </w:r>
      <w:r>
        <w:rPr>
          <w:spacing w:val="6"/>
          <w:sz w:val="18"/>
          <w:szCs w:val="18"/>
        </w:rPr>
        <w:t xml:space="preserve"> </w:t>
      </w:r>
      <w:r>
        <w:rPr>
          <w:sz w:val="18"/>
          <w:szCs w:val="18"/>
        </w:rPr>
        <w:t>n</w:t>
      </w:r>
      <w:r>
        <w:rPr>
          <w:spacing w:val="6"/>
          <w:sz w:val="18"/>
          <w:szCs w:val="18"/>
        </w:rPr>
        <w:t>o</w:t>
      </w:r>
      <w:r>
        <w:rPr>
          <w:sz w:val="18"/>
          <w:szCs w:val="18"/>
        </w:rPr>
        <w:t>de.</w:t>
      </w:r>
      <w:r>
        <w:rPr>
          <w:spacing w:val="41"/>
          <w:sz w:val="18"/>
          <w:szCs w:val="18"/>
        </w:rPr>
        <w:t xml:space="preserve"> </w:t>
      </w:r>
      <w:r>
        <w:rPr>
          <w:sz w:val="18"/>
          <w:szCs w:val="18"/>
        </w:rPr>
        <w:t>Only</w:t>
      </w:r>
      <w:r>
        <w:rPr>
          <w:spacing w:val="41"/>
          <w:sz w:val="18"/>
          <w:szCs w:val="18"/>
        </w:rPr>
        <w:t xml:space="preserve"> </w:t>
      </w:r>
      <w:r>
        <w:rPr>
          <w:sz w:val="18"/>
          <w:szCs w:val="18"/>
        </w:rPr>
        <w:t xml:space="preserve">after </w:t>
      </w:r>
      <w:r>
        <w:rPr>
          <w:spacing w:val="7"/>
          <w:sz w:val="18"/>
          <w:szCs w:val="18"/>
        </w:rPr>
        <w:t xml:space="preserve"> </w:t>
      </w:r>
      <w:r>
        <w:rPr>
          <w:sz w:val="18"/>
          <w:szCs w:val="18"/>
        </w:rPr>
        <w:t>the</w:t>
      </w:r>
      <w:r>
        <w:rPr>
          <w:spacing w:val="44"/>
          <w:sz w:val="18"/>
          <w:szCs w:val="18"/>
        </w:rPr>
        <w:t xml:space="preserve"> </w:t>
      </w:r>
      <w:r>
        <w:rPr>
          <w:w w:val="109"/>
          <w:sz w:val="18"/>
          <w:szCs w:val="18"/>
        </w:rPr>
        <w:t xml:space="preserve">confirmation </w:t>
      </w:r>
      <w:r>
        <w:rPr>
          <w:sz w:val="18"/>
          <w:szCs w:val="18"/>
        </w:rPr>
        <w:t xml:space="preserve">the </w:t>
      </w:r>
      <w:r>
        <w:rPr>
          <w:spacing w:val="30"/>
          <w:sz w:val="18"/>
          <w:szCs w:val="18"/>
        </w:rPr>
        <w:t xml:space="preserve"> </w:t>
      </w:r>
      <w:r>
        <w:rPr>
          <w:w w:val="112"/>
          <w:sz w:val="18"/>
          <w:szCs w:val="18"/>
        </w:rPr>
        <w:t>transferred</w:t>
      </w:r>
      <w:r>
        <w:rPr>
          <w:spacing w:val="35"/>
          <w:w w:val="112"/>
          <w:sz w:val="18"/>
          <w:szCs w:val="18"/>
        </w:rPr>
        <w:t xml:space="preserve"> </w:t>
      </w:r>
      <w:r>
        <w:rPr>
          <w:sz w:val="18"/>
          <w:szCs w:val="18"/>
        </w:rPr>
        <w:t>file</w:t>
      </w:r>
      <w:r>
        <w:rPr>
          <w:spacing w:val="35"/>
          <w:sz w:val="18"/>
          <w:szCs w:val="18"/>
        </w:rPr>
        <w:t xml:space="preserve"> </w:t>
      </w:r>
      <w:r>
        <w:rPr>
          <w:sz w:val="18"/>
          <w:szCs w:val="18"/>
        </w:rPr>
        <w:t xml:space="preserve">can </w:t>
      </w:r>
      <w:r>
        <w:rPr>
          <w:spacing w:val="19"/>
          <w:sz w:val="18"/>
          <w:szCs w:val="18"/>
        </w:rPr>
        <w:t xml:space="preserve"> </w:t>
      </w:r>
      <w:r>
        <w:rPr>
          <w:spacing w:val="5"/>
          <w:sz w:val="18"/>
          <w:szCs w:val="18"/>
        </w:rPr>
        <w:t>b</w:t>
      </w:r>
      <w:r>
        <w:rPr>
          <w:sz w:val="18"/>
          <w:szCs w:val="18"/>
        </w:rPr>
        <w:t xml:space="preserve">e </w:t>
      </w:r>
      <w:r>
        <w:rPr>
          <w:spacing w:val="8"/>
          <w:sz w:val="18"/>
          <w:szCs w:val="18"/>
        </w:rPr>
        <w:t xml:space="preserve"> </w:t>
      </w:r>
      <w:r>
        <w:rPr>
          <w:sz w:val="18"/>
          <w:szCs w:val="18"/>
        </w:rPr>
        <w:t xml:space="preserve">deleted  </w:t>
      </w:r>
      <w:r>
        <w:rPr>
          <w:spacing w:val="3"/>
          <w:sz w:val="18"/>
          <w:szCs w:val="18"/>
        </w:rPr>
        <w:t xml:space="preserve"> </w:t>
      </w:r>
      <w:r>
        <w:rPr>
          <w:sz w:val="18"/>
          <w:szCs w:val="18"/>
        </w:rPr>
        <w:t xml:space="preserve">from </w:t>
      </w:r>
      <w:r>
        <w:rPr>
          <w:spacing w:val="16"/>
          <w:sz w:val="18"/>
          <w:szCs w:val="18"/>
        </w:rPr>
        <w:t xml:space="preserve"> </w:t>
      </w:r>
      <w:r>
        <w:rPr>
          <w:sz w:val="18"/>
          <w:szCs w:val="18"/>
        </w:rPr>
        <w:t xml:space="preserve">the </w:t>
      </w:r>
      <w:r>
        <w:rPr>
          <w:spacing w:val="30"/>
          <w:sz w:val="18"/>
          <w:szCs w:val="18"/>
        </w:rPr>
        <w:t xml:space="preserve"> </w:t>
      </w:r>
      <w:r>
        <w:rPr>
          <w:sz w:val="18"/>
          <w:szCs w:val="18"/>
        </w:rPr>
        <w:t xml:space="preserve">sender </w:t>
      </w:r>
      <w:r>
        <w:rPr>
          <w:spacing w:val="37"/>
          <w:sz w:val="18"/>
          <w:szCs w:val="18"/>
        </w:rPr>
        <w:t xml:space="preserve"> </w:t>
      </w:r>
      <w:r>
        <w:rPr>
          <w:sz w:val="18"/>
          <w:szCs w:val="18"/>
        </w:rPr>
        <w:t>n</w:t>
      </w:r>
      <w:r>
        <w:rPr>
          <w:spacing w:val="6"/>
          <w:sz w:val="18"/>
          <w:szCs w:val="18"/>
        </w:rPr>
        <w:t>o</w:t>
      </w:r>
      <w:r>
        <w:rPr>
          <w:sz w:val="18"/>
          <w:szCs w:val="18"/>
        </w:rPr>
        <w:t xml:space="preserve">de, </w:t>
      </w:r>
      <w:r>
        <w:rPr>
          <w:spacing w:val="27"/>
          <w:sz w:val="18"/>
          <w:szCs w:val="18"/>
        </w:rPr>
        <w:t xml:space="preserve"> </w:t>
      </w:r>
      <w:r>
        <w:rPr>
          <w:w w:val="113"/>
          <w:sz w:val="18"/>
          <w:szCs w:val="18"/>
        </w:rPr>
        <w:t xml:space="preserve">otherwise data </w:t>
      </w:r>
      <w:r>
        <w:rPr>
          <w:spacing w:val="2"/>
          <w:w w:val="113"/>
          <w:sz w:val="18"/>
          <w:szCs w:val="18"/>
        </w:rPr>
        <w:t xml:space="preserve"> </w:t>
      </w:r>
      <w:r>
        <w:rPr>
          <w:sz w:val="18"/>
          <w:szCs w:val="18"/>
        </w:rPr>
        <w:t xml:space="preserve">loss </w:t>
      </w:r>
      <w:r>
        <w:rPr>
          <w:spacing w:val="3"/>
          <w:sz w:val="18"/>
          <w:szCs w:val="18"/>
        </w:rPr>
        <w:t xml:space="preserve"> </w:t>
      </w:r>
      <w:r>
        <w:rPr>
          <w:w w:val="110"/>
          <w:sz w:val="18"/>
          <w:szCs w:val="18"/>
        </w:rPr>
        <w:t>m</w:t>
      </w:r>
      <w:r>
        <w:rPr>
          <w:spacing w:val="-5"/>
          <w:w w:val="110"/>
          <w:sz w:val="18"/>
          <w:szCs w:val="18"/>
        </w:rPr>
        <w:t>a</w:t>
      </w:r>
      <w:r>
        <w:rPr>
          <w:w w:val="110"/>
          <w:sz w:val="18"/>
          <w:szCs w:val="18"/>
        </w:rPr>
        <w:t xml:space="preserve">y </w:t>
      </w:r>
      <w:r>
        <w:rPr>
          <w:w w:val="107"/>
          <w:sz w:val="18"/>
          <w:szCs w:val="18"/>
        </w:rPr>
        <w:t>emerge.</w:t>
      </w:r>
    </w:p>
    <w:p w:rsidR="00C45AA3" w:rsidRDefault="00DC4C15">
      <w:pPr>
        <w:spacing w:before="13" w:line="265" w:lineRule="auto"/>
        <w:ind w:left="100" w:right="1840" w:firstLine="299"/>
        <w:jc w:val="both"/>
        <w:rPr>
          <w:sz w:val="18"/>
          <w:szCs w:val="18"/>
        </w:rPr>
      </w:pPr>
      <w:r>
        <w:rPr>
          <w:sz w:val="18"/>
          <w:szCs w:val="18"/>
        </w:rPr>
        <w:t xml:space="preserve">The </w:t>
      </w:r>
      <w:r>
        <w:rPr>
          <w:spacing w:val="28"/>
          <w:sz w:val="18"/>
          <w:szCs w:val="18"/>
        </w:rPr>
        <w:t xml:space="preserve"> </w:t>
      </w:r>
      <w:r>
        <w:rPr>
          <w:sz w:val="18"/>
          <w:szCs w:val="18"/>
        </w:rPr>
        <w:t xml:space="preserve">job </w:t>
      </w:r>
      <w:r>
        <w:rPr>
          <w:spacing w:val="11"/>
          <w:sz w:val="18"/>
          <w:szCs w:val="18"/>
        </w:rPr>
        <w:t xml:space="preserve"> </w:t>
      </w:r>
      <w:r>
        <w:rPr>
          <w:w w:val="107"/>
          <w:sz w:val="18"/>
          <w:szCs w:val="18"/>
        </w:rPr>
        <w:t>s</w:t>
      </w:r>
      <w:r>
        <w:rPr>
          <w:spacing w:val="-5"/>
          <w:w w:val="107"/>
          <w:sz w:val="18"/>
          <w:szCs w:val="18"/>
        </w:rPr>
        <w:t>c</w:t>
      </w:r>
      <w:r>
        <w:rPr>
          <w:w w:val="107"/>
          <w:sz w:val="18"/>
          <w:szCs w:val="18"/>
        </w:rPr>
        <w:t>heduling</w:t>
      </w:r>
      <w:r>
        <w:rPr>
          <w:spacing w:val="35"/>
          <w:w w:val="107"/>
          <w:sz w:val="18"/>
          <w:szCs w:val="18"/>
        </w:rPr>
        <w:t xml:space="preserve"> </w:t>
      </w:r>
      <w:r>
        <w:rPr>
          <w:sz w:val="18"/>
          <w:szCs w:val="18"/>
        </w:rPr>
        <w:t>logic  of</w:t>
      </w:r>
      <w:r>
        <w:rPr>
          <w:spacing w:val="34"/>
          <w:sz w:val="18"/>
          <w:szCs w:val="18"/>
        </w:rPr>
        <w:t xml:space="preserve"> </w:t>
      </w:r>
      <w:r>
        <w:rPr>
          <w:sz w:val="18"/>
          <w:szCs w:val="18"/>
        </w:rPr>
        <w:t xml:space="preserve">a </w:t>
      </w:r>
      <w:r>
        <w:rPr>
          <w:spacing w:val="4"/>
          <w:sz w:val="18"/>
          <w:szCs w:val="18"/>
        </w:rPr>
        <w:t xml:space="preserve"> </w:t>
      </w:r>
      <w:r>
        <w:rPr>
          <w:w w:val="111"/>
          <w:sz w:val="18"/>
          <w:szCs w:val="18"/>
        </w:rPr>
        <w:t>handler</w:t>
      </w:r>
      <w:r>
        <w:rPr>
          <w:spacing w:val="34"/>
          <w:w w:val="111"/>
          <w:sz w:val="18"/>
          <w:szCs w:val="18"/>
        </w:rPr>
        <w:t xml:space="preserve"> </w:t>
      </w:r>
      <w:r>
        <w:rPr>
          <w:sz w:val="18"/>
          <w:szCs w:val="18"/>
        </w:rPr>
        <w:t xml:space="preserve">can </w:t>
      </w:r>
      <w:r>
        <w:rPr>
          <w:spacing w:val="18"/>
          <w:sz w:val="18"/>
          <w:szCs w:val="18"/>
        </w:rPr>
        <w:t xml:space="preserve"> </w:t>
      </w:r>
      <w:r>
        <w:rPr>
          <w:spacing w:val="5"/>
          <w:sz w:val="18"/>
          <w:szCs w:val="18"/>
        </w:rPr>
        <w:t>b</w:t>
      </w:r>
      <w:r>
        <w:rPr>
          <w:sz w:val="18"/>
          <w:szCs w:val="18"/>
        </w:rPr>
        <w:t xml:space="preserve">e </w:t>
      </w:r>
      <w:r>
        <w:rPr>
          <w:spacing w:val="5"/>
          <w:sz w:val="18"/>
          <w:szCs w:val="18"/>
        </w:rPr>
        <w:t xml:space="preserve"> </w:t>
      </w:r>
      <w:r>
        <w:rPr>
          <w:w w:val="107"/>
          <w:sz w:val="18"/>
          <w:szCs w:val="18"/>
        </w:rPr>
        <w:t>descri</w:t>
      </w:r>
      <w:r>
        <w:rPr>
          <w:spacing w:val="6"/>
          <w:w w:val="107"/>
          <w:sz w:val="18"/>
          <w:szCs w:val="18"/>
        </w:rPr>
        <w:t>b</w:t>
      </w:r>
      <w:r>
        <w:rPr>
          <w:w w:val="107"/>
          <w:sz w:val="18"/>
          <w:szCs w:val="18"/>
        </w:rPr>
        <w:t>ed</w:t>
      </w:r>
      <w:r>
        <w:rPr>
          <w:spacing w:val="40"/>
          <w:w w:val="107"/>
          <w:sz w:val="18"/>
          <w:szCs w:val="18"/>
        </w:rPr>
        <w:t xml:space="preserve"> </w:t>
      </w:r>
      <w:r>
        <w:rPr>
          <w:sz w:val="18"/>
          <w:szCs w:val="18"/>
        </w:rPr>
        <w:t xml:space="preserve">as </w:t>
      </w:r>
      <w:r>
        <w:rPr>
          <w:spacing w:val="5"/>
          <w:sz w:val="18"/>
          <w:szCs w:val="18"/>
        </w:rPr>
        <w:t xml:space="preserve"> </w:t>
      </w:r>
      <w:r>
        <w:rPr>
          <w:sz w:val="18"/>
          <w:szCs w:val="18"/>
        </w:rPr>
        <w:t xml:space="preserve">simple </w:t>
      </w:r>
      <w:r>
        <w:rPr>
          <w:spacing w:val="22"/>
          <w:sz w:val="18"/>
          <w:szCs w:val="18"/>
        </w:rPr>
        <w:t xml:space="preserve"> </w:t>
      </w:r>
      <w:r>
        <w:rPr>
          <w:sz w:val="18"/>
          <w:szCs w:val="18"/>
        </w:rPr>
        <w:t xml:space="preserve">as </w:t>
      </w:r>
      <w:r>
        <w:rPr>
          <w:spacing w:val="5"/>
          <w:sz w:val="18"/>
          <w:szCs w:val="18"/>
        </w:rPr>
        <w:t xml:space="preserve"> </w:t>
      </w:r>
      <w:r>
        <w:rPr>
          <w:w w:val="108"/>
          <w:sz w:val="18"/>
          <w:szCs w:val="18"/>
        </w:rPr>
        <w:t>”whene</w:t>
      </w:r>
      <w:r>
        <w:rPr>
          <w:spacing w:val="-4"/>
          <w:w w:val="108"/>
          <w:sz w:val="18"/>
          <w:szCs w:val="18"/>
        </w:rPr>
        <w:t>v</w:t>
      </w:r>
      <w:r>
        <w:rPr>
          <w:w w:val="110"/>
          <w:sz w:val="18"/>
          <w:szCs w:val="18"/>
        </w:rPr>
        <w:t xml:space="preserve">er </w:t>
      </w:r>
      <w:r>
        <w:rPr>
          <w:sz w:val="18"/>
          <w:szCs w:val="18"/>
        </w:rPr>
        <w:t xml:space="preserve">there </w:t>
      </w:r>
      <w:r>
        <w:rPr>
          <w:spacing w:val="28"/>
          <w:sz w:val="18"/>
          <w:szCs w:val="18"/>
        </w:rPr>
        <w:t xml:space="preserve"> </w:t>
      </w:r>
      <w:r>
        <w:rPr>
          <w:sz w:val="18"/>
          <w:szCs w:val="18"/>
        </w:rPr>
        <w:t>is</w:t>
      </w:r>
      <w:r>
        <w:rPr>
          <w:spacing w:val="27"/>
          <w:sz w:val="18"/>
          <w:szCs w:val="18"/>
        </w:rPr>
        <w:t xml:space="preserve"> </w:t>
      </w:r>
      <w:r>
        <w:rPr>
          <w:sz w:val="18"/>
          <w:szCs w:val="18"/>
        </w:rPr>
        <w:t>a</w:t>
      </w:r>
      <w:r>
        <w:rPr>
          <w:spacing w:val="35"/>
          <w:sz w:val="18"/>
          <w:szCs w:val="18"/>
        </w:rPr>
        <w:t xml:space="preserve"> </w:t>
      </w:r>
      <w:r>
        <w:rPr>
          <w:sz w:val="18"/>
          <w:szCs w:val="18"/>
        </w:rPr>
        <w:t>free</w:t>
      </w:r>
      <w:r>
        <w:rPr>
          <w:spacing w:val="33"/>
          <w:sz w:val="18"/>
          <w:szCs w:val="18"/>
        </w:rPr>
        <w:t xml:space="preserve"> </w:t>
      </w:r>
      <w:r>
        <w:rPr>
          <w:sz w:val="18"/>
          <w:szCs w:val="18"/>
        </w:rPr>
        <w:t xml:space="preserve">CPU </w:t>
      </w:r>
      <w:r>
        <w:rPr>
          <w:spacing w:val="23"/>
          <w:sz w:val="18"/>
          <w:szCs w:val="18"/>
        </w:rPr>
        <w:t xml:space="preserve"> </w:t>
      </w:r>
      <w:r>
        <w:rPr>
          <w:w w:val="126"/>
          <w:sz w:val="18"/>
          <w:szCs w:val="18"/>
        </w:rPr>
        <w:t>at</w:t>
      </w:r>
      <w:r>
        <w:rPr>
          <w:spacing w:val="11"/>
          <w:w w:val="126"/>
          <w:sz w:val="18"/>
          <w:szCs w:val="18"/>
        </w:rPr>
        <w:t xml:space="preserve"> </w:t>
      </w:r>
      <w:r>
        <w:rPr>
          <w:sz w:val="18"/>
          <w:szCs w:val="18"/>
        </w:rPr>
        <w:t xml:space="preserve">the </w:t>
      </w:r>
      <w:r>
        <w:rPr>
          <w:spacing w:val="13"/>
          <w:sz w:val="18"/>
          <w:szCs w:val="18"/>
        </w:rPr>
        <w:t xml:space="preserve"> </w:t>
      </w:r>
      <w:r>
        <w:rPr>
          <w:sz w:val="18"/>
          <w:szCs w:val="18"/>
        </w:rPr>
        <w:t>n</w:t>
      </w:r>
      <w:r>
        <w:rPr>
          <w:spacing w:val="5"/>
          <w:sz w:val="18"/>
          <w:szCs w:val="18"/>
        </w:rPr>
        <w:t>o</w:t>
      </w:r>
      <w:r>
        <w:rPr>
          <w:sz w:val="18"/>
          <w:szCs w:val="18"/>
        </w:rPr>
        <w:t xml:space="preserve">de </w:t>
      </w:r>
      <w:r>
        <w:rPr>
          <w:spacing w:val="4"/>
          <w:sz w:val="18"/>
          <w:szCs w:val="18"/>
        </w:rPr>
        <w:t xml:space="preserve"> </w:t>
      </w:r>
      <w:r>
        <w:rPr>
          <w:sz w:val="18"/>
          <w:szCs w:val="18"/>
        </w:rPr>
        <w:t xml:space="preserve">select </w:t>
      </w:r>
      <w:r>
        <w:rPr>
          <w:spacing w:val="7"/>
          <w:sz w:val="18"/>
          <w:szCs w:val="18"/>
        </w:rPr>
        <w:t xml:space="preserve"> </w:t>
      </w:r>
      <w:r>
        <w:rPr>
          <w:sz w:val="18"/>
          <w:szCs w:val="18"/>
        </w:rPr>
        <w:t xml:space="preserve">the </w:t>
      </w:r>
      <w:r>
        <w:rPr>
          <w:spacing w:val="13"/>
          <w:sz w:val="18"/>
          <w:szCs w:val="18"/>
        </w:rPr>
        <w:t xml:space="preserve"> </w:t>
      </w:r>
      <w:r>
        <w:rPr>
          <w:sz w:val="18"/>
          <w:szCs w:val="18"/>
        </w:rPr>
        <w:t xml:space="preserve">next </w:t>
      </w:r>
      <w:r>
        <w:rPr>
          <w:spacing w:val="18"/>
          <w:sz w:val="18"/>
          <w:szCs w:val="18"/>
        </w:rPr>
        <w:t xml:space="preserve"> </w:t>
      </w:r>
      <w:r>
        <w:rPr>
          <w:w w:val="116"/>
          <w:sz w:val="18"/>
          <w:szCs w:val="18"/>
        </w:rPr>
        <w:t>input</w:t>
      </w:r>
      <w:r>
        <w:rPr>
          <w:spacing w:val="16"/>
          <w:w w:val="116"/>
          <w:sz w:val="18"/>
          <w:szCs w:val="18"/>
        </w:rPr>
        <w:t xml:space="preserve"> </w:t>
      </w:r>
      <w:r>
        <w:rPr>
          <w:sz w:val="18"/>
          <w:szCs w:val="18"/>
        </w:rPr>
        <w:t>file</w:t>
      </w:r>
      <w:r>
        <w:rPr>
          <w:spacing w:val="18"/>
          <w:sz w:val="18"/>
          <w:szCs w:val="18"/>
        </w:rPr>
        <w:t xml:space="preserve"> </w:t>
      </w:r>
      <w:r>
        <w:rPr>
          <w:sz w:val="18"/>
          <w:szCs w:val="18"/>
        </w:rPr>
        <w:t>from</w:t>
      </w:r>
      <w:r>
        <w:rPr>
          <w:spacing w:val="43"/>
          <w:sz w:val="18"/>
          <w:szCs w:val="18"/>
        </w:rPr>
        <w:t xml:space="preserve"> </w:t>
      </w:r>
      <w:r>
        <w:rPr>
          <w:sz w:val="18"/>
          <w:szCs w:val="18"/>
        </w:rPr>
        <w:t xml:space="preserve">the </w:t>
      </w:r>
      <w:r>
        <w:rPr>
          <w:spacing w:val="13"/>
          <w:sz w:val="18"/>
          <w:szCs w:val="18"/>
        </w:rPr>
        <w:t xml:space="preserve"> </w:t>
      </w:r>
      <w:r>
        <w:rPr>
          <w:sz w:val="18"/>
          <w:szCs w:val="18"/>
        </w:rPr>
        <w:t>l</w:t>
      </w:r>
      <w:r>
        <w:rPr>
          <w:spacing w:val="5"/>
          <w:sz w:val="18"/>
          <w:szCs w:val="18"/>
        </w:rPr>
        <w:t>o</w:t>
      </w:r>
      <w:r>
        <w:rPr>
          <w:sz w:val="18"/>
          <w:szCs w:val="18"/>
        </w:rPr>
        <w:t>cal</w:t>
      </w:r>
      <w:r>
        <w:rPr>
          <w:spacing w:val="40"/>
          <w:sz w:val="18"/>
          <w:szCs w:val="18"/>
        </w:rPr>
        <w:t xml:space="preserve"> </w:t>
      </w:r>
      <w:r>
        <w:rPr>
          <w:sz w:val="18"/>
          <w:szCs w:val="18"/>
        </w:rPr>
        <w:t>disk</w:t>
      </w:r>
      <w:r>
        <w:rPr>
          <w:spacing w:val="44"/>
          <w:sz w:val="18"/>
          <w:szCs w:val="18"/>
        </w:rPr>
        <w:t xml:space="preserve"> </w:t>
      </w:r>
      <w:r>
        <w:rPr>
          <w:sz w:val="18"/>
          <w:szCs w:val="18"/>
        </w:rPr>
        <w:t>(if</w:t>
      </w:r>
      <w:r>
        <w:rPr>
          <w:spacing w:val="30"/>
          <w:sz w:val="18"/>
          <w:szCs w:val="18"/>
        </w:rPr>
        <w:t xml:space="preserve"> </w:t>
      </w:r>
      <w:r>
        <w:rPr>
          <w:w w:val="114"/>
          <w:sz w:val="18"/>
          <w:szCs w:val="18"/>
        </w:rPr>
        <w:t>a</w:t>
      </w:r>
      <w:r>
        <w:rPr>
          <w:spacing w:val="-5"/>
          <w:w w:val="114"/>
          <w:sz w:val="18"/>
          <w:szCs w:val="18"/>
        </w:rPr>
        <w:t>n</w:t>
      </w:r>
      <w:r>
        <w:rPr>
          <w:w w:val="112"/>
          <w:sz w:val="18"/>
          <w:szCs w:val="18"/>
        </w:rPr>
        <w:t xml:space="preserve">y) </w:t>
      </w:r>
      <w:r>
        <w:rPr>
          <w:sz w:val="18"/>
          <w:szCs w:val="18"/>
        </w:rPr>
        <w:t xml:space="preserve">and </w:t>
      </w:r>
      <w:r>
        <w:rPr>
          <w:spacing w:val="19"/>
          <w:sz w:val="18"/>
          <w:szCs w:val="18"/>
        </w:rPr>
        <w:t xml:space="preserve"> </w:t>
      </w:r>
      <w:r>
        <w:rPr>
          <w:w w:val="112"/>
          <w:sz w:val="18"/>
          <w:szCs w:val="18"/>
        </w:rPr>
        <w:t>submit</w:t>
      </w:r>
      <w:r>
        <w:rPr>
          <w:spacing w:val="22"/>
          <w:w w:val="112"/>
          <w:sz w:val="18"/>
          <w:szCs w:val="18"/>
        </w:rPr>
        <w:t xml:space="preserve"> </w:t>
      </w:r>
      <w:r>
        <w:rPr>
          <w:sz w:val="18"/>
          <w:szCs w:val="18"/>
        </w:rPr>
        <w:t xml:space="preserve">it </w:t>
      </w:r>
      <w:r>
        <w:rPr>
          <w:spacing w:val="4"/>
          <w:sz w:val="18"/>
          <w:szCs w:val="18"/>
        </w:rPr>
        <w:t xml:space="preserve"> </w:t>
      </w:r>
      <w:r>
        <w:rPr>
          <w:sz w:val="18"/>
          <w:szCs w:val="18"/>
        </w:rPr>
        <w:t xml:space="preserve">to </w:t>
      </w:r>
      <w:r>
        <w:rPr>
          <w:spacing w:val="5"/>
          <w:sz w:val="18"/>
          <w:szCs w:val="18"/>
        </w:rPr>
        <w:t xml:space="preserve"> </w:t>
      </w:r>
      <w:r>
        <w:rPr>
          <w:w w:val="125"/>
          <w:sz w:val="18"/>
          <w:szCs w:val="18"/>
        </w:rPr>
        <w:t>that</w:t>
      </w:r>
      <w:r>
        <w:rPr>
          <w:spacing w:val="16"/>
          <w:w w:val="125"/>
          <w:sz w:val="18"/>
          <w:szCs w:val="18"/>
        </w:rPr>
        <w:t xml:space="preserve"> </w:t>
      </w:r>
      <w:r>
        <w:rPr>
          <w:sz w:val="18"/>
          <w:szCs w:val="18"/>
        </w:rPr>
        <w:t>free</w:t>
      </w:r>
      <w:r>
        <w:rPr>
          <w:spacing w:val="38"/>
          <w:sz w:val="18"/>
          <w:szCs w:val="18"/>
        </w:rPr>
        <w:t xml:space="preserve"> </w:t>
      </w:r>
      <w:r>
        <w:rPr>
          <w:w w:val="113"/>
          <w:sz w:val="18"/>
          <w:szCs w:val="18"/>
        </w:rPr>
        <w:t>CPU”.</w:t>
      </w:r>
      <w:r>
        <w:rPr>
          <w:spacing w:val="22"/>
          <w:w w:val="113"/>
          <w:sz w:val="18"/>
          <w:szCs w:val="18"/>
        </w:rPr>
        <w:t xml:space="preserve"> </w:t>
      </w:r>
      <w:r>
        <w:rPr>
          <w:sz w:val="18"/>
          <w:szCs w:val="18"/>
        </w:rPr>
        <w:t xml:space="preserve">The </w:t>
      </w:r>
      <w:r>
        <w:rPr>
          <w:spacing w:val="19"/>
          <w:sz w:val="18"/>
          <w:szCs w:val="18"/>
        </w:rPr>
        <w:t xml:space="preserve"> </w:t>
      </w:r>
      <w:r>
        <w:rPr>
          <w:w w:val="116"/>
          <w:sz w:val="18"/>
          <w:szCs w:val="18"/>
        </w:rPr>
        <w:t>input</w:t>
      </w:r>
      <w:r>
        <w:rPr>
          <w:spacing w:val="20"/>
          <w:w w:val="116"/>
          <w:sz w:val="18"/>
          <w:szCs w:val="18"/>
        </w:rPr>
        <w:t xml:space="preserve"> </w:t>
      </w:r>
      <w:r>
        <w:rPr>
          <w:sz w:val="18"/>
          <w:szCs w:val="18"/>
        </w:rPr>
        <w:t>files</w:t>
      </w:r>
      <w:r>
        <w:rPr>
          <w:spacing w:val="24"/>
          <w:sz w:val="18"/>
          <w:szCs w:val="18"/>
        </w:rPr>
        <w:t xml:space="preserve"> </w:t>
      </w:r>
      <w:r>
        <w:rPr>
          <w:w w:val="126"/>
          <w:sz w:val="18"/>
          <w:szCs w:val="18"/>
        </w:rPr>
        <w:t>at</w:t>
      </w:r>
      <w:r>
        <w:rPr>
          <w:spacing w:val="16"/>
          <w:w w:val="126"/>
          <w:sz w:val="18"/>
          <w:szCs w:val="18"/>
        </w:rPr>
        <w:t xml:space="preserve"> </w:t>
      </w:r>
      <w:r>
        <w:rPr>
          <w:sz w:val="18"/>
          <w:szCs w:val="18"/>
        </w:rPr>
        <w:t xml:space="preserve">the </w:t>
      </w:r>
      <w:r>
        <w:rPr>
          <w:spacing w:val="18"/>
          <w:sz w:val="18"/>
          <w:szCs w:val="18"/>
        </w:rPr>
        <w:t xml:space="preserve"> </w:t>
      </w:r>
      <w:r>
        <w:rPr>
          <w:sz w:val="18"/>
          <w:szCs w:val="18"/>
        </w:rPr>
        <w:t>l</w:t>
      </w:r>
      <w:r>
        <w:rPr>
          <w:spacing w:val="5"/>
          <w:sz w:val="18"/>
          <w:szCs w:val="18"/>
        </w:rPr>
        <w:t>o</w:t>
      </w:r>
      <w:r>
        <w:rPr>
          <w:sz w:val="18"/>
          <w:szCs w:val="18"/>
        </w:rPr>
        <w:t xml:space="preserve">cal  disk </w:t>
      </w:r>
      <w:r>
        <w:rPr>
          <w:spacing w:val="4"/>
          <w:sz w:val="18"/>
          <w:szCs w:val="18"/>
        </w:rPr>
        <w:t xml:space="preserve"> </w:t>
      </w:r>
      <w:r>
        <w:rPr>
          <w:sz w:val="18"/>
          <w:szCs w:val="18"/>
        </w:rPr>
        <w:t xml:space="preserve">are </w:t>
      </w:r>
      <w:r>
        <w:rPr>
          <w:spacing w:val="8"/>
          <w:sz w:val="18"/>
          <w:szCs w:val="18"/>
        </w:rPr>
        <w:t xml:space="preserve"> </w:t>
      </w:r>
      <w:r>
        <w:rPr>
          <w:w w:val="109"/>
          <w:sz w:val="18"/>
          <w:szCs w:val="18"/>
        </w:rPr>
        <w:t xml:space="preserve">submitted </w:t>
      </w:r>
      <w:r>
        <w:rPr>
          <w:spacing w:val="10"/>
          <w:w w:val="109"/>
          <w:sz w:val="18"/>
          <w:szCs w:val="18"/>
        </w:rPr>
        <w:t xml:space="preserve"> </w:t>
      </w:r>
      <w:r>
        <w:rPr>
          <w:w w:val="109"/>
          <w:sz w:val="18"/>
          <w:szCs w:val="18"/>
        </w:rPr>
        <w:t xml:space="preserve">for </w:t>
      </w:r>
      <w:r>
        <w:rPr>
          <w:sz w:val="18"/>
          <w:szCs w:val="18"/>
        </w:rPr>
        <w:t>pr</w:t>
      </w:r>
      <w:r>
        <w:rPr>
          <w:spacing w:val="6"/>
          <w:sz w:val="18"/>
          <w:szCs w:val="18"/>
        </w:rPr>
        <w:t>o</w:t>
      </w:r>
      <w:r>
        <w:rPr>
          <w:sz w:val="18"/>
          <w:szCs w:val="18"/>
        </w:rPr>
        <w:t xml:space="preserve">cessing </w:t>
      </w:r>
      <w:r>
        <w:rPr>
          <w:spacing w:val="13"/>
          <w:sz w:val="18"/>
          <w:szCs w:val="18"/>
        </w:rPr>
        <w:t xml:space="preserve"> </w:t>
      </w:r>
      <w:r>
        <w:rPr>
          <w:sz w:val="18"/>
          <w:szCs w:val="18"/>
        </w:rPr>
        <w:t>in</w:t>
      </w:r>
      <w:r>
        <w:rPr>
          <w:spacing w:val="24"/>
          <w:sz w:val="18"/>
          <w:szCs w:val="18"/>
        </w:rPr>
        <w:t xml:space="preserve"> </w:t>
      </w:r>
      <w:r>
        <w:rPr>
          <w:sz w:val="18"/>
          <w:szCs w:val="18"/>
        </w:rPr>
        <w:t xml:space="preserve">the </w:t>
      </w:r>
      <w:r>
        <w:rPr>
          <w:spacing w:val="1"/>
          <w:sz w:val="18"/>
          <w:szCs w:val="18"/>
        </w:rPr>
        <w:t xml:space="preserve"> </w:t>
      </w:r>
      <w:r>
        <w:rPr>
          <w:w w:val="115"/>
          <w:sz w:val="18"/>
          <w:szCs w:val="18"/>
        </w:rPr>
        <w:t>FI</w:t>
      </w:r>
      <w:r>
        <w:rPr>
          <w:spacing w:val="-6"/>
          <w:w w:val="115"/>
          <w:sz w:val="18"/>
          <w:szCs w:val="18"/>
        </w:rPr>
        <w:t>F</w:t>
      </w:r>
      <w:r>
        <w:rPr>
          <w:w w:val="115"/>
          <w:sz w:val="18"/>
          <w:szCs w:val="18"/>
        </w:rPr>
        <w:t>O</w:t>
      </w:r>
      <w:r>
        <w:rPr>
          <w:spacing w:val="4"/>
          <w:w w:val="115"/>
          <w:sz w:val="18"/>
          <w:szCs w:val="18"/>
        </w:rPr>
        <w:t xml:space="preserve"> </w:t>
      </w:r>
      <w:r>
        <w:rPr>
          <w:w w:val="115"/>
          <w:sz w:val="18"/>
          <w:szCs w:val="18"/>
        </w:rPr>
        <w:t>(First</w:t>
      </w:r>
      <w:r>
        <w:rPr>
          <w:spacing w:val="13"/>
          <w:w w:val="115"/>
          <w:sz w:val="18"/>
          <w:szCs w:val="18"/>
        </w:rPr>
        <w:t xml:space="preserve"> </w:t>
      </w:r>
      <w:r>
        <w:rPr>
          <w:sz w:val="18"/>
          <w:szCs w:val="18"/>
        </w:rPr>
        <w:t>In</w:t>
      </w:r>
      <w:r>
        <w:rPr>
          <w:spacing w:val="29"/>
          <w:sz w:val="18"/>
          <w:szCs w:val="18"/>
        </w:rPr>
        <w:t xml:space="preserve"> </w:t>
      </w:r>
      <w:r>
        <w:rPr>
          <w:w w:val="117"/>
          <w:sz w:val="18"/>
          <w:szCs w:val="18"/>
        </w:rPr>
        <w:t>First</w:t>
      </w:r>
      <w:r>
        <w:rPr>
          <w:spacing w:val="4"/>
          <w:w w:val="117"/>
          <w:sz w:val="18"/>
          <w:szCs w:val="18"/>
        </w:rPr>
        <w:t xml:space="preserve"> </w:t>
      </w:r>
      <w:r>
        <w:rPr>
          <w:w w:val="117"/>
          <w:sz w:val="18"/>
          <w:szCs w:val="18"/>
        </w:rPr>
        <w:t>Out)</w:t>
      </w:r>
      <w:r>
        <w:rPr>
          <w:spacing w:val="4"/>
          <w:w w:val="117"/>
          <w:sz w:val="18"/>
          <w:szCs w:val="18"/>
        </w:rPr>
        <w:t xml:space="preserve"> </w:t>
      </w:r>
      <w:r>
        <w:rPr>
          <w:sz w:val="18"/>
          <w:szCs w:val="18"/>
        </w:rPr>
        <w:t xml:space="preserve">order, </w:t>
      </w:r>
      <w:r>
        <w:rPr>
          <w:spacing w:val="14"/>
          <w:sz w:val="18"/>
          <w:szCs w:val="18"/>
        </w:rPr>
        <w:t xml:space="preserve"> </w:t>
      </w:r>
      <w:r>
        <w:rPr>
          <w:sz w:val="18"/>
          <w:szCs w:val="18"/>
        </w:rPr>
        <w:t>since</w:t>
      </w:r>
      <w:r>
        <w:rPr>
          <w:spacing w:val="30"/>
          <w:sz w:val="18"/>
          <w:szCs w:val="18"/>
        </w:rPr>
        <w:t xml:space="preserve"> </w:t>
      </w:r>
      <w:r>
        <w:rPr>
          <w:sz w:val="18"/>
          <w:szCs w:val="18"/>
        </w:rPr>
        <w:t>for</w:t>
      </w:r>
      <w:r>
        <w:rPr>
          <w:spacing w:val="21"/>
          <w:sz w:val="18"/>
          <w:szCs w:val="18"/>
        </w:rPr>
        <w:t xml:space="preserve"> </w:t>
      </w:r>
      <w:r>
        <w:rPr>
          <w:sz w:val="18"/>
          <w:szCs w:val="18"/>
        </w:rPr>
        <w:t>a</w:t>
      </w:r>
      <w:r>
        <w:rPr>
          <w:spacing w:val="23"/>
          <w:sz w:val="18"/>
          <w:szCs w:val="18"/>
        </w:rPr>
        <w:t xml:space="preserve"> </w:t>
      </w:r>
      <w:r>
        <w:rPr>
          <w:w w:val="112"/>
          <w:sz w:val="18"/>
          <w:szCs w:val="18"/>
        </w:rPr>
        <w:t>ce</w:t>
      </w:r>
      <w:r>
        <w:rPr>
          <w:spacing w:val="-6"/>
          <w:w w:val="112"/>
          <w:sz w:val="18"/>
          <w:szCs w:val="18"/>
        </w:rPr>
        <w:t>n</w:t>
      </w:r>
      <w:r>
        <w:rPr>
          <w:w w:val="112"/>
          <w:sz w:val="18"/>
          <w:szCs w:val="18"/>
        </w:rPr>
        <w:t>trally submitted</w:t>
      </w:r>
      <w:r>
        <w:rPr>
          <w:spacing w:val="21"/>
          <w:w w:val="112"/>
          <w:sz w:val="18"/>
          <w:szCs w:val="18"/>
        </w:rPr>
        <w:t xml:space="preserve"> </w:t>
      </w:r>
      <w:r>
        <w:rPr>
          <w:w w:val="119"/>
          <w:sz w:val="18"/>
          <w:szCs w:val="18"/>
        </w:rPr>
        <w:t xml:space="preserve">data </w:t>
      </w:r>
      <w:r>
        <w:rPr>
          <w:w w:val="110"/>
          <w:sz w:val="18"/>
          <w:szCs w:val="18"/>
        </w:rPr>
        <w:t>pr</w:t>
      </w:r>
      <w:r>
        <w:rPr>
          <w:spacing w:val="7"/>
          <w:w w:val="110"/>
          <w:sz w:val="18"/>
          <w:szCs w:val="18"/>
        </w:rPr>
        <w:t>o</w:t>
      </w:r>
      <w:r>
        <w:rPr>
          <w:w w:val="110"/>
          <w:sz w:val="18"/>
          <w:szCs w:val="18"/>
        </w:rPr>
        <w:t>duction</w:t>
      </w:r>
      <w:r>
        <w:rPr>
          <w:spacing w:val="17"/>
          <w:w w:val="110"/>
          <w:sz w:val="18"/>
          <w:szCs w:val="18"/>
        </w:rPr>
        <w:t xml:space="preserve"> </w:t>
      </w:r>
      <w:r>
        <w:rPr>
          <w:sz w:val="18"/>
          <w:szCs w:val="18"/>
        </w:rPr>
        <w:t xml:space="preserve">the </w:t>
      </w:r>
      <w:r>
        <w:rPr>
          <w:spacing w:val="7"/>
          <w:sz w:val="18"/>
          <w:szCs w:val="18"/>
        </w:rPr>
        <w:t xml:space="preserve"> </w:t>
      </w:r>
      <w:r>
        <w:rPr>
          <w:sz w:val="18"/>
          <w:szCs w:val="18"/>
        </w:rPr>
        <w:t xml:space="preserve">order </w:t>
      </w:r>
      <w:r>
        <w:rPr>
          <w:spacing w:val="10"/>
          <w:sz w:val="18"/>
          <w:szCs w:val="18"/>
        </w:rPr>
        <w:t xml:space="preserve"> </w:t>
      </w:r>
      <w:r>
        <w:rPr>
          <w:sz w:val="18"/>
          <w:szCs w:val="18"/>
        </w:rPr>
        <w:t>of</w:t>
      </w:r>
      <w:r>
        <w:rPr>
          <w:spacing w:val="14"/>
          <w:sz w:val="18"/>
          <w:szCs w:val="18"/>
        </w:rPr>
        <w:t xml:space="preserve"> </w:t>
      </w:r>
      <w:r>
        <w:rPr>
          <w:w w:val="114"/>
          <w:sz w:val="18"/>
          <w:szCs w:val="18"/>
        </w:rPr>
        <w:t>particular</w:t>
      </w:r>
      <w:r>
        <w:rPr>
          <w:spacing w:val="11"/>
          <w:w w:val="114"/>
          <w:sz w:val="18"/>
          <w:szCs w:val="18"/>
        </w:rPr>
        <w:t xml:space="preserve"> </w:t>
      </w:r>
      <w:r>
        <w:rPr>
          <w:sz w:val="18"/>
          <w:szCs w:val="18"/>
        </w:rPr>
        <w:t>jobs</w:t>
      </w:r>
      <w:r>
        <w:rPr>
          <w:spacing w:val="38"/>
          <w:sz w:val="18"/>
          <w:szCs w:val="18"/>
        </w:rPr>
        <w:t xml:space="preserve"> </w:t>
      </w:r>
      <w:r>
        <w:rPr>
          <w:sz w:val="18"/>
          <w:szCs w:val="18"/>
        </w:rPr>
        <w:t>is</w:t>
      </w:r>
      <w:r>
        <w:rPr>
          <w:spacing w:val="20"/>
          <w:sz w:val="18"/>
          <w:szCs w:val="18"/>
        </w:rPr>
        <w:t xml:space="preserve"> </w:t>
      </w:r>
      <w:r>
        <w:rPr>
          <w:w w:val="108"/>
          <w:sz w:val="18"/>
          <w:szCs w:val="18"/>
        </w:rPr>
        <w:t>irrele</w:t>
      </w:r>
      <w:r>
        <w:rPr>
          <w:spacing w:val="-10"/>
          <w:w w:val="108"/>
          <w:sz w:val="18"/>
          <w:szCs w:val="18"/>
        </w:rPr>
        <w:t>v</w:t>
      </w:r>
      <w:r>
        <w:rPr>
          <w:w w:val="114"/>
          <w:sz w:val="18"/>
          <w:szCs w:val="18"/>
        </w:rPr>
        <w:t>a</w:t>
      </w:r>
      <w:r>
        <w:rPr>
          <w:spacing w:val="-5"/>
          <w:w w:val="114"/>
          <w:sz w:val="18"/>
          <w:szCs w:val="18"/>
        </w:rPr>
        <w:t>n</w:t>
      </w:r>
      <w:r>
        <w:rPr>
          <w:w w:val="129"/>
          <w:sz w:val="18"/>
          <w:szCs w:val="18"/>
        </w:rPr>
        <w:t>t.</w:t>
      </w:r>
    </w:p>
    <w:p w:rsidR="00C45AA3" w:rsidRDefault="00DC4C15">
      <w:pPr>
        <w:spacing w:before="13" w:line="265" w:lineRule="auto"/>
        <w:ind w:left="100" w:right="1841" w:firstLine="299"/>
        <w:jc w:val="both"/>
        <w:rPr>
          <w:sz w:val="18"/>
          <w:szCs w:val="18"/>
        </w:rPr>
      </w:pPr>
      <w:r>
        <w:rPr>
          <w:sz w:val="18"/>
          <w:szCs w:val="18"/>
        </w:rPr>
        <w:t xml:space="preserve">When </w:t>
      </w:r>
      <w:r>
        <w:rPr>
          <w:spacing w:val="19"/>
          <w:sz w:val="18"/>
          <w:szCs w:val="18"/>
        </w:rPr>
        <w:t xml:space="preserve"> </w:t>
      </w:r>
      <w:r>
        <w:rPr>
          <w:sz w:val="18"/>
          <w:szCs w:val="18"/>
        </w:rPr>
        <w:t>pr</w:t>
      </w:r>
      <w:r>
        <w:rPr>
          <w:spacing w:val="5"/>
          <w:sz w:val="18"/>
          <w:szCs w:val="18"/>
        </w:rPr>
        <w:t>o</w:t>
      </w:r>
      <w:r>
        <w:rPr>
          <w:sz w:val="18"/>
          <w:szCs w:val="18"/>
        </w:rPr>
        <w:t xml:space="preserve">cessing </w:t>
      </w:r>
      <w:r>
        <w:rPr>
          <w:spacing w:val="22"/>
          <w:sz w:val="18"/>
          <w:szCs w:val="18"/>
        </w:rPr>
        <w:t xml:space="preserve"> </w:t>
      </w:r>
      <w:r>
        <w:rPr>
          <w:sz w:val="18"/>
          <w:szCs w:val="18"/>
        </w:rPr>
        <w:t>of</w:t>
      </w:r>
      <w:r>
        <w:rPr>
          <w:spacing w:val="18"/>
          <w:sz w:val="18"/>
          <w:szCs w:val="18"/>
        </w:rPr>
        <w:t xml:space="preserve"> </w:t>
      </w:r>
      <w:r>
        <w:rPr>
          <w:sz w:val="18"/>
          <w:szCs w:val="18"/>
        </w:rPr>
        <w:t xml:space="preserve">an  </w:t>
      </w:r>
      <w:r>
        <w:rPr>
          <w:w w:val="116"/>
          <w:sz w:val="18"/>
          <w:szCs w:val="18"/>
        </w:rPr>
        <w:t>input</w:t>
      </w:r>
      <w:r>
        <w:rPr>
          <w:spacing w:val="15"/>
          <w:w w:val="116"/>
          <w:sz w:val="18"/>
          <w:szCs w:val="18"/>
        </w:rPr>
        <w:t xml:space="preserve"> </w:t>
      </w:r>
      <w:r>
        <w:rPr>
          <w:sz w:val="18"/>
          <w:szCs w:val="18"/>
        </w:rPr>
        <w:t>file</w:t>
      </w:r>
      <w:r>
        <w:rPr>
          <w:spacing w:val="16"/>
          <w:sz w:val="18"/>
          <w:szCs w:val="18"/>
        </w:rPr>
        <w:t xml:space="preserve"> </w:t>
      </w:r>
      <w:r>
        <w:rPr>
          <w:w w:val="118"/>
          <w:sz w:val="18"/>
          <w:szCs w:val="18"/>
        </w:rPr>
        <w:t>starts,</w:t>
      </w:r>
      <w:r>
        <w:rPr>
          <w:spacing w:val="14"/>
          <w:w w:val="118"/>
          <w:sz w:val="18"/>
          <w:szCs w:val="18"/>
        </w:rPr>
        <w:t xml:space="preserve"> </w:t>
      </w:r>
      <w:r>
        <w:rPr>
          <w:sz w:val="18"/>
          <w:szCs w:val="18"/>
        </w:rPr>
        <w:t xml:space="preserve">the </w:t>
      </w:r>
      <w:r>
        <w:rPr>
          <w:spacing w:val="11"/>
          <w:sz w:val="18"/>
          <w:szCs w:val="18"/>
        </w:rPr>
        <w:t xml:space="preserve"> </w:t>
      </w:r>
      <w:r>
        <w:rPr>
          <w:w w:val="111"/>
          <w:sz w:val="18"/>
          <w:szCs w:val="18"/>
        </w:rPr>
        <w:t>handler</w:t>
      </w:r>
      <w:r>
        <w:rPr>
          <w:spacing w:val="18"/>
          <w:w w:val="111"/>
          <w:sz w:val="18"/>
          <w:szCs w:val="18"/>
        </w:rPr>
        <w:t xml:space="preserve"> </w:t>
      </w:r>
      <w:r>
        <w:rPr>
          <w:sz w:val="18"/>
          <w:szCs w:val="18"/>
        </w:rPr>
        <w:t>ma</w:t>
      </w:r>
      <w:r>
        <w:rPr>
          <w:spacing w:val="-5"/>
          <w:sz w:val="18"/>
          <w:szCs w:val="18"/>
        </w:rPr>
        <w:t>k</w:t>
      </w:r>
      <w:r>
        <w:rPr>
          <w:sz w:val="18"/>
          <w:szCs w:val="18"/>
        </w:rPr>
        <w:t xml:space="preserve">es </w:t>
      </w:r>
      <w:r>
        <w:rPr>
          <w:spacing w:val="12"/>
          <w:sz w:val="18"/>
          <w:szCs w:val="18"/>
        </w:rPr>
        <w:t xml:space="preserve"> </w:t>
      </w:r>
      <w:r>
        <w:rPr>
          <w:sz w:val="18"/>
          <w:szCs w:val="18"/>
        </w:rPr>
        <w:t>a</w:t>
      </w:r>
      <w:r>
        <w:rPr>
          <w:spacing w:val="33"/>
          <w:sz w:val="18"/>
          <w:szCs w:val="18"/>
        </w:rPr>
        <w:t xml:space="preserve"> </w:t>
      </w:r>
      <w:r>
        <w:rPr>
          <w:w w:val="110"/>
          <w:sz w:val="18"/>
          <w:szCs w:val="18"/>
        </w:rPr>
        <w:t>reser</w:t>
      </w:r>
      <w:r>
        <w:rPr>
          <w:spacing w:val="-11"/>
          <w:w w:val="110"/>
          <w:sz w:val="18"/>
          <w:szCs w:val="18"/>
        </w:rPr>
        <w:t>v</w:t>
      </w:r>
      <w:r>
        <w:rPr>
          <w:w w:val="110"/>
          <w:sz w:val="18"/>
          <w:szCs w:val="18"/>
        </w:rPr>
        <w:t>ation</w:t>
      </w:r>
      <w:r>
        <w:rPr>
          <w:spacing w:val="21"/>
          <w:w w:val="110"/>
          <w:sz w:val="18"/>
          <w:szCs w:val="18"/>
        </w:rPr>
        <w:t xml:space="preserve"> </w:t>
      </w:r>
      <w:r>
        <w:rPr>
          <w:sz w:val="18"/>
          <w:szCs w:val="18"/>
        </w:rPr>
        <w:t>for</w:t>
      </w:r>
      <w:r>
        <w:rPr>
          <w:spacing w:val="32"/>
          <w:sz w:val="18"/>
          <w:szCs w:val="18"/>
        </w:rPr>
        <w:t xml:space="preserve"> </w:t>
      </w:r>
      <w:r>
        <w:rPr>
          <w:w w:val="116"/>
          <w:sz w:val="18"/>
          <w:szCs w:val="18"/>
        </w:rPr>
        <w:t xml:space="preserve">the </w:t>
      </w:r>
      <w:r>
        <w:rPr>
          <w:sz w:val="18"/>
          <w:szCs w:val="18"/>
        </w:rPr>
        <w:t xml:space="preserve">whole </w:t>
      </w:r>
      <w:r>
        <w:rPr>
          <w:spacing w:val="1"/>
          <w:sz w:val="18"/>
          <w:szCs w:val="18"/>
        </w:rPr>
        <w:t xml:space="preserve"> </w:t>
      </w:r>
      <w:r>
        <w:rPr>
          <w:w w:val="117"/>
          <w:sz w:val="18"/>
          <w:szCs w:val="18"/>
        </w:rPr>
        <w:t>output</w:t>
      </w:r>
      <w:r>
        <w:rPr>
          <w:spacing w:val="21"/>
          <w:w w:val="117"/>
          <w:sz w:val="18"/>
          <w:szCs w:val="18"/>
        </w:rPr>
        <w:t xml:space="preserve"> </w:t>
      </w:r>
      <w:r>
        <w:rPr>
          <w:sz w:val="18"/>
          <w:szCs w:val="18"/>
        </w:rPr>
        <w:t>file</w:t>
      </w:r>
      <w:r>
        <w:rPr>
          <w:spacing w:val="23"/>
          <w:sz w:val="18"/>
          <w:szCs w:val="18"/>
        </w:rPr>
        <w:t xml:space="preserve"> </w:t>
      </w:r>
      <w:r>
        <w:rPr>
          <w:w w:val="126"/>
          <w:sz w:val="18"/>
          <w:szCs w:val="18"/>
        </w:rPr>
        <w:t>at</w:t>
      </w:r>
      <w:r>
        <w:rPr>
          <w:spacing w:val="16"/>
          <w:w w:val="126"/>
          <w:sz w:val="18"/>
          <w:szCs w:val="18"/>
        </w:rPr>
        <w:t xml:space="preserve"> </w:t>
      </w:r>
      <w:r>
        <w:rPr>
          <w:sz w:val="18"/>
          <w:szCs w:val="18"/>
        </w:rPr>
        <w:t xml:space="preserve">the </w:t>
      </w:r>
      <w:r>
        <w:rPr>
          <w:spacing w:val="18"/>
          <w:sz w:val="18"/>
          <w:szCs w:val="18"/>
        </w:rPr>
        <w:t xml:space="preserve"> </w:t>
      </w:r>
      <w:r>
        <w:rPr>
          <w:sz w:val="18"/>
          <w:szCs w:val="18"/>
        </w:rPr>
        <w:t>l</w:t>
      </w:r>
      <w:r>
        <w:rPr>
          <w:spacing w:val="5"/>
          <w:sz w:val="18"/>
          <w:szCs w:val="18"/>
        </w:rPr>
        <w:t>o</w:t>
      </w:r>
      <w:r>
        <w:rPr>
          <w:sz w:val="18"/>
          <w:szCs w:val="18"/>
        </w:rPr>
        <w:t xml:space="preserve">cal  disk, </w:t>
      </w:r>
      <w:r>
        <w:rPr>
          <w:spacing w:val="11"/>
          <w:sz w:val="18"/>
          <w:szCs w:val="18"/>
        </w:rPr>
        <w:t xml:space="preserve"> </w:t>
      </w:r>
      <w:r>
        <w:rPr>
          <w:sz w:val="18"/>
          <w:szCs w:val="18"/>
        </w:rPr>
        <w:t xml:space="preserve">and </w:t>
      </w:r>
      <w:r>
        <w:rPr>
          <w:spacing w:val="18"/>
          <w:sz w:val="18"/>
          <w:szCs w:val="18"/>
        </w:rPr>
        <w:t xml:space="preserve"> </w:t>
      </w:r>
      <w:r>
        <w:rPr>
          <w:sz w:val="18"/>
          <w:szCs w:val="18"/>
        </w:rPr>
        <w:t xml:space="preserve">when </w:t>
      </w:r>
      <w:r>
        <w:rPr>
          <w:spacing w:val="11"/>
          <w:sz w:val="18"/>
          <w:szCs w:val="18"/>
        </w:rPr>
        <w:t xml:space="preserve"> </w:t>
      </w:r>
      <w:r>
        <w:rPr>
          <w:sz w:val="18"/>
          <w:szCs w:val="18"/>
        </w:rPr>
        <w:t xml:space="preserve">the </w:t>
      </w:r>
      <w:r>
        <w:rPr>
          <w:spacing w:val="18"/>
          <w:sz w:val="18"/>
          <w:szCs w:val="18"/>
        </w:rPr>
        <w:t xml:space="preserve"> </w:t>
      </w:r>
      <w:r>
        <w:rPr>
          <w:sz w:val="18"/>
          <w:szCs w:val="18"/>
        </w:rPr>
        <w:t>pr</w:t>
      </w:r>
      <w:r>
        <w:rPr>
          <w:spacing w:val="6"/>
          <w:sz w:val="18"/>
          <w:szCs w:val="18"/>
        </w:rPr>
        <w:t>o</w:t>
      </w:r>
      <w:r>
        <w:rPr>
          <w:sz w:val="18"/>
          <w:szCs w:val="18"/>
        </w:rPr>
        <w:t xml:space="preserve">cessing </w:t>
      </w:r>
      <w:r>
        <w:rPr>
          <w:spacing w:val="30"/>
          <w:sz w:val="18"/>
          <w:szCs w:val="18"/>
        </w:rPr>
        <w:t xml:space="preserve"> </w:t>
      </w:r>
      <w:r>
        <w:rPr>
          <w:sz w:val="18"/>
          <w:szCs w:val="18"/>
        </w:rPr>
        <w:t>is</w:t>
      </w:r>
      <w:r>
        <w:rPr>
          <w:spacing w:val="31"/>
          <w:sz w:val="18"/>
          <w:szCs w:val="18"/>
        </w:rPr>
        <w:t xml:space="preserve"> </w:t>
      </w:r>
      <w:r>
        <w:rPr>
          <w:sz w:val="18"/>
          <w:szCs w:val="18"/>
        </w:rPr>
        <w:t xml:space="preserve">finished </w:t>
      </w:r>
      <w:r>
        <w:rPr>
          <w:spacing w:val="18"/>
          <w:sz w:val="18"/>
          <w:szCs w:val="18"/>
        </w:rPr>
        <w:t xml:space="preserve"> </w:t>
      </w:r>
      <w:r>
        <w:rPr>
          <w:sz w:val="18"/>
          <w:szCs w:val="18"/>
        </w:rPr>
        <w:t xml:space="preserve">the </w:t>
      </w:r>
      <w:r>
        <w:rPr>
          <w:spacing w:val="18"/>
          <w:sz w:val="18"/>
          <w:szCs w:val="18"/>
        </w:rPr>
        <w:t xml:space="preserve"> </w:t>
      </w:r>
      <w:r>
        <w:rPr>
          <w:w w:val="111"/>
          <w:sz w:val="18"/>
          <w:szCs w:val="18"/>
        </w:rPr>
        <w:t xml:space="preserve">handler </w:t>
      </w:r>
      <w:r>
        <w:rPr>
          <w:sz w:val="18"/>
          <w:szCs w:val="18"/>
        </w:rPr>
        <w:t xml:space="preserve">deletes </w:t>
      </w:r>
      <w:r>
        <w:rPr>
          <w:spacing w:val="12"/>
          <w:sz w:val="18"/>
          <w:szCs w:val="18"/>
        </w:rPr>
        <w:t xml:space="preserve"> </w:t>
      </w:r>
      <w:r>
        <w:rPr>
          <w:sz w:val="18"/>
          <w:szCs w:val="18"/>
        </w:rPr>
        <w:t xml:space="preserve">the </w:t>
      </w:r>
      <w:r>
        <w:rPr>
          <w:spacing w:val="7"/>
          <w:sz w:val="18"/>
          <w:szCs w:val="18"/>
        </w:rPr>
        <w:t xml:space="preserve"> </w:t>
      </w:r>
      <w:r>
        <w:rPr>
          <w:w w:val="116"/>
          <w:sz w:val="18"/>
          <w:szCs w:val="18"/>
        </w:rPr>
        <w:t>input</w:t>
      </w:r>
      <w:r>
        <w:rPr>
          <w:spacing w:val="10"/>
          <w:w w:val="116"/>
          <w:sz w:val="18"/>
          <w:szCs w:val="18"/>
        </w:rPr>
        <w:t xml:space="preserve"> </w:t>
      </w:r>
      <w:r>
        <w:rPr>
          <w:w w:val="96"/>
          <w:sz w:val="18"/>
          <w:szCs w:val="18"/>
        </w:rPr>
        <w:t>fil</w:t>
      </w:r>
      <w:r>
        <w:rPr>
          <w:w w:val="106"/>
          <w:sz w:val="18"/>
          <w:szCs w:val="18"/>
        </w:rPr>
        <w:t>e.</w:t>
      </w:r>
    </w:p>
    <w:p w:rsidR="00C45AA3" w:rsidRDefault="00C45AA3">
      <w:pPr>
        <w:spacing w:before="4" w:line="160" w:lineRule="exact"/>
        <w:rPr>
          <w:sz w:val="16"/>
          <w:szCs w:val="16"/>
        </w:rPr>
      </w:pPr>
    </w:p>
    <w:p w:rsidR="00C45AA3" w:rsidRDefault="00C45AA3">
      <w:pPr>
        <w:spacing w:line="200" w:lineRule="exact"/>
      </w:pPr>
    </w:p>
    <w:p w:rsidR="00C45AA3" w:rsidRDefault="00C45AA3">
      <w:pPr>
        <w:spacing w:line="200" w:lineRule="exact"/>
      </w:pPr>
    </w:p>
    <w:p w:rsidR="00C45AA3" w:rsidRDefault="00DC4C15">
      <w:pPr>
        <w:ind w:left="100" w:right="6122"/>
        <w:jc w:val="both"/>
        <w:rPr>
          <w:sz w:val="18"/>
          <w:szCs w:val="18"/>
        </w:rPr>
      </w:pPr>
      <w:r>
        <w:rPr>
          <w:sz w:val="18"/>
          <w:szCs w:val="18"/>
        </w:rPr>
        <w:t>6</w:t>
      </w:r>
      <w:r>
        <w:rPr>
          <w:spacing w:val="36"/>
          <w:sz w:val="18"/>
          <w:szCs w:val="18"/>
        </w:rPr>
        <w:t xml:space="preserve"> </w:t>
      </w:r>
      <w:r>
        <w:rPr>
          <w:w w:val="130"/>
          <w:sz w:val="18"/>
          <w:szCs w:val="18"/>
        </w:rPr>
        <w:t>Si</w:t>
      </w:r>
      <w:r>
        <w:rPr>
          <w:spacing w:val="-8"/>
          <w:w w:val="130"/>
          <w:sz w:val="18"/>
          <w:szCs w:val="18"/>
        </w:rPr>
        <w:t>m</w:t>
      </w:r>
      <w:r>
        <w:rPr>
          <w:w w:val="130"/>
          <w:sz w:val="18"/>
          <w:szCs w:val="18"/>
        </w:rPr>
        <w:t>ulations</w:t>
      </w:r>
      <w:r>
        <w:rPr>
          <w:spacing w:val="-29"/>
          <w:w w:val="130"/>
          <w:sz w:val="18"/>
          <w:szCs w:val="18"/>
        </w:rPr>
        <w:t xml:space="preserve"> </w:t>
      </w:r>
      <w:r>
        <w:rPr>
          <w:w w:val="130"/>
          <w:sz w:val="18"/>
          <w:szCs w:val="18"/>
        </w:rPr>
        <w:t>and</w:t>
      </w:r>
      <w:r>
        <w:rPr>
          <w:spacing w:val="13"/>
          <w:w w:val="130"/>
          <w:sz w:val="18"/>
          <w:szCs w:val="18"/>
        </w:rPr>
        <w:t xml:space="preserve"> </w:t>
      </w:r>
      <w:r>
        <w:rPr>
          <w:w w:val="130"/>
          <w:sz w:val="18"/>
          <w:szCs w:val="18"/>
        </w:rPr>
        <w:t>its</w:t>
      </w:r>
      <w:r>
        <w:rPr>
          <w:spacing w:val="16"/>
          <w:w w:val="130"/>
          <w:sz w:val="18"/>
          <w:szCs w:val="18"/>
        </w:rPr>
        <w:t xml:space="preserve"> </w:t>
      </w:r>
      <w:r>
        <w:rPr>
          <w:w w:val="130"/>
          <w:sz w:val="18"/>
          <w:szCs w:val="18"/>
        </w:rPr>
        <w:t>results</w:t>
      </w:r>
    </w:p>
    <w:p w:rsidR="00C45AA3" w:rsidRDefault="00C45AA3">
      <w:pPr>
        <w:spacing w:before="19" w:line="240" w:lineRule="exact"/>
        <w:rPr>
          <w:sz w:val="24"/>
          <w:szCs w:val="24"/>
        </w:rPr>
      </w:pPr>
    </w:p>
    <w:p w:rsidR="00C45AA3" w:rsidRDefault="00DC4C15">
      <w:pPr>
        <w:spacing w:line="265" w:lineRule="auto"/>
        <w:ind w:left="100" w:right="1840"/>
        <w:jc w:val="both"/>
        <w:rPr>
          <w:sz w:val="18"/>
          <w:szCs w:val="18"/>
        </w:rPr>
      </w:pPr>
      <w:r>
        <w:rPr>
          <w:sz w:val="18"/>
          <w:szCs w:val="18"/>
        </w:rPr>
        <w:t>In</w:t>
      </w:r>
      <w:r>
        <w:rPr>
          <w:spacing w:val="28"/>
          <w:sz w:val="18"/>
          <w:szCs w:val="18"/>
        </w:rPr>
        <w:t xml:space="preserve"> </w:t>
      </w:r>
      <w:r>
        <w:rPr>
          <w:sz w:val="18"/>
          <w:szCs w:val="18"/>
        </w:rPr>
        <w:t>our</w:t>
      </w:r>
      <w:r>
        <w:rPr>
          <w:spacing w:val="34"/>
          <w:sz w:val="18"/>
          <w:szCs w:val="18"/>
        </w:rPr>
        <w:t xml:space="preserve"> </w:t>
      </w:r>
      <w:r>
        <w:rPr>
          <w:w w:val="109"/>
          <w:sz w:val="18"/>
          <w:szCs w:val="18"/>
        </w:rPr>
        <w:t>ex</w:t>
      </w:r>
      <w:r>
        <w:rPr>
          <w:spacing w:val="5"/>
          <w:w w:val="109"/>
          <w:sz w:val="18"/>
          <w:szCs w:val="18"/>
        </w:rPr>
        <w:t>p</w:t>
      </w:r>
      <w:r>
        <w:rPr>
          <w:w w:val="109"/>
          <w:sz w:val="18"/>
          <w:szCs w:val="18"/>
        </w:rPr>
        <w:t>erime</w:t>
      </w:r>
      <w:r>
        <w:rPr>
          <w:spacing w:val="-5"/>
          <w:w w:val="109"/>
          <w:sz w:val="18"/>
          <w:szCs w:val="18"/>
        </w:rPr>
        <w:t>n</w:t>
      </w:r>
      <w:r>
        <w:rPr>
          <w:w w:val="109"/>
          <w:sz w:val="18"/>
          <w:szCs w:val="18"/>
        </w:rPr>
        <w:t>ts</w:t>
      </w:r>
      <w:r>
        <w:rPr>
          <w:spacing w:val="10"/>
          <w:w w:val="109"/>
          <w:sz w:val="18"/>
          <w:szCs w:val="18"/>
        </w:rPr>
        <w:t xml:space="preserve"> </w:t>
      </w:r>
      <w:r>
        <w:rPr>
          <w:sz w:val="18"/>
          <w:szCs w:val="18"/>
        </w:rPr>
        <w:t xml:space="preserve">the  ”Grid </w:t>
      </w:r>
      <w:r>
        <w:rPr>
          <w:spacing w:val="14"/>
          <w:sz w:val="18"/>
          <w:szCs w:val="18"/>
        </w:rPr>
        <w:t xml:space="preserve"> </w:t>
      </w:r>
      <w:r>
        <w:rPr>
          <w:w w:val="110"/>
          <w:sz w:val="18"/>
          <w:szCs w:val="18"/>
        </w:rPr>
        <w:t>Si</w:t>
      </w:r>
      <w:r>
        <w:rPr>
          <w:spacing w:val="-5"/>
          <w:w w:val="110"/>
          <w:sz w:val="18"/>
          <w:szCs w:val="18"/>
        </w:rPr>
        <w:t>m</w:t>
      </w:r>
      <w:r>
        <w:rPr>
          <w:w w:val="110"/>
          <w:sz w:val="18"/>
          <w:szCs w:val="18"/>
        </w:rPr>
        <w:t>ulation</w:t>
      </w:r>
      <w:r>
        <w:rPr>
          <w:spacing w:val="2"/>
          <w:w w:val="110"/>
          <w:sz w:val="18"/>
          <w:szCs w:val="18"/>
        </w:rPr>
        <w:t xml:space="preserve"> </w:t>
      </w:r>
      <w:r>
        <w:rPr>
          <w:spacing w:val="-16"/>
          <w:w w:val="110"/>
          <w:sz w:val="18"/>
          <w:szCs w:val="18"/>
        </w:rPr>
        <w:t>T</w:t>
      </w:r>
      <w:r>
        <w:rPr>
          <w:spacing w:val="5"/>
          <w:w w:val="110"/>
          <w:sz w:val="18"/>
          <w:szCs w:val="18"/>
        </w:rPr>
        <w:t>o</w:t>
      </w:r>
      <w:r>
        <w:rPr>
          <w:w w:val="110"/>
          <w:sz w:val="18"/>
          <w:szCs w:val="18"/>
        </w:rPr>
        <w:t>olkit</w:t>
      </w:r>
      <w:r>
        <w:rPr>
          <w:spacing w:val="11"/>
          <w:w w:val="110"/>
          <w:sz w:val="18"/>
          <w:szCs w:val="18"/>
        </w:rPr>
        <w:t xml:space="preserve"> </w:t>
      </w:r>
      <w:r>
        <w:rPr>
          <w:sz w:val="18"/>
          <w:szCs w:val="18"/>
        </w:rPr>
        <w:t>for</w:t>
      </w:r>
      <w:r>
        <w:rPr>
          <w:spacing w:val="19"/>
          <w:sz w:val="18"/>
          <w:szCs w:val="18"/>
        </w:rPr>
        <w:t xml:space="preserve"> </w:t>
      </w:r>
      <w:r>
        <w:rPr>
          <w:sz w:val="18"/>
          <w:szCs w:val="18"/>
        </w:rPr>
        <w:t xml:space="preserve">Resource </w:t>
      </w:r>
      <w:r>
        <w:rPr>
          <w:spacing w:val="12"/>
          <w:sz w:val="18"/>
          <w:szCs w:val="18"/>
        </w:rPr>
        <w:t xml:space="preserve"> </w:t>
      </w:r>
      <w:r>
        <w:rPr>
          <w:sz w:val="18"/>
          <w:szCs w:val="18"/>
        </w:rPr>
        <w:t>M</w:t>
      </w:r>
      <w:r>
        <w:rPr>
          <w:spacing w:val="5"/>
          <w:sz w:val="18"/>
          <w:szCs w:val="18"/>
        </w:rPr>
        <w:t>o</w:t>
      </w:r>
      <w:r>
        <w:rPr>
          <w:sz w:val="18"/>
          <w:szCs w:val="18"/>
        </w:rPr>
        <w:t xml:space="preserve">delling </w:t>
      </w:r>
      <w:r>
        <w:rPr>
          <w:spacing w:val="5"/>
          <w:sz w:val="18"/>
          <w:szCs w:val="18"/>
        </w:rPr>
        <w:t xml:space="preserve"> </w:t>
      </w:r>
      <w:r>
        <w:rPr>
          <w:sz w:val="18"/>
          <w:szCs w:val="18"/>
        </w:rPr>
        <w:t xml:space="preserve">and </w:t>
      </w:r>
      <w:r>
        <w:rPr>
          <w:spacing w:val="1"/>
          <w:sz w:val="18"/>
          <w:szCs w:val="18"/>
        </w:rPr>
        <w:t xml:space="preserve"> </w:t>
      </w:r>
      <w:r>
        <w:rPr>
          <w:w w:val="108"/>
          <w:sz w:val="18"/>
          <w:szCs w:val="18"/>
        </w:rPr>
        <w:t xml:space="preserve">Applica- </w:t>
      </w:r>
      <w:proofErr w:type="spellStart"/>
      <w:r>
        <w:rPr>
          <w:sz w:val="18"/>
          <w:szCs w:val="18"/>
        </w:rPr>
        <w:t>tion</w:t>
      </w:r>
      <w:proofErr w:type="spellEnd"/>
      <w:r>
        <w:rPr>
          <w:sz w:val="18"/>
          <w:szCs w:val="18"/>
        </w:rPr>
        <w:t xml:space="preserve"> </w:t>
      </w:r>
      <w:r>
        <w:rPr>
          <w:spacing w:val="10"/>
          <w:sz w:val="18"/>
          <w:szCs w:val="18"/>
        </w:rPr>
        <w:t xml:space="preserve"> </w:t>
      </w:r>
      <w:r>
        <w:rPr>
          <w:sz w:val="18"/>
          <w:szCs w:val="18"/>
        </w:rPr>
        <w:t>S</w:t>
      </w:r>
      <w:r>
        <w:rPr>
          <w:spacing w:val="-5"/>
          <w:sz w:val="18"/>
          <w:szCs w:val="18"/>
        </w:rPr>
        <w:t>c</w:t>
      </w:r>
      <w:r>
        <w:rPr>
          <w:sz w:val="18"/>
          <w:szCs w:val="18"/>
        </w:rPr>
        <w:t xml:space="preserve">heduling </w:t>
      </w:r>
      <w:r>
        <w:rPr>
          <w:spacing w:val="29"/>
          <w:sz w:val="18"/>
          <w:szCs w:val="18"/>
        </w:rPr>
        <w:t xml:space="preserve"> </w:t>
      </w:r>
      <w:r>
        <w:rPr>
          <w:sz w:val="18"/>
          <w:szCs w:val="18"/>
        </w:rPr>
        <w:t>for</w:t>
      </w:r>
      <w:r>
        <w:rPr>
          <w:spacing w:val="29"/>
          <w:sz w:val="18"/>
          <w:szCs w:val="18"/>
        </w:rPr>
        <w:t xml:space="preserve"> </w:t>
      </w:r>
      <w:r>
        <w:rPr>
          <w:spacing w:val="-6"/>
          <w:w w:val="112"/>
          <w:sz w:val="18"/>
          <w:szCs w:val="18"/>
        </w:rPr>
        <w:t>P</w:t>
      </w:r>
      <w:r>
        <w:rPr>
          <w:w w:val="112"/>
          <w:sz w:val="18"/>
          <w:szCs w:val="18"/>
        </w:rPr>
        <w:t>arallel</w:t>
      </w:r>
      <w:r>
        <w:rPr>
          <w:spacing w:val="13"/>
          <w:w w:val="112"/>
          <w:sz w:val="18"/>
          <w:szCs w:val="18"/>
        </w:rPr>
        <w:t xml:space="preserve"> </w:t>
      </w:r>
      <w:r>
        <w:rPr>
          <w:sz w:val="18"/>
          <w:szCs w:val="18"/>
        </w:rPr>
        <w:t xml:space="preserve">and </w:t>
      </w:r>
      <w:r>
        <w:rPr>
          <w:spacing w:val="10"/>
          <w:sz w:val="18"/>
          <w:szCs w:val="18"/>
        </w:rPr>
        <w:t xml:space="preserve"> </w:t>
      </w:r>
      <w:r>
        <w:rPr>
          <w:w w:val="111"/>
          <w:sz w:val="18"/>
          <w:szCs w:val="18"/>
        </w:rPr>
        <w:t>Distributed</w:t>
      </w:r>
      <w:r>
        <w:rPr>
          <w:spacing w:val="31"/>
          <w:w w:val="111"/>
          <w:sz w:val="18"/>
          <w:szCs w:val="18"/>
        </w:rPr>
        <w:t xml:space="preserve"> </w:t>
      </w:r>
      <w:r>
        <w:rPr>
          <w:w w:val="111"/>
          <w:sz w:val="18"/>
          <w:szCs w:val="18"/>
        </w:rPr>
        <w:t>Computing”</w:t>
      </w:r>
      <w:r>
        <w:rPr>
          <w:spacing w:val="15"/>
          <w:w w:val="111"/>
          <w:sz w:val="18"/>
          <w:szCs w:val="18"/>
        </w:rPr>
        <w:t xml:space="preserve"> </w:t>
      </w:r>
      <w:r>
        <w:rPr>
          <w:w w:val="111"/>
          <w:sz w:val="18"/>
          <w:szCs w:val="18"/>
        </w:rPr>
        <w:t>(</w:t>
      </w:r>
      <w:proofErr w:type="spellStart"/>
      <w:r>
        <w:rPr>
          <w:w w:val="111"/>
          <w:sz w:val="18"/>
          <w:szCs w:val="18"/>
        </w:rPr>
        <w:t>GridSim</w:t>
      </w:r>
      <w:proofErr w:type="spellEnd"/>
      <w:r>
        <w:rPr>
          <w:w w:val="111"/>
          <w:sz w:val="18"/>
          <w:szCs w:val="18"/>
        </w:rPr>
        <w:t>)</w:t>
      </w:r>
      <w:r>
        <w:rPr>
          <w:spacing w:val="7"/>
          <w:w w:val="111"/>
          <w:sz w:val="18"/>
          <w:szCs w:val="18"/>
        </w:rPr>
        <w:t xml:space="preserve"> </w:t>
      </w:r>
      <w:r>
        <w:rPr>
          <w:sz w:val="18"/>
          <w:szCs w:val="18"/>
        </w:rPr>
        <w:t>[5]</w:t>
      </w:r>
      <w:r>
        <w:rPr>
          <w:spacing w:val="2"/>
          <w:sz w:val="18"/>
          <w:szCs w:val="18"/>
        </w:rPr>
        <w:t xml:space="preserve"> </w:t>
      </w:r>
      <w:r>
        <w:rPr>
          <w:spacing w:val="-5"/>
          <w:sz w:val="18"/>
          <w:szCs w:val="18"/>
        </w:rPr>
        <w:t>w</w:t>
      </w:r>
      <w:r>
        <w:rPr>
          <w:sz w:val="18"/>
          <w:szCs w:val="18"/>
        </w:rPr>
        <w:t>as</w:t>
      </w:r>
      <w:r>
        <w:rPr>
          <w:spacing w:val="35"/>
          <w:sz w:val="18"/>
          <w:szCs w:val="18"/>
        </w:rPr>
        <w:t xml:space="preserve"> </w:t>
      </w:r>
      <w:r>
        <w:rPr>
          <w:sz w:val="18"/>
          <w:szCs w:val="18"/>
        </w:rPr>
        <w:t xml:space="preserve">used  </w:t>
      </w:r>
      <w:r>
        <w:rPr>
          <w:w w:val="105"/>
          <w:sz w:val="18"/>
          <w:szCs w:val="18"/>
        </w:rPr>
        <w:t xml:space="preserve">for </w:t>
      </w:r>
      <w:r>
        <w:rPr>
          <w:sz w:val="18"/>
          <w:szCs w:val="18"/>
        </w:rPr>
        <w:t xml:space="preserve">realistic </w:t>
      </w:r>
      <w:r>
        <w:rPr>
          <w:spacing w:val="37"/>
          <w:sz w:val="18"/>
          <w:szCs w:val="18"/>
        </w:rPr>
        <w:t xml:space="preserve"> </w:t>
      </w:r>
      <w:r>
        <w:rPr>
          <w:w w:val="109"/>
          <w:sz w:val="18"/>
          <w:szCs w:val="18"/>
        </w:rPr>
        <w:t>si</w:t>
      </w:r>
      <w:r>
        <w:rPr>
          <w:spacing w:val="-5"/>
          <w:w w:val="109"/>
          <w:sz w:val="18"/>
          <w:szCs w:val="18"/>
        </w:rPr>
        <w:t>m</w:t>
      </w:r>
      <w:r>
        <w:rPr>
          <w:w w:val="109"/>
          <w:sz w:val="18"/>
          <w:szCs w:val="18"/>
        </w:rPr>
        <w:t>ulatio</w:t>
      </w:r>
      <w:r>
        <w:rPr>
          <w:spacing w:val="1"/>
          <w:w w:val="109"/>
          <w:sz w:val="18"/>
          <w:szCs w:val="18"/>
        </w:rPr>
        <w:t>n</w:t>
      </w:r>
      <w:r>
        <w:rPr>
          <w:w w:val="109"/>
          <w:sz w:val="18"/>
          <w:szCs w:val="18"/>
        </w:rPr>
        <w:t>s</w:t>
      </w:r>
      <w:r>
        <w:rPr>
          <w:spacing w:val="30"/>
          <w:w w:val="109"/>
          <w:sz w:val="18"/>
          <w:szCs w:val="18"/>
        </w:rPr>
        <w:t xml:space="preserve"> </w:t>
      </w:r>
      <w:r>
        <w:rPr>
          <w:sz w:val="18"/>
          <w:szCs w:val="18"/>
        </w:rPr>
        <w:t>of</w:t>
      </w:r>
      <w:r>
        <w:rPr>
          <w:spacing w:val="28"/>
          <w:sz w:val="18"/>
          <w:szCs w:val="18"/>
        </w:rPr>
        <w:t xml:space="preserve"> </w:t>
      </w:r>
      <w:r>
        <w:rPr>
          <w:w w:val="114"/>
          <w:sz w:val="18"/>
          <w:szCs w:val="18"/>
        </w:rPr>
        <w:t>distributed</w:t>
      </w:r>
      <w:r>
        <w:rPr>
          <w:spacing w:val="26"/>
          <w:w w:val="114"/>
          <w:sz w:val="18"/>
          <w:szCs w:val="18"/>
        </w:rPr>
        <w:t xml:space="preserve"> </w:t>
      </w:r>
      <w:r>
        <w:rPr>
          <w:w w:val="114"/>
          <w:sz w:val="18"/>
          <w:szCs w:val="18"/>
        </w:rPr>
        <w:t>data</w:t>
      </w:r>
      <w:r>
        <w:rPr>
          <w:spacing w:val="40"/>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2"/>
          <w:w w:val="114"/>
          <w:sz w:val="18"/>
          <w:szCs w:val="18"/>
        </w:rPr>
        <w:t xml:space="preserve"> </w:t>
      </w:r>
      <w:proofErr w:type="gramStart"/>
      <w:r>
        <w:rPr>
          <w:sz w:val="18"/>
          <w:szCs w:val="18"/>
        </w:rPr>
        <w:t xml:space="preserve">It </w:t>
      </w:r>
      <w:r>
        <w:rPr>
          <w:spacing w:val="13"/>
          <w:sz w:val="18"/>
          <w:szCs w:val="18"/>
        </w:rPr>
        <w:t xml:space="preserve"> </w:t>
      </w:r>
      <w:r>
        <w:rPr>
          <w:sz w:val="18"/>
          <w:szCs w:val="18"/>
        </w:rPr>
        <w:t>is</w:t>
      </w:r>
      <w:proofErr w:type="gramEnd"/>
      <w:r>
        <w:rPr>
          <w:spacing w:val="35"/>
          <w:sz w:val="18"/>
          <w:szCs w:val="18"/>
        </w:rPr>
        <w:t xml:space="preserve"> </w:t>
      </w:r>
      <w:r>
        <w:rPr>
          <w:sz w:val="18"/>
          <w:szCs w:val="18"/>
        </w:rPr>
        <w:t>a</w:t>
      </w:r>
      <w:r>
        <w:rPr>
          <w:spacing w:val="43"/>
          <w:sz w:val="18"/>
          <w:szCs w:val="18"/>
        </w:rPr>
        <w:t xml:space="preserve"> </w:t>
      </w:r>
      <w:r>
        <w:rPr>
          <w:w w:val="110"/>
          <w:sz w:val="18"/>
          <w:szCs w:val="18"/>
        </w:rPr>
        <w:t>discrete</w:t>
      </w:r>
      <w:r>
        <w:rPr>
          <w:spacing w:val="27"/>
          <w:w w:val="110"/>
          <w:sz w:val="18"/>
          <w:szCs w:val="18"/>
        </w:rPr>
        <w:t xml:space="preserve"> </w:t>
      </w:r>
      <w:r>
        <w:rPr>
          <w:w w:val="105"/>
          <w:sz w:val="18"/>
          <w:szCs w:val="18"/>
        </w:rPr>
        <w:t>e</w:t>
      </w:r>
      <w:r>
        <w:rPr>
          <w:spacing w:val="-5"/>
          <w:w w:val="105"/>
          <w:sz w:val="18"/>
          <w:szCs w:val="18"/>
        </w:rPr>
        <w:t>v</w:t>
      </w:r>
      <w:r>
        <w:rPr>
          <w:w w:val="108"/>
          <w:sz w:val="18"/>
          <w:szCs w:val="18"/>
        </w:rPr>
        <w:t>e</w:t>
      </w:r>
      <w:r>
        <w:rPr>
          <w:spacing w:val="-5"/>
          <w:w w:val="108"/>
          <w:sz w:val="18"/>
          <w:szCs w:val="18"/>
        </w:rPr>
        <w:t>n</w:t>
      </w:r>
      <w:r>
        <w:rPr>
          <w:w w:val="143"/>
          <w:sz w:val="18"/>
          <w:szCs w:val="18"/>
        </w:rPr>
        <w:t>t</w:t>
      </w:r>
      <w:r>
        <w:rPr>
          <w:sz w:val="18"/>
          <w:szCs w:val="18"/>
        </w:rPr>
        <w:t xml:space="preserve"> </w:t>
      </w:r>
      <w:r>
        <w:rPr>
          <w:spacing w:val="-14"/>
          <w:sz w:val="18"/>
          <w:szCs w:val="18"/>
        </w:rPr>
        <w:t xml:space="preserve"> </w:t>
      </w:r>
      <w:r>
        <w:rPr>
          <w:w w:val="106"/>
          <w:sz w:val="18"/>
          <w:szCs w:val="18"/>
        </w:rPr>
        <w:t>si</w:t>
      </w:r>
      <w:r>
        <w:rPr>
          <w:spacing w:val="-5"/>
          <w:w w:val="106"/>
          <w:sz w:val="18"/>
          <w:szCs w:val="18"/>
        </w:rPr>
        <w:t>m</w:t>
      </w:r>
      <w:r>
        <w:rPr>
          <w:w w:val="112"/>
          <w:sz w:val="18"/>
          <w:szCs w:val="18"/>
        </w:rPr>
        <w:t xml:space="preserve">ulation </w:t>
      </w:r>
      <w:r>
        <w:rPr>
          <w:w w:val="111"/>
          <w:sz w:val="18"/>
          <w:szCs w:val="18"/>
        </w:rPr>
        <w:t>t</w:t>
      </w:r>
      <w:r>
        <w:rPr>
          <w:spacing w:val="6"/>
          <w:w w:val="111"/>
          <w:sz w:val="18"/>
          <w:szCs w:val="18"/>
        </w:rPr>
        <w:t>o</w:t>
      </w:r>
      <w:r>
        <w:rPr>
          <w:w w:val="111"/>
          <w:sz w:val="18"/>
          <w:szCs w:val="18"/>
        </w:rPr>
        <w:t>olkit</w:t>
      </w:r>
      <w:r>
        <w:rPr>
          <w:spacing w:val="13"/>
          <w:w w:val="111"/>
          <w:sz w:val="18"/>
          <w:szCs w:val="18"/>
        </w:rPr>
        <w:t xml:space="preserve"> </w:t>
      </w:r>
      <w:r>
        <w:rPr>
          <w:sz w:val="18"/>
          <w:szCs w:val="18"/>
        </w:rPr>
        <w:t>whi</w:t>
      </w:r>
      <w:r>
        <w:rPr>
          <w:spacing w:val="-5"/>
          <w:sz w:val="18"/>
          <w:szCs w:val="18"/>
        </w:rPr>
        <w:t>c</w:t>
      </w:r>
      <w:r>
        <w:rPr>
          <w:sz w:val="18"/>
          <w:szCs w:val="18"/>
        </w:rPr>
        <w:t>h  pr</w:t>
      </w:r>
      <w:r>
        <w:rPr>
          <w:spacing w:val="-5"/>
          <w:sz w:val="18"/>
          <w:szCs w:val="18"/>
        </w:rPr>
        <w:t>o</w:t>
      </w:r>
      <w:r>
        <w:rPr>
          <w:sz w:val="18"/>
          <w:szCs w:val="18"/>
        </w:rPr>
        <w:t xml:space="preserve">vides </w:t>
      </w:r>
      <w:r>
        <w:rPr>
          <w:spacing w:val="18"/>
          <w:sz w:val="18"/>
          <w:szCs w:val="18"/>
        </w:rPr>
        <w:t xml:space="preserve"> </w:t>
      </w:r>
      <w:r>
        <w:rPr>
          <w:w w:val="108"/>
          <w:sz w:val="18"/>
          <w:szCs w:val="18"/>
        </w:rPr>
        <w:t>extensi</w:t>
      </w:r>
      <w:r>
        <w:rPr>
          <w:spacing w:val="-5"/>
          <w:w w:val="108"/>
          <w:sz w:val="18"/>
          <w:szCs w:val="18"/>
        </w:rPr>
        <w:t>v</w:t>
      </w:r>
      <w:r>
        <w:rPr>
          <w:w w:val="108"/>
          <w:sz w:val="18"/>
          <w:szCs w:val="18"/>
        </w:rPr>
        <w:t>e</w:t>
      </w:r>
      <w:r>
        <w:rPr>
          <w:spacing w:val="14"/>
          <w:w w:val="108"/>
          <w:sz w:val="18"/>
          <w:szCs w:val="18"/>
        </w:rPr>
        <w:t xml:space="preserve"> </w:t>
      </w:r>
      <w:r>
        <w:rPr>
          <w:sz w:val="18"/>
          <w:szCs w:val="18"/>
        </w:rPr>
        <w:t>m</w:t>
      </w:r>
      <w:r>
        <w:rPr>
          <w:spacing w:val="5"/>
          <w:sz w:val="18"/>
          <w:szCs w:val="18"/>
        </w:rPr>
        <w:t>o</w:t>
      </w:r>
      <w:r>
        <w:rPr>
          <w:sz w:val="18"/>
          <w:szCs w:val="18"/>
        </w:rPr>
        <w:t xml:space="preserve">dels </w:t>
      </w:r>
      <w:r>
        <w:rPr>
          <w:spacing w:val="2"/>
          <w:sz w:val="18"/>
          <w:szCs w:val="18"/>
        </w:rPr>
        <w:t xml:space="preserve"> </w:t>
      </w:r>
      <w:r>
        <w:rPr>
          <w:sz w:val="18"/>
          <w:szCs w:val="18"/>
        </w:rPr>
        <w:t>of</w:t>
      </w:r>
      <w:r>
        <w:rPr>
          <w:spacing w:val="13"/>
          <w:sz w:val="18"/>
          <w:szCs w:val="18"/>
        </w:rPr>
        <w:t xml:space="preserve"> </w:t>
      </w:r>
      <w:r>
        <w:rPr>
          <w:w w:val="111"/>
          <w:sz w:val="18"/>
          <w:szCs w:val="18"/>
        </w:rPr>
        <w:t>computational</w:t>
      </w:r>
      <w:r>
        <w:rPr>
          <w:spacing w:val="23"/>
          <w:w w:val="111"/>
          <w:sz w:val="18"/>
          <w:szCs w:val="18"/>
        </w:rPr>
        <w:t xml:space="preserve"> </w:t>
      </w:r>
      <w:r>
        <w:rPr>
          <w:w w:val="111"/>
          <w:sz w:val="18"/>
          <w:szCs w:val="18"/>
        </w:rPr>
        <w:t>clusters,</w:t>
      </w:r>
      <w:r>
        <w:rPr>
          <w:spacing w:val="6"/>
          <w:w w:val="111"/>
          <w:sz w:val="18"/>
          <w:szCs w:val="18"/>
        </w:rPr>
        <w:t xml:space="preserve"> </w:t>
      </w:r>
      <w:r>
        <w:rPr>
          <w:sz w:val="18"/>
          <w:szCs w:val="18"/>
        </w:rPr>
        <w:t>job</w:t>
      </w:r>
      <w:r>
        <w:rPr>
          <w:spacing w:val="34"/>
          <w:sz w:val="18"/>
          <w:szCs w:val="18"/>
        </w:rPr>
        <w:t xml:space="preserve"> </w:t>
      </w:r>
      <w:r>
        <w:rPr>
          <w:w w:val="107"/>
          <w:sz w:val="18"/>
          <w:szCs w:val="18"/>
        </w:rPr>
        <w:t>s</w:t>
      </w:r>
      <w:r>
        <w:rPr>
          <w:spacing w:val="-5"/>
          <w:w w:val="107"/>
          <w:sz w:val="18"/>
          <w:szCs w:val="18"/>
        </w:rPr>
        <w:t>c</w:t>
      </w:r>
      <w:r>
        <w:rPr>
          <w:w w:val="107"/>
          <w:sz w:val="18"/>
          <w:szCs w:val="18"/>
        </w:rPr>
        <w:t>heduling</w:t>
      </w:r>
      <w:r>
        <w:rPr>
          <w:spacing w:val="14"/>
          <w:w w:val="107"/>
          <w:sz w:val="18"/>
          <w:szCs w:val="18"/>
        </w:rPr>
        <w:t xml:space="preserve"> </w:t>
      </w:r>
      <w:r>
        <w:rPr>
          <w:w w:val="114"/>
          <w:sz w:val="18"/>
          <w:szCs w:val="18"/>
        </w:rPr>
        <w:t xml:space="preserve">and </w:t>
      </w:r>
      <w:r>
        <w:rPr>
          <w:w w:val="112"/>
          <w:sz w:val="18"/>
          <w:szCs w:val="18"/>
        </w:rPr>
        <w:t>execution,</w:t>
      </w:r>
      <w:r>
        <w:rPr>
          <w:spacing w:val="-7"/>
          <w:w w:val="112"/>
          <w:sz w:val="18"/>
          <w:szCs w:val="18"/>
        </w:rPr>
        <w:t xml:space="preserve"> </w:t>
      </w:r>
      <w:r>
        <w:rPr>
          <w:w w:val="112"/>
          <w:sz w:val="18"/>
          <w:szCs w:val="18"/>
        </w:rPr>
        <w:t>ne</w:t>
      </w:r>
      <w:r>
        <w:rPr>
          <w:spacing w:val="-6"/>
          <w:w w:val="112"/>
          <w:sz w:val="18"/>
          <w:szCs w:val="18"/>
        </w:rPr>
        <w:t>tw</w:t>
      </w:r>
      <w:r>
        <w:rPr>
          <w:w w:val="112"/>
          <w:sz w:val="18"/>
          <w:szCs w:val="18"/>
        </w:rPr>
        <w:t>ork,</w:t>
      </w:r>
      <w:r>
        <w:rPr>
          <w:spacing w:val="3"/>
          <w:w w:val="112"/>
          <w:sz w:val="18"/>
          <w:szCs w:val="18"/>
        </w:rPr>
        <w:t xml:space="preserve"> </w:t>
      </w:r>
      <w:r>
        <w:rPr>
          <w:w w:val="112"/>
          <w:sz w:val="18"/>
          <w:szCs w:val="18"/>
        </w:rPr>
        <w:t>data</w:t>
      </w:r>
      <w:r>
        <w:rPr>
          <w:spacing w:val="37"/>
          <w:w w:val="112"/>
          <w:sz w:val="18"/>
          <w:szCs w:val="18"/>
        </w:rPr>
        <w:t xml:space="preserve"> </w:t>
      </w:r>
      <w:r>
        <w:rPr>
          <w:w w:val="112"/>
          <w:sz w:val="18"/>
          <w:szCs w:val="18"/>
        </w:rPr>
        <w:t>transferring,</w:t>
      </w:r>
      <w:r>
        <w:rPr>
          <w:spacing w:val="7"/>
          <w:w w:val="112"/>
          <w:sz w:val="18"/>
          <w:szCs w:val="18"/>
        </w:rPr>
        <w:t xml:space="preserve"> </w:t>
      </w:r>
      <w:r>
        <w:rPr>
          <w:sz w:val="18"/>
          <w:szCs w:val="18"/>
        </w:rPr>
        <w:t xml:space="preserve">etc. </w:t>
      </w:r>
      <w:r>
        <w:rPr>
          <w:spacing w:val="6"/>
          <w:sz w:val="18"/>
          <w:szCs w:val="18"/>
        </w:rPr>
        <w:t xml:space="preserve"> </w:t>
      </w:r>
      <w:proofErr w:type="gramStart"/>
      <w:r>
        <w:rPr>
          <w:sz w:val="18"/>
          <w:szCs w:val="18"/>
        </w:rPr>
        <w:t xml:space="preserve">It </w:t>
      </w:r>
      <w:r>
        <w:rPr>
          <w:spacing w:val="2"/>
          <w:sz w:val="18"/>
          <w:szCs w:val="18"/>
        </w:rPr>
        <w:t xml:space="preserve"> </w:t>
      </w:r>
      <w:r>
        <w:rPr>
          <w:spacing w:val="-5"/>
          <w:sz w:val="18"/>
          <w:szCs w:val="18"/>
        </w:rPr>
        <w:t>w</w:t>
      </w:r>
      <w:r>
        <w:rPr>
          <w:sz w:val="18"/>
          <w:szCs w:val="18"/>
        </w:rPr>
        <w:t>as</w:t>
      </w:r>
      <w:proofErr w:type="gramEnd"/>
      <w:r>
        <w:rPr>
          <w:spacing w:val="36"/>
          <w:sz w:val="18"/>
          <w:szCs w:val="18"/>
        </w:rPr>
        <w:t xml:space="preserve"> </w:t>
      </w:r>
      <w:r>
        <w:rPr>
          <w:sz w:val="18"/>
          <w:szCs w:val="18"/>
        </w:rPr>
        <w:t>de</w:t>
      </w:r>
      <w:r>
        <w:rPr>
          <w:spacing w:val="-5"/>
          <w:sz w:val="18"/>
          <w:szCs w:val="18"/>
        </w:rPr>
        <w:t>v</w:t>
      </w:r>
      <w:r>
        <w:rPr>
          <w:sz w:val="18"/>
          <w:szCs w:val="18"/>
        </w:rPr>
        <w:t>elo</w:t>
      </w:r>
      <w:r>
        <w:rPr>
          <w:spacing w:val="5"/>
          <w:sz w:val="18"/>
          <w:szCs w:val="18"/>
        </w:rPr>
        <w:t>p</w:t>
      </w:r>
      <w:r>
        <w:rPr>
          <w:sz w:val="18"/>
          <w:szCs w:val="18"/>
        </w:rPr>
        <w:t xml:space="preserve">ed </w:t>
      </w:r>
      <w:r>
        <w:rPr>
          <w:spacing w:val="25"/>
          <w:sz w:val="18"/>
          <w:szCs w:val="18"/>
        </w:rPr>
        <w:t xml:space="preserve"> </w:t>
      </w:r>
      <w:r>
        <w:rPr>
          <w:spacing w:val="-5"/>
          <w:sz w:val="18"/>
          <w:szCs w:val="18"/>
        </w:rPr>
        <w:t>b</w:t>
      </w:r>
      <w:r>
        <w:rPr>
          <w:sz w:val="18"/>
          <w:szCs w:val="18"/>
        </w:rPr>
        <w:t>y</w:t>
      </w:r>
      <w:r>
        <w:rPr>
          <w:spacing w:val="38"/>
          <w:sz w:val="18"/>
          <w:szCs w:val="18"/>
        </w:rPr>
        <w:t xml:space="preserve"> </w:t>
      </w:r>
      <w:r>
        <w:rPr>
          <w:sz w:val="18"/>
          <w:szCs w:val="18"/>
        </w:rPr>
        <w:t xml:space="preserve">the </w:t>
      </w:r>
      <w:r>
        <w:rPr>
          <w:spacing w:val="10"/>
          <w:sz w:val="18"/>
          <w:szCs w:val="18"/>
        </w:rPr>
        <w:t xml:space="preserve"> </w:t>
      </w:r>
      <w:r>
        <w:rPr>
          <w:sz w:val="18"/>
          <w:szCs w:val="18"/>
        </w:rPr>
        <w:t xml:space="preserve">Cloud </w:t>
      </w:r>
      <w:r>
        <w:rPr>
          <w:spacing w:val="16"/>
          <w:sz w:val="18"/>
          <w:szCs w:val="18"/>
        </w:rPr>
        <w:t xml:space="preserve"> </w:t>
      </w:r>
      <w:r>
        <w:rPr>
          <w:w w:val="111"/>
          <w:sz w:val="18"/>
          <w:szCs w:val="18"/>
        </w:rPr>
        <w:t xml:space="preserve">Computing </w:t>
      </w:r>
      <w:r>
        <w:rPr>
          <w:sz w:val="18"/>
          <w:szCs w:val="18"/>
        </w:rPr>
        <w:t xml:space="preserve">and </w:t>
      </w:r>
      <w:r>
        <w:rPr>
          <w:spacing w:val="3"/>
          <w:sz w:val="18"/>
          <w:szCs w:val="18"/>
        </w:rPr>
        <w:t xml:space="preserve"> </w:t>
      </w:r>
      <w:r>
        <w:rPr>
          <w:w w:val="113"/>
          <w:sz w:val="18"/>
          <w:szCs w:val="18"/>
        </w:rPr>
        <w:t>Distributed</w:t>
      </w:r>
      <w:r>
        <w:rPr>
          <w:spacing w:val="7"/>
          <w:w w:val="113"/>
          <w:sz w:val="18"/>
          <w:szCs w:val="18"/>
        </w:rPr>
        <w:t xml:space="preserve"> </w:t>
      </w:r>
      <w:r>
        <w:rPr>
          <w:sz w:val="18"/>
          <w:szCs w:val="18"/>
        </w:rPr>
        <w:t xml:space="preserve">Systems </w:t>
      </w:r>
      <w:r>
        <w:rPr>
          <w:spacing w:val="15"/>
          <w:sz w:val="18"/>
          <w:szCs w:val="18"/>
        </w:rPr>
        <w:t xml:space="preserve"> </w:t>
      </w:r>
      <w:r>
        <w:rPr>
          <w:w w:val="110"/>
          <w:sz w:val="18"/>
          <w:szCs w:val="18"/>
        </w:rPr>
        <w:t>(CLOUDS) La</w:t>
      </w:r>
      <w:r>
        <w:rPr>
          <w:spacing w:val="5"/>
          <w:w w:val="110"/>
          <w:sz w:val="18"/>
          <w:szCs w:val="18"/>
        </w:rPr>
        <w:t>b</w:t>
      </w:r>
      <w:r>
        <w:rPr>
          <w:w w:val="110"/>
          <w:sz w:val="18"/>
          <w:szCs w:val="18"/>
        </w:rPr>
        <w:t>oratory</w:t>
      </w:r>
      <w:r>
        <w:rPr>
          <w:spacing w:val="22"/>
          <w:w w:val="110"/>
          <w:sz w:val="18"/>
          <w:szCs w:val="18"/>
        </w:rPr>
        <w:t xml:space="preserve"> </w:t>
      </w:r>
      <w:r>
        <w:rPr>
          <w:sz w:val="18"/>
          <w:szCs w:val="18"/>
        </w:rPr>
        <w:t>of</w:t>
      </w:r>
      <w:r>
        <w:rPr>
          <w:spacing w:val="9"/>
          <w:sz w:val="18"/>
          <w:szCs w:val="18"/>
        </w:rPr>
        <w:t xml:space="preserve"> </w:t>
      </w:r>
      <w:r>
        <w:rPr>
          <w:sz w:val="18"/>
          <w:szCs w:val="18"/>
        </w:rPr>
        <w:t xml:space="preserve">the </w:t>
      </w:r>
      <w:r>
        <w:rPr>
          <w:spacing w:val="2"/>
          <w:sz w:val="18"/>
          <w:szCs w:val="18"/>
        </w:rPr>
        <w:t xml:space="preserve"> </w:t>
      </w:r>
      <w:r>
        <w:rPr>
          <w:w w:val="109"/>
          <w:sz w:val="18"/>
          <w:szCs w:val="18"/>
        </w:rPr>
        <w:t>Uni</w:t>
      </w:r>
      <w:r>
        <w:rPr>
          <w:spacing w:val="-5"/>
          <w:w w:val="109"/>
          <w:sz w:val="18"/>
          <w:szCs w:val="18"/>
        </w:rPr>
        <w:t>v</w:t>
      </w:r>
      <w:r>
        <w:rPr>
          <w:w w:val="109"/>
          <w:sz w:val="18"/>
          <w:szCs w:val="18"/>
        </w:rPr>
        <w:t>ersi</w:t>
      </w:r>
      <w:r>
        <w:rPr>
          <w:spacing w:val="-5"/>
          <w:w w:val="109"/>
          <w:sz w:val="18"/>
          <w:szCs w:val="18"/>
        </w:rPr>
        <w:t>t</w:t>
      </w:r>
      <w:r>
        <w:rPr>
          <w:w w:val="109"/>
          <w:sz w:val="18"/>
          <w:szCs w:val="18"/>
        </w:rPr>
        <w:t>y</w:t>
      </w:r>
      <w:r>
        <w:rPr>
          <w:spacing w:val="9"/>
          <w:w w:val="109"/>
          <w:sz w:val="18"/>
          <w:szCs w:val="18"/>
        </w:rPr>
        <w:t xml:space="preserve"> </w:t>
      </w:r>
      <w:r>
        <w:rPr>
          <w:sz w:val="18"/>
          <w:szCs w:val="18"/>
        </w:rPr>
        <w:t>of</w:t>
      </w:r>
      <w:r>
        <w:rPr>
          <w:spacing w:val="9"/>
          <w:sz w:val="18"/>
          <w:szCs w:val="18"/>
        </w:rPr>
        <w:t xml:space="preserve"> </w:t>
      </w:r>
      <w:r>
        <w:rPr>
          <w:w w:val="108"/>
          <w:sz w:val="18"/>
          <w:szCs w:val="18"/>
        </w:rPr>
        <w:t>Mel</w:t>
      </w:r>
      <w:r>
        <w:rPr>
          <w:spacing w:val="6"/>
          <w:w w:val="108"/>
          <w:sz w:val="18"/>
          <w:szCs w:val="18"/>
        </w:rPr>
        <w:t>b</w:t>
      </w:r>
      <w:r>
        <w:rPr>
          <w:w w:val="108"/>
          <w:sz w:val="18"/>
          <w:szCs w:val="18"/>
        </w:rPr>
        <w:t>ourne.</w:t>
      </w:r>
      <w:r>
        <w:rPr>
          <w:spacing w:val="10"/>
          <w:w w:val="108"/>
          <w:sz w:val="18"/>
          <w:szCs w:val="18"/>
        </w:rPr>
        <w:t xml:space="preserve"> </w:t>
      </w:r>
      <w:r>
        <w:rPr>
          <w:spacing w:val="-15"/>
          <w:w w:val="111"/>
          <w:sz w:val="18"/>
          <w:szCs w:val="18"/>
        </w:rPr>
        <w:t>W</w:t>
      </w:r>
      <w:r>
        <w:rPr>
          <w:w w:val="102"/>
          <w:sz w:val="18"/>
          <w:szCs w:val="18"/>
        </w:rPr>
        <w:t xml:space="preserve">e </w:t>
      </w:r>
      <w:proofErr w:type="gramStart"/>
      <w:r>
        <w:rPr>
          <w:sz w:val="18"/>
          <w:szCs w:val="18"/>
        </w:rPr>
        <w:t xml:space="preserve">built </w:t>
      </w:r>
      <w:r>
        <w:rPr>
          <w:spacing w:val="6"/>
          <w:sz w:val="18"/>
          <w:szCs w:val="18"/>
        </w:rPr>
        <w:t xml:space="preserve"> </w:t>
      </w:r>
      <w:r>
        <w:rPr>
          <w:sz w:val="18"/>
          <w:szCs w:val="18"/>
        </w:rPr>
        <w:t>our</w:t>
      </w:r>
      <w:proofErr w:type="gramEnd"/>
      <w:r>
        <w:rPr>
          <w:spacing w:val="29"/>
          <w:sz w:val="18"/>
          <w:szCs w:val="18"/>
        </w:rPr>
        <w:t xml:space="preserve"> </w:t>
      </w:r>
      <w:r>
        <w:rPr>
          <w:sz w:val="18"/>
          <w:szCs w:val="18"/>
        </w:rPr>
        <w:t>new</w:t>
      </w:r>
      <w:r>
        <w:rPr>
          <w:spacing w:val="21"/>
          <w:sz w:val="18"/>
          <w:szCs w:val="18"/>
        </w:rPr>
        <w:t xml:space="preserve"> </w:t>
      </w:r>
      <w:r>
        <w:rPr>
          <w:w w:val="111"/>
          <w:sz w:val="18"/>
          <w:szCs w:val="18"/>
        </w:rPr>
        <w:t>si</w:t>
      </w:r>
      <w:r>
        <w:rPr>
          <w:spacing w:val="-6"/>
          <w:w w:val="111"/>
          <w:sz w:val="18"/>
          <w:szCs w:val="18"/>
        </w:rPr>
        <w:t>m</w:t>
      </w:r>
      <w:r>
        <w:rPr>
          <w:w w:val="111"/>
          <w:sz w:val="18"/>
          <w:szCs w:val="18"/>
        </w:rPr>
        <w:t xml:space="preserve">ulator </w:t>
      </w:r>
      <w:r>
        <w:rPr>
          <w:sz w:val="18"/>
          <w:szCs w:val="18"/>
        </w:rPr>
        <w:t xml:space="preserve">based </w:t>
      </w:r>
      <w:r>
        <w:rPr>
          <w:spacing w:val="1"/>
          <w:sz w:val="18"/>
          <w:szCs w:val="18"/>
        </w:rPr>
        <w:t xml:space="preserve"> </w:t>
      </w:r>
      <w:r>
        <w:rPr>
          <w:sz w:val="18"/>
          <w:szCs w:val="18"/>
        </w:rPr>
        <w:t>on</w:t>
      </w:r>
      <w:r>
        <w:rPr>
          <w:spacing w:val="17"/>
          <w:sz w:val="18"/>
          <w:szCs w:val="18"/>
        </w:rPr>
        <w:t xml:space="preserve"> </w:t>
      </w:r>
      <w:r>
        <w:rPr>
          <w:w w:val="106"/>
          <w:sz w:val="18"/>
          <w:szCs w:val="18"/>
        </w:rPr>
        <w:t>ex</w:t>
      </w:r>
      <w:r>
        <w:rPr>
          <w:spacing w:val="5"/>
          <w:w w:val="106"/>
          <w:sz w:val="18"/>
          <w:szCs w:val="18"/>
        </w:rPr>
        <w:t>p</w:t>
      </w:r>
      <w:r>
        <w:rPr>
          <w:w w:val="106"/>
          <w:sz w:val="18"/>
          <w:szCs w:val="18"/>
        </w:rPr>
        <w:t>eriences</w:t>
      </w:r>
      <w:r>
        <w:rPr>
          <w:spacing w:val="7"/>
          <w:w w:val="106"/>
          <w:sz w:val="18"/>
          <w:szCs w:val="18"/>
        </w:rPr>
        <w:t xml:space="preserve"> </w:t>
      </w:r>
      <w:r>
        <w:rPr>
          <w:spacing w:val="-5"/>
          <w:sz w:val="18"/>
          <w:szCs w:val="18"/>
        </w:rPr>
        <w:t>w</w:t>
      </w:r>
      <w:r>
        <w:rPr>
          <w:sz w:val="18"/>
          <w:szCs w:val="18"/>
        </w:rPr>
        <w:t>e</w:t>
      </w:r>
      <w:r>
        <w:rPr>
          <w:spacing w:val="9"/>
          <w:sz w:val="18"/>
          <w:szCs w:val="18"/>
        </w:rPr>
        <w:t xml:space="preserve"> </w:t>
      </w:r>
      <w:r>
        <w:rPr>
          <w:sz w:val="18"/>
          <w:szCs w:val="18"/>
        </w:rPr>
        <w:t>h</w:t>
      </w:r>
      <w:r>
        <w:rPr>
          <w:spacing w:val="-5"/>
          <w:sz w:val="18"/>
          <w:szCs w:val="18"/>
        </w:rPr>
        <w:t>av</w:t>
      </w:r>
      <w:r>
        <w:rPr>
          <w:sz w:val="18"/>
          <w:szCs w:val="18"/>
        </w:rPr>
        <w:t>e</w:t>
      </w:r>
      <w:r>
        <w:rPr>
          <w:spacing w:val="36"/>
          <w:sz w:val="18"/>
          <w:szCs w:val="18"/>
        </w:rPr>
        <w:t xml:space="preserve"> </w:t>
      </w:r>
      <w:r>
        <w:rPr>
          <w:sz w:val="18"/>
          <w:szCs w:val="18"/>
        </w:rPr>
        <w:t>with</w:t>
      </w:r>
      <w:r>
        <w:rPr>
          <w:spacing w:val="40"/>
          <w:sz w:val="18"/>
          <w:szCs w:val="18"/>
        </w:rPr>
        <w:t xml:space="preserve"> </w:t>
      </w:r>
      <w:proofErr w:type="spellStart"/>
      <w:r>
        <w:rPr>
          <w:w w:val="109"/>
          <w:sz w:val="18"/>
          <w:szCs w:val="18"/>
        </w:rPr>
        <w:t>GridSim</w:t>
      </w:r>
      <w:proofErr w:type="spellEnd"/>
      <w:r>
        <w:rPr>
          <w:spacing w:val="1"/>
          <w:w w:val="109"/>
          <w:sz w:val="18"/>
          <w:szCs w:val="18"/>
        </w:rPr>
        <w:t xml:space="preserve"> </w:t>
      </w:r>
      <w:r>
        <w:rPr>
          <w:sz w:val="18"/>
          <w:szCs w:val="18"/>
        </w:rPr>
        <w:t>whi</w:t>
      </w:r>
      <w:r>
        <w:rPr>
          <w:spacing w:val="-5"/>
          <w:sz w:val="18"/>
          <w:szCs w:val="18"/>
        </w:rPr>
        <w:t>c</w:t>
      </w:r>
      <w:r>
        <w:rPr>
          <w:sz w:val="18"/>
          <w:szCs w:val="18"/>
        </w:rPr>
        <w:t>h</w:t>
      </w:r>
      <w:r>
        <w:rPr>
          <w:spacing w:val="34"/>
          <w:sz w:val="18"/>
          <w:szCs w:val="18"/>
        </w:rPr>
        <w:t xml:space="preserve"> </w:t>
      </w:r>
      <w:r>
        <w:rPr>
          <w:sz w:val="18"/>
          <w:szCs w:val="18"/>
        </w:rPr>
        <w:t>hel</w:t>
      </w:r>
      <w:r>
        <w:rPr>
          <w:spacing w:val="6"/>
          <w:sz w:val="18"/>
          <w:szCs w:val="18"/>
        </w:rPr>
        <w:t>p</w:t>
      </w:r>
      <w:r>
        <w:rPr>
          <w:sz w:val="18"/>
          <w:szCs w:val="18"/>
        </w:rPr>
        <w:t xml:space="preserve">ed </w:t>
      </w:r>
      <w:r>
        <w:rPr>
          <w:spacing w:val="1"/>
          <w:sz w:val="18"/>
          <w:szCs w:val="18"/>
        </w:rPr>
        <w:t xml:space="preserve"> </w:t>
      </w:r>
      <w:r>
        <w:rPr>
          <w:sz w:val="18"/>
          <w:szCs w:val="18"/>
        </w:rPr>
        <w:t>us</w:t>
      </w:r>
      <w:r>
        <w:rPr>
          <w:spacing w:val="19"/>
          <w:sz w:val="18"/>
          <w:szCs w:val="18"/>
        </w:rPr>
        <w:t xml:space="preserve"> </w:t>
      </w:r>
      <w:r>
        <w:rPr>
          <w:w w:val="116"/>
          <w:sz w:val="18"/>
          <w:szCs w:val="18"/>
        </w:rPr>
        <w:t xml:space="preserve">to </w:t>
      </w:r>
      <w:r>
        <w:rPr>
          <w:sz w:val="18"/>
          <w:szCs w:val="18"/>
        </w:rPr>
        <w:t xml:space="preserve">create </w:t>
      </w:r>
      <w:r>
        <w:rPr>
          <w:spacing w:val="17"/>
          <w:sz w:val="18"/>
          <w:szCs w:val="18"/>
        </w:rPr>
        <w:t xml:space="preserve"> </w:t>
      </w:r>
      <w:r>
        <w:rPr>
          <w:sz w:val="18"/>
          <w:szCs w:val="18"/>
        </w:rPr>
        <w:t>efficie</w:t>
      </w:r>
      <w:r>
        <w:rPr>
          <w:spacing w:val="-5"/>
          <w:sz w:val="18"/>
          <w:szCs w:val="18"/>
        </w:rPr>
        <w:t>n</w:t>
      </w:r>
      <w:r>
        <w:rPr>
          <w:w w:val="143"/>
          <w:sz w:val="18"/>
          <w:szCs w:val="18"/>
        </w:rPr>
        <w:t>t</w:t>
      </w:r>
      <w:r>
        <w:rPr>
          <w:spacing w:val="9"/>
          <w:w w:val="143"/>
          <w:sz w:val="18"/>
          <w:szCs w:val="18"/>
        </w:rPr>
        <w:t xml:space="preserve"> </w:t>
      </w:r>
      <w:r>
        <w:rPr>
          <w:w w:val="109"/>
          <w:sz w:val="18"/>
          <w:szCs w:val="18"/>
        </w:rPr>
        <w:t>si</w:t>
      </w:r>
      <w:r>
        <w:rPr>
          <w:spacing w:val="-5"/>
          <w:w w:val="109"/>
          <w:sz w:val="18"/>
          <w:szCs w:val="18"/>
        </w:rPr>
        <w:t>m</w:t>
      </w:r>
      <w:r>
        <w:rPr>
          <w:w w:val="109"/>
          <w:sz w:val="18"/>
          <w:szCs w:val="18"/>
        </w:rPr>
        <w:t>ulations</w:t>
      </w:r>
      <w:r>
        <w:rPr>
          <w:spacing w:val="10"/>
          <w:w w:val="109"/>
          <w:sz w:val="18"/>
          <w:szCs w:val="18"/>
        </w:rPr>
        <w:t xml:space="preserve"> </w:t>
      </w:r>
      <w:r>
        <w:rPr>
          <w:sz w:val="18"/>
          <w:szCs w:val="18"/>
        </w:rPr>
        <w:t>[11]. In</w:t>
      </w:r>
      <w:r>
        <w:rPr>
          <w:spacing w:val="28"/>
          <w:sz w:val="18"/>
          <w:szCs w:val="18"/>
        </w:rPr>
        <w:t xml:space="preserve"> </w:t>
      </w:r>
      <w:r>
        <w:rPr>
          <w:sz w:val="18"/>
          <w:szCs w:val="18"/>
        </w:rPr>
        <w:t xml:space="preserve">this </w:t>
      </w:r>
      <w:r>
        <w:rPr>
          <w:spacing w:val="2"/>
          <w:sz w:val="18"/>
          <w:szCs w:val="18"/>
        </w:rPr>
        <w:t xml:space="preserve"> </w:t>
      </w:r>
      <w:r>
        <w:rPr>
          <w:spacing w:val="-5"/>
          <w:sz w:val="18"/>
          <w:szCs w:val="18"/>
        </w:rPr>
        <w:t>w</w:t>
      </w:r>
      <w:r>
        <w:rPr>
          <w:sz w:val="18"/>
          <w:szCs w:val="18"/>
        </w:rPr>
        <w:t>ork</w:t>
      </w:r>
      <w:r>
        <w:rPr>
          <w:spacing w:val="32"/>
          <w:sz w:val="18"/>
          <w:szCs w:val="18"/>
        </w:rPr>
        <w:t xml:space="preserve"> </w:t>
      </w:r>
      <w:r>
        <w:rPr>
          <w:spacing w:val="-5"/>
          <w:sz w:val="18"/>
          <w:szCs w:val="18"/>
        </w:rPr>
        <w:t>w</w:t>
      </w:r>
      <w:r>
        <w:rPr>
          <w:sz w:val="18"/>
          <w:szCs w:val="18"/>
        </w:rPr>
        <w:t>e</w:t>
      </w:r>
      <w:r>
        <w:rPr>
          <w:spacing w:val="14"/>
          <w:sz w:val="18"/>
          <w:szCs w:val="18"/>
        </w:rPr>
        <w:t xml:space="preserve"> </w:t>
      </w:r>
      <w:r>
        <w:rPr>
          <w:sz w:val="18"/>
          <w:szCs w:val="18"/>
        </w:rPr>
        <w:t>h</w:t>
      </w:r>
      <w:r>
        <w:rPr>
          <w:spacing w:val="-5"/>
          <w:sz w:val="18"/>
          <w:szCs w:val="18"/>
        </w:rPr>
        <w:t>av</w:t>
      </w:r>
      <w:r>
        <w:rPr>
          <w:sz w:val="18"/>
          <w:szCs w:val="18"/>
        </w:rPr>
        <w:t>e</w:t>
      </w:r>
      <w:r>
        <w:rPr>
          <w:spacing w:val="41"/>
          <w:sz w:val="18"/>
          <w:szCs w:val="18"/>
        </w:rPr>
        <w:t xml:space="preserve"> </w:t>
      </w:r>
      <w:r>
        <w:rPr>
          <w:w w:val="109"/>
          <w:sz w:val="18"/>
          <w:szCs w:val="18"/>
        </w:rPr>
        <w:t>impleme</w:t>
      </w:r>
      <w:r>
        <w:rPr>
          <w:spacing w:val="-4"/>
          <w:w w:val="109"/>
          <w:sz w:val="18"/>
          <w:szCs w:val="18"/>
        </w:rPr>
        <w:t>n</w:t>
      </w:r>
      <w:r>
        <w:rPr>
          <w:w w:val="109"/>
          <w:sz w:val="18"/>
          <w:szCs w:val="18"/>
        </w:rPr>
        <w:t>ted</w:t>
      </w:r>
      <w:r>
        <w:rPr>
          <w:spacing w:val="15"/>
          <w:w w:val="109"/>
          <w:sz w:val="18"/>
          <w:szCs w:val="18"/>
        </w:rPr>
        <w:t xml:space="preserve"> </w:t>
      </w:r>
      <w:r>
        <w:rPr>
          <w:sz w:val="18"/>
          <w:szCs w:val="18"/>
        </w:rPr>
        <w:t>an</w:t>
      </w:r>
      <w:r>
        <w:rPr>
          <w:spacing w:val="34"/>
          <w:sz w:val="18"/>
          <w:szCs w:val="18"/>
        </w:rPr>
        <w:t xml:space="preserve"> </w:t>
      </w:r>
      <w:r>
        <w:rPr>
          <w:w w:val="109"/>
          <w:sz w:val="18"/>
          <w:szCs w:val="18"/>
        </w:rPr>
        <w:t>additional</w:t>
      </w:r>
      <w:r>
        <w:rPr>
          <w:spacing w:val="29"/>
          <w:w w:val="109"/>
          <w:sz w:val="18"/>
          <w:szCs w:val="18"/>
        </w:rPr>
        <w:t xml:space="preserve"> </w:t>
      </w:r>
      <w:proofErr w:type="spellStart"/>
      <w:r>
        <w:rPr>
          <w:w w:val="109"/>
          <w:sz w:val="18"/>
          <w:szCs w:val="18"/>
        </w:rPr>
        <w:t>func</w:t>
      </w:r>
      <w:proofErr w:type="spellEnd"/>
      <w:r>
        <w:rPr>
          <w:w w:val="109"/>
          <w:sz w:val="18"/>
          <w:szCs w:val="18"/>
        </w:rPr>
        <w:t xml:space="preserve">- </w:t>
      </w:r>
      <w:proofErr w:type="spellStart"/>
      <w:r>
        <w:rPr>
          <w:w w:val="113"/>
          <w:sz w:val="18"/>
          <w:szCs w:val="18"/>
        </w:rPr>
        <w:t>tionali</w:t>
      </w:r>
      <w:r>
        <w:rPr>
          <w:spacing w:val="-4"/>
          <w:w w:val="113"/>
          <w:sz w:val="18"/>
          <w:szCs w:val="18"/>
        </w:rPr>
        <w:t>t</w:t>
      </w:r>
      <w:r>
        <w:rPr>
          <w:w w:val="113"/>
          <w:sz w:val="18"/>
          <w:szCs w:val="18"/>
        </w:rPr>
        <w:t>y</w:t>
      </w:r>
      <w:proofErr w:type="spellEnd"/>
      <w:r>
        <w:rPr>
          <w:spacing w:val="7"/>
          <w:w w:val="113"/>
          <w:sz w:val="18"/>
          <w:szCs w:val="18"/>
        </w:rPr>
        <w:t xml:space="preserve"> </w:t>
      </w:r>
      <w:r>
        <w:rPr>
          <w:sz w:val="18"/>
          <w:szCs w:val="18"/>
        </w:rPr>
        <w:t>for</w:t>
      </w:r>
      <w:r>
        <w:rPr>
          <w:spacing w:val="23"/>
          <w:sz w:val="18"/>
          <w:szCs w:val="18"/>
        </w:rPr>
        <w:t xml:space="preserve"> </w:t>
      </w:r>
      <w:r>
        <w:rPr>
          <w:sz w:val="18"/>
          <w:szCs w:val="18"/>
        </w:rPr>
        <w:t xml:space="preserve">the </w:t>
      </w:r>
      <w:r>
        <w:rPr>
          <w:spacing w:val="3"/>
          <w:sz w:val="18"/>
          <w:szCs w:val="18"/>
        </w:rPr>
        <w:t xml:space="preserve"> </w:t>
      </w:r>
      <w:r>
        <w:rPr>
          <w:sz w:val="18"/>
          <w:szCs w:val="18"/>
        </w:rPr>
        <w:t xml:space="preserve">plan </w:t>
      </w:r>
      <w:r>
        <w:rPr>
          <w:spacing w:val="5"/>
          <w:sz w:val="18"/>
          <w:szCs w:val="18"/>
        </w:rPr>
        <w:t xml:space="preserve"> </w:t>
      </w:r>
      <w:r>
        <w:rPr>
          <w:w w:val="111"/>
          <w:sz w:val="18"/>
          <w:szCs w:val="18"/>
        </w:rPr>
        <w:t>execution,</w:t>
      </w:r>
      <w:r>
        <w:rPr>
          <w:spacing w:val="-6"/>
          <w:w w:val="111"/>
          <w:sz w:val="18"/>
          <w:szCs w:val="18"/>
        </w:rPr>
        <w:t xml:space="preserve"> </w:t>
      </w:r>
      <w:r>
        <w:rPr>
          <w:w w:val="111"/>
          <w:sz w:val="18"/>
          <w:szCs w:val="18"/>
        </w:rPr>
        <w:t>statistics</w:t>
      </w:r>
      <w:r>
        <w:rPr>
          <w:spacing w:val="28"/>
          <w:w w:val="111"/>
          <w:sz w:val="18"/>
          <w:szCs w:val="18"/>
        </w:rPr>
        <w:t xml:space="preserve"> </w:t>
      </w:r>
      <w:r>
        <w:rPr>
          <w:sz w:val="18"/>
          <w:szCs w:val="18"/>
        </w:rPr>
        <w:t xml:space="preserve">collection </w:t>
      </w:r>
      <w:r>
        <w:rPr>
          <w:spacing w:val="12"/>
          <w:sz w:val="18"/>
          <w:szCs w:val="18"/>
        </w:rPr>
        <w:t xml:space="preserve"> </w:t>
      </w:r>
      <w:r>
        <w:rPr>
          <w:sz w:val="18"/>
          <w:szCs w:val="18"/>
        </w:rPr>
        <w:t xml:space="preserve">and </w:t>
      </w:r>
      <w:r>
        <w:rPr>
          <w:spacing w:val="4"/>
          <w:sz w:val="18"/>
          <w:szCs w:val="18"/>
        </w:rPr>
        <w:t xml:space="preserve"> </w:t>
      </w:r>
      <w:r>
        <w:rPr>
          <w:sz w:val="18"/>
          <w:szCs w:val="18"/>
        </w:rPr>
        <w:t>a</w:t>
      </w:r>
      <w:r>
        <w:rPr>
          <w:spacing w:val="25"/>
          <w:sz w:val="18"/>
          <w:szCs w:val="18"/>
        </w:rPr>
        <w:t xml:space="preserve"> </w:t>
      </w:r>
      <w:r>
        <w:rPr>
          <w:sz w:val="18"/>
          <w:szCs w:val="18"/>
        </w:rPr>
        <w:t>simple</w:t>
      </w:r>
      <w:r>
        <w:rPr>
          <w:spacing w:val="42"/>
          <w:sz w:val="18"/>
          <w:szCs w:val="18"/>
        </w:rPr>
        <w:t xml:space="preserve"> </w:t>
      </w:r>
      <w:r>
        <w:rPr>
          <w:sz w:val="18"/>
          <w:szCs w:val="18"/>
        </w:rPr>
        <w:t xml:space="preserve">storage </w:t>
      </w:r>
      <w:r>
        <w:rPr>
          <w:spacing w:val="20"/>
          <w:sz w:val="18"/>
          <w:szCs w:val="18"/>
        </w:rPr>
        <w:t xml:space="preserve"> </w:t>
      </w:r>
      <w:r>
        <w:rPr>
          <w:w w:val="109"/>
          <w:sz w:val="18"/>
          <w:szCs w:val="18"/>
        </w:rPr>
        <w:t>manageme</w:t>
      </w:r>
      <w:r>
        <w:rPr>
          <w:spacing w:val="-4"/>
          <w:w w:val="109"/>
          <w:sz w:val="18"/>
          <w:szCs w:val="18"/>
        </w:rPr>
        <w:t>n</w:t>
      </w:r>
      <w:r>
        <w:rPr>
          <w:w w:val="143"/>
          <w:sz w:val="18"/>
          <w:szCs w:val="18"/>
        </w:rPr>
        <w:t xml:space="preserve">t </w:t>
      </w:r>
      <w:r>
        <w:rPr>
          <w:sz w:val="18"/>
          <w:szCs w:val="18"/>
        </w:rPr>
        <w:t>on</w:t>
      </w:r>
      <w:r>
        <w:rPr>
          <w:spacing w:val="30"/>
          <w:sz w:val="18"/>
          <w:szCs w:val="18"/>
        </w:rPr>
        <w:t xml:space="preserve"> </w:t>
      </w:r>
      <w:r>
        <w:rPr>
          <w:sz w:val="18"/>
          <w:szCs w:val="18"/>
        </w:rPr>
        <w:t xml:space="preserve">top </w:t>
      </w:r>
      <w:r>
        <w:rPr>
          <w:spacing w:val="6"/>
          <w:sz w:val="18"/>
          <w:szCs w:val="18"/>
        </w:rPr>
        <w:t xml:space="preserve"> </w:t>
      </w:r>
      <w:r>
        <w:rPr>
          <w:sz w:val="18"/>
          <w:szCs w:val="18"/>
        </w:rPr>
        <w:t>of</w:t>
      </w:r>
      <w:r>
        <w:rPr>
          <w:spacing w:val="14"/>
          <w:sz w:val="18"/>
          <w:szCs w:val="18"/>
        </w:rPr>
        <w:t xml:space="preserve"> </w:t>
      </w:r>
      <w:r>
        <w:rPr>
          <w:sz w:val="18"/>
          <w:szCs w:val="18"/>
        </w:rPr>
        <w:t xml:space="preserve">the </w:t>
      </w:r>
      <w:r>
        <w:rPr>
          <w:spacing w:val="7"/>
          <w:sz w:val="18"/>
          <w:szCs w:val="18"/>
        </w:rPr>
        <w:t xml:space="preserve"> </w:t>
      </w:r>
      <w:proofErr w:type="spellStart"/>
      <w:r>
        <w:rPr>
          <w:w w:val="109"/>
          <w:sz w:val="18"/>
          <w:szCs w:val="18"/>
        </w:rPr>
        <w:t>GridSim</w:t>
      </w:r>
      <w:proofErr w:type="spellEnd"/>
      <w:r>
        <w:rPr>
          <w:spacing w:val="13"/>
          <w:w w:val="109"/>
          <w:sz w:val="18"/>
          <w:szCs w:val="18"/>
        </w:rPr>
        <w:t xml:space="preserve"> </w:t>
      </w:r>
      <w:r>
        <w:rPr>
          <w:sz w:val="18"/>
          <w:szCs w:val="18"/>
        </w:rPr>
        <w:t>pa</w:t>
      </w:r>
      <w:r>
        <w:rPr>
          <w:spacing w:val="-5"/>
          <w:sz w:val="18"/>
          <w:szCs w:val="18"/>
        </w:rPr>
        <w:t>c</w:t>
      </w:r>
      <w:r>
        <w:rPr>
          <w:spacing w:val="-10"/>
          <w:sz w:val="18"/>
          <w:szCs w:val="18"/>
        </w:rPr>
        <w:t>k</w:t>
      </w:r>
      <w:r>
        <w:rPr>
          <w:sz w:val="18"/>
          <w:szCs w:val="18"/>
        </w:rPr>
        <w:t xml:space="preserve">age </w:t>
      </w:r>
      <w:r>
        <w:rPr>
          <w:spacing w:val="18"/>
          <w:sz w:val="18"/>
          <w:szCs w:val="18"/>
        </w:rPr>
        <w:t xml:space="preserve"> </w:t>
      </w:r>
      <w:r>
        <w:rPr>
          <w:sz w:val="18"/>
          <w:szCs w:val="18"/>
        </w:rPr>
        <w:t>for</w:t>
      </w:r>
      <w:r>
        <w:rPr>
          <w:spacing w:val="26"/>
          <w:sz w:val="18"/>
          <w:szCs w:val="18"/>
        </w:rPr>
        <w:t xml:space="preserve"> </w:t>
      </w:r>
      <w:r>
        <w:rPr>
          <w:sz w:val="18"/>
          <w:szCs w:val="18"/>
        </w:rPr>
        <w:t>our</w:t>
      </w:r>
      <w:r>
        <w:rPr>
          <w:spacing w:val="41"/>
          <w:sz w:val="18"/>
          <w:szCs w:val="18"/>
        </w:rPr>
        <w:t xml:space="preserve"> </w:t>
      </w:r>
      <w:r>
        <w:rPr>
          <w:w w:val="106"/>
          <w:sz w:val="18"/>
          <w:szCs w:val="18"/>
        </w:rPr>
        <w:t>si</w:t>
      </w:r>
      <w:r>
        <w:rPr>
          <w:spacing w:val="-5"/>
          <w:w w:val="106"/>
          <w:sz w:val="18"/>
          <w:szCs w:val="18"/>
        </w:rPr>
        <w:t>m</w:t>
      </w:r>
      <w:r>
        <w:rPr>
          <w:w w:val="111"/>
          <w:sz w:val="18"/>
          <w:szCs w:val="18"/>
        </w:rPr>
        <w:t>ulations.</w:t>
      </w:r>
    </w:p>
    <w:p w:rsidR="00C45AA3" w:rsidRDefault="00DC4C15">
      <w:pPr>
        <w:spacing w:before="13" w:line="265" w:lineRule="auto"/>
        <w:ind w:left="100" w:right="1841" w:firstLine="299"/>
        <w:jc w:val="both"/>
        <w:rPr>
          <w:sz w:val="18"/>
          <w:szCs w:val="18"/>
        </w:rPr>
      </w:pPr>
      <w:r>
        <w:pict>
          <v:group id="_x0000_s1506" style="position:absolute;left:0;text-align:left;margin-left:359.4pt;margin-top:31.75pt;width:2.75pt;height:0;z-index:-1802;mso-position-horizontal-relative:page" coordorigin="7188,635" coordsize="55,0">
            <v:shape id="_x0000_s1507" style="position:absolute;left:7188;top:635;width:55;height:0" coordorigin="7188,635" coordsize="55,0" path="m7188,635r55,e" filled="f" strokeweight=".14042mm">
              <v:path arrowok="t"/>
            </v:shape>
            <w10:wrap anchorx="page"/>
          </v:group>
        </w:pict>
      </w:r>
      <w:proofErr w:type="gramStart"/>
      <w:r>
        <w:rPr>
          <w:sz w:val="18"/>
          <w:szCs w:val="18"/>
        </w:rPr>
        <w:t xml:space="preserve">The </w:t>
      </w:r>
      <w:r>
        <w:rPr>
          <w:spacing w:val="24"/>
          <w:sz w:val="18"/>
          <w:szCs w:val="18"/>
        </w:rPr>
        <w:t xml:space="preserve"> </w:t>
      </w:r>
      <w:r>
        <w:rPr>
          <w:w w:val="111"/>
          <w:sz w:val="18"/>
          <w:szCs w:val="18"/>
        </w:rPr>
        <w:t>planner</w:t>
      </w:r>
      <w:proofErr w:type="gramEnd"/>
      <w:r>
        <w:rPr>
          <w:spacing w:val="29"/>
          <w:w w:val="111"/>
          <w:sz w:val="18"/>
          <w:szCs w:val="18"/>
        </w:rPr>
        <w:t xml:space="preserve"> </w:t>
      </w:r>
      <w:r>
        <w:rPr>
          <w:spacing w:val="-5"/>
          <w:sz w:val="18"/>
          <w:szCs w:val="18"/>
        </w:rPr>
        <w:t>w</w:t>
      </w:r>
      <w:r>
        <w:rPr>
          <w:sz w:val="18"/>
          <w:szCs w:val="18"/>
        </w:rPr>
        <w:t xml:space="preserve">as </w:t>
      </w:r>
      <w:r>
        <w:rPr>
          <w:spacing w:val="4"/>
          <w:sz w:val="18"/>
          <w:szCs w:val="18"/>
        </w:rPr>
        <w:t xml:space="preserve"> </w:t>
      </w:r>
      <w:r>
        <w:rPr>
          <w:w w:val="109"/>
          <w:sz w:val="18"/>
          <w:szCs w:val="18"/>
        </w:rPr>
        <w:t>impleme</w:t>
      </w:r>
      <w:r>
        <w:rPr>
          <w:spacing w:val="-5"/>
          <w:w w:val="109"/>
          <w:sz w:val="18"/>
          <w:szCs w:val="18"/>
        </w:rPr>
        <w:t>n</w:t>
      </w:r>
      <w:r>
        <w:rPr>
          <w:w w:val="109"/>
          <w:sz w:val="18"/>
          <w:szCs w:val="18"/>
        </w:rPr>
        <w:t>ted</w:t>
      </w:r>
      <w:r>
        <w:rPr>
          <w:spacing w:val="36"/>
          <w:w w:val="109"/>
          <w:sz w:val="18"/>
          <w:szCs w:val="18"/>
        </w:rPr>
        <w:t xml:space="preserve"> </w:t>
      </w:r>
      <w:r>
        <w:rPr>
          <w:sz w:val="18"/>
          <w:szCs w:val="18"/>
        </w:rPr>
        <w:t xml:space="preserve">in </w:t>
      </w:r>
      <w:r>
        <w:rPr>
          <w:spacing w:val="1"/>
          <w:sz w:val="18"/>
          <w:szCs w:val="18"/>
        </w:rPr>
        <w:t xml:space="preserve"> </w:t>
      </w:r>
      <w:r>
        <w:rPr>
          <w:w w:val="117"/>
          <w:sz w:val="18"/>
          <w:szCs w:val="18"/>
        </w:rPr>
        <w:t>J</w:t>
      </w:r>
      <w:r>
        <w:rPr>
          <w:spacing w:val="-6"/>
          <w:w w:val="117"/>
          <w:sz w:val="18"/>
          <w:szCs w:val="18"/>
        </w:rPr>
        <w:t>a</w:t>
      </w:r>
      <w:r>
        <w:rPr>
          <w:spacing w:val="-12"/>
          <w:w w:val="117"/>
          <w:sz w:val="18"/>
          <w:szCs w:val="18"/>
        </w:rPr>
        <w:t>v</w:t>
      </w:r>
      <w:r>
        <w:rPr>
          <w:w w:val="117"/>
          <w:sz w:val="18"/>
          <w:szCs w:val="18"/>
        </w:rPr>
        <w:t>a</w:t>
      </w:r>
      <w:r>
        <w:rPr>
          <w:spacing w:val="28"/>
          <w:w w:val="117"/>
          <w:sz w:val="18"/>
          <w:szCs w:val="18"/>
        </w:rPr>
        <w:t xml:space="preserve"> </w:t>
      </w:r>
      <w:r>
        <w:rPr>
          <w:sz w:val="18"/>
          <w:szCs w:val="18"/>
        </w:rPr>
        <w:t xml:space="preserve">using </w:t>
      </w:r>
      <w:r>
        <w:rPr>
          <w:spacing w:val="15"/>
          <w:sz w:val="18"/>
          <w:szCs w:val="18"/>
        </w:rPr>
        <w:t xml:space="preserve"> </w:t>
      </w:r>
      <w:r>
        <w:rPr>
          <w:sz w:val="18"/>
          <w:szCs w:val="18"/>
        </w:rPr>
        <w:t xml:space="preserve">a  </w:t>
      </w:r>
      <w:proofErr w:type="spellStart"/>
      <w:r>
        <w:rPr>
          <w:w w:val="117"/>
          <w:sz w:val="18"/>
          <w:szCs w:val="18"/>
        </w:rPr>
        <w:t>JGraphT</w:t>
      </w:r>
      <w:proofErr w:type="spellEnd"/>
      <w:r>
        <w:rPr>
          <w:spacing w:val="26"/>
          <w:w w:val="117"/>
          <w:sz w:val="18"/>
          <w:szCs w:val="18"/>
        </w:rPr>
        <w:t xml:space="preserve"> </w:t>
      </w:r>
      <w:r>
        <w:rPr>
          <w:sz w:val="18"/>
          <w:szCs w:val="18"/>
        </w:rPr>
        <w:t>[27]</w:t>
      </w:r>
      <w:r>
        <w:rPr>
          <w:spacing w:val="18"/>
          <w:sz w:val="18"/>
          <w:szCs w:val="18"/>
        </w:rPr>
        <w:t xml:space="preserve"> </w:t>
      </w:r>
      <w:r>
        <w:rPr>
          <w:w w:val="112"/>
          <w:sz w:val="18"/>
          <w:szCs w:val="18"/>
        </w:rPr>
        <w:t>library</w:t>
      </w:r>
      <w:r>
        <w:rPr>
          <w:spacing w:val="29"/>
          <w:w w:val="112"/>
          <w:sz w:val="18"/>
          <w:szCs w:val="18"/>
        </w:rPr>
        <w:t xml:space="preserve"> </w:t>
      </w:r>
      <w:r>
        <w:rPr>
          <w:sz w:val="18"/>
          <w:szCs w:val="18"/>
        </w:rPr>
        <w:t>whi</w:t>
      </w:r>
      <w:r>
        <w:rPr>
          <w:spacing w:val="-5"/>
          <w:sz w:val="18"/>
          <w:szCs w:val="18"/>
        </w:rPr>
        <w:t>c</w:t>
      </w:r>
      <w:r>
        <w:rPr>
          <w:sz w:val="18"/>
          <w:szCs w:val="18"/>
        </w:rPr>
        <w:t xml:space="preserve">h </w:t>
      </w:r>
      <w:r>
        <w:rPr>
          <w:spacing w:val="17"/>
          <w:sz w:val="18"/>
          <w:szCs w:val="18"/>
        </w:rPr>
        <w:t xml:space="preserve"> </w:t>
      </w:r>
      <w:r>
        <w:rPr>
          <w:w w:val="109"/>
          <w:sz w:val="18"/>
          <w:szCs w:val="18"/>
        </w:rPr>
        <w:t xml:space="preserve">pro- </w:t>
      </w:r>
      <w:r>
        <w:rPr>
          <w:sz w:val="18"/>
          <w:szCs w:val="18"/>
        </w:rPr>
        <w:t>vides</w:t>
      </w:r>
      <w:r>
        <w:rPr>
          <w:spacing w:val="36"/>
          <w:sz w:val="18"/>
          <w:szCs w:val="18"/>
        </w:rPr>
        <w:t xml:space="preserve"> </w:t>
      </w:r>
      <w:proofErr w:type="spellStart"/>
      <w:r>
        <w:rPr>
          <w:w w:val="111"/>
          <w:sz w:val="18"/>
          <w:szCs w:val="18"/>
        </w:rPr>
        <w:t>EdmondsKarp</w:t>
      </w:r>
      <w:proofErr w:type="spellEnd"/>
      <w:r>
        <w:rPr>
          <w:spacing w:val="9"/>
          <w:w w:val="111"/>
          <w:sz w:val="18"/>
          <w:szCs w:val="18"/>
        </w:rPr>
        <w:t xml:space="preserve"> </w:t>
      </w:r>
      <w:r>
        <w:rPr>
          <w:w w:val="111"/>
          <w:sz w:val="18"/>
          <w:szCs w:val="18"/>
        </w:rPr>
        <w:t>algorithm</w:t>
      </w:r>
      <w:r>
        <w:rPr>
          <w:spacing w:val="9"/>
          <w:w w:val="111"/>
          <w:sz w:val="18"/>
          <w:szCs w:val="18"/>
        </w:rPr>
        <w:t xml:space="preserve"> </w:t>
      </w:r>
      <w:r>
        <w:rPr>
          <w:sz w:val="18"/>
          <w:szCs w:val="18"/>
        </w:rPr>
        <w:t>[2]</w:t>
      </w:r>
      <w:r>
        <w:rPr>
          <w:spacing w:val="-4"/>
          <w:sz w:val="18"/>
          <w:szCs w:val="18"/>
        </w:rPr>
        <w:t xml:space="preserve"> </w:t>
      </w:r>
      <w:r>
        <w:rPr>
          <w:sz w:val="18"/>
          <w:szCs w:val="18"/>
        </w:rPr>
        <w:t>for</w:t>
      </w:r>
      <w:r>
        <w:rPr>
          <w:spacing w:val="22"/>
          <w:sz w:val="18"/>
          <w:szCs w:val="18"/>
        </w:rPr>
        <w:t xml:space="preserve"> </w:t>
      </w:r>
      <w:r>
        <w:rPr>
          <w:sz w:val="18"/>
          <w:szCs w:val="18"/>
        </w:rPr>
        <w:t>solving</w:t>
      </w:r>
      <w:r>
        <w:rPr>
          <w:spacing w:val="40"/>
          <w:sz w:val="18"/>
          <w:szCs w:val="18"/>
        </w:rPr>
        <w:t xml:space="preserve"> </w:t>
      </w:r>
      <w:r>
        <w:rPr>
          <w:sz w:val="18"/>
          <w:szCs w:val="18"/>
        </w:rPr>
        <w:t xml:space="preserve">the </w:t>
      </w:r>
      <w:r>
        <w:rPr>
          <w:spacing w:val="3"/>
          <w:sz w:val="18"/>
          <w:szCs w:val="18"/>
        </w:rPr>
        <w:t xml:space="preserve"> </w:t>
      </w:r>
      <w:r>
        <w:rPr>
          <w:w w:val="109"/>
          <w:sz w:val="18"/>
          <w:szCs w:val="18"/>
        </w:rPr>
        <w:t>ne</w:t>
      </w:r>
      <w:r>
        <w:rPr>
          <w:spacing w:val="-5"/>
          <w:w w:val="109"/>
          <w:sz w:val="18"/>
          <w:szCs w:val="18"/>
        </w:rPr>
        <w:t>tw</w:t>
      </w:r>
      <w:r>
        <w:rPr>
          <w:w w:val="109"/>
          <w:sz w:val="18"/>
          <w:szCs w:val="18"/>
        </w:rPr>
        <w:t>ork</w:t>
      </w:r>
      <w:r>
        <w:rPr>
          <w:spacing w:val="14"/>
          <w:w w:val="109"/>
          <w:sz w:val="18"/>
          <w:szCs w:val="18"/>
        </w:rPr>
        <w:t xml:space="preserve"> </w:t>
      </w:r>
      <w:r>
        <w:rPr>
          <w:sz w:val="18"/>
          <w:szCs w:val="18"/>
        </w:rPr>
        <w:t>fl</w:t>
      </w:r>
      <w:r>
        <w:rPr>
          <w:spacing w:val="-5"/>
          <w:sz w:val="18"/>
          <w:szCs w:val="18"/>
        </w:rPr>
        <w:t>o</w:t>
      </w:r>
      <w:r>
        <w:rPr>
          <w:sz w:val="18"/>
          <w:szCs w:val="18"/>
        </w:rPr>
        <w:t>w</w:t>
      </w:r>
      <w:r>
        <w:rPr>
          <w:spacing w:val="10"/>
          <w:sz w:val="18"/>
          <w:szCs w:val="18"/>
        </w:rPr>
        <w:t xml:space="preserve"> </w:t>
      </w:r>
      <w:r>
        <w:rPr>
          <w:w w:val="109"/>
          <w:sz w:val="18"/>
          <w:szCs w:val="18"/>
        </w:rPr>
        <w:t>maximization</w:t>
      </w:r>
      <w:r>
        <w:rPr>
          <w:spacing w:val="20"/>
          <w:w w:val="109"/>
          <w:sz w:val="18"/>
          <w:szCs w:val="18"/>
        </w:rPr>
        <w:t xml:space="preserve"> </w:t>
      </w:r>
      <w:r>
        <w:rPr>
          <w:w w:val="109"/>
          <w:sz w:val="18"/>
          <w:szCs w:val="18"/>
        </w:rPr>
        <w:t xml:space="preserve">problem. </w:t>
      </w:r>
      <w:r>
        <w:rPr>
          <w:sz w:val="18"/>
          <w:szCs w:val="18"/>
        </w:rPr>
        <w:t xml:space="preserve">The </w:t>
      </w:r>
      <w:r>
        <w:rPr>
          <w:spacing w:val="1"/>
          <w:sz w:val="18"/>
          <w:szCs w:val="18"/>
        </w:rPr>
        <w:t xml:space="preserve"> </w:t>
      </w:r>
      <w:r>
        <w:rPr>
          <w:w w:val="109"/>
          <w:sz w:val="18"/>
          <w:szCs w:val="18"/>
        </w:rPr>
        <w:t>si</w:t>
      </w:r>
      <w:r>
        <w:rPr>
          <w:spacing w:val="-5"/>
          <w:w w:val="109"/>
          <w:sz w:val="18"/>
          <w:szCs w:val="18"/>
        </w:rPr>
        <w:t>m</w:t>
      </w:r>
      <w:r>
        <w:rPr>
          <w:w w:val="109"/>
          <w:sz w:val="18"/>
          <w:szCs w:val="18"/>
        </w:rPr>
        <w:t>ulations</w:t>
      </w:r>
      <w:r>
        <w:rPr>
          <w:spacing w:val="11"/>
          <w:w w:val="109"/>
          <w:sz w:val="18"/>
          <w:szCs w:val="18"/>
        </w:rPr>
        <w:t xml:space="preserve"> </w:t>
      </w:r>
      <w:r>
        <w:rPr>
          <w:spacing w:val="-5"/>
          <w:sz w:val="18"/>
          <w:szCs w:val="18"/>
        </w:rPr>
        <w:t>w</w:t>
      </w:r>
      <w:r>
        <w:rPr>
          <w:sz w:val="18"/>
          <w:szCs w:val="18"/>
        </w:rPr>
        <w:t>ere</w:t>
      </w:r>
      <w:r>
        <w:rPr>
          <w:spacing w:val="28"/>
          <w:sz w:val="18"/>
          <w:szCs w:val="18"/>
        </w:rPr>
        <w:t xml:space="preserve"> </w:t>
      </w:r>
      <w:r>
        <w:rPr>
          <w:w w:val="111"/>
          <w:sz w:val="18"/>
          <w:szCs w:val="18"/>
        </w:rPr>
        <w:t>running</w:t>
      </w:r>
      <w:r>
        <w:rPr>
          <w:spacing w:val="6"/>
          <w:w w:val="111"/>
          <w:sz w:val="18"/>
          <w:szCs w:val="18"/>
        </w:rPr>
        <w:t xml:space="preserve"> </w:t>
      </w:r>
      <w:r>
        <w:rPr>
          <w:sz w:val="18"/>
          <w:szCs w:val="18"/>
        </w:rPr>
        <w:t xml:space="preserve">under </w:t>
      </w:r>
      <w:r>
        <w:rPr>
          <w:spacing w:val="15"/>
          <w:sz w:val="18"/>
          <w:szCs w:val="18"/>
        </w:rPr>
        <w:t xml:space="preserve"> </w:t>
      </w:r>
      <w:r>
        <w:rPr>
          <w:sz w:val="18"/>
          <w:szCs w:val="18"/>
        </w:rPr>
        <w:t>Wind</w:t>
      </w:r>
      <w:r>
        <w:rPr>
          <w:spacing w:val="-5"/>
          <w:sz w:val="18"/>
          <w:szCs w:val="18"/>
        </w:rPr>
        <w:t>o</w:t>
      </w:r>
      <w:r>
        <w:rPr>
          <w:sz w:val="18"/>
          <w:szCs w:val="18"/>
        </w:rPr>
        <w:t xml:space="preserve">ws </w:t>
      </w:r>
      <w:r>
        <w:rPr>
          <w:spacing w:val="13"/>
          <w:sz w:val="18"/>
          <w:szCs w:val="18"/>
        </w:rPr>
        <w:t xml:space="preserve"> </w:t>
      </w:r>
      <w:r>
        <w:rPr>
          <w:sz w:val="18"/>
          <w:szCs w:val="18"/>
        </w:rPr>
        <w:t>8</w:t>
      </w:r>
      <w:r>
        <w:rPr>
          <w:spacing w:val="12"/>
          <w:sz w:val="18"/>
          <w:szCs w:val="18"/>
        </w:rPr>
        <w:t xml:space="preserve"> </w:t>
      </w:r>
      <w:r>
        <w:rPr>
          <w:sz w:val="18"/>
          <w:szCs w:val="18"/>
        </w:rPr>
        <w:t xml:space="preserve">64-bit </w:t>
      </w:r>
      <w:r>
        <w:rPr>
          <w:spacing w:val="5"/>
          <w:sz w:val="18"/>
          <w:szCs w:val="18"/>
        </w:rPr>
        <w:t xml:space="preserve"> </w:t>
      </w:r>
      <w:r>
        <w:rPr>
          <w:sz w:val="18"/>
          <w:szCs w:val="18"/>
        </w:rPr>
        <w:t>with  j</w:t>
      </w:r>
      <w:r>
        <w:rPr>
          <w:spacing w:val="-5"/>
          <w:sz w:val="18"/>
          <w:szCs w:val="18"/>
        </w:rPr>
        <w:t>a</w:t>
      </w:r>
      <w:r>
        <w:rPr>
          <w:spacing w:val="-10"/>
          <w:sz w:val="18"/>
          <w:szCs w:val="18"/>
        </w:rPr>
        <w:t>v</w:t>
      </w:r>
      <w:r>
        <w:rPr>
          <w:sz w:val="18"/>
          <w:szCs w:val="18"/>
        </w:rPr>
        <w:t xml:space="preserve">a </w:t>
      </w:r>
      <w:r>
        <w:rPr>
          <w:spacing w:val="1"/>
          <w:sz w:val="18"/>
          <w:szCs w:val="18"/>
        </w:rPr>
        <w:t xml:space="preserve"> </w:t>
      </w:r>
      <w:r>
        <w:rPr>
          <w:sz w:val="18"/>
          <w:szCs w:val="18"/>
        </w:rPr>
        <w:t>1.8.0</w:t>
      </w:r>
      <w:r>
        <w:rPr>
          <w:spacing w:val="25"/>
          <w:sz w:val="18"/>
          <w:szCs w:val="18"/>
        </w:rPr>
        <w:t xml:space="preserve"> </w:t>
      </w:r>
      <w:r>
        <w:rPr>
          <w:sz w:val="18"/>
          <w:szCs w:val="18"/>
        </w:rPr>
        <w:t>60</w:t>
      </w:r>
      <w:r>
        <w:rPr>
          <w:spacing w:val="13"/>
          <w:sz w:val="18"/>
          <w:szCs w:val="18"/>
        </w:rPr>
        <w:t xml:space="preserve"> </w:t>
      </w:r>
      <w:r>
        <w:rPr>
          <w:sz w:val="18"/>
          <w:szCs w:val="18"/>
        </w:rPr>
        <w:t xml:space="preserve">(64b) </w:t>
      </w:r>
      <w:r>
        <w:rPr>
          <w:spacing w:val="5"/>
          <w:sz w:val="18"/>
          <w:szCs w:val="18"/>
        </w:rPr>
        <w:t xml:space="preserve"> </w:t>
      </w:r>
      <w:r>
        <w:rPr>
          <w:sz w:val="18"/>
          <w:szCs w:val="18"/>
        </w:rPr>
        <w:t>on</w:t>
      </w:r>
      <w:r>
        <w:rPr>
          <w:spacing w:val="22"/>
          <w:sz w:val="18"/>
          <w:szCs w:val="18"/>
        </w:rPr>
        <w:t xml:space="preserve"> </w:t>
      </w:r>
      <w:r>
        <w:rPr>
          <w:w w:val="115"/>
          <w:sz w:val="18"/>
          <w:szCs w:val="18"/>
        </w:rPr>
        <w:t xml:space="preserve">a </w:t>
      </w:r>
      <w:r>
        <w:rPr>
          <w:w w:val="111"/>
          <w:sz w:val="18"/>
          <w:szCs w:val="18"/>
        </w:rPr>
        <w:t>computer</w:t>
      </w:r>
      <w:r>
        <w:rPr>
          <w:spacing w:val="12"/>
          <w:w w:val="111"/>
          <w:sz w:val="18"/>
          <w:szCs w:val="18"/>
        </w:rPr>
        <w:t xml:space="preserve"> </w:t>
      </w:r>
      <w:r>
        <w:rPr>
          <w:sz w:val="18"/>
          <w:szCs w:val="18"/>
        </w:rPr>
        <w:t xml:space="preserve">with </w:t>
      </w:r>
      <w:r>
        <w:rPr>
          <w:spacing w:val="7"/>
          <w:sz w:val="18"/>
          <w:szCs w:val="18"/>
        </w:rPr>
        <w:t xml:space="preserve"> </w:t>
      </w:r>
      <w:r>
        <w:rPr>
          <w:sz w:val="18"/>
          <w:szCs w:val="18"/>
        </w:rPr>
        <w:t>I</w:t>
      </w:r>
      <w:r>
        <w:rPr>
          <w:spacing w:val="-5"/>
          <w:sz w:val="18"/>
          <w:szCs w:val="18"/>
        </w:rPr>
        <w:t>n</w:t>
      </w:r>
      <w:r>
        <w:rPr>
          <w:sz w:val="18"/>
          <w:szCs w:val="18"/>
        </w:rPr>
        <w:t xml:space="preserve">tel </w:t>
      </w:r>
      <w:r>
        <w:rPr>
          <w:spacing w:val="15"/>
          <w:sz w:val="18"/>
          <w:szCs w:val="18"/>
        </w:rPr>
        <w:t xml:space="preserve"> </w:t>
      </w:r>
      <w:r>
        <w:rPr>
          <w:sz w:val="18"/>
          <w:szCs w:val="18"/>
        </w:rPr>
        <w:t>i5</w:t>
      </w:r>
      <w:r>
        <w:rPr>
          <w:spacing w:val="20"/>
          <w:sz w:val="18"/>
          <w:szCs w:val="18"/>
        </w:rPr>
        <w:t xml:space="preserve"> </w:t>
      </w:r>
      <w:r>
        <w:rPr>
          <w:sz w:val="18"/>
          <w:szCs w:val="18"/>
        </w:rPr>
        <w:t>(4</w:t>
      </w:r>
      <w:r>
        <w:rPr>
          <w:spacing w:val="30"/>
          <w:sz w:val="18"/>
          <w:szCs w:val="18"/>
        </w:rPr>
        <w:t xml:space="preserve"> </w:t>
      </w:r>
      <w:r>
        <w:rPr>
          <w:sz w:val="18"/>
          <w:szCs w:val="18"/>
        </w:rPr>
        <w:t xml:space="preserve">cores) </w:t>
      </w:r>
      <w:r>
        <w:rPr>
          <w:spacing w:val="3"/>
          <w:sz w:val="18"/>
          <w:szCs w:val="18"/>
        </w:rPr>
        <w:t xml:space="preserve"> </w:t>
      </w:r>
      <w:r>
        <w:rPr>
          <w:sz w:val="18"/>
          <w:szCs w:val="18"/>
        </w:rPr>
        <w:t>2.50</w:t>
      </w:r>
      <w:r>
        <w:rPr>
          <w:spacing w:val="26"/>
          <w:sz w:val="18"/>
          <w:szCs w:val="18"/>
        </w:rPr>
        <w:t xml:space="preserve"> </w:t>
      </w:r>
      <w:r>
        <w:rPr>
          <w:sz w:val="18"/>
          <w:szCs w:val="18"/>
        </w:rPr>
        <w:t>GHz</w:t>
      </w:r>
      <w:r>
        <w:rPr>
          <w:spacing w:val="41"/>
          <w:sz w:val="18"/>
          <w:szCs w:val="18"/>
        </w:rPr>
        <w:t xml:space="preserve"> </w:t>
      </w:r>
      <w:r>
        <w:rPr>
          <w:sz w:val="18"/>
          <w:szCs w:val="18"/>
        </w:rPr>
        <w:t>pr</w:t>
      </w:r>
      <w:r>
        <w:rPr>
          <w:spacing w:val="5"/>
          <w:sz w:val="18"/>
          <w:szCs w:val="18"/>
        </w:rPr>
        <w:t>o</w:t>
      </w:r>
      <w:r>
        <w:rPr>
          <w:sz w:val="18"/>
          <w:szCs w:val="18"/>
        </w:rPr>
        <w:t xml:space="preserve">cessor </w:t>
      </w:r>
      <w:r>
        <w:rPr>
          <w:spacing w:val="18"/>
          <w:sz w:val="18"/>
          <w:szCs w:val="18"/>
        </w:rPr>
        <w:t xml:space="preserve"> </w:t>
      </w:r>
      <w:r>
        <w:rPr>
          <w:sz w:val="18"/>
          <w:szCs w:val="18"/>
        </w:rPr>
        <w:t xml:space="preserve">and </w:t>
      </w:r>
      <w:r>
        <w:rPr>
          <w:spacing w:val="8"/>
          <w:sz w:val="18"/>
          <w:szCs w:val="18"/>
        </w:rPr>
        <w:t xml:space="preserve"> </w:t>
      </w:r>
      <w:r>
        <w:rPr>
          <w:sz w:val="18"/>
          <w:szCs w:val="18"/>
        </w:rPr>
        <w:t>6</w:t>
      </w:r>
      <w:r>
        <w:rPr>
          <w:spacing w:val="19"/>
          <w:sz w:val="18"/>
          <w:szCs w:val="18"/>
        </w:rPr>
        <w:t xml:space="preserve"> </w:t>
      </w:r>
      <w:r>
        <w:rPr>
          <w:sz w:val="18"/>
          <w:szCs w:val="18"/>
        </w:rPr>
        <w:t>GB</w:t>
      </w:r>
      <w:r>
        <w:rPr>
          <w:spacing w:val="42"/>
          <w:sz w:val="18"/>
          <w:szCs w:val="18"/>
        </w:rPr>
        <w:t xml:space="preserve"> </w:t>
      </w:r>
      <w:r>
        <w:rPr>
          <w:sz w:val="18"/>
          <w:szCs w:val="18"/>
        </w:rPr>
        <w:t>of</w:t>
      </w:r>
      <w:r>
        <w:rPr>
          <w:spacing w:val="14"/>
          <w:sz w:val="18"/>
          <w:szCs w:val="18"/>
        </w:rPr>
        <w:t xml:space="preserve"> </w:t>
      </w:r>
      <w:r>
        <w:rPr>
          <w:sz w:val="18"/>
          <w:szCs w:val="18"/>
        </w:rPr>
        <w:t xml:space="preserve">memory </w:t>
      </w:r>
      <w:r>
        <w:rPr>
          <w:spacing w:val="20"/>
          <w:sz w:val="18"/>
          <w:szCs w:val="18"/>
        </w:rPr>
        <w:t xml:space="preserve"> </w:t>
      </w:r>
      <w:r>
        <w:rPr>
          <w:w w:val="111"/>
          <w:sz w:val="18"/>
          <w:szCs w:val="18"/>
        </w:rPr>
        <w:t>instal</w:t>
      </w:r>
      <w:r>
        <w:rPr>
          <w:spacing w:val="1"/>
          <w:w w:val="111"/>
          <w:sz w:val="18"/>
          <w:szCs w:val="18"/>
        </w:rPr>
        <w:t>l</w:t>
      </w:r>
      <w:r>
        <w:rPr>
          <w:w w:val="109"/>
          <w:sz w:val="18"/>
          <w:szCs w:val="18"/>
        </w:rPr>
        <w:t>ed.</w:t>
      </w:r>
    </w:p>
    <w:p w:rsidR="00C45AA3" w:rsidRDefault="00C45AA3">
      <w:pPr>
        <w:spacing w:before="4" w:line="160" w:lineRule="exact"/>
        <w:rPr>
          <w:sz w:val="16"/>
          <w:szCs w:val="16"/>
        </w:rPr>
      </w:pPr>
    </w:p>
    <w:p w:rsidR="00C45AA3" w:rsidRDefault="00C45AA3">
      <w:pPr>
        <w:spacing w:line="200" w:lineRule="exact"/>
      </w:pPr>
    </w:p>
    <w:p w:rsidR="00C45AA3" w:rsidRDefault="00C45AA3">
      <w:pPr>
        <w:spacing w:line="200" w:lineRule="exact"/>
      </w:pPr>
    </w:p>
    <w:p w:rsidR="00C45AA3" w:rsidRDefault="00DC4C15">
      <w:pPr>
        <w:ind w:left="100" w:right="7100"/>
        <w:jc w:val="both"/>
        <w:rPr>
          <w:sz w:val="18"/>
          <w:szCs w:val="18"/>
        </w:rPr>
      </w:pPr>
      <w:r>
        <w:rPr>
          <w:sz w:val="18"/>
          <w:szCs w:val="18"/>
        </w:rPr>
        <w:t>6.1</w:t>
      </w:r>
      <w:r>
        <w:rPr>
          <w:spacing w:val="31"/>
          <w:sz w:val="18"/>
          <w:szCs w:val="18"/>
        </w:rPr>
        <w:t xml:space="preserve"> </w:t>
      </w:r>
      <w:r>
        <w:rPr>
          <w:w w:val="113"/>
          <w:sz w:val="18"/>
          <w:szCs w:val="18"/>
        </w:rPr>
        <w:t>Si</w:t>
      </w:r>
      <w:r>
        <w:rPr>
          <w:spacing w:val="-6"/>
          <w:w w:val="113"/>
          <w:sz w:val="18"/>
          <w:szCs w:val="18"/>
        </w:rPr>
        <w:t>m</w:t>
      </w:r>
      <w:r>
        <w:rPr>
          <w:w w:val="113"/>
          <w:sz w:val="18"/>
          <w:szCs w:val="18"/>
        </w:rPr>
        <w:t>ulation</w:t>
      </w:r>
      <w:r>
        <w:rPr>
          <w:spacing w:val="-16"/>
          <w:w w:val="113"/>
          <w:sz w:val="18"/>
          <w:szCs w:val="18"/>
        </w:rPr>
        <w:t xml:space="preserve"> </w:t>
      </w:r>
      <w:r>
        <w:rPr>
          <w:w w:val="113"/>
          <w:sz w:val="18"/>
          <w:szCs w:val="18"/>
        </w:rPr>
        <w:t>setup</w:t>
      </w:r>
    </w:p>
    <w:p w:rsidR="00C45AA3" w:rsidRDefault="00C45AA3">
      <w:pPr>
        <w:spacing w:before="19" w:line="240" w:lineRule="exact"/>
        <w:rPr>
          <w:sz w:val="24"/>
          <w:szCs w:val="24"/>
        </w:rPr>
      </w:pPr>
    </w:p>
    <w:p w:rsidR="00C45AA3" w:rsidRDefault="00DC4C15">
      <w:pPr>
        <w:spacing w:line="265" w:lineRule="auto"/>
        <w:ind w:left="100" w:right="1841"/>
        <w:jc w:val="both"/>
        <w:rPr>
          <w:sz w:val="18"/>
          <w:szCs w:val="18"/>
        </w:rPr>
        <w:sectPr w:rsidR="00C45AA3">
          <w:pgSz w:w="11920" w:h="16840"/>
          <w:pgMar w:top="1560" w:right="1680" w:bottom="280" w:left="1340" w:header="720" w:footer="720" w:gutter="0"/>
          <w:cols w:space="720"/>
        </w:sectPr>
      </w:pPr>
      <w:r>
        <w:rPr>
          <w:sz w:val="18"/>
          <w:szCs w:val="18"/>
        </w:rPr>
        <w:t xml:space="preserve">Our </w:t>
      </w:r>
      <w:r>
        <w:rPr>
          <w:spacing w:val="7"/>
          <w:sz w:val="18"/>
          <w:szCs w:val="18"/>
        </w:rPr>
        <w:t xml:space="preserve"> </w:t>
      </w:r>
      <w:r>
        <w:rPr>
          <w:w w:val="119"/>
          <w:sz w:val="18"/>
          <w:szCs w:val="18"/>
        </w:rPr>
        <w:t>data</w:t>
      </w:r>
      <w:r>
        <w:rPr>
          <w:spacing w:val="7"/>
          <w:w w:val="119"/>
          <w:sz w:val="18"/>
          <w:szCs w:val="18"/>
        </w:rPr>
        <w:t xml:space="preserve"> </w:t>
      </w:r>
      <w:r>
        <w:rPr>
          <w:sz w:val="18"/>
          <w:szCs w:val="18"/>
        </w:rPr>
        <w:t>comes</w:t>
      </w:r>
      <w:r>
        <w:rPr>
          <w:spacing w:val="34"/>
          <w:sz w:val="18"/>
          <w:szCs w:val="18"/>
        </w:rPr>
        <w:t xml:space="preserve"> </w:t>
      </w:r>
      <w:r>
        <w:rPr>
          <w:sz w:val="18"/>
          <w:szCs w:val="18"/>
        </w:rPr>
        <w:t>from</w:t>
      </w:r>
      <w:r>
        <w:rPr>
          <w:spacing w:val="37"/>
          <w:sz w:val="18"/>
          <w:szCs w:val="18"/>
        </w:rPr>
        <w:t xml:space="preserve"> </w:t>
      </w:r>
      <w:r>
        <w:rPr>
          <w:sz w:val="18"/>
          <w:szCs w:val="18"/>
        </w:rPr>
        <w:t xml:space="preserve">the </w:t>
      </w:r>
      <w:r>
        <w:rPr>
          <w:spacing w:val="6"/>
          <w:sz w:val="18"/>
          <w:szCs w:val="18"/>
        </w:rPr>
        <w:t xml:space="preserve"> </w:t>
      </w:r>
      <w:r>
        <w:rPr>
          <w:sz w:val="18"/>
          <w:szCs w:val="18"/>
        </w:rPr>
        <w:t xml:space="preserve">remote </w:t>
      </w:r>
      <w:r>
        <w:rPr>
          <w:spacing w:val="21"/>
          <w:sz w:val="18"/>
          <w:szCs w:val="18"/>
        </w:rPr>
        <w:t xml:space="preserve"> </w:t>
      </w:r>
      <w:r>
        <w:rPr>
          <w:w w:val="114"/>
          <w:sz w:val="18"/>
          <w:szCs w:val="18"/>
        </w:rPr>
        <w:t>data</w:t>
      </w:r>
      <w:r>
        <w:rPr>
          <w:spacing w:val="25"/>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17"/>
          <w:w w:val="114"/>
          <w:sz w:val="18"/>
          <w:szCs w:val="18"/>
        </w:rPr>
        <w:t xml:space="preserve"> </w:t>
      </w:r>
      <w:r>
        <w:rPr>
          <w:sz w:val="18"/>
          <w:szCs w:val="18"/>
        </w:rPr>
        <w:t>of</w:t>
      </w:r>
      <w:r>
        <w:rPr>
          <w:spacing w:val="12"/>
          <w:sz w:val="18"/>
          <w:szCs w:val="18"/>
        </w:rPr>
        <w:t xml:space="preserve"> </w:t>
      </w:r>
      <w:r>
        <w:rPr>
          <w:sz w:val="18"/>
          <w:szCs w:val="18"/>
        </w:rPr>
        <w:t xml:space="preserve">the </w:t>
      </w:r>
      <w:r>
        <w:rPr>
          <w:spacing w:val="6"/>
          <w:sz w:val="18"/>
          <w:szCs w:val="18"/>
        </w:rPr>
        <w:t xml:space="preserve"> </w:t>
      </w:r>
      <w:r>
        <w:rPr>
          <w:w w:val="108"/>
          <w:sz w:val="18"/>
          <w:szCs w:val="18"/>
        </w:rPr>
        <w:t>ex</w:t>
      </w:r>
      <w:r>
        <w:rPr>
          <w:spacing w:val="5"/>
          <w:w w:val="108"/>
          <w:sz w:val="18"/>
          <w:szCs w:val="18"/>
        </w:rPr>
        <w:t>p</w:t>
      </w:r>
      <w:r>
        <w:rPr>
          <w:w w:val="102"/>
          <w:sz w:val="18"/>
          <w:szCs w:val="18"/>
        </w:rPr>
        <w:t>e</w:t>
      </w:r>
      <w:r>
        <w:rPr>
          <w:w w:val="120"/>
          <w:sz w:val="18"/>
          <w:szCs w:val="18"/>
        </w:rPr>
        <w:t>r</w:t>
      </w:r>
      <w:r>
        <w:rPr>
          <w:w w:val="102"/>
          <w:sz w:val="18"/>
          <w:szCs w:val="18"/>
        </w:rPr>
        <w:t>i</w:t>
      </w:r>
      <w:r>
        <w:rPr>
          <w:w w:val="109"/>
          <w:sz w:val="18"/>
          <w:szCs w:val="18"/>
        </w:rPr>
        <w:t>me</w:t>
      </w:r>
      <w:r>
        <w:rPr>
          <w:spacing w:val="-5"/>
          <w:w w:val="109"/>
          <w:sz w:val="18"/>
          <w:szCs w:val="18"/>
        </w:rPr>
        <w:t>n</w:t>
      </w:r>
      <w:r>
        <w:rPr>
          <w:w w:val="143"/>
          <w:sz w:val="18"/>
          <w:szCs w:val="18"/>
        </w:rPr>
        <w:t>t</w:t>
      </w:r>
      <w:r>
        <w:rPr>
          <w:spacing w:val="15"/>
          <w:sz w:val="18"/>
          <w:szCs w:val="18"/>
        </w:rPr>
        <w:t xml:space="preserve"> </w:t>
      </w:r>
      <w:r>
        <w:rPr>
          <w:sz w:val="18"/>
          <w:szCs w:val="18"/>
        </w:rPr>
        <w:t>S</w:t>
      </w:r>
      <w:r>
        <w:rPr>
          <w:spacing w:val="-15"/>
          <w:sz w:val="18"/>
          <w:szCs w:val="18"/>
        </w:rPr>
        <w:t>T</w:t>
      </w:r>
      <w:r>
        <w:rPr>
          <w:sz w:val="18"/>
          <w:szCs w:val="18"/>
        </w:rPr>
        <w:t xml:space="preserve">AR </w:t>
      </w:r>
      <w:r>
        <w:rPr>
          <w:spacing w:val="19"/>
          <w:sz w:val="18"/>
          <w:szCs w:val="18"/>
        </w:rPr>
        <w:t xml:space="preserve"> </w:t>
      </w:r>
      <w:r>
        <w:rPr>
          <w:sz w:val="18"/>
          <w:szCs w:val="18"/>
        </w:rPr>
        <w:t>whi</w:t>
      </w:r>
      <w:r>
        <w:rPr>
          <w:spacing w:val="-5"/>
          <w:sz w:val="18"/>
          <w:szCs w:val="18"/>
        </w:rPr>
        <w:t>c</w:t>
      </w:r>
      <w:r>
        <w:rPr>
          <w:sz w:val="18"/>
          <w:szCs w:val="18"/>
        </w:rPr>
        <w:t>h</w:t>
      </w:r>
      <w:r>
        <w:rPr>
          <w:spacing w:val="45"/>
          <w:sz w:val="18"/>
          <w:szCs w:val="18"/>
        </w:rPr>
        <w:t xml:space="preserve"> </w:t>
      </w:r>
      <w:r>
        <w:rPr>
          <w:spacing w:val="-5"/>
          <w:w w:val="102"/>
          <w:sz w:val="18"/>
          <w:szCs w:val="18"/>
        </w:rPr>
        <w:t>w</w:t>
      </w:r>
      <w:r>
        <w:rPr>
          <w:w w:val="109"/>
          <w:sz w:val="18"/>
          <w:szCs w:val="18"/>
        </w:rPr>
        <w:t xml:space="preserve">as </w:t>
      </w:r>
      <w:r>
        <w:rPr>
          <w:sz w:val="18"/>
          <w:szCs w:val="18"/>
        </w:rPr>
        <w:t>ongoing</w:t>
      </w:r>
      <w:r>
        <w:rPr>
          <w:spacing w:val="39"/>
          <w:sz w:val="18"/>
          <w:szCs w:val="18"/>
        </w:rPr>
        <w:t xml:space="preserve"> </w:t>
      </w:r>
      <w:r>
        <w:rPr>
          <w:w w:val="126"/>
          <w:sz w:val="18"/>
          <w:szCs w:val="18"/>
        </w:rPr>
        <w:t>at</w:t>
      </w:r>
      <w:r>
        <w:rPr>
          <w:spacing w:val="-2"/>
          <w:w w:val="126"/>
          <w:sz w:val="18"/>
          <w:szCs w:val="18"/>
        </w:rPr>
        <w:t xml:space="preserve"> </w:t>
      </w:r>
      <w:r>
        <w:rPr>
          <w:sz w:val="18"/>
          <w:szCs w:val="18"/>
        </w:rPr>
        <w:t>the</w:t>
      </w:r>
      <w:r>
        <w:rPr>
          <w:spacing w:val="44"/>
          <w:sz w:val="18"/>
          <w:szCs w:val="18"/>
        </w:rPr>
        <w:t xml:space="preserve"> </w:t>
      </w:r>
      <w:r>
        <w:rPr>
          <w:w w:val="112"/>
          <w:sz w:val="18"/>
          <w:szCs w:val="18"/>
        </w:rPr>
        <w:t>computational</w:t>
      </w:r>
      <w:r>
        <w:rPr>
          <w:spacing w:val="6"/>
          <w:w w:val="112"/>
          <w:sz w:val="18"/>
          <w:szCs w:val="18"/>
        </w:rPr>
        <w:t xml:space="preserve"> </w:t>
      </w:r>
      <w:r>
        <w:rPr>
          <w:sz w:val="18"/>
          <w:szCs w:val="18"/>
        </w:rPr>
        <w:t>facili</w:t>
      </w:r>
      <w:r>
        <w:rPr>
          <w:spacing w:val="-4"/>
          <w:sz w:val="18"/>
          <w:szCs w:val="18"/>
        </w:rPr>
        <w:t>t</w:t>
      </w:r>
      <w:r>
        <w:rPr>
          <w:sz w:val="18"/>
          <w:szCs w:val="18"/>
        </w:rPr>
        <w:t xml:space="preserve">y </w:t>
      </w:r>
      <w:r>
        <w:rPr>
          <w:spacing w:val="4"/>
          <w:sz w:val="18"/>
          <w:szCs w:val="18"/>
        </w:rPr>
        <w:t xml:space="preserve"> </w:t>
      </w:r>
      <w:r>
        <w:rPr>
          <w:sz w:val="18"/>
          <w:szCs w:val="18"/>
        </w:rPr>
        <w:t>of</w:t>
      </w:r>
      <w:r>
        <w:rPr>
          <w:spacing w:val="6"/>
          <w:sz w:val="18"/>
          <w:szCs w:val="18"/>
        </w:rPr>
        <w:t xml:space="preserve"> </w:t>
      </w:r>
      <w:r>
        <w:rPr>
          <w:sz w:val="18"/>
          <w:szCs w:val="18"/>
        </w:rPr>
        <w:t>the</w:t>
      </w:r>
      <w:r>
        <w:rPr>
          <w:spacing w:val="44"/>
          <w:sz w:val="18"/>
          <w:szCs w:val="18"/>
        </w:rPr>
        <w:t xml:space="preserve"> </w:t>
      </w:r>
      <w:r>
        <w:rPr>
          <w:sz w:val="18"/>
          <w:szCs w:val="18"/>
        </w:rPr>
        <w:t xml:space="preserve">Korea </w:t>
      </w:r>
      <w:r>
        <w:rPr>
          <w:spacing w:val="5"/>
          <w:sz w:val="18"/>
          <w:szCs w:val="18"/>
        </w:rPr>
        <w:t xml:space="preserve"> </w:t>
      </w:r>
      <w:r>
        <w:rPr>
          <w:w w:val="117"/>
          <w:sz w:val="18"/>
          <w:szCs w:val="18"/>
        </w:rPr>
        <w:t>Institute</w:t>
      </w:r>
      <w:r>
        <w:rPr>
          <w:spacing w:val="2"/>
          <w:w w:val="117"/>
          <w:sz w:val="18"/>
          <w:szCs w:val="18"/>
        </w:rPr>
        <w:t xml:space="preserve"> </w:t>
      </w:r>
      <w:r>
        <w:rPr>
          <w:sz w:val="18"/>
          <w:szCs w:val="18"/>
        </w:rPr>
        <w:t>of</w:t>
      </w:r>
      <w:r>
        <w:rPr>
          <w:spacing w:val="6"/>
          <w:sz w:val="18"/>
          <w:szCs w:val="18"/>
        </w:rPr>
        <w:t xml:space="preserve"> </w:t>
      </w:r>
      <w:r>
        <w:rPr>
          <w:sz w:val="18"/>
          <w:szCs w:val="18"/>
        </w:rPr>
        <w:t>Science</w:t>
      </w:r>
      <w:r>
        <w:rPr>
          <w:spacing w:val="32"/>
          <w:sz w:val="18"/>
          <w:szCs w:val="18"/>
        </w:rPr>
        <w:t xml:space="preserve"> </w:t>
      </w:r>
      <w:r>
        <w:rPr>
          <w:sz w:val="18"/>
          <w:szCs w:val="18"/>
        </w:rPr>
        <w:t xml:space="preserve">and </w:t>
      </w:r>
      <w:r>
        <w:rPr>
          <w:spacing w:val="1"/>
          <w:sz w:val="18"/>
          <w:szCs w:val="18"/>
        </w:rPr>
        <w:t xml:space="preserve"> </w:t>
      </w:r>
      <w:r>
        <w:rPr>
          <w:spacing w:val="-15"/>
          <w:w w:val="121"/>
          <w:sz w:val="18"/>
          <w:szCs w:val="18"/>
        </w:rPr>
        <w:t>T</w:t>
      </w:r>
      <w:r>
        <w:rPr>
          <w:w w:val="102"/>
          <w:sz w:val="18"/>
          <w:szCs w:val="18"/>
        </w:rPr>
        <w:t>e</w:t>
      </w:r>
      <w:r>
        <w:rPr>
          <w:spacing w:val="-5"/>
          <w:w w:val="102"/>
          <w:sz w:val="18"/>
          <w:szCs w:val="18"/>
        </w:rPr>
        <w:t>c</w:t>
      </w:r>
      <w:r>
        <w:rPr>
          <w:w w:val="106"/>
          <w:sz w:val="18"/>
          <w:szCs w:val="18"/>
        </w:rPr>
        <w:t xml:space="preserve">hnology </w:t>
      </w:r>
      <w:r>
        <w:rPr>
          <w:w w:val="111"/>
          <w:sz w:val="18"/>
          <w:szCs w:val="18"/>
        </w:rPr>
        <w:t>Information</w:t>
      </w:r>
      <w:r>
        <w:rPr>
          <w:spacing w:val="28"/>
          <w:w w:val="111"/>
          <w:sz w:val="18"/>
          <w:szCs w:val="18"/>
        </w:rPr>
        <w:t xml:space="preserve"> </w:t>
      </w:r>
      <w:r>
        <w:rPr>
          <w:w w:val="111"/>
          <w:sz w:val="18"/>
          <w:szCs w:val="18"/>
        </w:rPr>
        <w:t>(KISTI)</w:t>
      </w:r>
      <w:r>
        <w:rPr>
          <w:spacing w:val="42"/>
          <w:w w:val="111"/>
          <w:sz w:val="18"/>
          <w:szCs w:val="18"/>
        </w:rPr>
        <w:t xml:space="preserve"> </w:t>
      </w:r>
      <w:r>
        <w:rPr>
          <w:sz w:val="18"/>
          <w:szCs w:val="18"/>
        </w:rPr>
        <w:t>[24]</w:t>
      </w:r>
      <w:r>
        <w:rPr>
          <w:spacing w:val="25"/>
          <w:sz w:val="18"/>
          <w:szCs w:val="18"/>
        </w:rPr>
        <w:t xml:space="preserve"> </w:t>
      </w:r>
      <w:r>
        <w:rPr>
          <w:sz w:val="18"/>
          <w:szCs w:val="18"/>
        </w:rPr>
        <w:t xml:space="preserve">for </w:t>
      </w:r>
      <w:r>
        <w:rPr>
          <w:spacing w:val="5"/>
          <w:sz w:val="18"/>
          <w:szCs w:val="18"/>
        </w:rPr>
        <w:t xml:space="preserve"> </w:t>
      </w:r>
      <w:r>
        <w:rPr>
          <w:sz w:val="18"/>
          <w:szCs w:val="18"/>
        </w:rPr>
        <w:t>se</w:t>
      </w:r>
      <w:r>
        <w:rPr>
          <w:spacing w:val="-5"/>
          <w:sz w:val="18"/>
          <w:szCs w:val="18"/>
        </w:rPr>
        <w:t>v</w:t>
      </w:r>
      <w:r>
        <w:rPr>
          <w:sz w:val="18"/>
          <w:szCs w:val="18"/>
        </w:rPr>
        <w:t xml:space="preserve">en </w:t>
      </w:r>
      <w:r>
        <w:rPr>
          <w:spacing w:val="21"/>
          <w:sz w:val="18"/>
          <w:szCs w:val="18"/>
        </w:rPr>
        <w:t xml:space="preserve"> </w:t>
      </w:r>
      <w:r>
        <w:rPr>
          <w:w w:val="111"/>
          <w:sz w:val="18"/>
          <w:szCs w:val="18"/>
        </w:rPr>
        <w:t>mo</w:t>
      </w:r>
      <w:r>
        <w:rPr>
          <w:spacing w:val="-6"/>
          <w:w w:val="111"/>
          <w:sz w:val="18"/>
          <w:szCs w:val="18"/>
        </w:rPr>
        <w:t>n</w:t>
      </w:r>
      <w:r>
        <w:rPr>
          <w:w w:val="111"/>
          <w:sz w:val="18"/>
          <w:szCs w:val="18"/>
        </w:rPr>
        <w:t>ths</w:t>
      </w:r>
      <w:r>
        <w:rPr>
          <w:spacing w:val="39"/>
          <w:w w:val="111"/>
          <w:sz w:val="18"/>
          <w:szCs w:val="18"/>
        </w:rPr>
        <w:t xml:space="preserve"> </w:t>
      </w:r>
      <w:r>
        <w:rPr>
          <w:sz w:val="18"/>
          <w:szCs w:val="18"/>
        </w:rPr>
        <w:t xml:space="preserve">in </w:t>
      </w:r>
      <w:r>
        <w:rPr>
          <w:spacing w:val="8"/>
          <w:sz w:val="18"/>
          <w:szCs w:val="18"/>
        </w:rPr>
        <w:t xml:space="preserve"> </w:t>
      </w:r>
      <w:r>
        <w:rPr>
          <w:sz w:val="18"/>
          <w:szCs w:val="18"/>
        </w:rPr>
        <w:t xml:space="preserve">2014. </w:t>
      </w:r>
      <w:r>
        <w:rPr>
          <w:spacing w:val="8"/>
          <w:sz w:val="18"/>
          <w:szCs w:val="18"/>
        </w:rPr>
        <w:t xml:space="preserve"> </w:t>
      </w:r>
      <w:proofErr w:type="gramStart"/>
      <w:r>
        <w:rPr>
          <w:sz w:val="18"/>
          <w:szCs w:val="18"/>
        </w:rPr>
        <w:t xml:space="preserve">The </w:t>
      </w:r>
      <w:r>
        <w:rPr>
          <w:spacing w:val="32"/>
          <w:sz w:val="18"/>
          <w:szCs w:val="18"/>
        </w:rPr>
        <w:t xml:space="preserve"> </w:t>
      </w:r>
      <w:r>
        <w:rPr>
          <w:sz w:val="18"/>
          <w:szCs w:val="18"/>
        </w:rPr>
        <w:t>log</w:t>
      </w:r>
      <w:proofErr w:type="gramEnd"/>
      <w:r>
        <w:rPr>
          <w:sz w:val="18"/>
          <w:szCs w:val="18"/>
        </w:rPr>
        <w:t xml:space="preserve">  </w:t>
      </w:r>
      <w:r>
        <w:rPr>
          <w:w w:val="114"/>
          <w:sz w:val="18"/>
          <w:szCs w:val="18"/>
        </w:rPr>
        <w:t>database</w:t>
      </w:r>
      <w:r>
        <w:rPr>
          <w:spacing w:val="35"/>
          <w:w w:val="114"/>
          <w:sz w:val="18"/>
          <w:szCs w:val="18"/>
        </w:rPr>
        <w:t xml:space="preserve"> </w:t>
      </w:r>
      <w:r>
        <w:rPr>
          <w:sz w:val="18"/>
          <w:szCs w:val="18"/>
        </w:rPr>
        <w:t>of</w:t>
      </w:r>
      <w:r>
        <w:rPr>
          <w:spacing w:val="37"/>
          <w:sz w:val="18"/>
          <w:szCs w:val="18"/>
        </w:rPr>
        <w:t xml:space="preserve"> </w:t>
      </w:r>
      <w:r>
        <w:rPr>
          <w:sz w:val="18"/>
          <w:szCs w:val="18"/>
        </w:rPr>
        <w:t xml:space="preserve">the </w:t>
      </w:r>
      <w:r>
        <w:rPr>
          <w:spacing w:val="31"/>
          <w:sz w:val="18"/>
          <w:szCs w:val="18"/>
        </w:rPr>
        <w:t xml:space="preserve"> </w:t>
      </w:r>
      <w:r>
        <w:rPr>
          <w:w w:val="119"/>
          <w:sz w:val="18"/>
          <w:szCs w:val="18"/>
        </w:rPr>
        <w:t xml:space="preserve">data </w:t>
      </w:r>
      <w:r>
        <w:rPr>
          <w:w w:val="109"/>
          <w:sz w:val="18"/>
          <w:szCs w:val="18"/>
        </w:rPr>
        <w:t>pr</w:t>
      </w:r>
      <w:r>
        <w:rPr>
          <w:spacing w:val="7"/>
          <w:w w:val="109"/>
          <w:sz w:val="18"/>
          <w:szCs w:val="18"/>
        </w:rPr>
        <w:t>o</w:t>
      </w:r>
      <w:r>
        <w:rPr>
          <w:w w:val="109"/>
          <w:sz w:val="18"/>
          <w:szCs w:val="18"/>
        </w:rPr>
        <w:t>duction</w:t>
      </w:r>
      <w:r>
        <w:rPr>
          <w:spacing w:val="16"/>
          <w:w w:val="109"/>
          <w:sz w:val="18"/>
          <w:szCs w:val="18"/>
        </w:rPr>
        <w:t xml:space="preserve"> </w:t>
      </w:r>
      <w:r>
        <w:rPr>
          <w:w w:val="109"/>
          <w:sz w:val="18"/>
          <w:szCs w:val="18"/>
        </w:rPr>
        <w:t>frame</w:t>
      </w:r>
      <w:r>
        <w:rPr>
          <w:spacing w:val="-5"/>
          <w:w w:val="109"/>
          <w:sz w:val="18"/>
          <w:szCs w:val="18"/>
        </w:rPr>
        <w:t>w</w:t>
      </w:r>
      <w:r>
        <w:rPr>
          <w:w w:val="109"/>
          <w:sz w:val="18"/>
          <w:szCs w:val="18"/>
        </w:rPr>
        <w:t>ork</w:t>
      </w:r>
      <w:r>
        <w:rPr>
          <w:spacing w:val="-11"/>
          <w:w w:val="109"/>
          <w:sz w:val="18"/>
          <w:szCs w:val="18"/>
        </w:rPr>
        <w:t xml:space="preserve"> </w:t>
      </w:r>
      <w:r>
        <w:rPr>
          <w:w w:val="109"/>
          <w:sz w:val="18"/>
          <w:szCs w:val="18"/>
        </w:rPr>
        <w:t>co</w:t>
      </w:r>
      <w:r>
        <w:rPr>
          <w:spacing w:val="-5"/>
          <w:w w:val="109"/>
          <w:sz w:val="18"/>
          <w:szCs w:val="18"/>
        </w:rPr>
        <w:t>n</w:t>
      </w:r>
      <w:r>
        <w:rPr>
          <w:w w:val="109"/>
          <w:sz w:val="18"/>
          <w:szCs w:val="18"/>
        </w:rPr>
        <w:t>tains</w:t>
      </w:r>
      <w:r>
        <w:rPr>
          <w:spacing w:val="13"/>
          <w:w w:val="109"/>
          <w:sz w:val="18"/>
          <w:szCs w:val="18"/>
        </w:rPr>
        <w:t xml:space="preserve"> </w:t>
      </w:r>
      <w:r>
        <w:rPr>
          <w:w w:val="109"/>
          <w:sz w:val="18"/>
          <w:szCs w:val="18"/>
        </w:rPr>
        <w:t>information</w:t>
      </w:r>
      <w:r>
        <w:rPr>
          <w:spacing w:val="11"/>
          <w:w w:val="109"/>
          <w:sz w:val="18"/>
          <w:szCs w:val="18"/>
        </w:rPr>
        <w:t xml:space="preserve"> </w:t>
      </w:r>
      <w:r>
        <w:rPr>
          <w:sz w:val="18"/>
          <w:szCs w:val="18"/>
        </w:rPr>
        <w:t>on</w:t>
      </w:r>
      <w:r>
        <w:rPr>
          <w:spacing w:val="19"/>
          <w:sz w:val="18"/>
          <w:szCs w:val="18"/>
        </w:rPr>
        <w:t xml:space="preserve"> </w:t>
      </w:r>
      <w:r>
        <w:rPr>
          <w:sz w:val="18"/>
          <w:szCs w:val="18"/>
        </w:rPr>
        <w:t>job</w:t>
      </w:r>
      <w:r>
        <w:rPr>
          <w:spacing w:val="24"/>
          <w:sz w:val="18"/>
          <w:szCs w:val="18"/>
        </w:rPr>
        <w:t xml:space="preserve"> </w:t>
      </w:r>
      <w:r>
        <w:rPr>
          <w:w w:val="112"/>
          <w:sz w:val="18"/>
          <w:szCs w:val="18"/>
        </w:rPr>
        <w:t>durations,</w:t>
      </w:r>
      <w:r>
        <w:rPr>
          <w:spacing w:val="7"/>
          <w:w w:val="112"/>
          <w:sz w:val="18"/>
          <w:szCs w:val="18"/>
        </w:rPr>
        <w:t xml:space="preserve"> </w:t>
      </w:r>
      <w:r>
        <w:rPr>
          <w:sz w:val="18"/>
          <w:szCs w:val="18"/>
        </w:rPr>
        <w:t>sizes</w:t>
      </w:r>
      <w:r>
        <w:rPr>
          <w:spacing w:val="16"/>
          <w:sz w:val="18"/>
          <w:szCs w:val="18"/>
        </w:rPr>
        <w:t xml:space="preserve"> </w:t>
      </w:r>
      <w:r>
        <w:rPr>
          <w:sz w:val="18"/>
          <w:szCs w:val="18"/>
        </w:rPr>
        <w:t>of</w:t>
      </w:r>
      <w:r>
        <w:rPr>
          <w:spacing w:val="3"/>
          <w:sz w:val="18"/>
          <w:szCs w:val="18"/>
        </w:rPr>
        <w:t xml:space="preserve"> </w:t>
      </w:r>
      <w:r>
        <w:rPr>
          <w:w w:val="116"/>
          <w:sz w:val="18"/>
          <w:szCs w:val="18"/>
        </w:rPr>
        <w:t xml:space="preserve">input </w:t>
      </w:r>
      <w:r>
        <w:rPr>
          <w:sz w:val="18"/>
          <w:szCs w:val="18"/>
        </w:rPr>
        <w:t>and</w:t>
      </w:r>
      <w:r>
        <w:rPr>
          <w:spacing w:val="42"/>
          <w:sz w:val="18"/>
          <w:szCs w:val="18"/>
        </w:rPr>
        <w:t xml:space="preserve"> </w:t>
      </w:r>
      <w:r>
        <w:rPr>
          <w:w w:val="117"/>
          <w:sz w:val="18"/>
          <w:szCs w:val="18"/>
        </w:rPr>
        <w:t xml:space="preserve">output </w:t>
      </w:r>
      <w:r>
        <w:rPr>
          <w:sz w:val="18"/>
          <w:szCs w:val="18"/>
        </w:rPr>
        <w:t>files.</w:t>
      </w:r>
      <w:r>
        <w:rPr>
          <w:spacing w:val="20"/>
          <w:sz w:val="18"/>
          <w:szCs w:val="18"/>
        </w:rPr>
        <w:t xml:space="preserve"> </w:t>
      </w:r>
      <w:proofErr w:type="gramStart"/>
      <w:r>
        <w:rPr>
          <w:sz w:val="18"/>
          <w:szCs w:val="18"/>
        </w:rPr>
        <w:t xml:space="preserve">Records </w:t>
      </w:r>
      <w:r>
        <w:rPr>
          <w:spacing w:val="19"/>
          <w:sz w:val="18"/>
          <w:szCs w:val="18"/>
        </w:rPr>
        <w:t xml:space="preserve"> </w:t>
      </w:r>
      <w:r>
        <w:rPr>
          <w:sz w:val="18"/>
          <w:szCs w:val="18"/>
        </w:rPr>
        <w:t>of</w:t>
      </w:r>
      <w:proofErr w:type="gramEnd"/>
      <w:r>
        <w:rPr>
          <w:spacing w:val="13"/>
          <w:sz w:val="18"/>
          <w:szCs w:val="18"/>
        </w:rPr>
        <w:t xml:space="preserve"> </w:t>
      </w:r>
      <w:r>
        <w:rPr>
          <w:sz w:val="18"/>
          <w:szCs w:val="18"/>
        </w:rPr>
        <w:t>60,000</w:t>
      </w:r>
      <w:r>
        <w:rPr>
          <w:spacing w:val="32"/>
          <w:sz w:val="18"/>
          <w:szCs w:val="18"/>
        </w:rPr>
        <w:t xml:space="preserve"> </w:t>
      </w:r>
      <w:r>
        <w:rPr>
          <w:w w:val="112"/>
          <w:sz w:val="18"/>
          <w:szCs w:val="18"/>
        </w:rPr>
        <w:t>computational</w:t>
      </w:r>
      <w:r>
        <w:rPr>
          <w:spacing w:val="13"/>
          <w:w w:val="112"/>
          <w:sz w:val="18"/>
          <w:szCs w:val="18"/>
        </w:rPr>
        <w:t xml:space="preserve"> </w:t>
      </w:r>
      <w:r>
        <w:rPr>
          <w:sz w:val="18"/>
          <w:szCs w:val="18"/>
        </w:rPr>
        <w:t>jobs</w:t>
      </w:r>
      <w:r>
        <w:rPr>
          <w:spacing w:val="37"/>
          <w:sz w:val="18"/>
          <w:szCs w:val="18"/>
        </w:rPr>
        <w:t xml:space="preserve"> </w:t>
      </w:r>
      <w:r>
        <w:rPr>
          <w:spacing w:val="-5"/>
          <w:sz w:val="18"/>
          <w:szCs w:val="18"/>
        </w:rPr>
        <w:t>w</w:t>
      </w:r>
      <w:r>
        <w:rPr>
          <w:sz w:val="18"/>
          <w:szCs w:val="18"/>
        </w:rPr>
        <w:t>ere</w:t>
      </w:r>
      <w:r>
        <w:rPr>
          <w:spacing w:val="34"/>
          <w:sz w:val="18"/>
          <w:szCs w:val="18"/>
        </w:rPr>
        <w:t xml:space="preserve"> </w:t>
      </w:r>
      <w:r>
        <w:rPr>
          <w:sz w:val="18"/>
          <w:szCs w:val="18"/>
        </w:rPr>
        <w:t>ta</w:t>
      </w:r>
      <w:r>
        <w:rPr>
          <w:spacing w:val="-5"/>
          <w:sz w:val="18"/>
          <w:szCs w:val="18"/>
        </w:rPr>
        <w:t>k</w:t>
      </w:r>
      <w:r>
        <w:rPr>
          <w:sz w:val="18"/>
          <w:szCs w:val="18"/>
        </w:rPr>
        <w:t xml:space="preserve">en </w:t>
      </w:r>
      <w:r>
        <w:rPr>
          <w:spacing w:val="24"/>
          <w:sz w:val="18"/>
          <w:szCs w:val="18"/>
        </w:rPr>
        <w:t xml:space="preserve"> </w:t>
      </w:r>
      <w:r>
        <w:rPr>
          <w:sz w:val="18"/>
          <w:szCs w:val="18"/>
        </w:rPr>
        <w:t>from</w:t>
      </w:r>
      <w:r>
        <w:rPr>
          <w:spacing w:val="37"/>
          <w:sz w:val="18"/>
          <w:szCs w:val="18"/>
        </w:rPr>
        <w:t xml:space="preserve"> </w:t>
      </w:r>
      <w:r>
        <w:rPr>
          <w:sz w:val="18"/>
          <w:szCs w:val="18"/>
        </w:rPr>
        <w:t xml:space="preserve">the </w:t>
      </w:r>
      <w:r>
        <w:rPr>
          <w:spacing w:val="6"/>
          <w:sz w:val="18"/>
          <w:szCs w:val="18"/>
        </w:rPr>
        <w:t xml:space="preserve"> </w:t>
      </w:r>
      <w:r>
        <w:rPr>
          <w:sz w:val="18"/>
          <w:szCs w:val="18"/>
        </w:rPr>
        <w:t>log</w:t>
      </w:r>
      <w:r>
        <w:rPr>
          <w:spacing w:val="21"/>
          <w:sz w:val="18"/>
          <w:szCs w:val="18"/>
        </w:rPr>
        <w:t xml:space="preserve"> </w:t>
      </w:r>
      <w:r>
        <w:rPr>
          <w:sz w:val="18"/>
          <w:szCs w:val="18"/>
        </w:rPr>
        <w:t xml:space="preserve">and </w:t>
      </w:r>
      <w:r>
        <w:rPr>
          <w:spacing w:val="7"/>
          <w:sz w:val="18"/>
          <w:szCs w:val="18"/>
        </w:rPr>
        <w:t xml:space="preserve"> </w:t>
      </w:r>
      <w:r>
        <w:rPr>
          <w:sz w:val="18"/>
          <w:szCs w:val="18"/>
        </w:rPr>
        <w:t>used</w:t>
      </w:r>
      <w:r>
        <w:rPr>
          <w:spacing w:val="44"/>
          <w:sz w:val="18"/>
          <w:szCs w:val="18"/>
        </w:rPr>
        <w:t xml:space="preserve"> </w:t>
      </w:r>
      <w:r>
        <w:rPr>
          <w:sz w:val="18"/>
          <w:szCs w:val="18"/>
        </w:rPr>
        <w:t>as</w:t>
      </w:r>
      <w:r>
        <w:rPr>
          <w:spacing w:val="29"/>
          <w:sz w:val="18"/>
          <w:szCs w:val="18"/>
        </w:rPr>
        <w:t xml:space="preserve"> </w:t>
      </w:r>
      <w:r>
        <w:rPr>
          <w:w w:val="116"/>
          <w:sz w:val="18"/>
          <w:szCs w:val="18"/>
        </w:rPr>
        <w:t xml:space="preserve">input </w:t>
      </w:r>
      <w:r>
        <w:rPr>
          <w:sz w:val="18"/>
          <w:szCs w:val="18"/>
        </w:rPr>
        <w:t>for</w:t>
      </w:r>
      <w:r>
        <w:rPr>
          <w:spacing w:val="20"/>
          <w:sz w:val="18"/>
          <w:szCs w:val="18"/>
        </w:rPr>
        <w:t xml:space="preserve"> </w:t>
      </w:r>
      <w:r>
        <w:rPr>
          <w:sz w:val="18"/>
          <w:szCs w:val="18"/>
        </w:rPr>
        <w:t>our</w:t>
      </w:r>
      <w:r>
        <w:rPr>
          <w:spacing w:val="34"/>
          <w:sz w:val="18"/>
          <w:szCs w:val="18"/>
        </w:rPr>
        <w:t xml:space="preserve"> </w:t>
      </w:r>
      <w:r>
        <w:rPr>
          <w:w w:val="109"/>
          <w:sz w:val="18"/>
          <w:szCs w:val="18"/>
        </w:rPr>
        <w:t>si</w:t>
      </w:r>
      <w:r>
        <w:rPr>
          <w:spacing w:val="-5"/>
          <w:w w:val="109"/>
          <w:sz w:val="18"/>
          <w:szCs w:val="18"/>
        </w:rPr>
        <w:t>m</w:t>
      </w:r>
      <w:r>
        <w:rPr>
          <w:w w:val="109"/>
          <w:sz w:val="18"/>
          <w:szCs w:val="18"/>
        </w:rPr>
        <w:t>ulati</w:t>
      </w:r>
      <w:r>
        <w:rPr>
          <w:spacing w:val="1"/>
          <w:w w:val="109"/>
          <w:sz w:val="18"/>
          <w:szCs w:val="18"/>
        </w:rPr>
        <w:t>o</w:t>
      </w:r>
      <w:r>
        <w:rPr>
          <w:w w:val="109"/>
          <w:sz w:val="18"/>
          <w:szCs w:val="18"/>
        </w:rPr>
        <w:t>ns.</w:t>
      </w:r>
      <w:r>
        <w:rPr>
          <w:spacing w:val="14"/>
          <w:w w:val="109"/>
          <w:sz w:val="18"/>
          <w:szCs w:val="18"/>
        </w:rPr>
        <w:t xml:space="preserve"> </w:t>
      </w:r>
      <w:proofErr w:type="gramStart"/>
      <w:r>
        <w:rPr>
          <w:sz w:val="18"/>
          <w:szCs w:val="18"/>
        </w:rPr>
        <w:t xml:space="preserve">The </w:t>
      </w:r>
      <w:r>
        <w:rPr>
          <w:spacing w:val="2"/>
          <w:sz w:val="18"/>
          <w:szCs w:val="18"/>
        </w:rPr>
        <w:t xml:space="preserve"> </w:t>
      </w:r>
      <w:r>
        <w:rPr>
          <w:spacing w:val="-5"/>
          <w:sz w:val="18"/>
          <w:szCs w:val="18"/>
        </w:rPr>
        <w:t>av</w:t>
      </w:r>
      <w:r>
        <w:rPr>
          <w:sz w:val="18"/>
          <w:szCs w:val="18"/>
        </w:rPr>
        <w:t>erage</w:t>
      </w:r>
      <w:proofErr w:type="gramEnd"/>
      <w:r>
        <w:rPr>
          <w:sz w:val="18"/>
          <w:szCs w:val="18"/>
        </w:rPr>
        <w:t xml:space="preserve"> </w:t>
      </w:r>
      <w:r>
        <w:rPr>
          <w:spacing w:val="11"/>
          <w:sz w:val="18"/>
          <w:szCs w:val="18"/>
        </w:rPr>
        <w:t xml:space="preserve"> </w:t>
      </w:r>
      <w:r>
        <w:rPr>
          <w:w w:val="113"/>
          <w:sz w:val="18"/>
          <w:szCs w:val="18"/>
        </w:rPr>
        <w:t>parameters</w:t>
      </w:r>
      <w:r>
        <w:rPr>
          <w:spacing w:val="5"/>
          <w:w w:val="113"/>
          <w:sz w:val="18"/>
          <w:szCs w:val="18"/>
        </w:rPr>
        <w:t xml:space="preserve"> </w:t>
      </w:r>
      <w:r>
        <w:rPr>
          <w:sz w:val="18"/>
          <w:szCs w:val="18"/>
        </w:rPr>
        <w:t>of</w:t>
      </w:r>
      <w:r>
        <w:rPr>
          <w:spacing w:val="7"/>
          <w:sz w:val="18"/>
          <w:szCs w:val="18"/>
        </w:rPr>
        <w:t xml:space="preserve"> </w:t>
      </w:r>
      <w:r>
        <w:rPr>
          <w:sz w:val="18"/>
          <w:szCs w:val="18"/>
        </w:rPr>
        <w:t xml:space="preserve">this </w:t>
      </w:r>
      <w:r>
        <w:rPr>
          <w:spacing w:val="2"/>
          <w:sz w:val="18"/>
          <w:szCs w:val="18"/>
        </w:rPr>
        <w:t xml:space="preserve"> </w:t>
      </w:r>
      <w:r>
        <w:rPr>
          <w:sz w:val="18"/>
          <w:szCs w:val="18"/>
        </w:rPr>
        <w:t>set</w:t>
      </w:r>
      <w:r>
        <w:rPr>
          <w:spacing w:val="36"/>
          <w:sz w:val="18"/>
          <w:szCs w:val="18"/>
        </w:rPr>
        <w:t xml:space="preserve"> </w:t>
      </w:r>
      <w:r>
        <w:rPr>
          <w:sz w:val="18"/>
          <w:szCs w:val="18"/>
        </w:rPr>
        <w:t>of</w:t>
      </w:r>
      <w:r>
        <w:rPr>
          <w:spacing w:val="7"/>
          <w:sz w:val="18"/>
          <w:szCs w:val="18"/>
        </w:rPr>
        <w:t xml:space="preserve"> </w:t>
      </w:r>
      <w:r>
        <w:rPr>
          <w:sz w:val="18"/>
          <w:szCs w:val="18"/>
        </w:rPr>
        <w:t>jobs</w:t>
      </w:r>
      <w:r>
        <w:rPr>
          <w:spacing w:val="31"/>
          <w:sz w:val="18"/>
          <w:szCs w:val="18"/>
        </w:rPr>
        <w:t xml:space="preserve"> </w:t>
      </w:r>
      <w:r>
        <w:rPr>
          <w:sz w:val="18"/>
          <w:szCs w:val="18"/>
        </w:rPr>
        <w:t>are</w:t>
      </w:r>
      <w:r>
        <w:rPr>
          <w:spacing w:val="36"/>
          <w:sz w:val="18"/>
          <w:szCs w:val="18"/>
        </w:rPr>
        <w:t xml:space="preserve"> </w:t>
      </w:r>
      <w:r>
        <w:rPr>
          <w:w w:val="108"/>
          <w:sz w:val="18"/>
          <w:szCs w:val="18"/>
        </w:rPr>
        <w:t>pr</w:t>
      </w:r>
      <w:r>
        <w:rPr>
          <w:spacing w:val="-5"/>
          <w:w w:val="108"/>
          <w:sz w:val="18"/>
          <w:szCs w:val="18"/>
        </w:rPr>
        <w:t>o</w:t>
      </w:r>
      <w:r>
        <w:rPr>
          <w:w w:val="108"/>
          <w:sz w:val="18"/>
          <w:szCs w:val="18"/>
        </w:rPr>
        <w:t>vided</w:t>
      </w:r>
      <w:r>
        <w:rPr>
          <w:spacing w:val="13"/>
          <w:w w:val="108"/>
          <w:sz w:val="18"/>
          <w:szCs w:val="18"/>
        </w:rPr>
        <w:t xml:space="preserve"> </w:t>
      </w:r>
      <w:r>
        <w:rPr>
          <w:sz w:val="18"/>
          <w:szCs w:val="18"/>
        </w:rPr>
        <w:t>in</w:t>
      </w:r>
      <w:r>
        <w:rPr>
          <w:spacing w:val="23"/>
          <w:sz w:val="18"/>
          <w:szCs w:val="18"/>
        </w:rPr>
        <w:t xml:space="preserve"> </w:t>
      </w:r>
      <w:r>
        <w:rPr>
          <w:spacing w:val="-15"/>
          <w:sz w:val="18"/>
          <w:szCs w:val="18"/>
        </w:rPr>
        <w:t>T</w:t>
      </w:r>
      <w:r>
        <w:rPr>
          <w:sz w:val="18"/>
          <w:szCs w:val="18"/>
        </w:rPr>
        <w:t xml:space="preserve">able </w:t>
      </w:r>
      <w:r>
        <w:rPr>
          <w:spacing w:val="16"/>
          <w:sz w:val="18"/>
          <w:szCs w:val="18"/>
        </w:rPr>
        <w:t xml:space="preserve"> </w:t>
      </w:r>
      <w:r>
        <w:rPr>
          <w:w w:val="106"/>
          <w:sz w:val="18"/>
          <w:szCs w:val="18"/>
        </w:rPr>
        <w:t>1.</w:t>
      </w:r>
    </w:p>
    <w:p w:rsidR="00C45AA3" w:rsidRDefault="00C45AA3">
      <w:pPr>
        <w:spacing w:before="11" w:line="220" w:lineRule="exact"/>
        <w:rPr>
          <w:sz w:val="22"/>
          <w:szCs w:val="22"/>
        </w:rPr>
      </w:pPr>
    </w:p>
    <w:p w:rsidR="00C45AA3" w:rsidRDefault="00DC4C15">
      <w:pPr>
        <w:spacing w:before="30"/>
        <w:ind w:left="100" w:right="1844"/>
        <w:jc w:val="both"/>
        <w:rPr>
          <w:sz w:val="16"/>
          <w:szCs w:val="16"/>
        </w:rPr>
      </w:pPr>
      <w:r>
        <w:rPr>
          <w:spacing w:val="-21"/>
          <w:w w:val="133"/>
          <w:sz w:val="16"/>
          <w:szCs w:val="16"/>
        </w:rPr>
        <w:t>T</w:t>
      </w:r>
      <w:r>
        <w:rPr>
          <w:w w:val="133"/>
          <w:sz w:val="16"/>
          <w:szCs w:val="16"/>
        </w:rPr>
        <w:t>able</w:t>
      </w:r>
      <w:r>
        <w:rPr>
          <w:spacing w:val="26"/>
          <w:w w:val="133"/>
          <w:sz w:val="16"/>
          <w:szCs w:val="16"/>
        </w:rPr>
        <w:t xml:space="preserve"> </w:t>
      </w:r>
      <w:proofErr w:type="gramStart"/>
      <w:r>
        <w:rPr>
          <w:sz w:val="16"/>
          <w:szCs w:val="16"/>
        </w:rPr>
        <w:t xml:space="preserve">1 </w:t>
      </w:r>
      <w:r>
        <w:rPr>
          <w:spacing w:val="35"/>
          <w:sz w:val="16"/>
          <w:szCs w:val="16"/>
        </w:rPr>
        <w:t xml:space="preserve"> </w:t>
      </w:r>
      <w:r>
        <w:rPr>
          <w:spacing w:val="-6"/>
          <w:w w:val="118"/>
          <w:sz w:val="16"/>
          <w:szCs w:val="16"/>
        </w:rPr>
        <w:t>P</w:t>
      </w:r>
      <w:r>
        <w:rPr>
          <w:w w:val="118"/>
          <w:sz w:val="16"/>
          <w:szCs w:val="16"/>
        </w:rPr>
        <w:t>arameters</w:t>
      </w:r>
      <w:proofErr w:type="gramEnd"/>
      <w:r>
        <w:rPr>
          <w:spacing w:val="19"/>
          <w:w w:val="118"/>
          <w:sz w:val="16"/>
          <w:szCs w:val="16"/>
        </w:rPr>
        <w:t xml:space="preserve"> </w:t>
      </w:r>
      <w:r>
        <w:rPr>
          <w:sz w:val="16"/>
          <w:szCs w:val="16"/>
        </w:rPr>
        <w:t>of</w:t>
      </w:r>
      <w:r>
        <w:rPr>
          <w:spacing w:val="29"/>
          <w:sz w:val="16"/>
          <w:szCs w:val="16"/>
        </w:rPr>
        <w:t xml:space="preserve"> </w:t>
      </w:r>
      <w:r>
        <w:rPr>
          <w:sz w:val="16"/>
          <w:szCs w:val="16"/>
        </w:rPr>
        <w:t xml:space="preserve">60,000 </w:t>
      </w:r>
      <w:r>
        <w:rPr>
          <w:spacing w:val="12"/>
          <w:sz w:val="16"/>
          <w:szCs w:val="16"/>
        </w:rPr>
        <w:t xml:space="preserve"> </w:t>
      </w:r>
      <w:r>
        <w:rPr>
          <w:w w:val="118"/>
          <w:sz w:val="16"/>
          <w:szCs w:val="16"/>
        </w:rPr>
        <w:t>data</w:t>
      </w:r>
      <w:r>
        <w:rPr>
          <w:spacing w:val="32"/>
          <w:w w:val="118"/>
          <w:sz w:val="16"/>
          <w:szCs w:val="16"/>
        </w:rPr>
        <w:t xml:space="preserve"> </w:t>
      </w:r>
      <w:r>
        <w:rPr>
          <w:w w:val="118"/>
          <w:sz w:val="16"/>
          <w:szCs w:val="16"/>
        </w:rPr>
        <w:t>pr</w:t>
      </w:r>
      <w:r>
        <w:rPr>
          <w:spacing w:val="6"/>
          <w:w w:val="118"/>
          <w:sz w:val="16"/>
          <w:szCs w:val="16"/>
        </w:rPr>
        <w:t>o</w:t>
      </w:r>
      <w:r>
        <w:rPr>
          <w:w w:val="118"/>
          <w:sz w:val="16"/>
          <w:szCs w:val="16"/>
        </w:rPr>
        <w:t>duction</w:t>
      </w:r>
      <w:r>
        <w:rPr>
          <w:spacing w:val="-5"/>
          <w:w w:val="118"/>
          <w:sz w:val="16"/>
          <w:szCs w:val="16"/>
        </w:rPr>
        <w:t xml:space="preserve"> </w:t>
      </w:r>
      <w:r>
        <w:rPr>
          <w:sz w:val="16"/>
          <w:szCs w:val="16"/>
        </w:rPr>
        <w:t xml:space="preserve">jobs </w:t>
      </w:r>
      <w:r>
        <w:rPr>
          <w:spacing w:val="15"/>
          <w:sz w:val="16"/>
          <w:szCs w:val="16"/>
        </w:rPr>
        <w:t xml:space="preserve"> </w:t>
      </w:r>
      <w:r>
        <w:rPr>
          <w:w w:val="110"/>
          <w:sz w:val="16"/>
          <w:szCs w:val="16"/>
        </w:rPr>
        <w:t>rec</w:t>
      </w:r>
      <w:r>
        <w:rPr>
          <w:spacing w:val="-5"/>
          <w:w w:val="110"/>
          <w:sz w:val="16"/>
          <w:szCs w:val="16"/>
        </w:rPr>
        <w:t>o</w:t>
      </w:r>
      <w:r>
        <w:rPr>
          <w:spacing w:val="-4"/>
          <w:w w:val="110"/>
          <w:sz w:val="16"/>
          <w:szCs w:val="16"/>
        </w:rPr>
        <w:t>v</w:t>
      </w:r>
      <w:r>
        <w:rPr>
          <w:w w:val="110"/>
          <w:sz w:val="16"/>
          <w:szCs w:val="16"/>
        </w:rPr>
        <w:t>ered</w:t>
      </w:r>
      <w:r>
        <w:rPr>
          <w:spacing w:val="26"/>
          <w:w w:val="110"/>
          <w:sz w:val="16"/>
          <w:szCs w:val="16"/>
        </w:rPr>
        <w:t xml:space="preserve"> </w:t>
      </w:r>
      <w:r>
        <w:rPr>
          <w:sz w:val="16"/>
          <w:szCs w:val="16"/>
        </w:rPr>
        <w:t xml:space="preserve">from </w:t>
      </w:r>
      <w:r>
        <w:rPr>
          <w:spacing w:val="17"/>
          <w:sz w:val="16"/>
          <w:szCs w:val="16"/>
        </w:rPr>
        <w:t xml:space="preserve"> </w:t>
      </w:r>
      <w:r>
        <w:rPr>
          <w:sz w:val="16"/>
          <w:szCs w:val="16"/>
        </w:rPr>
        <w:t xml:space="preserve">the </w:t>
      </w:r>
      <w:r>
        <w:rPr>
          <w:spacing w:val="25"/>
          <w:sz w:val="16"/>
          <w:szCs w:val="16"/>
        </w:rPr>
        <w:t xml:space="preserve"> </w:t>
      </w:r>
      <w:r>
        <w:rPr>
          <w:sz w:val="16"/>
          <w:szCs w:val="16"/>
        </w:rPr>
        <w:t>log</w:t>
      </w:r>
      <w:r>
        <w:rPr>
          <w:spacing w:val="36"/>
          <w:sz w:val="16"/>
          <w:szCs w:val="16"/>
        </w:rPr>
        <w:t xml:space="preserve"> </w:t>
      </w:r>
      <w:r>
        <w:rPr>
          <w:w w:val="118"/>
          <w:sz w:val="16"/>
          <w:szCs w:val="16"/>
        </w:rPr>
        <w:t>database</w:t>
      </w:r>
      <w:r>
        <w:rPr>
          <w:spacing w:val="19"/>
          <w:w w:val="118"/>
          <w:sz w:val="16"/>
          <w:szCs w:val="16"/>
        </w:rPr>
        <w:t xml:space="preserve"> </w:t>
      </w:r>
      <w:r>
        <w:rPr>
          <w:sz w:val="16"/>
          <w:szCs w:val="16"/>
        </w:rPr>
        <w:t>of</w:t>
      </w:r>
      <w:r>
        <w:rPr>
          <w:spacing w:val="28"/>
          <w:sz w:val="16"/>
          <w:szCs w:val="16"/>
        </w:rPr>
        <w:t xml:space="preserve"> </w:t>
      </w:r>
      <w:r>
        <w:rPr>
          <w:w w:val="120"/>
          <w:sz w:val="16"/>
          <w:szCs w:val="16"/>
        </w:rPr>
        <w:t xml:space="preserve">the </w:t>
      </w:r>
      <w:r>
        <w:rPr>
          <w:w w:val="115"/>
          <w:sz w:val="16"/>
          <w:szCs w:val="16"/>
        </w:rPr>
        <w:t>data</w:t>
      </w:r>
      <w:r>
        <w:rPr>
          <w:spacing w:val="40"/>
          <w:w w:val="115"/>
          <w:sz w:val="16"/>
          <w:szCs w:val="16"/>
        </w:rPr>
        <w:t xml:space="preserve"> </w:t>
      </w:r>
      <w:r>
        <w:rPr>
          <w:w w:val="115"/>
          <w:sz w:val="16"/>
          <w:szCs w:val="16"/>
        </w:rPr>
        <w:t>pr</w:t>
      </w:r>
      <w:r>
        <w:rPr>
          <w:spacing w:val="6"/>
          <w:w w:val="115"/>
          <w:sz w:val="16"/>
          <w:szCs w:val="16"/>
        </w:rPr>
        <w:t>o</w:t>
      </w:r>
      <w:r>
        <w:rPr>
          <w:w w:val="115"/>
          <w:sz w:val="16"/>
          <w:szCs w:val="16"/>
        </w:rPr>
        <w:t>duction</w:t>
      </w:r>
      <w:r>
        <w:rPr>
          <w:spacing w:val="16"/>
          <w:w w:val="115"/>
          <w:sz w:val="16"/>
          <w:szCs w:val="16"/>
        </w:rPr>
        <w:t xml:space="preserve"> </w:t>
      </w:r>
      <w:r>
        <w:rPr>
          <w:w w:val="115"/>
          <w:sz w:val="16"/>
          <w:szCs w:val="16"/>
        </w:rPr>
        <w:t>frame</w:t>
      </w:r>
      <w:r>
        <w:rPr>
          <w:spacing w:val="-5"/>
          <w:w w:val="115"/>
          <w:sz w:val="16"/>
          <w:szCs w:val="16"/>
        </w:rPr>
        <w:t>w</w:t>
      </w:r>
      <w:r>
        <w:rPr>
          <w:w w:val="115"/>
          <w:sz w:val="16"/>
          <w:szCs w:val="16"/>
        </w:rPr>
        <w:t>ork</w:t>
      </w:r>
      <w:r>
        <w:rPr>
          <w:spacing w:val="-11"/>
          <w:w w:val="115"/>
          <w:sz w:val="16"/>
          <w:szCs w:val="16"/>
        </w:rPr>
        <w:t xml:space="preserve"> </w:t>
      </w:r>
      <w:r>
        <w:rPr>
          <w:sz w:val="16"/>
          <w:szCs w:val="16"/>
        </w:rPr>
        <w:t xml:space="preserve">and </w:t>
      </w:r>
      <w:r>
        <w:rPr>
          <w:spacing w:val="27"/>
          <w:sz w:val="16"/>
          <w:szCs w:val="16"/>
        </w:rPr>
        <w:t xml:space="preserve"> </w:t>
      </w:r>
      <w:r>
        <w:rPr>
          <w:sz w:val="16"/>
          <w:szCs w:val="16"/>
        </w:rPr>
        <w:t xml:space="preserve">used </w:t>
      </w:r>
      <w:r>
        <w:rPr>
          <w:spacing w:val="20"/>
          <w:sz w:val="16"/>
          <w:szCs w:val="16"/>
        </w:rPr>
        <w:t xml:space="preserve"> </w:t>
      </w:r>
      <w:r>
        <w:rPr>
          <w:sz w:val="16"/>
          <w:szCs w:val="16"/>
        </w:rPr>
        <w:t>for</w:t>
      </w:r>
      <w:r>
        <w:rPr>
          <w:spacing w:val="40"/>
          <w:sz w:val="16"/>
          <w:szCs w:val="16"/>
        </w:rPr>
        <w:t xml:space="preserve"> </w:t>
      </w:r>
      <w:r>
        <w:rPr>
          <w:w w:val="113"/>
          <w:sz w:val="16"/>
          <w:szCs w:val="16"/>
        </w:rPr>
        <w:t>si</w:t>
      </w:r>
      <w:r>
        <w:rPr>
          <w:spacing w:val="-6"/>
          <w:w w:val="113"/>
          <w:sz w:val="16"/>
          <w:szCs w:val="16"/>
        </w:rPr>
        <w:t>m</w:t>
      </w:r>
      <w:r>
        <w:rPr>
          <w:w w:val="113"/>
          <w:sz w:val="16"/>
          <w:szCs w:val="16"/>
        </w:rPr>
        <w:t>ulations.</w:t>
      </w:r>
      <w:r>
        <w:rPr>
          <w:spacing w:val="24"/>
          <w:w w:val="113"/>
          <w:sz w:val="16"/>
          <w:szCs w:val="16"/>
        </w:rPr>
        <w:t xml:space="preserve"> </w:t>
      </w:r>
      <w:proofErr w:type="gramStart"/>
      <w:r>
        <w:rPr>
          <w:sz w:val="16"/>
          <w:szCs w:val="16"/>
        </w:rPr>
        <w:t xml:space="preserve">The </w:t>
      </w:r>
      <w:r>
        <w:rPr>
          <w:spacing w:val="27"/>
          <w:sz w:val="16"/>
          <w:szCs w:val="16"/>
        </w:rPr>
        <w:t xml:space="preserve"> </w:t>
      </w:r>
      <w:r>
        <w:rPr>
          <w:w w:val="118"/>
          <w:sz w:val="16"/>
          <w:szCs w:val="16"/>
        </w:rPr>
        <w:t>data</w:t>
      </w:r>
      <w:proofErr w:type="gramEnd"/>
      <w:r>
        <w:rPr>
          <w:spacing w:val="31"/>
          <w:w w:val="118"/>
          <w:sz w:val="16"/>
          <w:szCs w:val="16"/>
        </w:rPr>
        <w:t xml:space="preserve"> </w:t>
      </w:r>
      <w:r>
        <w:rPr>
          <w:w w:val="118"/>
          <w:sz w:val="16"/>
          <w:szCs w:val="16"/>
        </w:rPr>
        <w:t>pr</w:t>
      </w:r>
      <w:r>
        <w:rPr>
          <w:spacing w:val="6"/>
          <w:w w:val="118"/>
          <w:sz w:val="16"/>
          <w:szCs w:val="16"/>
        </w:rPr>
        <w:t>o</w:t>
      </w:r>
      <w:r>
        <w:rPr>
          <w:w w:val="118"/>
          <w:sz w:val="16"/>
          <w:szCs w:val="16"/>
        </w:rPr>
        <w:t>duction</w:t>
      </w:r>
      <w:r>
        <w:rPr>
          <w:spacing w:val="-6"/>
          <w:w w:val="118"/>
          <w:sz w:val="16"/>
          <w:szCs w:val="16"/>
        </w:rPr>
        <w:t xml:space="preserve"> </w:t>
      </w:r>
      <w:r>
        <w:rPr>
          <w:spacing w:val="-5"/>
          <w:sz w:val="16"/>
          <w:szCs w:val="16"/>
        </w:rPr>
        <w:t>w</w:t>
      </w:r>
      <w:r>
        <w:rPr>
          <w:sz w:val="16"/>
          <w:szCs w:val="16"/>
        </w:rPr>
        <w:t xml:space="preserve">as </w:t>
      </w:r>
      <w:r>
        <w:rPr>
          <w:spacing w:val="8"/>
          <w:sz w:val="16"/>
          <w:szCs w:val="16"/>
        </w:rPr>
        <w:t xml:space="preserve"> </w:t>
      </w:r>
      <w:r>
        <w:rPr>
          <w:w w:val="122"/>
          <w:sz w:val="16"/>
          <w:szCs w:val="16"/>
        </w:rPr>
        <w:t>setup</w:t>
      </w:r>
      <w:r>
        <w:rPr>
          <w:spacing w:val="-1"/>
          <w:w w:val="122"/>
          <w:sz w:val="16"/>
          <w:szCs w:val="16"/>
        </w:rPr>
        <w:t xml:space="preserve"> </w:t>
      </w:r>
      <w:r>
        <w:rPr>
          <w:w w:val="122"/>
          <w:sz w:val="16"/>
          <w:szCs w:val="16"/>
        </w:rPr>
        <w:t>at</w:t>
      </w:r>
      <w:r>
        <w:rPr>
          <w:spacing w:val="25"/>
          <w:w w:val="122"/>
          <w:sz w:val="16"/>
          <w:szCs w:val="16"/>
        </w:rPr>
        <w:t xml:space="preserve"> </w:t>
      </w:r>
      <w:r>
        <w:rPr>
          <w:w w:val="122"/>
          <w:sz w:val="16"/>
          <w:szCs w:val="16"/>
        </w:rPr>
        <w:t xml:space="preserve">the </w:t>
      </w:r>
      <w:r>
        <w:rPr>
          <w:w w:val="113"/>
          <w:sz w:val="16"/>
          <w:szCs w:val="16"/>
        </w:rPr>
        <w:t>KISTI</w:t>
      </w:r>
      <w:r>
        <w:rPr>
          <w:spacing w:val="16"/>
          <w:w w:val="113"/>
          <w:sz w:val="16"/>
          <w:szCs w:val="16"/>
        </w:rPr>
        <w:t xml:space="preserve"> </w:t>
      </w:r>
      <w:r>
        <w:rPr>
          <w:w w:val="113"/>
          <w:sz w:val="16"/>
          <w:szCs w:val="16"/>
        </w:rPr>
        <w:t>computing</w:t>
      </w:r>
      <w:r>
        <w:rPr>
          <w:spacing w:val="19"/>
          <w:w w:val="113"/>
          <w:sz w:val="16"/>
          <w:szCs w:val="16"/>
        </w:rPr>
        <w:t xml:space="preserve"> </w:t>
      </w:r>
      <w:r>
        <w:rPr>
          <w:w w:val="113"/>
          <w:sz w:val="16"/>
          <w:szCs w:val="16"/>
        </w:rPr>
        <w:t>facili</w:t>
      </w:r>
      <w:r>
        <w:rPr>
          <w:spacing w:val="-4"/>
          <w:w w:val="113"/>
          <w:sz w:val="16"/>
          <w:szCs w:val="16"/>
        </w:rPr>
        <w:t>t</w:t>
      </w:r>
      <w:r>
        <w:rPr>
          <w:w w:val="113"/>
          <w:sz w:val="16"/>
          <w:szCs w:val="16"/>
        </w:rPr>
        <w:t>y</w:t>
      </w:r>
      <w:r>
        <w:rPr>
          <w:spacing w:val="7"/>
          <w:w w:val="113"/>
          <w:sz w:val="16"/>
          <w:szCs w:val="16"/>
        </w:rPr>
        <w:t xml:space="preserve"> </w:t>
      </w:r>
      <w:r>
        <w:rPr>
          <w:sz w:val="16"/>
          <w:szCs w:val="16"/>
        </w:rPr>
        <w:t>for</w:t>
      </w:r>
      <w:r>
        <w:rPr>
          <w:spacing w:val="32"/>
          <w:sz w:val="16"/>
          <w:szCs w:val="16"/>
        </w:rPr>
        <w:t xml:space="preserve"> </w:t>
      </w:r>
      <w:r>
        <w:rPr>
          <w:sz w:val="16"/>
          <w:szCs w:val="16"/>
        </w:rPr>
        <w:t xml:space="preserve">the </w:t>
      </w:r>
      <w:r>
        <w:rPr>
          <w:spacing w:val="16"/>
          <w:sz w:val="16"/>
          <w:szCs w:val="16"/>
        </w:rPr>
        <w:t xml:space="preserve"> </w:t>
      </w:r>
      <w:r>
        <w:rPr>
          <w:w w:val="114"/>
          <w:sz w:val="16"/>
          <w:szCs w:val="16"/>
        </w:rPr>
        <w:t>S</w:t>
      </w:r>
      <w:r>
        <w:rPr>
          <w:spacing w:val="-16"/>
          <w:w w:val="114"/>
          <w:sz w:val="16"/>
          <w:szCs w:val="16"/>
        </w:rPr>
        <w:t>T</w:t>
      </w:r>
      <w:r>
        <w:rPr>
          <w:w w:val="114"/>
          <w:sz w:val="16"/>
          <w:szCs w:val="16"/>
        </w:rPr>
        <w:t>AR</w:t>
      </w:r>
      <w:r>
        <w:rPr>
          <w:spacing w:val="13"/>
          <w:w w:val="114"/>
          <w:sz w:val="16"/>
          <w:szCs w:val="16"/>
        </w:rPr>
        <w:t xml:space="preserve"> </w:t>
      </w:r>
      <w:r>
        <w:rPr>
          <w:w w:val="111"/>
          <w:sz w:val="16"/>
          <w:szCs w:val="16"/>
        </w:rPr>
        <w:t>ex</w:t>
      </w:r>
      <w:r>
        <w:rPr>
          <w:spacing w:val="5"/>
          <w:w w:val="111"/>
          <w:sz w:val="16"/>
          <w:szCs w:val="16"/>
        </w:rPr>
        <w:t>p</w:t>
      </w:r>
      <w:r>
        <w:rPr>
          <w:w w:val="111"/>
          <w:sz w:val="16"/>
          <w:szCs w:val="16"/>
        </w:rPr>
        <w:t>erime</w:t>
      </w:r>
      <w:r>
        <w:rPr>
          <w:spacing w:val="-5"/>
          <w:w w:val="117"/>
          <w:sz w:val="16"/>
          <w:szCs w:val="16"/>
        </w:rPr>
        <w:t>n</w:t>
      </w:r>
      <w:r>
        <w:rPr>
          <w:w w:val="148"/>
          <w:sz w:val="16"/>
          <w:szCs w:val="16"/>
        </w:rPr>
        <w:t>t</w:t>
      </w:r>
      <w:r>
        <w:rPr>
          <w:spacing w:val="16"/>
          <w:sz w:val="16"/>
          <w:szCs w:val="16"/>
        </w:rPr>
        <w:t xml:space="preserve"> </w:t>
      </w:r>
      <w:r>
        <w:rPr>
          <w:sz w:val="16"/>
          <w:szCs w:val="16"/>
        </w:rPr>
        <w:t xml:space="preserve">and </w:t>
      </w:r>
      <w:r>
        <w:rPr>
          <w:spacing w:val="19"/>
          <w:sz w:val="16"/>
          <w:szCs w:val="16"/>
        </w:rPr>
        <w:t xml:space="preserve"> </w:t>
      </w:r>
      <w:r>
        <w:rPr>
          <w:w w:val="114"/>
          <w:sz w:val="16"/>
          <w:szCs w:val="16"/>
        </w:rPr>
        <w:t>co</w:t>
      </w:r>
      <w:r>
        <w:rPr>
          <w:spacing w:val="-5"/>
          <w:w w:val="114"/>
          <w:sz w:val="16"/>
          <w:szCs w:val="16"/>
        </w:rPr>
        <w:t>n</w:t>
      </w:r>
      <w:r>
        <w:rPr>
          <w:w w:val="114"/>
          <w:sz w:val="16"/>
          <w:szCs w:val="16"/>
        </w:rPr>
        <w:t>ti</w:t>
      </w:r>
      <w:r>
        <w:rPr>
          <w:spacing w:val="-6"/>
          <w:w w:val="114"/>
          <w:sz w:val="16"/>
          <w:szCs w:val="16"/>
        </w:rPr>
        <w:t>n</w:t>
      </w:r>
      <w:r>
        <w:rPr>
          <w:w w:val="114"/>
          <w:sz w:val="16"/>
          <w:szCs w:val="16"/>
        </w:rPr>
        <w:t>ued</w:t>
      </w:r>
      <w:r>
        <w:rPr>
          <w:spacing w:val="15"/>
          <w:w w:val="114"/>
          <w:sz w:val="16"/>
          <w:szCs w:val="16"/>
        </w:rPr>
        <w:t xml:space="preserve"> </w:t>
      </w:r>
      <w:r>
        <w:rPr>
          <w:sz w:val="16"/>
          <w:szCs w:val="16"/>
        </w:rPr>
        <w:t>for</w:t>
      </w:r>
      <w:r>
        <w:rPr>
          <w:spacing w:val="32"/>
          <w:sz w:val="16"/>
          <w:szCs w:val="16"/>
        </w:rPr>
        <w:t xml:space="preserve"> </w:t>
      </w:r>
      <w:r>
        <w:rPr>
          <w:sz w:val="16"/>
          <w:szCs w:val="16"/>
        </w:rPr>
        <w:t>7</w:t>
      </w:r>
      <w:r>
        <w:rPr>
          <w:spacing w:val="21"/>
          <w:sz w:val="16"/>
          <w:szCs w:val="16"/>
        </w:rPr>
        <w:t xml:space="preserve"> </w:t>
      </w:r>
      <w:r>
        <w:rPr>
          <w:w w:val="115"/>
          <w:sz w:val="16"/>
          <w:szCs w:val="16"/>
        </w:rPr>
        <w:t>mo</w:t>
      </w:r>
      <w:r>
        <w:rPr>
          <w:spacing w:val="-6"/>
          <w:w w:val="115"/>
          <w:sz w:val="16"/>
          <w:szCs w:val="16"/>
        </w:rPr>
        <w:t>n</w:t>
      </w:r>
      <w:r>
        <w:rPr>
          <w:w w:val="115"/>
          <w:sz w:val="16"/>
          <w:szCs w:val="16"/>
        </w:rPr>
        <w:t>ths</w:t>
      </w:r>
      <w:r>
        <w:rPr>
          <w:spacing w:val="14"/>
          <w:w w:val="115"/>
          <w:sz w:val="16"/>
          <w:szCs w:val="16"/>
        </w:rPr>
        <w:t xml:space="preserve"> </w:t>
      </w:r>
      <w:r>
        <w:rPr>
          <w:sz w:val="16"/>
          <w:szCs w:val="16"/>
        </w:rPr>
        <w:t>in</w:t>
      </w:r>
      <w:r>
        <w:rPr>
          <w:spacing w:val="32"/>
          <w:sz w:val="16"/>
          <w:szCs w:val="16"/>
        </w:rPr>
        <w:t xml:space="preserve"> </w:t>
      </w:r>
      <w:r>
        <w:rPr>
          <w:w w:val="107"/>
          <w:sz w:val="16"/>
          <w:szCs w:val="16"/>
        </w:rPr>
        <w:t>2014.</w:t>
      </w:r>
    </w:p>
    <w:p w:rsidR="00C45AA3" w:rsidRDefault="00C45AA3">
      <w:pPr>
        <w:spacing w:before="4" w:line="120" w:lineRule="exact"/>
        <w:rPr>
          <w:sz w:val="13"/>
          <w:szCs w:val="13"/>
        </w:rPr>
      </w:pPr>
    </w:p>
    <w:tbl>
      <w:tblPr>
        <w:tblW w:w="0" w:type="auto"/>
        <w:tblInd w:w="1022" w:type="dxa"/>
        <w:tblLayout w:type="fixed"/>
        <w:tblCellMar>
          <w:left w:w="0" w:type="dxa"/>
          <w:right w:w="0" w:type="dxa"/>
        </w:tblCellMar>
        <w:tblLook w:val="01E0" w:firstRow="1" w:lastRow="1" w:firstColumn="1" w:lastColumn="1" w:noHBand="0" w:noVBand="0"/>
      </w:tblPr>
      <w:tblGrid>
        <w:gridCol w:w="1378"/>
        <w:gridCol w:w="666"/>
        <w:gridCol w:w="837"/>
        <w:gridCol w:w="535"/>
        <w:gridCol w:w="582"/>
        <w:gridCol w:w="1063"/>
      </w:tblGrid>
      <w:tr w:rsidR="00C45AA3">
        <w:trPr>
          <w:trHeight w:hRule="exact" w:val="192"/>
        </w:trPr>
        <w:tc>
          <w:tcPr>
            <w:tcW w:w="1378" w:type="dxa"/>
            <w:tcBorders>
              <w:top w:val="single" w:sz="3" w:space="0" w:color="000000"/>
              <w:left w:val="nil"/>
              <w:bottom w:val="single" w:sz="3" w:space="0" w:color="000000"/>
              <w:right w:val="nil"/>
            </w:tcBorders>
          </w:tcPr>
          <w:p w:rsidR="00C45AA3" w:rsidRDefault="00DC4C15">
            <w:pPr>
              <w:spacing w:line="160" w:lineRule="exact"/>
              <w:ind w:left="120"/>
              <w:rPr>
                <w:sz w:val="16"/>
                <w:szCs w:val="16"/>
              </w:rPr>
            </w:pPr>
            <w:r>
              <w:rPr>
                <w:spacing w:val="-5"/>
                <w:w w:val="129"/>
                <w:sz w:val="16"/>
                <w:szCs w:val="16"/>
              </w:rPr>
              <w:t>P</w:t>
            </w:r>
            <w:r>
              <w:rPr>
                <w:w w:val="117"/>
                <w:sz w:val="16"/>
                <w:szCs w:val="16"/>
              </w:rPr>
              <w:t>arameter</w:t>
            </w:r>
          </w:p>
        </w:tc>
        <w:tc>
          <w:tcPr>
            <w:tcW w:w="666" w:type="dxa"/>
            <w:tcBorders>
              <w:top w:val="single" w:sz="3" w:space="0" w:color="000000"/>
              <w:left w:val="nil"/>
              <w:bottom w:val="single" w:sz="3" w:space="0" w:color="000000"/>
              <w:right w:val="nil"/>
            </w:tcBorders>
          </w:tcPr>
          <w:p w:rsidR="00C45AA3" w:rsidRDefault="00DC4C15">
            <w:pPr>
              <w:spacing w:line="160" w:lineRule="exact"/>
              <w:ind w:left="133"/>
              <w:rPr>
                <w:sz w:val="16"/>
                <w:szCs w:val="16"/>
              </w:rPr>
            </w:pPr>
            <w:r>
              <w:rPr>
                <w:w w:val="115"/>
                <w:sz w:val="16"/>
                <w:szCs w:val="16"/>
              </w:rPr>
              <w:t>Units</w:t>
            </w:r>
          </w:p>
        </w:tc>
        <w:tc>
          <w:tcPr>
            <w:tcW w:w="837" w:type="dxa"/>
            <w:tcBorders>
              <w:top w:val="single" w:sz="3" w:space="0" w:color="000000"/>
              <w:left w:val="nil"/>
              <w:bottom w:val="single" w:sz="3" w:space="0" w:color="000000"/>
              <w:right w:val="nil"/>
            </w:tcBorders>
          </w:tcPr>
          <w:p w:rsidR="00C45AA3" w:rsidRDefault="00DC4C15">
            <w:pPr>
              <w:spacing w:line="160" w:lineRule="exact"/>
              <w:ind w:left="120"/>
              <w:rPr>
                <w:sz w:val="16"/>
                <w:szCs w:val="16"/>
              </w:rPr>
            </w:pPr>
            <w:r>
              <w:rPr>
                <w:w w:val="110"/>
                <w:sz w:val="16"/>
                <w:szCs w:val="16"/>
              </w:rPr>
              <w:t>A</w:t>
            </w:r>
            <w:r>
              <w:rPr>
                <w:spacing w:val="-5"/>
                <w:w w:val="110"/>
                <w:sz w:val="16"/>
                <w:szCs w:val="16"/>
              </w:rPr>
              <w:t>v</w:t>
            </w:r>
            <w:r>
              <w:rPr>
                <w:w w:val="111"/>
                <w:sz w:val="16"/>
                <w:szCs w:val="16"/>
              </w:rPr>
              <w:t>erage</w:t>
            </w:r>
          </w:p>
        </w:tc>
        <w:tc>
          <w:tcPr>
            <w:tcW w:w="535" w:type="dxa"/>
            <w:tcBorders>
              <w:top w:val="single" w:sz="3" w:space="0" w:color="000000"/>
              <w:left w:val="nil"/>
              <w:bottom w:val="single" w:sz="3" w:space="0" w:color="000000"/>
              <w:right w:val="nil"/>
            </w:tcBorders>
          </w:tcPr>
          <w:p w:rsidR="00C45AA3" w:rsidRDefault="00DC4C15">
            <w:pPr>
              <w:spacing w:line="160" w:lineRule="exact"/>
              <w:ind w:left="120"/>
              <w:rPr>
                <w:sz w:val="16"/>
                <w:szCs w:val="16"/>
              </w:rPr>
            </w:pPr>
            <w:r>
              <w:rPr>
                <w:w w:val="111"/>
                <w:sz w:val="16"/>
                <w:szCs w:val="16"/>
              </w:rPr>
              <w:t>Min</w:t>
            </w:r>
          </w:p>
        </w:tc>
        <w:tc>
          <w:tcPr>
            <w:tcW w:w="582" w:type="dxa"/>
            <w:tcBorders>
              <w:top w:val="single" w:sz="3" w:space="0" w:color="000000"/>
              <w:left w:val="nil"/>
              <w:bottom w:val="single" w:sz="3" w:space="0" w:color="000000"/>
              <w:right w:val="single" w:sz="3" w:space="0" w:color="000000"/>
            </w:tcBorders>
          </w:tcPr>
          <w:p w:rsidR="00C45AA3" w:rsidRDefault="00DC4C15">
            <w:pPr>
              <w:spacing w:line="160" w:lineRule="exact"/>
              <w:ind w:left="129"/>
              <w:rPr>
                <w:sz w:val="16"/>
                <w:szCs w:val="16"/>
              </w:rPr>
            </w:pPr>
            <w:r>
              <w:rPr>
                <w:w w:val="112"/>
                <w:sz w:val="16"/>
                <w:szCs w:val="16"/>
              </w:rPr>
              <w:t>Max</w:t>
            </w:r>
          </w:p>
        </w:tc>
        <w:tc>
          <w:tcPr>
            <w:tcW w:w="1063" w:type="dxa"/>
            <w:tcBorders>
              <w:top w:val="single" w:sz="3" w:space="0" w:color="000000"/>
              <w:left w:val="single" w:sz="3" w:space="0" w:color="000000"/>
              <w:bottom w:val="single" w:sz="3" w:space="0" w:color="000000"/>
              <w:right w:val="nil"/>
            </w:tcBorders>
          </w:tcPr>
          <w:p w:rsidR="00C45AA3" w:rsidRDefault="00DC4C15">
            <w:pPr>
              <w:spacing w:line="160" w:lineRule="exact"/>
              <w:ind w:left="549"/>
              <w:rPr>
                <w:sz w:val="16"/>
                <w:szCs w:val="16"/>
              </w:rPr>
            </w:pPr>
            <w:r>
              <w:rPr>
                <w:spacing w:val="-14"/>
                <w:w w:val="125"/>
                <w:sz w:val="16"/>
                <w:szCs w:val="16"/>
              </w:rPr>
              <w:t>T</w:t>
            </w:r>
            <w:r>
              <w:rPr>
                <w:w w:val="117"/>
                <w:sz w:val="16"/>
                <w:szCs w:val="16"/>
              </w:rPr>
              <w:t>otal</w:t>
            </w:r>
          </w:p>
        </w:tc>
      </w:tr>
      <w:tr w:rsidR="00C45AA3">
        <w:trPr>
          <w:trHeight w:hRule="exact" w:val="181"/>
        </w:trPr>
        <w:tc>
          <w:tcPr>
            <w:tcW w:w="1378" w:type="dxa"/>
            <w:tcBorders>
              <w:top w:val="single" w:sz="3" w:space="0" w:color="000000"/>
              <w:left w:val="nil"/>
              <w:bottom w:val="nil"/>
              <w:right w:val="nil"/>
            </w:tcBorders>
          </w:tcPr>
          <w:p w:rsidR="00C45AA3" w:rsidRDefault="00DC4C15">
            <w:pPr>
              <w:spacing w:line="160" w:lineRule="exact"/>
              <w:ind w:left="120"/>
              <w:rPr>
                <w:sz w:val="16"/>
                <w:szCs w:val="16"/>
              </w:rPr>
            </w:pPr>
            <w:r>
              <w:rPr>
                <w:w w:val="117"/>
                <w:sz w:val="16"/>
                <w:szCs w:val="16"/>
              </w:rPr>
              <w:t>Duration</w:t>
            </w:r>
          </w:p>
        </w:tc>
        <w:tc>
          <w:tcPr>
            <w:tcW w:w="666" w:type="dxa"/>
            <w:tcBorders>
              <w:top w:val="single" w:sz="3" w:space="0" w:color="000000"/>
              <w:left w:val="nil"/>
              <w:bottom w:val="nil"/>
              <w:right w:val="nil"/>
            </w:tcBorders>
          </w:tcPr>
          <w:p w:rsidR="00C45AA3" w:rsidRDefault="00DC4C15">
            <w:pPr>
              <w:spacing w:line="160" w:lineRule="exact"/>
              <w:ind w:left="130"/>
              <w:rPr>
                <w:sz w:val="16"/>
                <w:szCs w:val="16"/>
              </w:rPr>
            </w:pPr>
            <w:r>
              <w:rPr>
                <w:w w:val="114"/>
                <w:sz w:val="16"/>
                <w:szCs w:val="16"/>
              </w:rPr>
              <w:t>hours</w:t>
            </w:r>
          </w:p>
        </w:tc>
        <w:tc>
          <w:tcPr>
            <w:tcW w:w="837" w:type="dxa"/>
            <w:tcBorders>
              <w:top w:val="single" w:sz="3" w:space="0" w:color="000000"/>
              <w:left w:val="nil"/>
              <w:bottom w:val="nil"/>
              <w:right w:val="nil"/>
            </w:tcBorders>
          </w:tcPr>
          <w:p w:rsidR="00C45AA3" w:rsidRDefault="00DC4C15">
            <w:pPr>
              <w:spacing w:line="160" w:lineRule="exact"/>
              <w:ind w:left="548"/>
              <w:rPr>
                <w:sz w:val="16"/>
                <w:szCs w:val="16"/>
              </w:rPr>
            </w:pPr>
            <w:r>
              <w:rPr>
                <w:w w:val="105"/>
                <w:sz w:val="16"/>
                <w:szCs w:val="16"/>
              </w:rPr>
              <w:t>46</w:t>
            </w:r>
          </w:p>
        </w:tc>
        <w:tc>
          <w:tcPr>
            <w:tcW w:w="535" w:type="dxa"/>
            <w:tcBorders>
              <w:top w:val="single" w:sz="3" w:space="0" w:color="000000"/>
              <w:left w:val="nil"/>
              <w:bottom w:val="nil"/>
              <w:right w:val="nil"/>
            </w:tcBorders>
          </w:tcPr>
          <w:p w:rsidR="00C45AA3" w:rsidRDefault="00DC4C15">
            <w:pPr>
              <w:spacing w:line="160" w:lineRule="exact"/>
              <w:ind w:left="246"/>
              <w:rPr>
                <w:sz w:val="16"/>
                <w:szCs w:val="16"/>
              </w:rPr>
            </w:pPr>
            <w:r>
              <w:rPr>
                <w:w w:val="105"/>
                <w:sz w:val="16"/>
                <w:szCs w:val="16"/>
              </w:rPr>
              <w:t>12</w:t>
            </w:r>
          </w:p>
        </w:tc>
        <w:tc>
          <w:tcPr>
            <w:tcW w:w="582" w:type="dxa"/>
            <w:tcBorders>
              <w:top w:val="single" w:sz="3" w:space="0" w:color="000000"/>
              <w:left w:val="nil"/>
              <w:bottom w:val="nil"/>
              <w:right w:val="single" w:sz="3" w:space="0" w:color="000000"/>
            </w:tcBorders>
          </w:tcPr>
          <w:p w:rsidR="00C45AA3" w:rsidRDefault="00DC4C15">
            <w:pPr>
              <w:spacing w:line="160" w:lineRule="exact"/>
              <w:ind w:left="289"/>
              <w:rPr>
                <w:sz w:val="16"/>
                <w:szCs w:val="16"/>
              </w:rPr>
            </w:pPr>
            <w:r>
              <w:rPr>
                <w:w w:val="105"/>
                <w:sz w:val="16"/>
                <w:szCs w:val="16"/>
              </w:rPr>
              <w:t>64</w:t>
            </w:r>
          </w:p>
        </w:tc>
        <w:tc>
          <w:tcPr>
            <w:tcW w:w="1063" w:type="dxa"/>
            <w:tcBorders>
              <w:top w:val="single" w:sz="3" w:space="0" w:color="000000"/>
              <w:left w:val="single" w:sz="3" w:space="0" w:color="000000"/>
              <w:bottom w:val="nil"/>
              <w:right w:val="nil"/>
            </w:tcBorders>
          </w:tcPr>
          <w:p w:rsidR="00C45AA3" w:rsidRDefault="00DC4C15">
            <w:pPr>
              <w:spacing w:line="160" w:lineRule="exact"/>
              <w:ind w:left="120"/>
              <w:rPr>
                <w:sz w:val="16"/>
                <w:szCs w:val="16"/>
              </w:rPr>
            </w:pPr>
            <w:r>
              <w:rPr>
                <w:sz w:val="16"/>
                <w:szCs w:val="16"/>
              </w:rPr>
              <w:t>314</w:t>
            </w:r>
            <w:r>
              <w:rPr>
                <w:spacing w:val="29"/>
                <w:sz w:val="16"/>
                <w:szCs w:val="16"/>
              </w:rPr>
              <w:t xml:space="preserve"> </w:t>
            </w:r>
            <w:r>
              <w:rPr>
                <w:w w:val="116"/>
                <w:sz w:val="16"/>
                <w:szCs w:val="16"/>
              </w:rPr>
              <w:t>(</w:t>
            </w:r>
            <w:r>
              <w:rPr>
                <w:spacing w:val="-5"/>
                <w:w w:val="116"/>
                <w:sz w:val="16"/>
                <w:szCs w:val="16"/>
              </w:rPr>
              <w:t>y</w:t>
            </w:r>
            <w:r>
              <w:rPr>
                <w:w w:val="115"/>
                <w:sz w:val="16"/>
                <w:szCs w:val="16"/>
              </w:rPr>
              <w:t>ears)</w:t>
            </w:r>
          </w:p>
        </w:tc>
      </w:tr>
      <w:tr w:rsidR="00C45AA3">
        <w:trPr>
          <w:trHeight w:hRule="exact" w:val="184"/>
        </w:trPr>
        <w:tc>
          <w:tcPr>
            <w:tcW w:w="1378" w:type="dxa"/>
            <w:tcBorders>
              <w:top w:val="nil"/>
              <w:left w:val="nil"/>
              <w:bottom w:val="nil"/>
              <w:right w:val="nil"/>
            </w:tcBorders>
          </w:tcPr>
          <w:p w:rsidR="00C45AA3" w:rsidRDefault="00DC4C15">
            <w:pPr>
              <w:spacing w:line="160" w:lineRule="exact"/>
              <w:ind w:left="120"/>
              <w:rPr>
                <w:sz w:val="16"/>
                <w:szCs w:val="16"/>
              </w:rPr>
            </w:pPr>
            <w:r>
              <w:rPr>
                <w:w w:val="121"/>
                <w:sz w:val="16"/>
                <w:szCs w:val="16"/>
              </w:rPr>
              <w:t>Input</w:t>
            </w:r>
            <w:r>
              <w:rPr>
                <w:spacing w:val="9"/>
                <w:w w:val="121"/>
                <w:sz w:val="16"/>
                <w:szCs w:val="16"/>
              </w:rPr>
              <w:t xml:space="preserve"> </w:t>
            </w:r>
            <w:r>
              <w:rPr>
                <w:sz w:val="16"/>
                <w:szCs w:val="16"/>
              </w:rPr>
              <w:t>file</w:t>
            </w:r>
            <w:r>
              <w:rPr>
                <w:spacing w:val="19"/>
                <w:sz w:val="16"/>
                <w:szCs w:val="16"/>
              </w:rPr>
              <w:t xml:space="preserve"> </w:t>
            </w:r>
            <w:r>
              <w:rPr>
                <w:w w:val="106"/>
                <w:sz w:val="16"/>
                <w:szCs w:val="16"/>
              </w:rPr>
              <w:t>size</w:t>
            </w:r>
          </w:p>
        </w:tc>
        <w:tc>
          <w:tcPr>
            <w:tcW w:w="666" w:type="dxa"/>
            <w:tcBorders>
              <w:top w:val="nil"/>
              <w:left w:val="nil"/>
              <w:bottom w:val="nil"/>
              <w:right w:val="nil"/>
            </w:tcBorders>
          </w:tcPr>
          <w:p w:rsidR="00C45AA3" w:rsidRDefault="00DC4C15">
            <w:pPr>
              <w:spacing w:line="160" w:lineRule="exact"/>
              <w:ind w:left="195"/>
              <w:rPr>
                <w:sz w:val="16"/>
                <w:szCs w:val="16"/>
              </w:rPr>
            </w:pPr>
            <w:r>
              <w:rPr>
                <w:w w:val="110"/>
                <w:sz w:val="16"/>
                <w:szCs w:val="16"/>
              </w:rPr>
              <w:t>MB</w:t>
            </w:r>
          </w:p>
        </w:tc>
        <w:tc>
          <w:tcPr>
            <w:tcW w:w="837" w:type="dxa"/>
            <w:tcBorders>
              <w:top w:val="nil"/>
              <w:left w:val="nil"/>
              <w:bottom w:val="nil"/>
              <w:right w:val="nil"/>
            </w:tcBorders>
          </w:tcPr>
          <w:p w:rsidR="00C45AA3" w:rsidRDefault="00DC4C15">
            <w:pPr>
              <w:spacing w:line="160" w:lineRule="exact"/>
              <w:ind w:left="378"/>
              <w:rPr>
                <w:sz w:val="16"/>
                <w:szCs w:val="16"/>
              </w:rPr>
            </w:pPr>
            <w:r>
              <w:rPr>
                <w:w w:val="105"/>
                <w:sz w:val="16"/>
                <w:szCs w:val="16"/>
              </w:rPr>
              <w:t>4320</w:t>
            </w:r>
          </w:p>
        </w:tc>
        <w:tc>
          <w:tcPr>
            <w:tcW w:w="535" w:type="dxa"/>
            <w:tcBorders>
              <w:top w:val="nil"/>
              <w:left w:val="nil"/>
              <w:bottom w:val="nil"/>
              <w:right w:val="nil"/>
            </w:tcBorders>
          </w:tcPr>
          <w:p w:rsidR="00C45AA3" w:rsidRDefault="00DC4C15">
            <w:pPr>
              <w:spacing w:line="160" w:lineRule="exact"/>
              <w:ind w:left="162"/>
              <w:rPr>
                <w:sz w:val="16"/>
                <w:szCs w:val="16"/>
              </w:rPr>
            </w:pPr>
            <w:r>
              <w:rPr>
                <w:w w:val="105"/>
                <w:sz w:val="16"/>
                <w:szCs w:val="16"/>
              </w:rPr>
              <w:t>895</w:t>
            </w:r>
          </w:p>
        </w:tc>
        <w:tc>
          <w:tcPr>
            <w:tcW w:w="582" w:type="dxa"/>
            <w:tcBorders>
              <w:top w:val="nil"/>
              <w:left w:val="nil"/>
              <w:bottom w:val="nil"/>
              <w:right w:val="single" w:sz="3" w:space="0" w:color="000000"/>
            </w:tcBorders>
          </w:tcPr>
          <w:p w:rsidR="00C45AA3" w:rsidRDefault="00DC4C15">
            <w:pPr>
              <w:spacing w:line="160" w:lineRule="exact"/>
              <w:ind w:left="120"/>
              <w:rPr>
                <w:sz w:val="16"/>
                <w:szCs w:val="16"/>
              </w:rPr>
            </w:pPr>
            <w:r>
              <w:rPr>
                <w:w w:val="105"/>
                <w:sz w:val="16"/>
                <w:szCs w:val="16"/>
              </w:rPr>
              <w:t>4780</w:t>
            </w:r>
          </w:p>
        </w:tc>
        <w:tc>
          <w:tcPr>
            <w:tcW w:w="1063" w:type="dxa"/>
            <w:tcBorders>
              <w:top w:val="nil"/>
              <w:left w:val="single" w:sz="3" w:space="0" w:color="000000"/>
              <w:bottom w:val="nil"/>
              <w:right w:val="nil"/>
            </w:tcBorders>
          </w:tcPr>
          <w:p w:rsidR="00C45AA3" w:rsidRDefault="00DC4C15">
            <w:pPr>
              <w:spacing w:line="160" w:lineRule="exact"/>
              <w:ind w:left="255"/>
              <w:rPr>
                <w:sz w:val="16"/>
                <w:szCs w:val="16"/>
              </w:rPr>
            </w:pPr>
            <w:r>
              <w:rPr>
                <w:sz w:val="16"/>
                <w:szCs w:val="16"/>
              </w:rPr>
              <w:t>259</w:t>
            </w:r>
            <w:r>
              <w:rPr>
                <w:spacing w:val="29"/>
                <w:sz w:val="16"/>
                <w:szCs w:val="16"/>
              </w:rPr>
              <w:t xml:space="preserve"> </w:t>
            </w:r>
            <w:r>
              <w:rPr>
                <w:w w:val="120"/>
                <w:sz w:val="16"/>
                <w:szCs w:val="16"/>
              </w:rPr>
              <w:t>(TB)</w:t>
            </w:r>
          </w:p>
        </w:tc>
      </w:tr>
      <w:tr w:rsidR="00C45AA3">
        <w:trPr>
          <w:trHeight w:hRule="exact" w:val="184"/>
        </w:trPr>
        <w:tc>
          <w:tcPr>
            <w:tcW w:w="1378" w:type="dxa"/>
            <w:tcBorders>
              <w:top w:val="nil"/>
              <w:left w:val="nil"/>
              <w:bottom w:val="nil"/>
              <w:right w:val="nil"/>
            </w:tcBorders>
          </w:tcPr>
          <w:p w:rsidR="00C45AA3" w:rsidRDefault="00DC4C15">
            <w:pPr>
              <w:spacing w:line="160" w:lineRule="exact"/>
              <w:ind w:left="120"/>
              <w:rPr>
                <w:sz w:val="16"/>
                <w:szCs w:val="16"/>
              </w:rPr>
            </w:pPr>
            <w:r>
              <w:rPr>
                <w:w w:val="122"/>
                <w:sz w:val="16"/>
                <w:szCs w:val="16"/>
              </w:rPr>
              <w:t>Output</w:t>
            </w:r>
            <w:r>
              <w:rPr>
                <w:spacing w:val="8"/>
                <w:w w:val="122"/>
                <w:sz w:val="16"/>
                <w:szCs w:val="16"/>
              </w:rPr>
              <w:t xml:space="preserve"> </w:t>
            </w:r>
            <w:r>
              <w:rPr>
                <w:sz w:val="16"/>
                <w:szCs w:val="16"/>
              </w:rPr>
              <w:t>file</w:t>
            </w:r>
            <w:r>
              <w:rPr>
                <w:spacing w:val="19"/>
                <w:sz w:val="16"/>
                <w:szCs w:val="16"/>
              </w:rPr>
              <w:t xml:space="preserve"> </w:t>
            </w:r>
            <w:r>
              <w:rPr>
                <w:w w:val="106"/>
                <w:sz w:val="16"/>
                <w:szCs w:val="16"/>
              </w:rPr>
              <w:t>size</w:t>
            </w:r>
          </w:p>
        </w:tc>
        <w:tc>
          <w:tcPr>
            <w:tcW w:w="666" w:type="dxa"/>
            <w:tcBorders>
              <w:top w:val="nil"/>
              <w:left w:val="nil"/>
              <w:bottom w:val="nil"/>
              <w:right w:val="nil"/>
            </w:tcBorders>
          </w:tcPr>
          <w:p w:rsidR="00C45AA3" w:rsidRDefault="00DC4C15">
            <w:pPr>
              <w:spacing w:line="160" w:lineRule="exact"/>
              <w:ind w:left="195"/>
              <w:rPr>
                <w:sz w:val="16"/>
                <w:szCs w:val="16"/>
              </w:rPr>
            </w:pPr>
            <w:r>
              <w:rPr>
                <w:w w:val="110"/>
                <w:sz w:val="16"/>
                <w:szCs w:val="16"/>
              </w:rPr>
              <w:t>MB</w:t>
            </w:r>
          </w:p>
        </w:tc>
        <w:tc>
          <w:tcPr>
            <w:tcW w:w="837" w:type="dxa"/>
            <w:tcBorders>
              <w:top w:val="nil"/>
              <w:left w:val="nil"/>
              <w:bottom w:val="nil"/>
              <w:right w:val="nil"/>
            </w:tcBorders>
          </w:tcPr>
          <w:p w:rsidR="00C45AA3" w:rsidRDefault="00DC4C15">
            <w:pPr>
              <w:spacing w:line="160" w:lineRule="exact"/>
              <w:ind w:left="378"/>
              <w:rPr>
                <w:sz w:val="16"/>
                <w:szCs w:val="16"/>
              </w:rPr>
            </w:pPr>
            <w:r>
              <w:rPr>
                <w:w w:val="105"/>
                <w:sz w:val="16"/>
                <w:szCs w:val="16"/>
              </w:rPr>
              <w:t>3022</w:t>
            </w:r>
          </w:p>
        </w:tc>
        <w:tc>
          <w:tcPr>
            <w:tcW w:w="535" w:type="dxa"/>
            <w:tcBorders>
              <w:top w:val="nil"/>
              <w:left w:val="nil"/>
              <w:bottom w:val="nil"/>
              <w:right w:val="nil"/>
            </w:tcBorders>
          </w:tcPr>
          <w:p w:rsidR="00C45AA3" w:rsidRDefault="00DC4C15">
            <w:pPr>
              <w:spacing w:line="160" w:lineRule="exact"/>
              <w:ind w:left="162"/>
              <w:rPr>
                <w:sz w:val="16"/>
                <w:szCs w:val="16"/>
              </w:rPr>
            </w:pPr>
            <w:r>
              <w:rPr>
                <w:w w:val="105"/>
                <w:sz w:val="16"/>
                <w:szCs w:val="16"/>
              </w:rPr>
              <w:t>105</w:t>
            </w:r>
          </w:p>
        </w:tc>
        <w:tc>
          <w:tcPr>
            <w:tcW w:w="582" w:type="dxa"/>
            <w:tcBorders>
              <w:top w:val="nil"/>
              <w:left w:val="nil"/>
              <w:bottom w:val="nil"/>
              <w:right w:val="single" w:sz="3" w:space="0" w:color="000000"/>
            </w:tcBorders>
          </w:tcPr>
          <w:p w:rsidR="00C45AA3" w:rsidRDefault="00DC4C15">
            <w:pPr>
              <w:spacing w:line="160" w:lineRule="exact"/>
              <w:ind w:left="120"/>
              <w:rPr>
                <w:sz w:val="16"/>
                <w:szCs w:val="16"/>
              </w:rPr>
            </w:pPr>
            <w:r>
              <w:rPr>
                <w:w w:val="105"/>
                <w:sz w:val="16"/>
                <w:szCs w:val="16"/>
              </w:rPr>
              <w:t>3614</w:t>
            </w:r>
          </w:p>
        </w:tc>
        <w:tc>
          <w:tcPr>
            <w:tcW w:w="1063" w:type="dxa"/>
            <w:tcBorders>
              <w:top w:val="nil"/>
              <w:left w:val="single" w:sz="3" w:space="0" w:color="000000"/>
              <w:bottom w:val="nil"/>
              <w:right w:val="nil"/>
            </w:tcBorders>
          </w:tcPr>
          <w:p w:rsidR="00C45AA3" w:rsidRDefault="00DC4C15">
            <w:pPr>
              <w:spacing w:line="160" w:lineRule="exact"/>
              <w:ind w:left="311"/>
              <w:rPr>
                <w:sz w:val="16"/>
                <w:szCs w:val="16"/>
              </w:rPr>
            </w:pPr>
            <w:r>
              <w:rPr>
                <w:w w:val="113"/>
                <w:sz w:val="16"/>
                <w:szCs w:val="16"/>
              </w:rPr>
              <w:t>181(TB)</w:t>
            </w:r>
          </w:p>
        </w:tc>
      </w:tr>
      <w:tr w:rsidR="00C45AA3">
        <w:trPr>
          <w:trHeight w:hRule="exact" w:val="184"/>
        </w:trPr>
        <w:tc>
          <w:tcPr>
            <w:tcW w:w="1378" w:type="dxa"/>
            <w:tcBorders>
              <w:top w:val="nil"/>
              <w:left w:val="nil"/>
              <w:bottom w:val="nil"/>
              <w:right w:val="nil"/>
            </w:tcBorders>
          </w:tcPr>
          <w:p w:rsidR="00C45AA3" w:rsidRDefault="00DC4C15">
            <w:pPr>
              <w:spacing w:line="160" w:lineRule="exact"/>
              <w:ind w:left="120"/>
              <w:rPr>
                <w:sz w:val="16"/>
                <w:szCs w:val="16"/>
              </w:rPr>
            </w:pPr>
            <w:r>
              <w:rPr>
                <w:w w:val="129"/>
                <w:sz w:val="16"/>
                <w:szCs w:val="16"/>
              </w:rPr>
              <w:t>α</w:t>
            </w:r>
          </w:p>
        </w:tc>
        <w:tc>
          <w:tcPr>
            <w:tcW w:w="666" w:type="dxa"/>
            <w:tcBorders>
              <w:top w:val="nil"/>
              <w:left w:val="nil"/>
              <w:bottom w:val="nil"/>
              <w:right w:val="nil"/>
            </w:tcBorders>
          </w:tcPr>
          <w:p w:rsidR="00C45AA3" w:rsidRDefault="00DC4C15">
            <w:pPr>
              <w:spacing w:line="160" w:lineRule="exact"/>
              <w:ind w:left="120"/>
              <w:rPr>
                <w:sz w:val="16"/>
                <w:szCs w:val="16"/>
              </w:rPr>
            </w:pPr>
            <w:r>
              <w:rPr>
                <w:w w:val="119"/>
                <w:sz w:val="16"/>
                <w:szCs w:val="16"/>
              </w:rPr>
              <w:t>s/MB</w:t>
            </w:r>
          </w:p>
        </w:tc>
        <w:tc>
          <w:tcPr>
            <w:tcW w:w="837" w:type="dxa"/>
            <w:tcBorders>
              <w:top w:val="nil"/>
              <w:left w:val="nil"/>
              <w:bottom w:val="nil"/>
              <w:right w:val="nil"/>
            </w:tcBorders>
          </w:tcPr>
          <w:p w:rsidR="00C45AA3" w:rsidRDefault="00DC4C15">
            <w:pPr>
              <w:spacing w:line="160" w:lineRule="exact"/>
              <w:ind w:left="548"/>
              <w:rPr>
                <w:sz w:val="16"/>
                <w:szCs w:val="16"/>
              </w:rPr>
            </w:pPr>
            <w:r>
              <w:rPr>
                <w:w w:val="105"/>
                <w:sz w:val="16"/>
                <w:szCs w:val="16"/>
              </w:rPr>
              <w:t>38</w:t>
            </w:r>
          </w:p>
        </w:tc>
        <w:tc>
          <w:tcPr>
            <w:tcW w:w="535" w:type="dxa"/>
            <w:tcBorders>
              <w:top w:val="nil"/>
              <w:left w:val="nil"/>
              <w:bottom w:val="nil"/>
              <w:right w:val="nil"/>
            </w:tcBorders>
          </w:tcPr>
          <w:p w:rsidR="00C45AA3" w:rsidRDefault="00DC4C15">
            <w:pPr>
              <w:spacing w:line="160" w:lineRule="exact"/>
              <w:ind w:left="331"/>
              <w:rPr>
                <w:sz w:val="16"/>
                <w:szCs w:val="16"/>
              </w:rPr>
            </w:pPr>
            <w:r>
              <w:rPr>
                <w:w w:val="105"/>
                <w:sz w:val="16"/>
                <w:szCs w:val="16"/>
              </w:rPr>
              <w:t>9</w:t>
            </w:r>
          </w:p>
        </w:tc>
        <w:tc>
          <w:tcPr>
            <w:tcW w:w="582" w:type="dxa"/>
            <w:tcBorders>
              <w:top w:val="nil"/>
              <w:left w:val="nil"/>
              <w:bottom w:val="nil"/>
              <w:right w:val="single" w:sz="3" w:space="0" w:color="000000"/>
            </w:tcBorders>
          </w:tcPr>
          <w:p w:rsidR="00C45AA3" w:rsidRDefault="00DC4C15">
            <w:pPr>
              <w:spacing w:line="160" w:lineRule="exact"/>
              <w:ind w:left="157"/>
              <w:rPr>
                <w:sz w:val="16"/>
                <w:szCs w:val="16"/>
              </w:rPr>
            </w:pPr>
            <w:r>
              <w:rPr>
                <w:w w:val="107"/>
                <w:sz w:val="16"/>
                <w:szCs w:val="16"/>
              </w:rPr>
              <w:t>49.2</w:t>
            </w:r>
          </w:p>
        </w:tc>
        <w:tc>
          <w:tcPr>
            <w:tcW w:w="1063" w:type="dxa"/>
            <w:tcBorders>
              <w:top w:val="nil"/>
              <w:left w:val="single" w:sz="3" w:space="0" w:color="000000"/>
              <w:bottom w:val="nil"/>
              <w:right w:val="nil"/>
            </w:tcBorders>
          </w:tcPr>
          <w:p w:rsidR="00C45AA3" w:rsidRDefault="00DC4C15">
            <w:pPr>
              <w:spacing w:line="160" w:lineRule="exact"/>
              <w:ind w:right="120"/>
              <w:jc w:val="right"/>
              <w:rPr>
                <w:sz w:val="16"/>
                <w:szCs w:val="16"/>
              </w:rPr>
            </w:pPr>
            <w:r>
              <w:rPr>
                <w:w w:val="105"/>
                <w:sz w:val="16"/>
                <w:szCs w:val="16"/>
              </w:rPr>
              <w:t>-</w:t>
            </w:r>
          </w:p>
        </w:tc>
      </w:tr>
      <w:tr w:rsidR="00C45AA3">
        <w:trPr>
          <w:trHeight w:hRule="exact" w:val="195"/>
        </w:trPr>
        <w:tc>
          <w:tcPr>
            <w:tcW w:w="1378" w:type="dxa"/>
            <w:tcBorders>
              <w:top w:val="nil"/>
              <w:left w:val="nil"/>
              <w:bottom w:val="single" w:sz="3" w:space="0" w:color="000000"/>
              <w:right w:val="nil"/>
            </w:tcBorders>
          </w:tcPr>
          <w:p w:rsidR="00C45AA3" w:rsidRDefault="00DC4C15">
            <w:pPr>
              <w:spacing w:line="160" w:lineRule="exact"/>
              <w:ind w:left="120"/>
              <w:rPr>
                <w:sz w:val="16"/>
                <w:szCs w:val="16"/>
              </w:rPr>
            </w:pPr>
            <w:r>
              <w:rPr>
                <w:w w:val="116"/>
                <w:sz w:val="16"/>
                <w:szCs w:val="16"/>
              </w:rPr>
              <w:t>β</w:t>
            </w:r>
          </w:p>
        </w:tc>
        <w:tc>
          <w:tcPr>
            <w:tcW w:w="666" w:type="dxa"/>
            <w:tcBorders>
              <w:top w:val="nil"/>
              <w:left w:val="nil"/>
              <w:bottom w:val="single" w:sz="3" w:space="0" w:color="000000"/>
              <w:right w:val="nil"/>
            </w:tcBorders>
          </w:tcPr>
          <w:p w:rsidR="00C45AA3" w:rsidRDefault="00DC4C15">
            <w:pPr>
              <w:spacing w:line="160" w:lineRule="exact"/>
              <w:ind w:left="273" w:right="273"/>
              <w:jc w:val="center"/>
              <w:rPr>
                <w:sz w:val="16"/>
                <w:szCs w:val="16"/>
              </w:rPr>
            </w:pPr>
            <w:r>
              <w:rPr>
                <w:w w:val="105"/>
                <w:sz w:val="16"/>
                <w:szCs w:val="16"/>
              </w:rPr>
              <w:t>-</w:t>
            </w:r>
          </w:p>
        </w:tc>
        <w:tc>
          <w:tcPr>
            <w:tcW w:w="837" w:type="dxa"/>
            <w:tcBorders>
              <w:top w:val="nil"/>
              <w:left w:val="nil"/>
              <w:bottom w:val="single" w:sz="3" w:space="0" w:color="000000"/>
              <w:right w:val="nil"/>
            </w:tcBorders>
          </w:tcPr>
          <w:p w:rsidR="00C45AA3" w:rsidRDefault="00DC4C15">
            <w:pPr>
              <w:spacing w:line="160" w:lineRule="exact"/>
              <w:ind w:left="501"/>
              <w:rPr>
                <w:sz w:val="16"/>
                <w:szCs w:val="16"/>
              </w:rPr>
            </w:pPr>
            <w:r>
              <w:rPr>
                <w:w w:val="108"/>
                <w:sz w:val="16"/>
                <w:szCs w:val="16"/>
              </w:rPr>
              <w:t>0.7</w:t>
            </w:r>
          </w:p>
        </w:tc>
        <w:tc>
          <w:tcPr>
            <w:tcW w:w="535" w:type="dxa"/>
            <w:tcBorders>
              <w:top w:val="nil"/>
              <w:left w:val="nil"/>
              <w:bottom w:val="single" w:sz="3" w:space="0" w:color="000000"/>
              <w:right w:val="nil"/>
            </w:tcBorders>
          </w:tcPr>
          <w:p w:rsidR="00C45AA3" w:rsidRDefault="00DC4C15">
            <w:pPr>
              <w:spacing w:line="160" w:lineRule="exact"/>
              <w:ind w:left="199"/>
              <w:rPr>
                <w:sz w:val="16"/>
                <w:szCs w:val="16"/>
              </w:rPr>
            </w:pPr>
            <w:r>
              <w:rPr>
                <w:w w:val="108"/>
                <w:sz w:val="16"/>
                <w:szCs w:val="16"/>
              </w:rPr>
              <w:t>0.3</w:t>
            </w:r>
          </w:p>
        </w:tc>
        <w:tc>
          <w:tcPr>
            <w:tcW w:w="582" w:type="dxa"/>
            <w:tcBorders>
              <w:top w:val="nil"/>
              <w:left w:val="nil"/>
              <w:bottom w:val="single" w:sz="3" w:space="0" w:color="000000"/>
              <w:right w:val="single" w:sz="3" w:space="0" w:color="000000"/>
            </w:tcBorders>
          </w:tcPr>
          <w:p w:rsidR="00C45AA3" w:rsidRDefault="00DC4C15">
            <w:pPr>
              <w:spacing w:line="160" w:lineRule="exact"/>
              <w:ind w:left="157"/>
              <w:rPr>
                <w:sz w:val="16"/>
                <w:szCs w:val="16"/>
              </w:rPr>
            </w:pPr>
            <w:r>
              <w:rPr>
                <w:w w:val="107"/>
                <w:sz w:val="16"/>
                <w:szCs w:val="16"/>
              </w:rPr>
              <w:t>0.79</w:t>
            </w:r>
          </w:p>
        </w:tc>
        <w:tc>
          <w:tcPr>
            <w:tcW w:w="1063" w:type="dxa"/>
            <w:tcBorders>
              <w:top w:val="nil"/>
              <w:left w:val="single" w:sz="3" w:space="0" w:color="000000"/>
              <w:bottom w:val="single" w:sz="3" w:space="0" w:color="000000"/>
              <w:right w:val="nil"/>
            </w:tcBorders>
          </w:tcPr>
          <w:p w:rsidR="00C45AA3" w:rsidRDefault="00DC4C15">
            <w:pPr>
              <w:spacing w:line="160" w:lineRule="exact"/>
              <w:ind w:right="120"/>
              <w:jc w:val="right"/>
              <w:rPr>
                <w:sz w:val="16"/>
                <w:szCs w:val="16"/>
              </w:rPr>
            </w:pPr>
            <w:r>
              <w:rPr>
                <w:w w:val="105"/>
                <w:sz w:val="16"/>
                <w:szCs w:val="16"/>
              </w:rPr>
              <w:t>-</w:t>
            </w:r>
          </w:p>
        </w:tc>
      </w:tr>
    </w:tbl>
    <w:p w:rsidR="00C45AA3" w:rsidRDefault="00C45AA3">
      <w:pPr>
        <w:spacing w:before="8" w:line="140" w:lineRule="exact"/>
        <w:rPr>
          <w:sz w:val="15"/>
          <w:szCs w:val="15"/>
        </w:rPr>
      </w:pPr>
    </w:p>
    <w:p w:rsidR="00C45AA3" w:rsidRDefault="00C45AA3">
      <w:pPr>
        <w:spacing w:line="200" w:lineRule="exact"/>
      </w:pPr>
    </w:p>
    <w:p w:rsidR="00C45AA3" w:rsidRDefault="00C45AA3">
      <w:pPr>
        <w:spacing w:line="200" w:lineRule="exact"/>
      </w:pPr>
    </w:p>
    <w:p w:rsidR="00C45AA3" w:rsidRDefault="00DC4C15">
      <w:pPr>
        <w:spacing w:before="26" w:line="265" w:lineRule="auto"/>
        <w:ind w:left="100" w:right="1841" w:firstLine="299"/>
        <w:jc w:val="both"/>
        <w:rPr>
          <w:sz w:val="18"/>
          <w:szCs w:val="18"/>
        </w:rPr>
      </w:pPr>
      <w:r>
        <w:rPr>
          <w:sz w:val="18"/>
          <w:szCs w:val="18"/>
        </w:rPr>
        <w:t>In</w:t>
      </w:r>
      <w:r>
        <w:rPr>
          <w:spacing w:val="15"/>
          <w:sz w:val="18"/>
          <w:szCs w:val="18"/>
        </w:rPr>
        <w:t xml:space="preserve"> </w:t>
      </w:r>
      <w:r>
        <w:rPr>
          <w:sz w:val="18"/>
          <w:szCs w:val="18"/>
        </w:rPr>
        <w:t>order</w:t>
      </w:r>
      <w:r>
        <w:rPr>
          <w:spacing w:val="35"/>
          <w:sz w:val="18"/>
          <w:szCs w:val="18"/>
        </w:rPr>
        <w:t xml:space="preserve"> </w:t>
      </w:r>
      <w:r>
        <w:rPr>
          <w:sz w:val="18"/>
          <w:szCs w:val="18"/>
        </w:rPr>
        <w:t>to</w:t>
      </w:r>
      <w:r>
        <w:rPr>
          <w:spacing w:val="19"/>
          <w:sz w:val="18"/>
          <w:szCs w:val="18"/>
        </w:rPr>
        <w:t xml:space="preserve"> </w:t>
      </w:r>
      <w:r>
        <w:rPr>
          <w:sz w:val="18"/>
          <w:szCs w:val="18"/>
        </w:rPr>
        <w:t xml:space="preserve">setup </w:t>
      </w:r>
      <w:r>
        <w:rPr>
          <w:spacing w:val="1"/>
          <w:sz w:val="18"/>
          <w:szCs w:val="18"/>
        </w:rPr>
        <w:t xml:space="preserve"> </w:t>
      </w:r>
      <w:r>
        <w:rPr>
          <w:sz w:val="18"/>
          <w:szCs w:val="18"/>
        </w:rPr>
        <w:t xml:space="preserve">realistic </w:t>
      </w:r>
      <w:r>
        <w:rPr>
          <w:spacing w:val="4"/>
          <w:sz w:val="18"/>
          <w:szCs w:val="18"/>
        </w:rPr>
        <w:t xml:space="preserve"> </w:t>
      </w:r>
      <w:r>
        <w:rPr>
          <w:w w:val="113"/>
          <w:sz w:val="18"/>
          <w:szCs w:val="18"/>
        </w:rPr>
        <w:t>parameters</w:t>
      </w:r>
      <w:r>
        <w:rPr>
          <w:spacing w:val="-8"/>
          <w:w w:val="113"/>
          <w:sz w:val="18"/>
          <w:szCs w:val="18"/>
        </w:rPr>
        <w:t xml:space="preserve"> </w:t>
      </w:r>
      <w:r>
        <w:rPr>
          <w:sz w:val="18"/>
          <w:szCs w:val="18"/>
        </w:rPr>
        <w:t>of</w:t>
      </w:r>
      <w:r>
        <w:rPr>
          <w:spacing w:val="-6"/>
          <w:sz w:val="18"/>
          <w:szCs w:val="18"/>
        </w:rPr>
        <w:t xml:space="preserve"> </w:t>
      </w:r>
      <w:r>
        <w:rPr>
          <w:w w:val="111"/>
          <w:sz w:val="18"/>
          <w:szCs w:val="18"/>
        </w:rPr>
        <w:t>si</w:t>
      </w:r>
      <w:r>
        <w:rPr>
          <w:spacing w:val="-6"/>
          <w:w w:val="111"/>
          <w:sz w:val="18"/>
          <w:szCs w:val="18"/>
        </w:rPr>
        <w:t>m</w:t>
      </w:r>
      <w:r>
        <w:rPr>
          <w:w w:val="111"/>
          <w:sz w:val="18"/>
          <w:szCs w:val="18"/>
        </w:rPr>
        <w:t>ulated</w:t>
      </w:r>
      <w:r>
        <w:rPr>
          <w:spacing w:val="-6"/>
          <w:w w:val="111"/>
          <w:sz w:val="18"/>
          <w:szCs w:val="18"/>
        </w:rPr>
        <w:t xml:space="preserve"> </w:t>
      </w:r>
      <w:r>
        <w:rPr>
          <w:w w:val="111"/>
          <w:sz w:val="18"/>
          <w:szCs w:val="18"/>
        </w:rPr>
        <w:t>computational</w:t>
      </w:r>
      <w:r>
        <w:rPr>
          <w:spacing w:val="4"/>
          <w:w w:val="111"/>
          <w:sz w:val="18"/>
          <w:szCs w:val="18"/>
        </w:rPr>
        <w:t xml:space="preserve"> </w:t>
      </w:r>
      <w:r>
        <w:rPr>
          <w:sz w:val="18"/>
          <w:szCs w:val="18"/>
        </w:rPr>
        <w:t>n</w:t>
      </w:r>
      <w:r>
        <w:rPr>
          <w:spacing w:val="5"/>
          <w:sz w:val="18"/>
          <w:szCs w:val="18"/>
        </w:rPr>
        <w:t>o</w:t>
      </w:r>
      <w:r>
        <w:rPr>
          <w:sz w:val="18"/>
          <w:szCs w:val="18"/>
        </w:rPr>
        <w:t>des,</w:t>
      </w:r>
      <w:r>
        <w:rPr>
          <w:spacing w:val="32"/>
          <w:sz w:val="18"/>
          <w:szCs w:val="18"/>
        </w:rPr>
        <w:t xml:space="preserve"> </w:t>
      </w:r>
      <w:r>
        <w:rPr>
          <w:spacing w:val="-5"/>
          <w:w w:val="143"/>
          <w:sz w:val="18"/>
          <w:szCs w:val="18"/>
        </w:rPr>
        <w:t>t</w:t>
      </w:r>
      <w:r>
        <w:rPr>
          <w:spacing w:val="-5"/>
          <w:w w:val="102"/>
          <w:sz w:val="18"/>
          <w:szCs w:val="18"/>
        </w:rPr>
        <w:t>w</w:t>
      </w:r>
      <w:r>
        <w:rPr>
          <w:w w:val="102"/>
          <w:sz w:val="18"/>
          <w:szCs w:val="18"/>
        </w:rPr>
        <w:t>o</w:t>
      </w:r>
      <w:r>
        <w:rPr>
          <w:spacing w:val="-3"/>
          <w:sz w:val="18"/>
          <w:szCs w:val="18"/>
        </w:rPr>
        <w:t xml:space="preserve"> </w:t>
      </w:r>
      <w:r>
        <w:rPr>
          <w:w w:val="106"/>
          <w:sz w:val="18"/>
          <w:szCs w:val="18"/>
        </w:rPr>
        <w:t xml:space="preserve">sources </w:t>
      </w:r>
      <w:r>
        <w:rPr>
          <w:spacing w:val="-5"/>
          <w:sz w:val="18"/>
          <w:szCs w:val="18"/>
        </w:rPr>
        <w:t>w</w:t>
      </w:r>
      <w:r>
        <w:rPr>
          <w:sz w:val="18"/>
          <w:szCs w:val="18"/>
        </w:rPr>
        <w:t>ere</w:t>
      </w:r>
      <w:r>
        <w:rPr>
          <w:spacing w:val="29"/>
          <w:sz w:val="18"/>
          <w:szCs w:val="18"/>
        </w:rPr>
        <w:t xml:space="preserve"> </w:t>
      </w:r>
      <w:r>
        <w:rPr>
          <w:w w:val="107"/>
          <w:sz w:val="18"/>
          <w:szCs w:val="18"/>
        </w:rPr>
        <w:t>considered:</w:t>
      </w:r>
      <w:r>
        <w:rPr>
          <w:spacing w:val="9"/>
          <w:w w:val="107"/>
          <w:sz w:val="18"/>
          <w:szCs w:val="18"/>
        </w:rPr>
        <w:t xml:space="preserve"> </w:t>
      </w:r>
      <w:r>
        <w:rPr>
          <w:sz w:val="18"/>
          <w:szCs w:val="18"/>
        </w:rPr>
        <w:t xml:space="preserve">the </w:t>
      </w:r>
      <w:r>
        <w:rPr>
          <w:spacing w:val="1"/>
          <w:sz w:val="18"/>
          <w:szCs w:val="18"/>
        </w:rPr>
        <w:t xml:space="preserve"> </w:t>
      </w:r>
      <w:r>
        <w:rPr>
          <w:w w:val="110"/>
          <w:sz w:val="18"/>
          <w:szCs w:val="18"/>
        </w:rPr>
        <w:t>data</w:t>
      </w:r>
      <w:r>
        <w:rPr>
          <w:spacing w:val="33"/>
          <w:w w:val="110"/>
          <w:sz w:val="18"/>
          <w:szCs w:val="18"/>
        </w:rPr>
        <w:t xml:space="preserve"> </w:t>
      </w:r>
      <w:r>
        <w:rPr>
          <w:w w:val="110"/>
          <w:sz w:val="18"/>
          <w:szCs w:val="18"/>
        </w:rPr>
        <w:t>pr</w:t>
      </w:r>
      <w:r>
        <w:rPr>
          <w:spacing w:val="7"/>
          <w:w w:val="110"/>
          <w:sz w:val="18"/>
          <w:szCs w:val="18"/>
        </w:rPr>
        <w:t>o</w:t>
      </w:r>
      <w:r>
        <w:rPr>
          <w:w w:val="110"/>
          <w:sz w:val="18"/>
          <w:szCs w:val="18"/>
        </w:rPr>
        <w:t>duction</w:t>
      </w:r>
      <w:r>
        <w:rPr>
          <w:spacing w:val="12"/>
          <w:w w:val="110"/>
          <w:sz w:val="18"/>
          <w:szCs w:val="18"/>
        </w:rPr>
        <w:t xml:space="preserve"> </w:t>
      </w:r>
      <w:r>
        <w:rPr>
          <w:w w:val="110"/>
          <w:sz w:val="18"/>
          <w:szCs w:val="18"/>
        </w:rPr>
        <w:t>frame</w:t>
      </w:r>
      <w:r>
        <w:rPr>
          <w:spacing w:val="-5"/>
          <w:w w:val="110"/>
          <w:sz w:val="18"/>
          <w:szCs w:val="18"/>
        </w:rPr>
        <w:t>w</w:t>
      </w:r>
      <w:r>
        <w:rPr>
          <w:w w:val="110"/>
          <w:sz w:val="18"/>
          <w:szCs w:val="18"/>
        </w:rPr>
        <w:t>ork</w:t>
      </w:r>
      <w:r>
        <w:rPr>
          <w:spacing w:val="-16"/>
          <w:w w:val="110"/>
          <w:sz w:val="18"/>
          <w:szCs w:val="18"/>
        </w:rPr>
        <w:t xml:space="preserve"> </w:t>
      </w:r>
      <w:r>
        <w:rPr>
          <w:w w:val="110"/>
          <w:sz w:val="18"/>
          <w:szCs w:val="18"/>
        </w:rPr>
        <w:t>at</w:t>
      </w:r>
      <w:r>
        <w:rPr>
          <w:spacing w:val="27"/>
          <w:w w:val="110"/>
          <w:sz w:val="18"/>
          <w:szCs w:val="18"/>
        </w:rPr>
        <w:t xml:space="preserve"> </w:t>
      </w:r>
      <w:r>
        <w:rPr>
          <w:sz w:val="18"/>
          <w:szCs w:val="18"/>
        </w:rPr>
        <w:t xml:space="preserve">KISTI </w:t>
      </w:r>
      <w:r>
        <w:rPr>
          <w:spacing w:val="17"/>
          <w:sz w:val="18"/>
          <w:szCs w:val="18"/>
        </w:rPr>
        <w:t xml:space="preserve"> </w:t>
      </w:r>
      <w:r>
        <w:rPr>
          <w:sz w:val="18"/>
          <w:szCs w:val="18"/>
        </w:rPr>
        <w:t>[9];</w:t>
      </w:r>
      <w:r>
        <w:rPr>
          <w:spacing w:val="-5"/>
          <w:sz w:val="18"/>
          <w:szCs w:val="18"/>
        </w:rPr>
        <w:t xml:space="preserve"> </w:t>
      </w:r>
      <w:r>
        <w:rPr>
          <w:sz w:val="18"/>
          <w:szCs w:val="18"/>
        </w:rPr>
        <w:t xml:space="preserve">and </w:t>
      </w:r>
      <w:r>
        <w:rPr>
          <w:spacing w:val="2"/>
          <w:sz w:val="18"/>
          <w:szCs w:val="18"/>
        </w:rPr>
        <w:t xml:space="preserve"> </w:t>
      </w:r>
      <w:r>
        <w:rPr>
          <w:sz w:val="18"/>
          <w:szCs w:val="18"/>
        </w:rPr>
        <w:t xml:space="preserve">the </w:t>
      </w:r>
      <w:r>
        <w:rPr>
          <w:spacing w:val="1"/>
          <w:sz w:val="18"/>
          <w:szCs w:val="18"/>
        </w:rPr>
        <w:t xml:space="preserve"> </w:t>
      </w:r>
      <w:r>
        <w:rPr>
          <w:sz w:val="18"/>
          <w:szCs w:val="18"/>
        </w:rPr>
        <w:t>online</w:t>
      </w:r>
      <w:r>
        <w:rPr>
          <w:spacing w:val="39"/>
          <w:sz w:val="18"/>
          <w:szCs w:val="18"/>
        </w:rPr>
        <w:t xml:space="preserve"> </w:t>
      </w:r>
      <w:r>
        <w:rPr>
          <w:w w:val="109"/>
          <w:sz w:val="18"/>
          <w:szCs w:val="18"/>
        </w:rPr>
        <w:t>m</w:t>
      </w:r>
      <w:r>
        <w:rPr>
          <w:w w:val="110"/>
          <w:sz w:val="18"/>
          <w:szCs w:val="18"/>
        </w:rPr>
        <w:t xml:space="preserve">onitor- </w:t>
      </w:r>
      <w:proofErr w:type="spellStart"/>
      <w:r>
        <w:rPr>
          <w:sz w:val="18"/>
          <w:szCs w:val="18"/>
        </w:rPr>
        <w:t>ing</w:t>
      </w:r>
      <w:proofErr w:type="spellEnd"/>
      <w:r>
        <w:rPr>
          <w:spacing w:val="36"/>
          <w:sz w:val="18"/>
          <w:szCs w:val="18"/>
        </w:rPr>
        <w:t xml:space="preserve"> </w:t>
      </w:r>
      <w:r>
        <w:rPr>
          <w:sz w:val="18"/>
          <w:szCs w:val="18"/>
        </w:rPr>
        <w:t xml:space="preserve">system </w:t>
      </w:r>
      <w:r>
        <w:rPr>
          <w:spacing w:val="28"/>
          <w:sz w:val="18"/>
          <w:szCs w:val="18"/>
        </w:rPr>
        <w:t xml:space="preserve"> </w:t>
      </w:r>
      <w:r>
        <w:rPr>
          <w:sz w:val="18"/>
          <w:szCs w:val="18"/>
        </w:rPr>
        <w:t>of</w:t>
      </w:r>
      <w:r>
        <w:rPr>
          <w:spacing w:val="19"/>
          <w:sz w:val="18"/>
          <w:szCs w:val="18"/>
        </w:rPr>
        <w:t xml:space="preserve"> </w:t>
      </w:r>
      <w:r>
        <w:rPr>
          <w:sz w:val="18"/>
          <w:szCs w:val="18"/>
        </w:rPr>
        <w:t xml:space="preserve">the </w:t>
      </w:r>
      <w:r>
        <w:rPr>
          <w:spacing w:val="12"/>
          <w:sz w:val="18"/>
          <w:szCs w:val="18"/>
        </w:rPr>
        <w:t xml:space="preserve"> </w:t>
      </w:r>
      <w:r>
        <w:rPr>
          <w:sz w:val="18"/>
          <w:szCs w:val="18"/>
        </w:rPr>
        <w:t xml:space="preserve">ALICE </w:t>
      </w:r>
      <w:r>
        <w:rPr>
          <w:spacing w:val="25"/>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22"/>
          <w:w w:val="143"/>
          <w:sz w:val="18"/>
          <w:szCs w:val="18"/>
        </w:rPr>
        <w:t xml:space="preserve"> </w:t>
      </w:r>
      <w:r>
        <w:rPr>
          <w:w w:val="126"/>
          <w:sz w:val="18"/>
          <w:szCs w:val="18"/>
        </w:rPr>
        <w:t>at</w:t>
      </w:r>
      <w:r>
        <w:rPr>
          <w:spacing w:val="11"/>
          <w:w w:val="126"/>
          <w:sz w:val="18"/>
          <w:szCs w:val="18"/>
        </w:rPr>
        <w:t xml:space="preserve"> </w:t>
      </w:r>
      <w:r>
        <w:rPr>
          <w:sz w:val="18"/>
          <w:szCs w:val="18"/>
        </w:rPr>
        <w:t xml:space="preserve">CERN </w:t>
      </w:r>
      <w:r>
        <w:rPr>
          <w:spacing w:val="25"/>
          <w:sz w:val="18"/>
          <w:szCs w:val="18"/>
        </w:rPr>
        <w:t xml:space="preserve"> </w:t>
      </w:r>
      <w:r>
        <w:rPr>
          <w:w w:val="108"/>
          <w:sz w:val="18"/>
          <w:szCs w:val="18"/>
        </w:rPr>
        <w:t>(</w:t>
      </w:r>
      <w:proofErr w:type="spellStart"/>
      <w:r>
        <w:rPr>
          <w:w w:val="108"/>
          <w:sz w:val="18"/>
          <w:szCs w:val="18"/>
        </w:rPr>
        <w:t>MonAlisa</w:t>
      </w:r>
      <w:proofErr w:type="spellEnd"/>
      <w:r>
        <w:rPr>
          <w:w w:val="108"/>
          <w:sz w:val="18"/>
          <w:szCs w:val="18"/>
        </w:rPr>
        <w:t>)</w:t>
      </w:r>
      <w:r>
        <w:rPr>
          <w:spacing w:val="20"/>
          <w:w w:val="108"/>
          <w:sz w:val="18"/>
          <w:szCs w:val="18"/>
        </w:rPr>
        <w:t xml:space="preserve"> </w:t>
      </w:r>
      <w:r>
        <w:rPr>
          <w:sz w:val="18"/>
          <w:szCs w:val="18"/>
        </w:rPr>
        <w:t>[28].</w:t>
      </w:r>
      <w:r>
        <w:rPr>
          <w:spacing w:val="12"/>
          <w:sz w:val="18"/>
          <w:szCs w:val="18"/>
        </w:rPr>
        <w:t xml:space="preserve"> </w:t>
      </w:r>
      <w:r>
        <w:rPr>
          <w:sz w:val="18"/>
          <w:szCs w:val="18"/>
        </w:rPr>
        <w:t xml:space="preserve">According </w:t>
      </w:r>
      <w:r>
        <w:rPr>
          <w:spacing w:val="32"/>
          <w:sz w:val="18"/>
          <w:szCs w:val="18"/>
        </w:rPr>
        <w:t xml:space="preserve"> </w:t>
      </w:r>
      <w:r>
        <w:rPr>
          <w:sz w:val="18"/>
          <w:szCs w:val="18"/>
        </w:rPr>
        <w:t xml:space="preserve">to  </w:t>
      </w:r>
      <w:r>
        <w:rPr>
          <w:w w:val="111"/>
          <w:sz w:val="18"/>
          <w:szCs w:val="18"/>
        </w:rPr>
        <w:t xml:space="preserve">these </w:t>
      </w:r>
      <w:r>
        <w:rPr>
          <w:sz w:val="18"/>
          <w:szCs w:val="18"/>
        </w:rPr>
        <w:t xml:space="preserve">sources, </w:t>
      </w:r>
      <w:r>
        <w:rPr>
          <w:spacing w:val="4"/>
          <w:sz w:val="18"/>
          <w:szCs w:val="18"/>
        </w:rPr>
        <w:t xml:space="preserve"> </w:t>
      </w:r>
      <w:r>
        <w:rPr>
          <w:sz w:val="18"/>
          <w:szCs w:val="18"/>
        </w:rPr>
        <w:t>the</w:t>
      </w:r>
      <w:r>
        <w:rPr>
          <w:spacing w:val="43"/>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5"/>
          <w:w w:val="111"/>
          <w:sz w:val="18"/>
          <w:szCs w:val="18"/>
        </w:rPr>
        <w:t xml:space="preserve"> </w:t>
      </w:r>
      <w:r>
        <w:rPr>
          <w:sz w:val="18"/>
          <w:szCs w:val="18"/>
        </w:rPr>
        <w:t>of</w:t>
      </w:r>
      <w:r>
        <w:rPr>
          <w:spacing w:val="5"/>
          <w:sz w:val="18"/>
          <w:szCs w:val="18"/>
        </w:rPr>
        <w:t xml:space="preserve"> </w:t>
      </w:r>
      <w:r>
        <w:rPr>
          <w:sz w:val="18"/>
          <w:szCs w:val="18"/>
        </w:rPr>
        <w:t xml:space="preserve">CPUs </w:t>
      </w:r>
      <w:r>
        <w:rPr>
          <w:spacing w:val="9"/>
          <w:sz w:val="18"/>
          <w:szCs w:val="18"/>
        </w:rPr>
        <w:t xml:space="preserve"> </w:t>
      </w:r>
      <w:r>
        <w:rPr>
          <w:spacing w:val="-6"/>
          <w:w w:val="113"/>
          <w:sz w:val="18"/>
          <w:szCs w:val="18"/>
        </w:rPr>
        <w:t>a</w:t>
      </w:r>
      <w:r>
        <w:rPr>
          <w:spacing w:val="-11"/>
          <w:w w:val="113"/>
          <w:sz w:val="18"/>
          <w:szCs w:val="18"/>
        </w:rPr>
        <w:t>v</w:t>
      </w:r>
      <w:r>
        <w:rPr>
          <w:w w:val="113"/>
          <w:sz w:val="18"/>
          <w:szCs w:val="18"/>
        </w:rPr>
        <w:t>ailable</w:t>
      </w:r>
      <w:r>
        <w:rPr>
          <w:spacing w:val="-24"/>
          <w:w w:val="113"/>
          <w:sz w:val="18"/>
          <w:szCs w:val="18"/>
        </w:rPr>
        <w:t xml:space="preserve"> </w:t>
      </w:r>
      <w:r>
        <w:rPr>
          <w:w w:val="113"/>
          <w:sz w:val="18"/>
          <w:szCs w:val="18"/>
        </w:rPr>
        <w:t>at</w:t>
      </w:r>
      <w:r>
        <w:rPr>
          <w:spacing w:val="19"/>
          <w:w w:val="113"/>
          <w:sz w:val="18"/>
          <w:szCs w:val="18"/>
        </w:rPr>
        <w:t xml:space="preserve"> </w:t>
      </w:r>
      <w:r>
        <w:rPr>
          <w:sz w:val="18"/>
          <w:szCs w:val="18"/>
        </w:rPr>
        <w:t>the</w:t>
      </w:r>
      <w:r>
        <w:rPr>
          <w:spacing w:val="43"/>
          <w:sz w:val="18"/>
          <w:szCs w:val="18"/>
        </w:rPr>
        <w:t xml:space="preserve"> </w:t>
      </w:r>
      <w:r>
        <w:rPr>
          <w:sz w:val="18"/>
          <w:szCs w:val="18"/>
        </w:rPr>
        <w:t xml:space="preserve">remote </w:t>
      </w:r>
      <w:r>
        <w:rPr>
          <w:spacing w:val="13"/>
          <w:sz w:val="18"/>
          <w:szCs w:val="18"/>
        </w:rPr>
        <w:t xml:space="preserve"> </w:t>
      </w:r>
      <w:r>
        <w:rPr>
          <w:sz w:val="18"/>
          <w:szCs w:val="18"/>
        </w:rPr>
        <w:t>n</w:t>
      </w:r>
      <w:r>
        <w:rPr>
          <w:spacing w:val="6"/>
          <w:sz w:val="18"/>
          <w:szCs w:val="18"/>
        </w:rPr>
        <w:t>o</w:t>
      </w:r>
      <w:r>
        <w:rPr>
          <w:sz w:val="18"/>
          <w:szCs w:val="18"/>
        </w:rPr>
        <w:t>des</w:t>
      </w:r>
      <w:r>
        <w:rPr>
          <w:spacing w:val="37"/>
          <w:sz w:val="18"/>
          <w:szCs w:val="18"/>
        </w:rPr>
        <w:t xml:space="preserve"> </w:t>
      </w:r>
      <w:r>
        <w:rPr>
          <w:sz w:val="18"/>
          <w:szCs w:val="18"/>
        </w:rPr>
        <w:t>can</w:t>
      </w:r>
      <w:r>
        <w:rPr>
          <w:spacing w:val="32"/>
          <w:sz w:val="18"/>
          <w:szCs w:val="18"/>
        </w:rPr>
        <w:t xml:space="preserve"> </w:t>
      </w:r>
      <w:r>
        <w:rPr>
          <w:spacing w:val="-10"/>
          <w:sz w:val="18"/>
          <w:szCs w:val="18"/>
        </w:rPr>
        <w:t>v</w:t>
      </w:r>
      <w:r>
        <w:rPr>
          <w:sz w:val="18"/>
          <w:szCs w:val="18"/>
        </w:rPr>
        <w:t>ary</w:t>
      </w:r>
      <w:r>
        <w:rPr>
          <w:spacing w:val="44"/>
          <w:sz w:val="18"/>
          <w:szCs w:val="18"/>
        </w:rPr>
        <w:t xml:space="preserve"> </w:t>
      </w:r>
      <w:r>
        <w:rPr>
          <w:sz w:val="18"/>
          <w:szCs w:val="18"/>
        </w:rPr>
        <w:t>from</w:t>
      </w:r>
      <w:r>
        <w:rPr>
          <w:spacing w:val="29"/>
          <w:sz w:val="18"/>
          <w:szCs w:val="18"/>
        </w:rPr>
        <w:t xml:space="preserve"> </w:t>
      </w:r>
      <w:r>
        <w:rPr>
          <w:sz w:val="18"/>
          <w:szCs w:val="18"/>
        </w:rPr>
        <w:t>se</w:t>
      </w:r>
      <w:r>
        <w:rPr>
          <w:spacing w:val="-5"/>
          <w:sz w:val="18"/>
          <w:szCs w:val="18"/>
        </w:rPr>
        <w:t>v</w:t>
      </w:r>
      <w:r>
        <w:rPr>
          <w:sz w:val="18"/>
          <w:szCs w:val="18"/>
        </w:rPr>
        <w:t xml:space="preserve">eral </w:t>
      </w:r>
      <w:r>
        <w:rPr>
          <w:spacing w:val="2"/>
          <w:sz w:val="18"/>
          <w:szCs w:val="18"/>
        </w:rPr>
        <w:t xml:space="preserve"> </w:t>
      </w:r>
      <w:r>
        <w:rPr>
          <w:w w:val="114"/>
          <w:sz w:val="18"/>
          <w:szCs w:val="18"/>
        </w:rPr>
        <w:t xml:space="preserve">units </w:t>
      </w:r>
      <w:r>
        <w:rPr>
          <w:sz w:val="18"/>
          <w:szCs w:val="18"/>
        </w:rPr>
        <w:t xml:space="preserve">up </w:t>
      </w:r>
      <w:r>
        <w:rPr>
          <w:spacing w:val="7"/>
          <w:sz w:val="18"/>
          <w:szCs w:val="18"/>
        </w:rPr>
        <w:t xml:space="preserve"> </w:t>
      </w:r>
      <w:r>
        <w:rPr>
          <w:sz w:val="18"/>
          <w:szCs w:val="18"/>
        </w:rPr>
        <w:t xml:space="preserve">to </w:t>
      </w:r>
      <w:r>
        <w:rPr>
          <w:spacing w:val="6"/>
          <w:sz w:val="18"/>
          <w:szCs w:val="18"/>
        </w:rPr>
        <w:t xml:space="preserve"> </w:t>
      </w:r>
      <w:r>
        <w:rPr>
          <w:sz w:val="18"/>
          <w:szCs w:val="18"/>
        </w:rPr>
        <w:t>se</w:t>
      </w:r>
      <w:r>
        <w:rPr>
          <w:spacing w:val="-5"/>
          <w:sz w:val="18"/>
          <w:szCs w:val="18"/>
        </w:rPr>
        <w:t>v</w:t>
      </w:r>
      <w:r>
        <w:rPr>
          <w:sz w:val="18"/>
          <w:szCs w:val="18"/>
        </w:rPr>
        <w:t xml:space="preserve">eral </w:t>
      </w:r>
      <w:r>
        <w:rPr>
          <w:spacing w:val="23"/>
          <w:sz w:val="18"/>
          <w:szCs w:val="18"/>
        </w:rPr>
        <w:t xml:space="preserve"> </w:t>
      </w:r>
      <w:r>
        <w:rPr>
          <w:w w:val="112"/>
          <w:sz w:val="18"/>
          <w:szCs w:val="18"/>
        </w:rPr>
        <w:t>thousands,</w:t>
      </w:r>
      <w:r>
        <w:rPr>
          <w:spacing w:val="25"/>
          <w:w w:val="112"/>
          <w:sz w:val="18"/>
          <w:szCs w:val="18"/>
        </w:rPr>
        <w:t xml:space="preserve"> </w:t>
      </w:r>
      <w:r>
        <w:rPr>
          <w:sz w:val="18"/>
          <w:szCs w:val="18"/>
        </w:rPr>
        <w:t xml:space="preserve">while </w:t>
      </w:r>
      <w:r>
        <w:rPr>
          <w:spacing w:val="4"/>
          <w:sz w:val="18"/>
          <w:szCs w:val="18"/>
        </w:rPr>
        <w:t xml:space="preserve"> </w:t>
      </w:r>
      <w:r>
        <w:rPr>
          <w:spacing w:val="-5"/>
          <w:w w:val="143"/>
          <w:sz w:val="18"/>
          <w:szCs w:val="18"/>
        </w:rPr>
        <w:t>t</w:t>
      </w:r>
      <w:r>
        <w:rPr>
          <w:w w:val="108"/>
          <w:sz w:val="18"/>
          <w:szCs w:val="18"/>
        </w:rPr>
        <w:t>ypical</w:t>
      </w:r>
      <w:r>
        <w:rPr>
          <w:sz w:val="18"/>
          <w:szCs w:val="18"/>
        </w:rPr>
        <w:t xml:space="preserve"> </w:t>
      </w:r>
      <w:r>
        <w:rPr>
          <w:spacing w:val="-16"/>
          <w:sz w:val="18"/>
          <w:szCs w:val="18"/>
        </w:rPr>
        <w:t xml:space="preserve"> </w:t>
      </w:r>
      <w:r>
        <w:rPr>
          <w:spacing w:val="-10"/>
          <w:sz w:val="18"/>
          <w:szCs w:val="18"/>
        </w:rPr>
        <w:t>v</w:t>
      </w:r>
      <w:r>
        <w:rPr>
          <w:sz w:val="18"/>
          <w:szCs w:val="18"/>
        </w:rPr>
        <w:t xml:space="preserve">alues </w:t>
      </w:r>
      <w:r>
        <w:rPr>
          <w:spacing w:val="20"/>
          <w:sz w:val="18"/>
          <w:szCs w:val="18"/>
        </w:rPr>
        <w:t xml:space="preserve"> </w:t>
      </w:r>
      <w:r>
        <w:rPr>
          <w:sz w:val="18"/>
          <w:szCs w:val="18"/>
        </w:rPr>
        <w:t>for</w:t>
      </w:r>
      <w:r>
        <w:rPr>
          <w:spacing w:val="39"/>
          <w:sz w:val="18"/>
          <w:szCs w:val="18"/>
        </w:rPr>
        <w:t xml:space="preserve"> </w:t>
      </w:r>
      <w:r>
        <w:rPr>
          <w:w w:val="113"/>
          <w:sz w:val="18"/>
          <w:szCs w:val="18"/>
        </w:rPr>
        <w:t>i</w:t>
      </w:r>
      <w:r>
        <w:rPr>
          <w:spacing w:val="-6"/>
          <w:w w:val="113"/>
          <w:sz w:val="18"/>
          <w:szCs w:val="18"/>
        </w:rPr>
        <w:t>n</w:t>
      </w:r>
      <w:r>
        <w:rPr>
          <w:w w:val="113"/>
          <w:sz w:val="18"/>
          <w:szCs w:val="18"/>
        </w:rPr>
        <w:t>terconnecting</w:t>
      </w:r>
      <w:r>
        <w:rPr>
          <w:spacing w:val="-10"/>
          <w:w w:val="113"/>
          <w:sz w:val="18"/>
          <w:szCs w:val="18"/>
        </w:rPr>
        <w:t xml:space="preserve"> </w:t>
      </w:r>
      <w:r>
        <w:rPr>
          <w:w w:val="113"/>
          <w:sz w:val="18"/>
          <w:szCs w:val="18"/>
        </w:rPr>
        <w:t>ne</w:t>
      </w:r>
      <w:r>
        <w:rPr>
          <w:spacing w:val="-6"/>
          <w:w w:val="113"/>
          <w:sz w:val="18"/>
          <w:szCs w:val="18"/>
        </w:rPr>
        <w:t>tw</w:t>
      </w:r>
      <w:r>
        <w:rPr>
          <w:w w:val="113"/>
          <w:sz w:val="18"/>
          <w:szCs w:val="18"/>
        </w:rPr>
        <w:t>ork</w:t>
      </w:r>
      <w:r>
        <w:rPr>
          <w:spacing w:val="5"/>
          <w:w w:val="113"/>
          <w:sz w:val="18"/>
          <w:szCs w:val="18"/>
        </w:rPr>
        <w:t xml:space="preserve"> </w:t>
      </w:r>
      <w:r>
        <w:rPr>
          <w:w w:val="113"/>
          <w:sz w:val="18"/>
          <w:szCs w:val="18"/>
        </w:rPr>
        <w:t xml:space="preserve">bandwidth </w:t>
      </w:r>
      <w:r>
        <w:rPr>
          <w:sz w:val="18"/>
          <w:szCs w:val="18"/>
        </w:rPr>
        <w:t xml:space="preserve">are </w:t>
      </w:r>
      <w:r>
        <w:rPr>
          <w:spacing w:val="23"/>
          <w:sz w:val="18"/>
          <w:szCs w:val="18"/>
        </w:rPr>
        <w:t xml:space="preserve"> </w:t>
      </w:r>
      <w:r>
        <w:rPr>
          <w:w w:val="110"/>
          <w:sz w:val="18"/>
          <w:szCs w:val="18"/>
        </w:rPr>
        <w:t>appr</w:t>
      </w:r>
      <w:r>
        <w:rPr>
          <w:spacing w:val="-4"/>
          <w:w w:val="110"/>
          <w:sz w:val="18"/>
          <w:szCs w:val="18"/>
        </w:rPr>
        <w:t>o</w:t>
      </w:r>
      <w:r>
        <w:rPr>
          <w:w w:val="110"/>
          <w:sz w:val="18"/>
          <w:szCs w:val="18"/>
        </w:rPr>
        <w:t>ximately</w:t>
      </w:r>
      <w:r>
        <w:rPr>
          <w:spacing w:val="45"/>
          <w:w w:val="110"/>
          <w:sz w:val="18"/>
          <w:szCs w:val="18"/>
        </w:rPr>
        <w:t xml:space="preserve"> </w:t>
      </w:r>
      <w:r>
        <w:rPr>
          <w:sz w:val="18"/>
          <w:szCs w:val="18"/>
        </w:rPr>
        <w:t xml:space="preserve">50  Mbps </w:t>
      </w:r>
      <w:r>
        <w:rPr>
          <w:spacing w:val="29"/>
          <w:sz w:val="18"/>
          <w:szCs w:val="18"/>
        </w:rPr>
        <w:t xml:space="preserve"> </w:t>
      </w:r>
      <w:r>
        <w:rPr>
          <w:sz w:val="18"/>
          <w:szCs w:val="18"/>
        </w:rPr>
        <w:t xml:space="preserve">to </w:t>
      </w:r>
      <w:r>
        <w:rPr>
          <w:spacing w:val="19"/>
          <w:sz w:val="18"/>
          <w:szCs w:val="18"/>
        </w:rPr>
        <w:t xml:space="preserve"> </w:t>
      </w:r>
      <w:r>
        <w:rPr>
          <w:sz w:val="18"/>
          <w:szCs w:val="18"/>
        </w:rPr>
        <w:t>2</w:t>
      </w:r>
      <w:r>
        <w:rPr>
          <w:spacing w:val="43"/>
          <w:sz w:val="18"/>
          <w:szCs w:val="18"/>
        </w:rPr>
        <w:t xml:space="preserve"> </w:t>
      </w:r>
      <w:proofErr w:type="spellStart"/>
      <w:r>
        <w:rPr>
          <w:sz w:val="18"/>
          <w:szCs w:val="18"/>
        </w:rPr>
        <w:t>Gbps</w:t>
      </w:r>
      <w:proofErr w:type="spellEnd"/>
      <w:r>
        <w:rPr>
          <w:sz w:val="18"/>
          <w:szCs w:val="18"/>
        </w:rPr>
        <w:t xml:space="preserve">. </w:t>
      </w:r>
      <w:r>
        <w:rPr>
          <w:spacing w:val="43"/>
          <w:sz w:val="18"/>
          <w:szCs w:val="18"/>
        </w:rPr>
        <w:t xml:space="preserve"> </w:t>
      </w:r>
      <w:proofErr w:type="gramStart"/>
      <w:r>
        <w:rPr>
          <w:sz w:val="18"/>
          <w:szCs w:val="18"/>
        </w:rPr>
        <w:t xml:space="preserve">More </w:t>
      </w:r>
      <w:r>
        <w:rPr>
          <w:spacing w:val="20"/>
          <w:sz w:val="18"/>
          <w:szCs w:val="18"/>
        </w:rPr>
        <w:t xml:space="preserve"> </w:t>
      </w:r>
      <w:r>
        <w:rPr>
          <w:w w:val="111"/>
          <w:sz w:val="18"/>
          <w:szCs w:val="18"/>
        </w:rPr>
        <w:t>detailed</w:t>
      </w:r>
      <w:proofErr w:type="gramEnd"/>
      <w:r>
        <w:rPr>
          <w:spacing w:val="37"/>
          <w:w w:val="111"/>
          <w:sz w:val="18"/>
          <w:szCs w:val="18"/>
        </w:rPr>
        <w:t xml:space="preserve"> </w:t>
      </w:r>
      <w:r>
        <w:rPr>
          <w:sz w:val="18"/>
          <w:szCs w:val="18"/>
        </w:rPr>
        <w:t xml:space="preserve">setup  </w:t>
      </w:r>
      <w:r>
        <w:rPr>
          <w:spacing w:val="1"/>
          <w:sz w:val="18"/>
          <w:szCs w:val="18"/>
        </w:rPr>
        <w:t xml:space="preserve"> </w:t>
      </w:r>
      <w:r>
        <w:rPr>
          <w:w w:val="109"/>
          <w:sz w:val="18"/>
          <w:szCs w:val="18"/>
        </w:rPr>
        <w:t>descriptions</w:t>
      </w:r>
      <w:r>
        <w:rPr>
          <w:spacing w:val="38"/>
          <w:w w:val="109"/>
          <w:sz w:val="18"/>
          <w:szCs w:val="18"/>
        </w:rPr>
        <w:t xml:space="preserve"> </w:t>
      </w:r>
      <w:r>
        <w:rPr>
          <w:sz w:val="18"/>
          <w:szCs w:val="18"/>
        </w:rPr>
        <w:t xml:space="preserve">are </w:t>
      </w:r>
      <w:r>
        <w:rPr>
          <w:spacing w:val="23"/>
          <w:sz w:val="18"/>
          <w:szCs w:val="18"/>
        </w:rPr>
        <w:t xml:space="preserve"> </w:t>
      </w:r>
      <w:r>
        <w:rPr>
          <w:w w:val="104"/>
          <w:sz w:val="18"/>
          <w:szCs w:val="18"/>
        </w:rPr>
        <w:t>gi</w:t>
      </w:r>
      <w:r>
        <w:rPr>
          <w:spacing w:val="-5"/>
          <w:w w:val="104"/>
          <w:sz w:val="18"/>
          <w:szCs w:val="18"/>
        </w:rPr>
        <w:t>v</w:t>
      </w:r>
      <w:r>
        <w:rPr>
          <w:w w:val="108"/>
          <w:sz w:val="18"/>
          <w:szCs w:val="18"/>
        </w:rPr>
        <w:t xml:space="preserve">en </w:t>
      </w:r>
      <w:r>
        <w:rPr>
          <w:w w:val="111"/>
          <w:sz w:val="18"/>
          <w:szCs w:val="18"/>
        </w:rPr>
        <w:t>separately</w:t>
      </w:r>
      <w:r>
        <w:rPr>
          <w:spacing w:val="12"/>
          <w:w w:val="111"/>
          <w:sz w:val="18"/>
          <w:szCs w:val="18"/>
        </w:rPr>
        <w:t xml:space="preserve"> </w:t>
      </w:r>
      <w:r>
        <w:rPr>
          <w:sz w:val="18"/>
          <w:szCs w:val="18"/>
        </w:rPr>
        <w:t>for</w:t>
      </w:r>
      <w:r>
        <w:rPr>
          <w:spacing w:val="25"/>
          <w:sz w:val="18"/>
          <w:szCs w:val="18"/>
        </w:rPr>
        <w:t xml:space="preserve"> </w:t>
      </w:r>
      <w:r>
        <w:rPr>
          <w:sz w:val="18"/>
          <w:szCs w:val="18"/>
        </w:rPr>
        <w:t>ea</w:t>
      </w:r>
      <w:r>
        <w:rPr>
          <w:spacing w:val="-5"/>
          <w:sz w:val="18"/>
          <w:szCs w:val="18"/>
        </w:rPr>
        <w:t>c</w:t>
      </w:r>
      <w:r>
        <w:rPr>
          <w:sz w:val="18"/>
          <w:szCs w:val="18"/>
        </w:rPr>
        <w:t>h</w:t>
      </w:r>
      <w:r>
        <w:rPr>
          <w:spacing w:val="43"/>
          <w:sz w:val="18"/>
          <w:szCs w:val="18"/>
        </w:rPr>
        <w:t xml:space="preserve"> </w:t>
      </w:r>
      <w:r>
        <w:rPr>
          <w:w w:val="114"/>
          <w:sz w:val="18"/>
          <w:szCs w:val="18"/>
        </w:rPr>
        <w:t>particular</w:t>
      </w:r>
      <w:r>
        <w:rPr>
          <w:spacing w:val="12"/>
          <w:w w:val="114"/>
          <w:sz w:val="18"/>
          <w:szCs w:val="18"/>
        </w:rPr>
        <w:t xml:space="preserve"> </w:t>
      </w:r>
      <w:r>
        <w:rPr>
          <w:w w:val="106"/>
          <w:sz w:val="18"/>
          <w:szCs w:val="18"/>
        </w:rPr>
        <w:t>si</w:t>
      </w:r>
      <w:r>
        <w:rPr>
          <w:spacing w:val="-5"/>
          <w:w w:val="106"/>
          <w:sz w:val="18"/>
          <w:szCs w:val="18"/>
        </w:rPr>
        <w:t>m</w:t>
      </w:r>
      <w:r>
        <w:rPr>
          <w:w w:val="112"/>
          <w:sz w:val="18"/>
          <w:szCs w:val="18"/>
        </w:rPr>
        <w:t>ulation.</w:t>
      </w:r>
    </w:p>
    <w:p w:rsidR="00C45AA3" w:rsidRDefault="00DC4C15">
      <w:pPr>
        <w:spacing w:before="2" w:line="265" w:lineRule="auto"/>
        <w:ind w:left="100" w:right="1837" w:firstLine="299"/>
        <w:jc w:val="both"/>
        <w:rPr>
          <w:sz w:val="18"/>
          <w:szCs w:val="18"/>
        </w:rPr>
      </w:pPr>
      <w:r>
        <w:rPr>
          <w:sz w:val="18"/>
          <w:szCs w:val="18"/>
        </w:rPr>
        <w:t xml:space="preserve">The  </w:t>
      </w:r>
      <w:r>
        <w:rPr>
          <w:w w:val="110"/>
          <w:sz w:val="18"/>
          <w:szCs w:val="18"/>
        </w:rPr>
        <w:t>planning</w:t>
      </w:r>
      <w:r>
        <w:rPr>
          <w:spacing w:val="5"/>
          <w:w w:val="110"/>
          <w:sz w:val="18"/>
          <w:szCs w:val="18"/>
        </w:rPr>
        <w:t xml:space="preserve"> </w:t>
      </w:r>
      <w:r>
        <w:rPr>
          <w:sz w:val="18"/>
          <w:szCs w:val="18"/>
        </w:rPr>
        <w:t xml:space="preserve">time </w:t>
      </w:r>
      <w:r>
        <w:rPr>
          <w:spacing w:val="3"/>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7"/>
          <w:w w:val="112"/>
          <w:sz w:val="18"/>
          <w:szCs w:val="18"/>
        </w:rPr>
        <w:t xml:space="preserve"> </w:t>
      </w:r>
      <w:r>
        <w:rPr>
          <w:sz w:val="18"/>
          <w:szCs w:val="18"/>
        </w:rPr>
        <w:t xml:space="preserve">∆T </w:t>
      </w:r>
      <w:r>
        <w:rPr>
          <w:spacing w:val="29"/>
          <w:sz w:val="18"/>
          <w:szCs w:val="18"/>
        </w:rPr>
        <w:t xml:space="preserve"> </w:t>
      </w:r>
      <w:r>
        <w:rPr>
          <w:sz w:val="18"/>
          <w:szCs w:val="18"/>
        </w:rPr>
        <w:t xml:space="preserve">should </w:t>
      </w:r>
      <w:r>
        <w:rPr>
          <w:spacing w:val="3"/>
          <w:sz w:val="18"/>
          <w:szCs w:val="18"/>
        </w:rPr>
        <w:t xml:space="preserve"> </w:t>
      </w:r>
      <w:r>
        <w:rPr>
          <w:spacing w:val="5"/>
          <w:sz w:val="18"/>
          <w:szCs w:val="18"/>
        </w:rPr>
        <w:t>b</w:t>
      </w:r>
      <w:r>
        <w:rPr>
          <w:sz w:val="18"/>
          <w:szCs w:val="18"/>
        </w:rPr>
        <w:t>e</w:t>
      </w:r>
      <w:r>
        <w:rPr>
          <w:spacing w:val="22"/>
          <w:sz w:val="18"/>
          <w:szCs w:val="18"/>
        </w:rPr>
        <w:t xml:space="preserve"> </w:t>
      </w:r>
      <w:r>
        <w:rPr>
          <w:sz w:val="18"/>
          <w:szCs w:val="18"/>
        </w:rPr>
        <w:t xml:space="preserve">short </w:t>
      </w:r>
      <w:r>
        <w:rPr>
          <w:spacing w:val="15"/>
          <w:sz w:val="18"/>
          <w:szCs w:val="18"/>
        </w:rPr>
        <w:t xml:space="preserve"> </w:t>
      </w:r>
      <w:r>
        <w:rPr>
          <w:sz w:val="18"/>
          <w:szCs w:val="18"/>
        </w:rPr>
        <w:t xml:space="preserve">enough </w:t>
      </w:r>
      <w:r>
        <w:rPr>
          <w:spacing w:val="7"/>
          <w:sz w:val="18"/>
          <w:szCs w:val="18"/>
        </w:rPr>
        <w:t xml:space="preserve"> </w:t>
      </w:r>
      <w:r>
        <w:rPr>
          <w:sz w:val="18"/>
          <w:szCs w:val="18"/>
        </w:rPr>
        <w:t>in</w:t>
      </w:r>
      <w:r>
        <w:rPr>
          <w:spacing w:val="21"/>
          <w:sz w:val="18"/>
          <w:szCs w:val="18"/>
        </w:rPr>
        <w:t xml:space="preserve"> </w:t>
      </w:r>
      <w:r>
        <w:rPr>
          <w:sz w:val="18"/>
          <w:szCs w:val="18"/>
        </w:rPr>
        <w:t xml:space="preserve">order </w:t>
      </w:r>
      <w:r>
        <w:rPr>
          <w:spacing w:val="3"/>
          <w:sz w:val="18"/>
          <w:szCs w:val="18"/>
        </w:rPr>
        <w:t xml:space="preserve"> </w:t>
      </w:r>
      <w:r>
        <w:rPr>
          <w:sz w:val="18"/>
          <w:szCs w:val="18"/>
        </w:rPr>
        <w:t>to</w:t>
      </w:r>
      <w:r>
        <w:rPr>
          <w:spacing w:val="32"/>
          <w:sz w:val="18"/>
          <w:szCs w:val="18"/>
        </w:rPr>
        <w:t xml:space="preserve"> </w:t>
      </w:r>
      <w:r>
        <w:rPr>
          <w:sz w:val="18"/>
          <w:szCs w:val="18"/>
        </w:rPr>
        <w:t>pr</w:t>
      </w:r>
      <w:r>
        <w:rPr>
          <w:spacing w:val="-5"/>
          <w:sz w:val="18"/>
          <w:szCs w:val="18"/>
        </w:rPr>
        <w:t>o</w:t>
      </w:r>
      <w:r>
        <w:rPr>
          <w:sz w:val="18"/>
          <w:szCs w:val="18"/>
        </w:rPr>
        <w:t xml:space="preserve">vide </w:t>
      </w:r>
      <w:r>
        <w:rPr>
          <w:spacing w:val="12"/>
          <w:sz w:val="18"/>
          <w:szCs w:val="18"/>
        </w:rPr>
        <w:t xml:space="preserve"> </w:t>
      </w:r>
      <w:r>
        <w:rPr>
          <w:spacing w:val="5"/>
          <w:w w:val="113"/>
          <w:sz w:val="18"/>
          <w:szCs w:val="18"/>
        </w:rPr>
        <w:t>b</w:t>
      </w:r>
      <w:r>
        <w:rPr>
          <w:w w:val="118"/>
          <w:sz w:val="18"/>
          <w:szCs w:val="18"/>
        </w:rPr>
        <w:t xml:space="preserve">etter </w:t>
      </w:r>
      <w:r>
        <w:rPr>
          <w:w w:val="114"/>
          <w:sz w:val="18"/>
          <w:szCs w:val="18"/>
        </w:rPr>
        <w:t>adaptabili</w:t>
      </w:r>
      <w:r>
        <w:rPr>
          <w:spacing w:val="-5"/>
          <w:w w:val="114"/>
          <w:sz w:val="18"/>
          <w:szCs w:val="18"/>
        </w:rPr>
        <w:t>t</w:t>
      </w:r>
      <w:r>
        <w:rPr>
          <w:w w:val="114"/>
          <w:sz w:val="18"/>
          <w:szCs w:val="18"/>
        </w:rPr>
        <w:t>y</w:t>
      </w:r>
      <w:r>
        <w:rPr>
          <w:spacing w:val="28"/>
          <w:w w:val="114"/>
          <w:sz w:val="18"/>
          <w:szCs w:val="18"/>
        </w:rPr>
        <w:t xml:space="preserve"> </w:t>
      </w:r>
      <w:r>
        <w:rPr>
          <w:sz w:val="18"/>
          <w:szCs w:val="18"/>
        </w:rPr>
        <w:t xml:space="preserve">to </w:t>
      </w:r>
      <w:r>
        <w:rPr>
          <w:spacing w:val="10"/>
          <w:sz w:val="18"/>
          <w:szCs w:val="18"/>
        </w:rPr>
        <w:t xml:space="preserve"> </w:t>
      </w:r>
      <w:r>
        <w:rPr>
          <w:sz w:val="18"/>
          <w:szCs w:val="18"/>
        </w:rPr>
        <w:t xml:space="preserve">the </w:t>
      </w:r>
      <w:r>
        <w:rPr>
          <w:spacing w:val="23"/>
          <w:sz w:val="18"/>
          <w:szCs w:val="18"/>
        </w:rPr>
        <w:t xml:space="preserve"> </w:t>
      </w:r>
      <w:r>
        <w:rPr>
          <w:w w:val="111"/>
          <w:sz w:val="18"/>
          <w:szCs w:val="18"/>
        </w:rPr>
        <w:t>curre</w:t>
      </w:r>
      <w:r>
        <w:rPr>
          <w:spacing w:val="-5"/>
          <w:w w:val="111"/>
          <w:sz w:val="18"/>
          <w:szCs w:val="18"/>
        </w:rPr>
        <w:t>n</w:t>
      </w:r>
      <w:r>
        <w:rPr>
          <w:w w:val="143"/>
          <w:sz w:val="18"/>
          <w:szCs w:val="18"/>
        </w:rPr>
        <w:t>t</w:t>
      </w:r>
      <w:r>
        <w:rPr>
          <w:spacing w:val="33"/>
          <w:w w:val="143"/>
          <w:sz w:val="18"/>
          <w:szCs w:val="18"/>
        </w:rPr>
        <w:t xml:space="preserve"> </w:t>
      </w:r>
      <w:r>
        <w:rPr>
          <w:w w:val="118"/>
          <w:sz w:val="18"/>
          <w:szCs w:val="18"/>
        </w:rPr>
        <w:t>state</w:t>
      </w:r>
      <w:r>
        <w:rPr>
          <w:spacing w:val="25"/>
          <w:w w:val="118"/>
          <w:sz w:val="18"/>
          <w:szCs w:val="18"/>
        </w:rPr>
        <w:t xml:space="preserve"> </w:t>
      </w:r>
      <w:r>
        <w:rPr>
          <w:sz w:val="18"/>
          <w:szCs w:val="18"/>
        </w:rPr>
        <w:t>of</w:t>
      </w:r>
      <w:r>
        <w:rPr>
          <w:spacing w:val="29"/>
          <w:sz w:val="18"/>
          <w:szCs w:val="18"/>
        </w:rPr>
        <w:t xml:space="preserve"> </w:t>
      </w:r>
      <w:r>
        <w:rPr>
          <w:sz w:val="18"/>
          <w:szCs w:val="18"/>
        </w:rPr>
        <w:t xml:space="preserve">the </w:t>
      </w:r>
      <w:r>
        <w:rPr>
          <w:spacing w:val="23"/>
          <w:sz w:val="18"/>
          <w:szCs w:val="18"/>
        </w:rPr>
        <w:t xml:space="preserve"> </w:t>
      </w:r>
      <w:r>
        <w:rPr>
          <w:sz w:val="18"/>
          <w:szCs w:val="18"/>
        </w:rPr>
        <w:t>n</w:t>
      </w:r>
      <w:r>
        <w:rPr>
          <w:spacing w:val="5"/>
          <w:sz w:val="18"/>
          <w:szCs w:val="18"/>
        </w:rPr>
        <w:t>o</w:t>
      </w:r>
      <w:r>
        <w:rPr>
          <w:sz w:val="18"/>
          <w:szCs w:val="18"/>
        </w:rPr>
        <w:t xml:space="preserve">des, </w:t>
      </w:r>
      <w:r>
        <w:rPr>
          <w:spacing w:val="23"/>
          <w:sz w:val="18"/>
          <w:szCs w:val="18"/>
        </w:rPr>
        <w:t xml:space="preserve"> </w:t>
      </w:r>
      <w:r>
        <w:rPr>
          <w:w w:val="126"/>
          <w:sz w:val="18"/>
          <w:szCs w:val="18"/>
        </w:rPr>
        <w:t>at</w:t>
      </w:r>
      <w:r>
        <w:rPr>
          <w:spacing w:val="21"/>
          <w:w w:val="126"/>
          <w:sz w:val="18"/>
          <w:szCs w:val="18"/>
        </w:rPr>
        <w:t xml:space="preserve"> </w:t>
      </w:r>
      <w:r>
        <w:rPr>
          <w:sz w:val="18"/>
          <w:szCs w:val="18"/>
        </w:rPr>
        <w:t xml:space="preserve">the </w:t>
      </w:r>
      <w:r>
        <w:rPr>
          <w:spacing w:val="23"/>
          <w:sz w:val="18"/>
          <w:szCs w:val="18"/>
        </w:rPr>
        <w:t xml:space="preserve"> </w:t>
      </w:r>
      <w:r>
        <w:rPr>
          <w:sz w:val="18"/>
          <w:szCs w:val="18"/>
        </w:rPr>
        <w:t xml:space="preserve">same </w:t>
      </w:r>
      <w:r>
        <w:rPr>
          <w:spacing w:val="17"/>
          <w:sz w:val="18"/>
          <w:szCs w:val="18"/>
        </w:rPr>
        <w:t xml:space="preserve"> </w:t>
      </w:r>
      <w:r>
        <w:rPr>
          <w:sz w:val="18"/>
          <w:szCs w:val="18"/>
        </w:rPr>
        <w:t xml:space="preserve">time, </w:t>
      </w:r>
      <w:r>
        <w:rPr>
          <w:spacing w:val="31"/>
          <w:sz w:val="18"/>
          <w:szCs w:val="18"/>
        </w:rPr>
        <w:t xml:space="preserve"> </w:t>
      </w:r>
      <w:r>
        <w:rPr>
          <w:sz w:val="18"/>
          <w:szCs w:val="18"/>
        </w:rPr>
        <w:t xml:space="preserve">it </w:t>
      </w:r>
      <w:r>
        <w:rPr>
          <w:spacing w:val="11"/>
          <w:sz w:val="18"/>
          <w:szCs w:val="18"/>
        </w:rPr>
        <w:t xml:space="preserve"> </w:t>
      </w:r>
      <w:r>
        <w:rPr>
          <w:sz w:val="18"/>
          <w:szCs w:val="18"/>
        </w:rPr>
        <w:t xml:space="preserve">should </w:t>
      </w:r>
      <w:r>
        <w:rPr>
          <w:spacing w:val="26"/>
          <w:sz w:val="18"/>
          <w:szCs w:val="18"/>
        </w:rPr>
        <w:t xml:space="preserve"> </w:t>
      </w:r>
      <w:r>
        <w:rPr>
          <w:spacing w:val="5"/>
          <w:sz w:val="18"/>
          <w:szCs w:val="18"/>
        </w:rPr>
        <w:t>b</w:t>
      </w:r>
      <w:r>
        <w:rPr>
          <w:sz w:val="18"/>
          <w:szCs w:val="18"/>
        </w:rPr>
        <w:t xml:space="preserve">e  </w:t>
      </w:r>
      <w:r>
        <w:rPr>
          <w:w w:val="105"/>
          <w:sz w:val="18"/>
          <w:szCs w:val="18"/>
        </w:rPr>
        <w:t xml:space="preserve">long </w:t>
      </w:r>
      <w:r>
        <w:rPr>
          <w:sz w:val="18"/>
          <w:szCs w:val="18"/>
        </w:rPr>
        <w:t xml:space="preserve">enough </w:t>
      </w:r>
      <w:r>
        <w:rPr>
          <w:spacing w:val="14"/>
          <w:sz w:val="18"/>
          <w:szCs w:val="18"/>
        </w:rPr>
        <w:t xml:space="preserve"> </w:t>
      </w:r>
      <w:r>
        <w:rPr>
          <w:sz w:val="18"/>
          <w:szCs w:val="18"/>
        </w:rPr>
        <w:t>so</w:t>
      </w:r>
      <w:r>
        <w:rPr>
          <w:spacing w:val="20"/>
          <w:sz w:val="18"/>
          <w:szCs w:val="18"/>
        </w:rPr>
        <w:t xml:space="preserve"> </w:t>
      </w:r>
      <w:r>
        <w:rPr>
          <w:w w:val="125"/>
          <w:sz w:val="18"/>
          <w:szCs w:val="18"/>
        </w:rPr>
        <w:t>that</w:t>
      </w:r>
      <w:r>
        <w:rPr>
          <w:spacing w:val="6"/>
          <w:w w:val="125"/>
          <w:sz w:val="18"/>
          <w:szCs w:val="18"/>
        </w:rPr>
        <w:t xml:space="preserve"> </w:t>
      </w:r>
      <w:r>
        <w:rPr>
          <w:sz w:val="18"/>
          <w:szCs w:val="18"/>
        </w:rPr>
        <w:t xml:space="preserve">the </w:t>
      </w:r>
      <w:r>
        <w:rPr>
          <w:spacing w:val="7"/>
          <w:sz w:val="18"/>
          <w:szCs w:val="18"/>
        </w:rPr>
        <w:t xml:space="preserve"> </w:t>
      </w:r>
      <w:r>
        <w:rPr>
          <w:w w:val="114"/>
          <w:sz w:val="18"/>
          <w:szCs w:val="18"/>
        </w:rPr>
        <w:t>plann</w:t>
      </w:r>
      <w:r>
        <w:rPr>
          <w:spacing w:val="1"/>
          <w:w w:val="114"/>
          <w:sz w:val="18"/>
          <w:szCs w:val="18"/>
        </w:rPr>
        <w:t>e</w:t>
      </w:r>
      <w:r>
        <w:rPr>
          <w:w w:val="114"/>
          <w:sz w:val="18"/>
          <w:szCs w:val="18"/>
        </w:rPr>
        <w:t>d</w:t>
      </w:r>
      <w:r>
        <w:rPr>
          <w:spacing w:val="-10"/>
          <w:w w:val="114"/>
          <w:sz w:val="18"/>
          <w:szCs w:val="18"/>
        </w:rPr>
        <w:t xml:space="preserve"> </w:t>
      </w:r>
      <w:r>
        <w:rPr>
          <w:w w:val="114"/>
          <w:sz w:val="18"/>
          <w:szCs w:val="18"/>
        </w:rPr>
        <w:t>data</w:t>
      </w:r>
      <w:r>
        <w:rPr>
          <w:spacing w:val="26"/>
          <w:w w:val="114"/>
          <w:sz w:val="18"/>
          <w:szCs w:val="18"/>
        </w:rPr>
        <w:t xml:space="preserve"> </w:t>
      </w:r>
      <w:r>
        <w:rPr>
          <w:sz w:val="18"/>
          <w:szCs w:val="18"/>
        </w:rPr>
        <w:t>fl</w:t>
      </w:r>
      <w:r>
        <w:rPr>
          <w:spacing w:val="-5"/>
          <w:sz w:val="18"/>
          <w:szCs w:val="18"/>
        </w:rPr>
        <w:t>o</w:t>
      </w:r>
      <w:r>
        <w:rPr>
          <w:sz w:val="18"/>
          <w:szCs w:val="18"/>
        </w:rPr>
        <w:t>ws</w:t>
      </w:r>
      <w:r>
        <w:rPr>
          <w:spacing w:val="14"/>
          <w:sz w:val="18"/>
          <w:szCs w:val="18"/>
        </w:rPr>
        <w:t xml:space="preserve"> </w:t>
      </w:r>
      <w:r>
        <w:rPr>
          <w:sz w:val="18"/>
          <w:szCs w:val="18"/>
        </w:rPr>
        <w:t xml:space="preserve">meet </w:t>
      </w:r>
      <w:r>
        <w:rPr>
          <w:spacing w:val="10"/>
          <w:sz w:val="18"/>
          <w:szCs w:val="18"/>
        </w:rPr>
        <w:t xml:space="preserve"> </w:t>
      </w:r>
      <w:r>
        <w:rPr>
          <w:sz w:val="18"/>
          <w:szCs w:val="18"/>
        </w:rPr>
        <w:t xml:space="preserve">the </w:t>
      </w:r>
      <w:r>
        <w:rPr>
          <w:spacing w:val="7"/>
          <w:sz w:val="18"/>
          <w:szCs w:val="18"/>
        </w:rPr>
        <w:t xml:space="preserve"> </w:t>
      </w:r>
      <w:r>
        <w:rPr>
          <w:w w:val="113"/>
          <w:sz w:val="18"/>
          <w:szCs w:val="18"/>
        </w:rPr>
        <w:t>discrete</w:t>
      </w:r>
      <w:r>
        <w:rPr>
          <w:spacing w:val="-6"/>
          <w:w w:val="113"/>
          <w:sz w:val="18"/>
          <w:szCs w:val="18"/>
        </w:rPr>
        <w:t xml:space="preserve"> </w:t>
      </w:r>
      <w:r>
        <w:rPr>
          <w:w w:val="113"/>
          <w:sz w:val="18"/>
          <w:szCs w:val="18"/>
        </w:rPr>
        <w:t>nature</w:t>
      </w:r>
      <w:r>
        <w:rPr>
          <w:spacing w:val="25"/>
          <w:w w:val="113"/>
          <w:sz w:val="18"/>
          <w:szCs w:val="18"/>
        </w:rPr>
        <w:t xml:space="preserve"> </w:t>
      </w:r>
      <w:r>
        <w:rPr>
          <w:sz w:val="18"/>
          <w:szCs w:val="18"/>
        </w:rPr>
        <w:t>of</w:t>
      </w:r>
      <w:r>
        <w:rPr>
          <w:spacing w:val="13"/>
          <w:sz w:val="18"/>
          <w:szCs w:val="18"/>
        </w:rPr>
        <w:t xml:space="preserve"> </w:t>
      </w:r>
      <w:r>
        <w:rPr>
          <w:sz w:val="18"/>
          <w:szCs w:val="18"/>
        </w:rPr>
        <w:t>file</w:t>
      </w:r>
      <w:r>
        <w:rPr>
          <w:spacing w:val="12"/>
          <w:sz w:val="18"/>
          <w:szCs w:val="18"/>
        </w:rPr>
        <w:t xml:space="preserve"> </w:t>
      </w:r>
      <w:r>
        <w:rPr>
          <w:w w:val="110"/>
          <w:sz w:val="18"/>
          <w:szCs w:val="18"/>
        </w:rPr>
        <w:t>transfers.</w:t>
      </w:r>
      <w:r>
        <w:rPr>
          <w:spacing w:val="23"/>
          <w:w w:val="110"/>
          <w:sz w:val="18"/>
          <w:szCs w:val="18"/>
        </w:rPr>
        <w:t xml:space="preserve"> </w:t>
      </w:r>
      <w:r>
        <w:rPr>
          <w:w w:val="110"/>
          <w:sz w:val="18"/>
          <w:szCs w:val="18"/>
        </w:rPr>
        <w:t xml:space="preserve">After </w:t>
      </w:r>
      <w:r>
        <w:rPr>
          <w:sz w:val="18"/>
          <w:szCs w:val="18"/>
        </w:rPr>
        <w:t>a</w:t>
      </w:r>
      <w:r>
        <w:rPr>
          <w:spacing w:val="30"/>
          <w:sz w:val="18"/>
          <w:szCs w:val="18"/>
        </w:rPr>
        <w:t xml:space="preserve"> </w:t>
      </w:r>
      <w:r>
        <w:rPr>
          <w:sz w:val="18"/>
          <w:szCs w:val="18"/>
        </w:rPr>
        <w:t>set</w:t>
      </w:r>
      <w:r>
        <w:rPr>
          <w:spacing w:val="44"/>
          <w:sz w:val="18"/>
          <w:szCs w:val="18"/>
        </w:rPr>
        <w:t xml:space="preserve"> </w:t>
      </w:r>
      <w:r>
        <w:rPr>
          <w:sz w:val="18"/>
          <w:szCs w:val="18"/>
        </w:rPr>
        <w:t>of</w:t>
      </w:r>
      <w:r>
        <w:rPr>
          <w:spacing w:val="15"/>
          <w:sz w:val="18"/>
          <w:szCs w:val="18"/>
        </w:rPr>
        <w:t xml:space="preserve"> </w:t>
      </w:r>
      <w:r>
        <w:rPr>
          <w:w w:val="111"/>
          <w:sz w:val="18"/>
          <w:szCs w:val="18"/>
        </w:rPr>
        <w:t>testing</w:t>
      </w:r>
      <w:r>
        <w:rPr>
          <w:spacing w:val="24"/>
          <w:w w:val="111"/>
          <w:sz w:val="18"/>
          <w:szCs w:val="18"/>
        </w:rPr>
        <w:t xml:space="preserve"> </w:t>
      </w:r>
      <w:r>
        <w:rPr>
          <w:w w:val="111"/>
          <w:sz w:val="18"/>
          <w:szCs w:val="18"/>
        </w:rPr>
        <w:t>si</w:t>
      </w:r>
      <w:r>
        <w:rPr>
          <w:spacing w:val="-6"/>
          <w:w w:val="111"/>
          <w:sz w:val="18"/>
          <w:szCs w:val="18"/>
        </w:rPr>
        <w:t>m</w:t>
      </w:r>
      <w:r>
        <w:rPr>
          <w:w w:val="111"/>
          <w:sz w:val="18"/>
          <w:szCs w:val="18"/>
        </w:rPr>
        <w:t>ulation</w:t>
      </w:r>
      <w:r>
        <w:rPr>
          <w:spacing w:val="7"/>
          <w:w w:val="111"/>
          <w:sz w:val="18"/>
          <w:szCs w:val="18"/>
        </w:rPr>
        <w:t xml:space="preserve"> </w:t>
      </w:r>
      <w:r>
        <w:rPr>
          <w:sz w:val="18"/>
          <w:szCs w:val="18"/>
        </w:rPr>
        <w:t xml:space="preserve">runs </w:t>
      </w:r>
      <w:r>
        <w:rPr>
          <w:spacing w:val="10"/>
          <w:sz w:val="18"/>
          <w:szCs w:val="18"/>
        </w:rPr>
        <w:t xml:space="preserve"> </w:t>
      </w:r>
      <w:r>
        <w:rPr>
          <w:sz w:val="18"/>
          <w:szCs w:val="18"/>
        </w:rPr>
        <w:t>it</w:t>
      </w:r>
      <w:r>
        <w:rPr>
          <w:spacing w:val="41"/>
          <w:sz w:val="18"/>
          <w:szCs w:val="18"/>
        </w:rPr>
        <w:t xml:space="preserve"> </w:t>
      </w:r>
      <w:r>
        <w:rPr>
          <w:spacing w:val="-5"/>
          <w:sz w:val="18"/>
          <w:szCs w:val="18"/>
        </w:rPr>
        <w:t>w</w:t>
      </w:r>
      <w:r>
        <w:rPr>
          <w:sz w:val="18"/>
          <w:szCs w:val="18"/>
        </w:rPr>
        <w:t>as</w:t>
      </w:r>
      <w:r>
        <w:rPr>
          <w:spacing w:val="34"/>
          <w:sz w:val="18"/>
          <w:szCs w:val="18"/>
        </w:rPr>
        <w:t xml:space="preserve"> </w:t>
      </w:r>
      <w:r>
        <w:rPr>
          <w:sz w:val="18"/>
          <w:szCs w:val="18"/>
        </w:rPr>
        <w:t>set</w:t>
      </w:r>
      <w:r>
        <w:rPr>
          <w:spacing w:val="44"/>
          <w:sz w:val="18"/>
          <w:szCs w:val="18"/>
        </w:rPr>
        <w:t xml:space="preserve"> </w:t>
      </w:r>
      <w:r>
        <w:rPr>
          <w:sz w:val="18"/>
          <w:szCs w:val="18"/>
        </w:rPr>
        <w:t>to</w:t>
      </w:r>
      <w:r>
        <w:rPr>
          <w:spacing w:val="40"/>
          <w:sz w:val="18"/>
          <w:szCs w:val="18"/>
        </w:rPr>
        <w:t xml:space="preserve"> </w:t>
      </w:r>
      <w:r>
        <w:rPr>
          <w:sz w:val="18"/>
          <w:szCs w:val="18"/>
        </w:rPr>
        <w:t>6</w:t>
      </w:r>
      <w:r>
        <w:rPr>
          <w:spacing w:val="20"/>
          <w:sz w:val="18"/>
          <w:szCs w:val="18"/>
        </w:rPr>
        <w:t xml:space="preserve"> </w:t>
      </w:r>
      <w:r>
        <w:rPr>
          <w:sz w:val="18"/>
          <w:szCs w:val="18"/>
        </w:rPr>
        <w:t xml:space="preserve">hours, </w:t>
      </w:r>
      <w:r>
        <w:rPr>
          <w:spacing w:val="17"/>
          <w:sz w:val="18"/>
          <w:szCs w:val="18"/>
        </w:rPr>
        <w:t xml:space="preserve"> </w:t>
      </w:r>
      <w:r>
        <w:rPr>
          <w:sz w:val="18"/>
          <w:szCs w:val="18"/>
        </w:rPr>
        <w:t xml:space="preserve">and </w:t>
      </w:r>
      <w:r>
        <w:rPr>
          <w:spacing w:val="9"/>
          <w:sz w:val="18"/>
          <w:szCs w:val="18"/>
        </w:rPr>
        <w:t xml:space="preserve"> </w:t>
      </w:r>
      <w:r>
        <w:rPr>
          <w:sz w:val="18"/>
          <w:szCs w:val="18"/>
        </w:rPr>
        <w:t xml:space="preserve">the </w:t>
      </w:r>
      <w:r>
        <w:rPr>
          <w:spacing w:val="8"/>
          <w:sz w:val="18"/>
          <w:szCs w:val="18"/>
        </w:rPr>
        <w:t xml:space="preserve"> </w:t>
      </w:r>
      <w:r>
        <w:rPr>
          <w:sz w:val="18"/>
          <w:szCs w:val="18"/>
        </w:rPr>
        <w:t>up</w:t>
      </w:r>
      <w:r>
        <w:rPr>
          <w:spacing w:val="6"/>
          <w:sz w:val="18"/>
          <w:szCs w:val="18"/>
        </w:rPr>
        <w:t>p</w:t>
      </w:r>
      <w:r>
        <w:rPr>
          <w:sz w:val="18"/>
          <w:szCs w:val="18"/>
        </w:rPr>
        <w:t xml:space="preserve">er </w:t>
      </w:r>
      <w:r>
        <w:rPr>
          <w:spacing w:val="22"/>
          <w:sz w:val="18"/>
          <w:szCs w:val="18"/>
        </w:rPr>
        <w:t xml:space="preserve"> </w:t>
      </w:r>
      <w:r>
        <w:rPr>
          <w:sz w:val="18"/>
          <w:szCs w:val="18"/>
        </w:rPr>
        <w:t xml:space="preserve">limit </w:t>
      </w:r>
      <w:r>
        <w:rPr>
          <w:spacing w:val="10"/>
          <w:sz w:val="18"/>
          <w:szCs w:val="18"/>
        </w:rPr>
        <w:t xml:space="preserve"> </w:t>
      </w:r>
      <w:r>
        <w:rPr>
          <w:sz w:val="18"/>
          <w:szCs w:val="18"/>
        </w:rPr>
        <w:t>for</w:t>
      </w:r>
      <w:r>
        <w:rPr>
          <w:spacing w:val="28"/>
          <w:sz w:val="18"/>
          <w:szCs w:val="18"/>
        </w:rPr>
        <w:t xml:space="preserve"> </w:t>
      </w:r>
      <w:r>
        <w:rPr>
          <w:sz w:val="18"/>
          <w:szCs w:val="18"/>
        </w:rPr>
        <w:t xml:space="preserve">the </w:t>
      </w:r>
      <w:r>
        <w:rPr>
          <w:spacing w:val="8"/>
          <w:sz w:val="18"/>
          <w:szCs w:val="18"/>
        </w:rPr>
        <w:t xml:space="preserve"> </w:t>
      </w:r>
      <w:r>
        <w:rPr>
          <w:w w:val="113"/>
          <w:sz w:val="18"/>
          <w:szCs w:val="18"/>
        </w:rPr>
        <w:t>d</w:t>
      </w:r>
      <w:r>
        <w:rPr>
          <w:w w:val="105"/>
          <w:sz w:val="18"/>
          <w:szCs w:val="18"/>
        </w:rPr>
        <w:t xml:space="preserve">isk </w:t>
      </w:r>
      <w:r>
        <w:rPr>
          <w:sz w:val="18"/>
          <w:szCs w:val="18"/>
        </w:rPr>
        <w:t xml:space="preserve">usage </w:t>
      </w:r>
      <w:r>
        <w:rPr>
          <w:spacing w:val="17"/>
          <w:sz w:val="18"/>
          <w:szCs w:val="18"/>
        </w:rPr>
        <w:t xml:space="preserve"> </w:t>
      </w:r>
      <w:r>
        <w:rPr>
          <w:sz w:val="18"/>
          <w:szCs w:val="18"/>
        </w:rPr>
        <w:t>δ</w:t>
      </w:r>
      <w:r>
        <w:rPr>
          <w:spacing w:val="37"/>
          <w:sz w:val="18"/>
          <w:szCs w:val="18"/>
        </w:rPr>
        <w:t xml:space="preserve"> </w:t>
      </w:r>
      <w:r>
        <w:rPr>
          <w:spacing w:val="-5"/>
          <w:sz w:val="18"/>
          <w:szCs w:val="18"/>
        </w:rPr>
        <w:t>w</w:t>
      </w:r>
      <w:r>
        <w:rPr>
          <w:sz w:val="18"/>
          <w:szCs w:val="18"/>
        </w:rPr>
        <w:t xml:space="preserve">as </w:t>
      </w:r>
      <w:r>
        <w:rPr>
          <w:spacing w:val="4"/>
          <w:sz w:val="18"/>
          <w:szCs w:val="18"/>
        </w:rPr>
        <w:t xml:space="preserve"> </w:t>
      </w:r>
      <w:r>
        <w:rPr>
          <w:w w:val="103"/>
          <w:sz w:val="18"/>
          <w:szCs w:val="18"/>
        </w:rPr>
        <w:t>se</w:t>
      </w:r>
      <w:r>
        <w:rPr>
          <w:w w:val="143"/>
          <w:sz w:val="18"/>
          <w:szCs w:val="18"/>
        </w:rPr>
        <w:t>t</w:t>
      </w:r>
      <w:r>
        <w:rPr>
          <w:sz w:val="18"/>
          <w:szCs w:val="18"/>
        </w:rPr>
        <w:t xml:space="preserve"> </w:t>
      </w:r>
      <w:r>
        <w:rPr>
          <w:spacing w:val="-12"/>
          <w:sz w:val="18"/>
          <w:szCs w:val="18"/>
        </w:rPr>
        <w:t xml:space="preserve"> </w:t>
      </w:r>
      <w:r>
        <w:rPr>
          <w:sz w:val="18"/>
          <w:szCs w:val="18"/>
        </w:rPr>
        <w:t xml:space="preserve">to </w:t>
      </w:r>
      <w:r>
        <w:rPr>
          <w:spacing w:val="10"/>
          <w:sz w:val="18"/>
          <w:szCs w:val="18"/>
        </w:rPr>
        <w:t xml:space="preserve"> </w:t>
      </w:r>
      <w:r>
        <w:rPr>
          <w:sz w:val="18"/>
          <w:szCs w:val="18"/>
        </w:rPr>
        <w:t>95</w:t>
      </w:r>
      <w:r>
        <w:rPr>
          <w:spacing w:val="-10"/>
          <w:sz w:val="18"/>
          <w:szCs w:val="18"/>
        </w:rPr>
        <w:t xml:space="preserve"> </w:t>
      </w:r>
      <w:r>
        <w:rPr>
          <w:sz w:val="18"/>
          <w:szCs w:val="18"/>
        </w:rPr>
        <w:t>%.</w:t>
      </w:r>
      <w:r>
        <w:rPr>
          <w:spacing w:val="41"/>
          <w:sz w:val="18"/>
          <w:szCs w:val="18"/>
        </w:rPr>
        <w:t xml:space="preserve"> </w:t>
      </w:r>
      <w:r>
        <w:rPr>
          <w:sz w:val="18"/>
          <w:szCs w:val="18"/>
        </w:rPr>
        <w:t>All</w:t>
      </w:r>
      <w:r>
        <w:rPr>
          <w:spacing w:val="42"/>
          <w:sz w:val="18"/>
          <w:szCs w:val="18"/>
        </w:rPr>
        <w:t xml:space="preserve"> </w:t>
      </w:r>
      <w:proofErr w:type="gramStart"/>
      <w:r>
        <w:rPr>
          <w:sz w:val="18"/>
          <w:szCs w:val="18"/>
        </w:rPr>
        <w:t xml:space="preserve">the </w:t>
      </w:r>
      <w:r>
        <w:rPr>
          <w:spacing w:val="23"/>
          <w:sz w:val="18"/>
          <w:szCs w:val="18"/>
        </w:rPr>
        <w:t xml:space="preserve"> </w:t>
      </w:r>
      <w:r>
        <w:rPr>
          <w:sz w:val="18"/>
          <w:szCs w:val="18"/>
        </w:rPr>
        <w:t>CPUs</w:t>
      </w:r>
      <w:proofErr w:type="gramEnd"/>
      <w:r>
        <w:rPr>
          <w:sz w:val="18"/>
          <w:szCs w:val="18"/>
        </w:rPr>
        <w:t xml:space="preserve"> </w:t>
      </w:r>
      <w:r>
        <w:rPr>
          <w:spacing w:val="34"/>
          <w:sz w:val="18"/>
          <w:szCs w:val="18"/>
        </w:rPr>
        <w:t xml:space="preserve"> </w:t>
      </w:r>
      <w:r>
        <w:rPr>
          <w:sz w:val="18"/>
          <w:szCs w:val="18"/>
        </w:rPr>
        <w:t xml:space="preserve">are </w:t>
      </w:r>
      <w:r>
        <w:rPr>
          <w:spacing w:val="14"/>
          <w:sz w:val="18"/>
          <w:szCs w:val="18"/>
        </w:rPr>
        <w:t xml:space="preserve"> </w:t>
      </w:r>
      <w:r>
        <w:rPr>
          <w:w w:val="107"/>
          <w:sz w:val="18"/>
          <w:szCs w:val="18"/>
        </w:rPr>
        <w:t>considered</w:t>
      </w:r>
      <w:r>
        <w:rPr>
          <w:spacing w:val="31"/>
          <w:w w:val="107"/>
          <w:sz w:val="18"/>
          <w:szCs w:val="18"/>
        </w:rPr>
        <w:t xml:space="preserve"> </w:t>
      </w:r>
      <w:r>
        <w:rPr>
          <w:sz w:val="18"/>
          <w:szCs w:val="18"/>
        </w:rPr>
        <w:t xml:space="preserve">to </w:t>
      </w:r>
      <w:r>
        <w:rPr>
          <w:spacing w:val="10"/>
          <w:sz w:val="18"/>
          <w:szCs w:val="18"/>
        </w:rPr>
        <w:t xml:space="preserve"> </w:t>
      </w:r>
      <w:r>
        <w:rPr>
          <w:spacing w:val="5"/>
          <w:sz w:val="18"/>
          <w:szCs w:val="18"/>
        </w:rPr>
        <w:t>b</w:t>
      </w:r>
      <w:r>
        <w:rPr>
          <w:sz w:val="18"/>
          <w:szCs w:val="18"/>
        </w:rPr>
        <w:t xml:space="preserve">e </w:t>
      </w:r>
      <w:r>
        <w:rPr>
          <w:spacing w:val="1"/>
          <w:sz w:val="18"/>
          <w:szCs w:val="18"/>
        </w:rPr>
        <w:t xml:space="preserve"> </w:t>
      </w:r>
      <w:r>
        <w:rPr>
          <w:sz w:val="18"/>
          <w:szCs w:val="18"/>
        </w:rPr>
        <w:t>of</w:t>
      </w:r>
      <w:r>
        <w:rPr>
          <w:spacing w:val="30"/>
          <w:sz w:val="18"/>
          <w:szCs w:val="18"/>
        </w:rPr>
        <w:t xml:space="preserve"> </w:t>
      </w:r>
      <w:r>
        <w:rPr>
          <w:sz w:val="18"/>
          <w:szCs w:val="18"/>
        </w:rPr>
        <w:t xml:space="preserve">the </w:t>
      </w:r>
      <w:r>
        <w:rPr>
          <w:spacing w:val="23"/>
          <w:sz w:val="18"/>
          <w:szCs w:val="18"/>
        </w:rPr>
        <w:t xml:space="preserve"> </w:t>
      </w:r>
      <w:r>
        <w:rPr>
          <w:sz w:val="18"/>
          <w:szCs w:val="18"/>
        </w:rPr>
        <w:t xml:space="preserve">same </w:t>
      </w:r>
      <w:r>
        <w:rPr>
          <w:spacing w:val="18"/>
          <w:sz w:val="18"/>
          <w:szCs w:val="18"/>
        </w:rPr>
        <w:t xml:space="preserve"> </w:t>
      </w:r>
      <w:r>
        <w:rPr>
          <w:w w:val="110"/>
          <w:sz w:val="18"/>
          <w:szCs w:val="18"/>
        </w:rPr>
        <w:t>pr</w:t>
      </w:r>
      <w:r>
        <w:rPr>
          <w:spacing w:val="6"/>
          <w:w w:val="110"/>
          <w:sz w:val="18"/>
          <w:szCs w:val="18"/>
        </w:rPr>
        <w:t>o</w:t>
      </w:r>
      <w:r>
        <w:rPr>
          <w:w w:val="104"/>
          <w:sz w:val="18"/>
          <w:szCs w:val="18"/>
        </w:rPr>
        <w:t xml:space="preserve">cessing </w:t>
      </w:r>
      <w:r>
        <w:rPr>
          <w:sz w:val="18"/>
          <w:szCs w:val="18"/>
        </w:rPr>
        <w:t>s</w:t>
      </w:r>
      <w:r>
        <w:rPr>
          <w:spacing w:val="5"/>
          <w:sz w:val="18"/>
          <w:szCs w:val="18"/>
        </w:rPr>
        <w:t>p</w:t>
      </w:r>
      <w:r>
        <w:rPr>
          <w:sz w:val="18"/>
          <w:szCs w:val="18"/>
        </w:rPr>
        <w:t xml:space="preserve">eed. </w:t>
      </w:r>
      <w:r>
        <w:rPr>
          <w:spacing w:val="25"/>
          <w:sz w:val="18"/>
          <w:szCs w:val="18"/>
        </w:rPr>
        <w:t xml:space="preserve"> </w:t>
      </w:r>
      <w:r>
        <w:rPr>
          <w:spacing w:val="-6"/>
          <w:w w:val="121"/>
          <w:sz w:val="18"/>
          <w:szCs w:val="18"/>
        </w:rPr>
        <w:t>P</w:t>
      </w:r>
      <w:r>
        <w:rPr>
          <w:w w:val="121"/>
          <w:sz w:val="18"/>
          <w:szCs w:val="18"/>
        </w:rPr>
        <w:t>arameters</w:t>
      </w:r>
      <w:r>
        <w:rPr>
          <w:spacing w:val="-25"/>
          <w:w w:val="121"/>
          <w:sz w:val="18"/>
          <w:szCs w:val="18"/>
        </w:rPr>
        <w:t xml:space="preserve"> </w:t>
      </w:r>
      <w:proofErr w:type="gramStart"/>
      <w:r>
        <w:rPr>
          <w:w w:val="121"/>
          <w:sz w:val="18"/>
          <w:szCs w:val="18"/>
        </w:rPr>
        <w:t>α</w:t>
      </w:r>
      <w:proofErr w:type="spellStart"/>
      <w:r>
        <w:rPr>
          <w:w w:val="121"/>
          <w:position w:val="-3"/>
          <w:sz w:val="14"/>
          <w:szCs w:val="14"/>
        </w:rPr>
        <w:t>i</w:t>
      </w:r>
      <w:proofErr w:type="spellEnd"/>
      <w:r>
        <w:rPr>
          <w:w w:val="121"/>
          <w:position w:val="-3"/>
          <w:sz w:val="14"/>
          <w:szCs w:val="14"/>
        </w:rPr>
        <w:t xml:space="preserve"> </w:t>
      </w:r>
      <w:r>
        <w:rPr>
          <w:spacing w:val="17"/>
          <w:w w:val="121"/>
          <w:position w:val="-3"/>
          <w:sz w:val="14"/>
          <w:szCs w:val="14"/>
        </w:rPr>
        <w:t xml:space="preserve"> </w:t>
      </w:r>
      <w:r>
        <w:rPr>
          <w:sz w:val="18"/>
          <w:szCs w:val="18"/>
        </w:rPr>
        <w:t>(</w:t>
      </w:r>
      <w:proofErr w:type="gramEnd"/>
      <w:r>
        <w:rPr>
          <w:sz w:val="18"/>
          <w:szCs w:val="18"/>
        </w:rPr>
        <w:t xml:space="preserve">equal </w:t>
      </w:r>
      <w:r>
        <w:rPr>
          <w:spacing w:val="35"/>
          <w:sz w:val="18"/>
          <w:szCs w:val="18"/>
        </w:rPr>
        <w:t xml:space="preserve"> </w:t>
      </w:r>
      <w:r>
        <w:rPr>
          <w:sz w:val="18"/>
          <w:szCs w:val="18"/>
        </w:rPr>
        <w:t>for</w:t>
      </w:r>
      <w:r>
        <w:rPr>
          <w:spacing w:val="44"/>
          <w:sz w:val="18"/>
          <w:szCs w:val="18"/>
        </w:rPr>
        <w:t xml:space="preserve"> </w:t>
      </w:r>
      <w:r>
        <w:rPr>
          <w:sz w:val="18"/>
          <w:szCs w:val="18"/>
        </w:rPr>
        <w:t xml:space="preserve">all </w:t>
      </w:r>
      <w:r>
        <w:rPr>
          <w:spacing w:val="4"/>
          <w:sz w:val="18"/>
          <w:szCs w:val="18"/>
        </w:rPr>
        <w:t xml:space="preserve"> </w:t>
      </w:r>
      <w:r>
        <w:rPr>
          <w:sz w:val="18"/>
          <w:szCs w:val="18"/>
        </w:rPr>
        <w:t>n</w:t>
      </w:r>
      <w:r>
        <w:rPr>
          <w:spacing w:val="5"/>
          <w:sz w:val="18"/>
          <w:szCs w:val="18"/>
        </w:rPr>
        <w:t>o</w:t>
      </w:r>
      <w:r>
        <w:rPr>
          <w:sz w:val="18"/>
          <w:szCs w:val="18"/>
        </w:rPr>
        <w:t xml:space="preserve">des </w:t>
      </w:r>
      <w:r>
        <w:rPr>
          <w:spacing w:val="19"/>
          <w:sz w:val="18"/>
          <w:szCs w:val="18"/>
        </w:rPr>
        <w:t xml:space="preserve"> </w:t>
      </w:r>
      <w:proofErr w:type="spellStart"/>
      <w:r>
        <w:rPr>
          <w:sz w:val="18"/>
          <w:szCs w:val="18"/>
        </w:rPr>
        <w:t>i</w:t>
      </w:r>
      <w:proofErr w:type="spellEnd"/>
      <w:r>
        <w:rPr>
          <w:sz w:val="18"/>
          <w:szCs w:val="18"/>
        </w:rPr>
        <w:t>,</w:t>
      </w:r>
      <w:r>
        <w:rPr>
          <w:spacing w:val="41"/>
          <w:sz w:val="18"/>
          <w:szCs w:val="18"/>
        </w:rPr>
        <w:t xml:space="preserve"> </w:t>
      </w:r>
      <w:r>
        <w:rPr>
          <w:spacing w:val="5"/>
          <w:sz w:val="18"/>
          <w:szCs w:val="18"/>
        </w:rPr>
        <w:t>b</w:t>
      </w:r>
      <w:r>
        <w:rPr>
          <w:sz w:val="18"/>
          <w:szCs w:val="18"/>
        </w:rPr>
        <w:t xml:space="preserve">ecause </w:t>
      </w:r>
      <w:r>
        <w:rPr>
          <w:spacing w:val="35"/>
          <w:sz w:val="18"/>
          <w:szCs w:val="18"/>
        </w:rPr>
        <w:t xml:space="preserve"> </w:t>
      </w:r>
      <w:r>
        <w:rPr>
          <w:sz w:val="18"/>
          <w:szCs w:val="18"/>
        </w:rPr>
        <w:t xml:space="preserve">they </w:t>
      </w:r>
      <w:r>
        <w:rPr>
          <w:spacing w:val="30"/>
          <w:sz w:val="18"/>
          <w:szCs w:val="18"/>
        </w:rPr>
        <w:t xml:space="preserve"> </w:t>
      </w:r>
      <w:r>
        <w:rPr>
          <w:sz w:val="18"/>
          <w:szCs w:val="18"/>
        </w:rPr>
        <w:t>h</w:t>
      </w:r>
      <w:r>
        <w:rPr>
          <w:spacing w:val="-5"/>
          <w:sz w:val="18"/>
          <w:szCs w:val="18"/>
        </w:rPr>
        <w:t>av</w:t>
      </w:r>
      <w:r>
        <w:rPr>
          <w:sz w:val="18"/>
          <w:szCs w:val="18"/>
        </w:rPr>
        <w:t xml:space="preserve">e </w:t>
      </w:r>
      <w:r>
        <w:rPr>
          <w:spacing w:val="21"/>
          <w:sz w:val="18"/>
          <w:szCs w:val="18"/>
        </w:rPr>
        <w:t xml:space="preserve"> </w:t>
      </w:r>
      <w:r>
        <w:rPr>
          <w:sz w:val="18"/>
          <w:szCs w:val="18"/>
        </w:rPr>
        <w:t xml:space="preserve">the </w:t>
      </w:r>
      <w:r>
        <w:rPr>
          <w:spacing w:val="25"/>
          <w:sz w:val="18"/>
          <w:szCs w:val="18"/>
        </w:rPr>
        <w:t xml:space="preserve"> </w:t>
      </w:r>
      <w:r>
        <w:rPr>
          <w:sz w:val="18"/>
          <w:szCs w:val="18"/>
        </w:rPr>
        <w:t xml:space="preserve">same </w:t>
      </w:r>
      <w:r>
        <w:rPr>
          <w:spacing w:val="19"/>
          <w:sz w:val="18"/>
          <w:szCs w:val="18"/>
        </w:rPr>
        <w:t xml:space="preserve"> </w:t>
      </w:r>
      <w:r>
        <w:rPr>
          <w:w w:val="110"/>
          <w:sz w:val="18"/>
          <w:szCs w:val="18"/>
        </w:rPr>
        <w:t>pr</w:t>
      </w:r>
      <w:r>
        <w:rPr>
          <w:spacing w:val="6"/>
          <w:w w:val="110"/>
          <w:sz w:val="18"/>
          <w:szCs w:val="18"/>
        </w:rPr>
        <w:t>o</w:t>
      </w:r>
      <w:r>
        <w:rPr>
          <w:w w:val="104"/>
          <w:sz w:val="18"/>
          <w:szCs w:val="18"/>
        </w:rPr>
        <w:t>cessing</w:t>
      </w:r>
    </w:p>
    <w:p w:rsidR="00C45AA3" w:rsidRDefault="00DC4C15">
      <w:pPr>
        <w:spacing w:line="200" w:lineRule="exact"/>
        <w:ind w:left="100" w:right="1836"/>
        <w:jc w:val="both"/>
        <w:rPr>
          <w:sz w:val="18"/>
          <w:szCs w:val="18"/>
        </w:rPr>
      </w:pPr>
      <w:r>
        <w:rPr>
          <w:position w:val="2"/>
          <w:sz w:val="18"/>
          <w:szCs w:val="18"/>
        </w:rPr>
        <w:t>s</w:t>
      </w:r>
      <w:r>
        <w:rPr>
          <w:spacing w:val="5"/>
          <w:position w:val="2"/>
          <w:sz w:val="18"/>
          <w:szCs w:val="18"/>
        </w:rPr>
        <w:t>p</w:t>
      </w:r>
      <w:r>
        <w:rPr>
          <w:position w:val="2"/>
          <w:sz w:val="18"/>
          <w:szCs w:val="18"/>
        </w:rPr>
        <w:t xml:space="preserve">eed), </w:t>
      </w:r>
      <w:r>
        <w:rPr>
          <w:spacing w:val="30"/>
          <w:position w:val="2"/>
          <w:sz w:val="18"/>
          <w:szCs w:val="18"/>
        </w:rPr>
        <w:t xml:space="preserve"> </w:t>
      </w:r>
      <w:r>
        <w:rPr>
          <w:position w:val="2"/>
          <w:sz w:val="18"/>
          <w:szCs w:val="18"/>
        </w:rPr>
        <w:t xml:space="preserve">β </w:t>
      </w:r>
      <w:r>
        <w:rPr>
          <w:spacing w:val="3"/>
          <w:position w:val="2"/>
          <w:sz w:val="18"/>
          <w:szCs w:val="18"/>
        </w:rPr>
        <w:t xml:space="preserve"> </w:t>
      </w:r>
      <w:r>
        <w:rPr>
          <w:position w:val="2"/>
          <w:sz w:val="18"/>
          <w:szCs w:val="18"/>
        </w:rPr>
        <w:t xml:space="preserve">and </w:t>
      </w:r>
      <w:r>
        <w:rPr>
          <w:spacing w:val="19"/>
          <w:position w:val="2"/>
          <w:sz w:val="18"/>
          <w:szCs w:val="18"/>
        </w:rPr>
        <w:t xml:space="preserve"> </w:t>
      </w:r>
      <w:r>
        <w:rPr>
          <w:spacing w:val="-57"/>
          <w:w w:val="148"/>
          <w:position w:val="2"/>
          <w:sz w:val="18"/>
          <w:szCs w:val="18"/>
        </w:rPr>
        <w:t>f</w:t>
      </w:r>
      <w:r>
        <w:rPr>
          <w:spacing w:val="-48"/>
          <w:w w:val="110"/>
          <w:position w:val="6"/>
          <w:sz w:val="19"/>
          <w:szCs w:val="19"/>
        </w:rPr>
        <w:t>b</w:t>
      </w:r>
      <w:r>
        <w:rPr>
          <w:w w:val="142"/>
          <w:position w:val="-1"/>
          <w:sz w:val="14"/>
          <w:szCs w:val="14"/>
        </w:rPr>
        <w:t>in</w:t>
      </w:r>
      <w:r>
        <w:rPr>
          <w:position w:val="-1"/>
          <w:sz w:val="14"/>
          <w:szCs w:val="14"/>
        </w:rPr>
        <w:t xml:space="preserve"> </w:t>
      </w:r>
      <w:r>
        <w:rPr>
          <w:spacing w:val="12"/>
          <w:position w:val="-1"/>
          <w:sz w:val="14"/>
          <w:szCs w:val="14"/>
        </w:rPr>
        <w:t xml:space="preserve"> </w:t>
      </w:r>
      <w:r>
        <w:rPr>
          <w:position w:val="2"/>
          <w:sz w:val="18"/>
          <w:szCs w:val="18"/>
        </w:rPr>
        <w:t xml:space="preserve">(the </w:t>
      </w:r>
      <w:r>
        <w:rPr>
          <w:spacing w:val="31"/>
          <w:position w:val="2"/>
          <w:sz w:val="18"/>
          <w:szCs w:val="18"/>
        </w:rPr>
        <w:t xml:space="preserve"> </w:t>
      </w:r>
      <w:r>
        <w:rPr>
          <w:spacing w:val="-5"/>
          <w:position w:val="2"/>
          <w:sz w:val="18"/>
          <w:szCs w:val="18"/>
        </w:rPr>
        <w:t>av</w:t>
      </w:r>
      <w:r>
        <w:rPr>
          <w:position w:val="2"/>
          <w:sz w:val="18"/>
          <w:szCs w:val="18"/>
        </w:rPr>
        <w:t xml:space="preserve">erage </w:t>
      </w:r>
      <w:r>
        <w:rPr>
          <w:spacing w:val="28"/>
          <w:position w:val="2"/>
          <w:sz w:val="18"/>
          <w:szCs w:val="18"/>
        </w:rPr>
        <w:t xml:space="preserve"> </w:t>
      </w:r>
      <w:r>
        <w:rPr>
          <w:position w:val="2"/>
          <w:sz w:val="18"/>
          <w:szCs w:val="18"/>
        </w:rPr>
        <w:t>size</w:t>
      </w:r>
      <w:r>
        <w:rPr>
          <w:spacing w:val="33"/>
          <w:position w:val="2"/>
          <w:sz w:val="18"/>
          <w:szCs w:val="18"/>
        </w:rPr>
        <w:t xml:space="preserve"> </w:t>
      </w:r>
      <w:r>
        <w:rPr>
          <w:position w:val="2"/>
          <w:sz w:val="18"/>
          <w:szCs w:val="18"/>
        </w:rPr>
        <w:t>of</w:t>
      </w:r>
      <w:r>
        <w:rPr>
          <w:spacing w:val="24"/>
          <w:position w:val="2"/>
          <w:sz w:val="18"/>
          <w:szCs w:val="18"/>
        </w:rPr>
        <w:t xml:space="preserve"> </w:t>
      </w:r>
      <w:r>
        <w:rPr>
          <w:w w:val="116"/>
          <w:position w:val="2"/>
          <w:sz w:val="18"/>
          <w:szCs w:val="18"/>
        </w:rPr>
        <w:t>input</w:t>
      </w:r>
      <w:r>
        <w:rPr>
          <w:spacing w:val="21"/>
          <w:w w:val="116"/>
          <w:position w:val="2"/>
          <w:sz w:val="18"/>
          <w:szCs w:val="18"/>
        </w:rPr>
        <w:t xml:space="preserve"> </w:t>
      </w:r>
      <w:r>
        <w:rPr>
          <w:position w:val="2"/>
          <w:sz w:val="18"/>
          <w:szCs w:val="18"/>
        </w:rPr>
        <w:t>files)</w:t>
      </w:r>
      <w:r>
        <w:rPr>
          <w:spacing w:val="35"/>
          <w:position w:val="2"/>
          <w:sz w:val="18"/>
          <w:szCs w:val="18"/>
        </w:rPr>
        <w:t xml:space="preserve"> </w:t>
      </w:r>
      <w:r>
        <w:rPr>
          <w:position w:val="2"/>
          <w:sz w:val="18"/>
          <w:szCs w:val="18"/>
        </w:rPr>
        <w:t xml:space="preserve">are </w:t>
      </w:r>
      <w:r>
        <w:rPr>
          <w:spacing w:val="8"/>
          <w:position w:val="2"/>
          <w:sz w:val="18"/>
          <w:szCs w:val="18"/>
        </w:rPr>
        <w:t xml:space="preserve"> </w:t>
      </w:r>
      <w:r>
        <w:rPr>
          <w:position w:val="2"/>
          <w:sz w:val="18"/>
          <w:szCs w:val="18"/>
        </w:rPr>
        <w:t xml:space="preserve">set </w:t>
      </w:r>
      <w:r>
        <w:rPr>
          <w:spacing w:val="8"/>
          <w:position w:val="2"/>
          <w:sz w:val="18"/>
          <w:szCs w:val="18"/>
        </w:rPr>
        <w:t xml:space="preserve"> </w:t>
      </w:r>
      <w:r>
        <w:rPr>
          <w:position w:val="2"/>
          <w:sz w:val="18"/>
          <w:szCs w:val="18"/>
        </w:rPr>
        <w:t xml:space="preserve">to </w:t>
      </w:r>
      <w:r>
        <w:rPr>
          <w:spacing w:val="4"/>
          <w:position w:val="2"/>
          <w:sz w:val="18"/>
          <w:szCs w:val="18"/>
        </w:rPr>
        <w:t xml:space="preserve"> </w:t>
      </w:r>
      <w:r>
        <w:rPr>
          <w:position w:val="2"/>
          <w:sz w:val="18"/>
          <w:szCs w:val="18"/>
        </w:rPr>
        <w:t xml:space="preserve">the </w:t>
      </w:r>
      <w:r>
        <w:rPr>
          <w:spacing w:val="17"/>
          <w:position w:val="2"/>
          <w:sz w:val="18"/>
          <w:szCs w:val="18"/>
        </w:rPr>
        <w:t xml:space="preserve"> </w:t>
      </w:r>
      <w:r>
        <w:rPr>
          <w:spacing w:val="-5"/>
          <w:position w:val="2"/>
          <w:sz w:val="18"/>
          <w:szCs w:val="18"/>
        </w:rPr>
        <w:t>av</w:t>
      </w:r>
      <w:r>
        <w:rPr>
          <w:position w:val="2"/>
          <w:sz w:val="18"/>
          <w:szCs w:val="18"/>
        </w:rPr>
        <w:t xml:space="preserve">erage </w:t>
      </w:r>
      <w:r>
        <w:rPr>
          <w:spacing w:val="28"/>
          <w:position w:val="2"/>
          <w:sz w:val="18"/>
          <w:szCs w:val="18"/>
        </w:rPr>
        <w:t xml:space="preserve"> </w:t>
      </w:r>
      <w:r>
        <w:rPr>
          <w:spacing w:val="-10"/>
          <w:position w:val="2"/>
          <w:sz w:val="18"/>
          <w:szCs w:val="18"/>
        </w:rPr>
        <w:t>v</w:t>
      </w:r>
      <w:r>
        <w:rPr>
          <w:position w:val="2"/>
          <w:sz w:val="18"/>
          <w:szCs w:val="18"/>
        </w:rPr>
        <w:t xml:space="preserve">alues </w:t>
      </w:r>
      <w:r>
        <w:rPr>
          <w:spacing w:val="18"/>
          <w:position w:val="2"/>
          <w:sz w:val="18"/>
          <w:szCs w:val="18"/>
        </w:rPr>
        <w:t xml:space="preserve"> </w:t>
      </w:r>
      <w:r>
        <w:rPr>
          <w:w w:val="106"/>
          <w:position w:val="2"/>
          <w:sz w:val="18"/>
          <w:szCs w:val="18"/>
        </w:rPr>
        <w:t>from</w:t>
      </w:r>
    </w:p>
    <w:p w:rsidR="00C45AA3" w:rsidRDefault="00DC4C15">
      <w:pPr>
        <w:spacing w:before="1" w:line="265" w:lineRule="auto"/>
        <w:ind w:left="100" w:right="1841"/>
        <w:jc w:val="both"/>
        <w:rPr>
          <w:sz w:val="18"/>
          <w:szCs w:val="18"/>
        </w:rPr>
      </w:pPr>
      <w:proofErr w:type="gramStart"/>
      <w:r>
        <w:rPr>
          <w:sz w:val="18"/>
          <w:szCs w:val="18"/>
        </w:rPr>
        <w:t xml:space="preserve">the </w:t>
      </w:r>
      <w:r>
        <w:rPr>
          <w:spacing w:val="2"/>
          <w:sz w:val="18"/>
          <w:szCs w:val="18"/>
        </w:rPr>
        <w:t xml:space="preserve"> </w:t>
      </w:r>
      <w:r>
        <w:rPr>
          <w:spacing w:val="-15"/>
          <w:sz w:val="18"/>
          <w:szCs w:val="18"/>
        </w:rPr>
        <w:t>T</w:t>
      </w:r>
      <w:r>
        <w:rPr>
          <w:sz w:val="18"/>
          <w:szCs w:val="18"/>
        </w:rPr>
        <w:t>able</w:t>
      </w:r>
      <w:proofErr w:type="gramEnd"/>
      <w:r>
        <w:rPr>
          <w:sz w:val="18"/>
          <w:szCs w:val="18"/>
        </w:rPr>
        <w:t xml:space="preserve"> </w:t>
      </w:r>
      <w:r>
        <w:rPr>
          <w:spacing w:val="18"/>
          <w:sz w:val="18"/>
          <w:szCs w:val="18"/>
        </w:rPr>
        <w:t xml:space="preserve"> </w:t>
      </w:r>
      <w:r>
        <w:rPr>
          <w:sz w:val="18"/>
          <w:szCs w:val="18"/>
        </w:rPr>
        <w:t>1.</w:t>
      </w:r>
      <w:r>
        <w:rPr>
          <w:spacing w:val="20"/>
          <w:sz w:val="18"/>
          <w:szCs w:val="18"/>
        </w:rPr>
        <w:t xml:space="preserve"> </w:t>
      </w:r>
      <w:r>
        <w:rPr>
          <w:sz w:val="18"/>
          <w:szCs w:val="18"/>
        </w:rPr>
        <w:t>In</w:t>
      </w:r>
      <w:r>
        <w:rPr>
          <w:spacing w:val="30"/>
          <w:sz w:val="18"/>
          <w:szCs w:val="18"/>
        </w:rPr>
        <w:t xml:space="preserve"> </w:t>
      </w:r>
      <w:r>
        <w:rPr>
          <w:sz w:val="18"/>
          <w:szCs w:val="18"/>
        </w:rPr>
        <w:t>all</w:t>
      </w:r>
      <w:r>
        <w:rPr>
          <w:spacing w:val="26"/>
          <w:sz w:val="18"/>
          <w:szCs w:val="18"/>
        </w:rPr>
        <w:t xml:space="preserve"> </w:t>
      </w:r>
      <w:r>
        <w:rPr>
          <w:sz w:val="18"/>
          <w:szCs w:val="18"/>
        </w:rPr>
        <w:t>of</w:t>
      </w:r>
      <w:r>
        <w:rPr>
          <w:spacing w:val="9"/>
          <w:sz w:val="18"/>
          <w:szCs w:val="18"/>
        </w:rPr>
        <w:t xml:space="preserve"> </w:t>
      </w:r>
      <w:r>
        <w:rPr>
          <w:sz w:val="18"/>
          <w:szCs w:val="18"/>
        </w:rPr>
        <w:t xml:space="preserve">the </w:t>
      </w:r>
      <w:r>
        <w:rPr>
          <w:spacing w:val="3"/>
          <w:sz w:val="18"/>
          <w:szCs w:val="18"/>
        </w:rPr>
        <w:t xml:space="preserve"> </w:t>
      </w:r>
      <w:r>
        <w:rPr>
          <w:w w:val="109"/>
          <w:sz w:val="18"/>
          <w:szCs w:val="18"/>
        </w:rPr>
        <w:t>si</w:t>
      </w:r>
      <w:r>
        <w:rPr>
          <w:spacing w:val="-5"/>
          <w:w w:val="109"/>
          <w:sz w:val="18"/>
          <w:szCs w:val="18"/>
        </w:rPr>
        <w:t>m</w:t>
      </w:r>
      <w:r>
        <w:rPr>
          <w:w w:val="109"/>
          <w:sz w:val="18"/>
          <w:szCs w:val="18"/>
        </w:rPr>
        <w:t>ulations,</w:t>
      </w:r>
      <w:r>
        <w:rPr>
          <w:spacing w:val="14"/>
          <w:w w:val="109"/>
          <w:sz w:val="18"/>
          <w:szCs w:val="18"/>
        </w:rPr>
        <w:t xml:space="preserve"> </w:t>
      </w:r>
      <w:r>
        <w:rPr>
          <w:sz w:val="18"/>
          <w:szCs w:val="18"/>
        </w:rPr>
        <w:t xml:space="preserve">the </w:t>
      </w:r>
      <w:r>
        <w:rPr>
          <w:spacing w:val="2"/>
          <w:sz w:val="18"/>
          <w:szCs w:val="18"/>
        </w:rPr>
        <w:t xml:space="preserve"> </w:t>
      </w:r>
      <w:r>
        <w:rPr>
          <w:w w:val="117"/>
          <w:sz w:val="18"/>
          <w:szCs w:val="18"/>
        </w:rPr>
        <w:t>input</w:t>
      </w:r>
      <w:r>
        <w:rPr>
          <w:spacing w:val="1"/>
          <w:w w:val="117"/>
          <w:sz w:val="18"/>
          <w:szCs w:val="18"/>
        </w:rPr>
        <w:t xml:space="preserve"> </w:t>
      </w:r>
      <w:r>
        <w:rPr>
          <w:w w:val="117"/>
          <w:sz w:val="18"/>
          <w:szCs w:val="18"/>
        </w:rPr>
        <w:t>data</w:t>
      </w:r>
      <w:r>
        <w:rPr>
          <w:spacing w:val="11"/>
          <w:w w:val="117"/>
          <w:sz w:val="18"/>
          <w:szCs w:val="18"/>
        </w:rPr>
        <w:t xml:space="preserve"> </w:t>
      </w:r>
      <w:r>
        <w:rPr>
          <w:sz w:val="18"/>
          <w:szCs w:val="18"/>
        </w:rPr>
        <w:t>is</w:t>
      </w:r>
      <w:r>
        <w:rPr>
          <w:spacing w:val="15"/>
          <w:sz w:val="18"/>
          <w:szCs w:val="18"/>
        </w:rPr>
        <w:t xml:space="preserve"> </w:t>
      </w:r>
      <w:r>
        <w:rPr>
          <w:w w:val="110"/>
          <w:sz w:val="18"/>
          <w:szCs w:val="18"/>
        </w:rPr>
        <w:t>initially</w:t>
      </w:r>
      <w:r>
        <w:rPr>
          <w:spacing w:val="8"/>
          <w:w w:val="110"/>
          <w:sz w:val="18"/>
          <w:szCs w:val="18"/>
        </w:rPr>
        <w:t xml:space="preserve"> </w:t>
      </w:r>
      <w:r>
        <w:rPr>
          <w:sz w:val="18"/>
          <w:szCs w:val="18"/>
        </w:rPr>
        <w:t xml:space="preserve">placed </w:t>
      </w:r>
      <w:r>
        <w:rPr>
          <w:spacing w:val="5"/>
          <w:sz w:val="18"/>
          <w:szCs w:val="18"/>
        </w:rPr>
        <w:t xml:space="preserve"> </w:t>
      </w:r>
      <w:r>
        <w:rPr>
          <w:w w:val="126"/>
          <w:sz w:val="18"/>
          <w:szCs w:val="18"/>
        </w:rPr>
        <w:t xml:space="preserve">at </w:t>
      </w:r>
      <w:r>
        <w:rPr>
          <w:sz w:val="18"/>
          <w:szCs w:val="18"/>
        </w:rPr>
        <w:t xml:space="preserve">the </w:t>
      </w:r>
      <w:r>
        <w:rPr>
          <w:spacing w:val="2"/>
          <w:sz w:val="18"/>
          <w:szCs w:val="18"/>
        </w:rPr>
        <w:t xml:space="preserve"> </w:t>
      </w:r>
      <w:r>
        <w:rPr>
          <w:w w:val="106"/>
          <w:sz w:val="18"/>
          <w:szCs w:val="18"/>
        </w:rPr>
        <w:t>ce</w:t>
      </w:r>
      <w:r>
        <w:rPr>
          <w:spacing w:val="-5"/>
          <w:w w:val="106"/>
          <w:sz w:val="18"/>
          <w:szCs w:val="18"/>
        </w:rPr>
        <w:t>n</w:t>
      </w:r>
      <w:r>
        <w:rPr>
          <w:w w:val="119"/>
          <w:sz w:val="18"/>
          <w:szCs w:val="18"/>
        </w:rPr>
        <w:t xml:space="preserve">tral </w:t>
      </w:r>
      <w:r>
        <w:rPr>
          <w:w w:val="110"/>
          <w:sz w:val="18"/>
          <w:szCs w:val="18"/>
        </w:rPr>
        <w:t>storage,</w:t>
      </w:r>
      <w:r>
        <w:rPr>
          <w:spacing w:val="20"/>
          <w:w w:val="110"/>
          <w:sz w:val="18"/>
          <w:szCs w:val="18"/>
        </w:rPr>
        <w:t xml:space="preserve"> </w:t>
      </w:r>
      <w:r>
        <w:rPr>
          <w:sz w:val="18"/>
          <w:szCs w:val="18"/>
        </w:rPr>
        <w:t>all</w:t>
      </w:r>
      <w:r>
        <w:rPr>
          <w:spacing w:val="39"/>
          <w:sz w:val="18"/>
          <w:szCs w:val="18"/>
        </w:rPr>
        <w:t xml:space="preserve"> </w:t>
      </w:r>
      <w:r>
        <w:rPr>
          <w:sz w:val="18"/>
          <w:szCs w:val="18"/>
        </w:rPr>
        <w:t xml:space="preserve">the </w:t>
      </w:r>
      <w:r>
        <w:rPr>
          <w:spacing w:val="15"/>
          <w:sz w:val="18"/>
          <w:szCs w:val="18"/>
        </w:rPr>
        <w:t xml:space="preserve"> </w:t>
      </w:r>
      <w:r>
        <w:rPr>
          <w:sz w:val="18"/>
          <w:szCs w:val="18"/>
        </w:rPr>
        <w:t xml:space="preserve">CPUs </w:t>
      </w:r>
      <w:r>
        <w:rPr>
          <w:spacing w:val="26"/>
          <w:sz w:val="18"/>
          <w:szCs w:val="18"/>
        </w:rPr>
        <w:t xml:space="preserve"> </w:t>
      </w:r>
      <w:r>
        <w:rPr>
          <w:sz w:val="18"/>
          <w:szCs w:val="18"/>
        </w:rPr>
        <w:t xml:space="preserve">and </w:t>
      </w:r>
      <w:r>
        <w:rPr>
          <w:spacing w:val="16"/>
          <w:sz w:val="18"/>
          <w:szCs w:val="18"/>
        </w:rPr>
        <w:t xml:space="preserve"> </w:t>
      </w:r>
      <w:r>
        <w:rPr>
          <w:sz w:val="18"/>
          <w:szCs w:val="18"/>
        </w:rPr>
        <w:t>l</w:t>
      </w:r>
      <w:r>
        <w:rPr>
          <w:spacing w:val="5"/>
          <w:sz w:val="18"/>
          <w:szCs w:val="18"/>
        </w:rPr>
        <w:t>o</w:t>
      </w:r>
      <w:r>
        <w:rPr>
          <w:sz w:val="18"/>
          <w:szCs w:val="18"/>
        </w:rPr>
        <w:t>cal</w:t>
      </w:r>
      <w:r>
        <w:rPr>
          <w:spacing w:val="42"/>
          <w:sz w:val="18"/>
          <w:szCs w:val="18"/>
        </w:rPr>
        <w:t xml:space="preserve"> </w:t>
      </w:r>
      <w:r>
        <w:rPr>
          <w:sz w:val="18"/>
          <w:szCs w:val="18"/>
        </w:rPr>
        <w:t xml:space="preserve">disks </w:t>
      </w:r>
      <w:r>
        <w:rPr>
          <w:spacing w:val="2"/>
          <w:sz w:val="18"/>
          <w:szCs w:val="18"/>
        </w:rPr>
        <w:t xml:space="preserve"> </w:t>
      </w:r>
      <w:r>
        <w:rPr>
          <w:sz w:val="18"/>
          <w:szCs w:val="18"/>
        </w:rPr>
        <w:t>in</w:t>
      </w:r>
      <w:r>
        <w:rPr>
          <w:spacing w:val="38"/>
          <w:sz w:val="18"/>
          <w:szCs w:val="18"/>
        </w:rPr>
        <w:t xml:space="preserve"> </w:t>
      </w:r>
      <w:r>
        <w:rPr>
          <w:sz w:val="18"/>
          <w:szCs w:val="18"/>
        </w:rPr>
        <w:t xml:space="preserve">the </w:t>
      </w:r>
      <w:r>
        <w:rPr>
          <w:spacing w:val="15"/>
          <w:sz w:val="18"/>
          <w:szCs w:val="18"/>
        </w:rPr>
        <w:t xml:space="preserve"> </w:t>
      </w:r>
      <w:r>
        <w:rPr>
          <w:sz w:val="18"/>
          <w:szCs w:val="18"/>
        </w:rPr>
        <w:t xml:space="preserve">system </w:t>
      </w:r>
      <w:r>
        <w:rPr>
          <w:spacing w:val="30"/>
          <w:sz w:val="18"/>
          <w:szCs w:val="18"/>
        </w:rPr>
        <w:t xml:space="preserve"> </w:t>
      </w:r>
      <w:r>
        <w:rPr>
          <w:sz w:val="18"/>
          <w:szCs w:val="18"/>
        </w:rPr>
        <w:t xml:space="preserve">are </w:t>
      </w:r>
      <w:r>
        <w:rPr>
          <w:spacing w:val="6"/>
          <w:sz w:val="18"/>
          <w:szCs w:val="18"/>
        </w:rPr>
        <w:t xml:space="preserve"> </w:t>
      </w:r>
      <w:r>
        <w:rPr>
          <w:sz w:val="18"/>
          <w:szCs w:val="18"/>
        </w:rPr>
        <w:t>free</w:t>
      </w:r>
      <w:r>
        <w:rPr>
          <w:spacing w:val="36"/>
          <w:sz w:val="18"/>
          <w:szCs w:val="18"/>
        </w:rPr>
        <w:t xml:space="preserve"> </w:t>
      </w:r>
      <w:r>
        <w:rPr>
          <w:w w:val="126"/>
          <w:sz w:val="18"/>
          <w:szCs w:val="18"/>
        </w:rPr>
        <w:t>at</w:t>
      </w:r>
      <w:r>
        <w:rPr>
          <w:spacing w:val="13"/>
          <w:w w:val="126"/>
          <w:sz w:val="18"/>
          <w:szCs w:val="18"/>
        </w:rPr>
        <w:t xml:space="preserve"> </w:t>
      </w:r>
      <w:r>
        <w:rPr>
          <w:sz w:val="18"/>
          <w:szCs w:val="18"/>
        </w:rPr>
        <w:t xml:space="preserve">the </w:t>
      </w:r>
      <w:r>
        <w:rPr>
          <w:spacing w:val="15"/>
          <w:sz w:val="18"/>
          <w:szCs w:val="18"/>
        </w:rPr>
        <w:t xml:space="preserve"> </w:t>
      </w:r>
      <w:r>
        <w:rPr>
          <w:sz w:val="18"/>
          <w:szCs w:val="18"/>
        </w:rPr>
        <w:t xml:space="preserve">initial </w:t>
      </w:r>
      <w:r>
        <w:rPr>
          <w:spacing w:val="30"/>
          <w:sz w:val="18"/>
          <w:szCs w:val="18"/>
        </w:rPr>
        <w:t xml:space="preserve"> </w:t>
      </w:r>
      <w:r>
        <w:rPr>
          <w:w w:val="107"/>
          <w:sz w:val="18"/>
          <w:szCs w:val="18"/>
        </w:rPr>
        <w:t>mom</w:t>
      </w:r>
      <w:r>
        <w:rPr>
          <w:w w:val="108"/>
          <w:sz w:val="18"/>
          <w:szCs w:val="18"/>
        </w:rPr>
        <w:t>e</w:t>
      </w:r>
      <w:r>
        <w:rPr>
          <w:spacing w:val="-5"/>
          <w:w w:val="108"/>
          <w:sz w:val="18"/>
          <w:szCs w:val="18"/>
        </w:rPr>
        <w:t>n</w:t>
      </w:r>
      <w:r>
        <w:rPr>
          <w:w w:val="143"/>
          <w:sz w:val="18"/>
          <w:szCs w:val="18"/>
        </w:rPr>
        <w:t>t</w:t>
      </w:r>
      <w:r>
        <w:rPr>
          <w:sz w:val="18"/>
          <w:szCs w:val="18"/>
        </w:rPr>
        <w:t xml:space="preserve"> </w:t>
      </w:r>
      <w:r>
        <w:rPr>
          <w:spacing w:val="-20"/>
          <w:sz w:val="18"/>
          <w:szCs w:val="18"/>
        </w:rPr>
        <w:t xml:space="preserve"> </w:t>
      </w:r>
      <w:r>
        <w:rPr>
          <w:sz w:val="18"/>
          <w:szCs w:val="18"/>
        </w:rPr>
        <w:t xml:space="preserve">of </w:t>
      </w:r>
      <w:r>
        <w:rPr>
          <w:w w:val="112"/>
          <w:sz w:val="18"/>
          <w:szCs w:val="18"/>
        </w:rPr>
        <w:t>time.</w:t>
      </w:r>
    </w:p>
    <w:p w:rsidR="00C45AA3" w:rsidRDefault="00DC4C15">
      <w:pPr>
        <w:spacing w:before="2" w:line="265" w:lineRule="auto"/>
        <w:ind w:left="100" w:right="1840" w:firstLine="299"/>
        <w:jc w:val="both"/>
        <w:rPr>
          <w:sz w:val="18"/>
          <w:szCs w:val="18"/>
        </w:rPr>
      </w:pPr>
      <w:r>
        <w:rPr>
          <w:spacing w:val="-15"/>
          <w:sz w:val="18"/>
          <w:szCs w:val="18"/>
        </w:rPr>
        <w:t>T</w:t>
      </w:r>
      <w:r>
        <w:rPr>
          <w:sz w:val="18"/>
          <w:szCs w:val="18"/>
        </w:rPr>
        <w:t xml:space="preserve">o </w:t>
      </w:r>
      <w:r>
        <w:rPr>
          <w:spacing w:val="17"/>
          <w:sz w:val="18"/>
          <w:szCs w:val="18"/>
        </w:rPr>
        <w:t xml:space="preserve"> </w:t>
      </w:r>
      <w:r>
        <w:rPr>
          <w:sz w:val="18"/>
          <w:szCs w:val="18"/>
        </w:rPr>
        <w:t>gi</w:t>
      </w:r>
      <w:r>
        <w:rPr>
          <w:spacing w:val="-5"/>
          <w:sz w:val="18"/>
          <w:szCs w:val="18"/>
        </w:rPr>
        <w:t>v</w:t>
      </w:r>
      <w:r>
        <w:rPr>
          <w:sz w:val="18"/>
          <w:szCs w:val="18"/>
        </w:rPr>
        <w:t xml:space="preserve">e </w:t>
      </w:r>
      <w:r>
        <w:rPr>
          <w:spacing w:val="3"/>
          <w:sz w:val="18"/>
          <w:szCs w:val="18"/>
        </w:rPr>
        <w:t xml:space="preserve"> </w:t>
      </w:r>
      <w:r>
        <w:rPr>
          <w:sz w:val="18"/>
          <w:szCs w:val="18"/>
        </w:rPr>
        <w:t xml:space="preserve">a </w:t>
      </w:r>
      <w:r>
        <w:rPr>
          <w:spacing w:val="4"/>
          <w:sz w:val="18"/>
          <w:szCs w:val="18"/>
        </w:rPr>
        <w:t xml:space="preserve"> </w:t>
      </w:r>
      <w:r>
        <w:rPr>
          <w:spacing w:val="6"/>
          <w:w w:val="116"/>
          <w:sz w:val="18"/>
          <w:szCs w:val="18"/>
        </w:rPr>
        <w:t>b</w:t>
      </w:r>
      <w:r>
        <w:rPr>
          <w:w w:val="116"/>
          <w:sz w:val="18"/>
          <w:szCs w:val="18"/>
        </w:rPr>
        <w:t>etter</w:t>
      </w:r>
      <w:r>
        <w:rPr>
          <w:spacing w:val="33"/>
          <w:w w:val="116"/>
          <w:sz w:val="18"/>
          <w:szCs w:val="18"/>
        </w:rPr>
        <w:t xml:space="preserve"> </w:t>
      </w:r>
      <w:r>
        <w:rPr>
          <w:sz w:val="18"/>
          <w:szCs w:val="18"/>
        </w:rPr>
        <w:t xml:space="preserve">idea </w:t>
      </w:r>
      <w:r>
        <w:rPr>
          <w:spacing w:val="19"/>
          <w:sz w:val="18"/>
          <w:szCs w:val="18"/>
        </w:rPr>
        <w:t xml:space="preserve"> </w:t>
      </w:r>
      <w:r>
        <w:rPr>
          <w:spacing w:val="5"/>
          <w:sz w:val="18"/>
          <w:szCs w:val="18"/>
        </w:rPr>
        <w:t>b</w:t>
      </w:r>
      <w:r>
        <w:rPr>
          <w:sz w:val="18"/>
          <w:szCs w:val="18"/>
        </w:rPr>
        <w:t xml:space="preserve">ehind </w:t>
      </w:r>
      <w:r>
        <w:rPr>
          <w:spacing w:val="45"/>
          <w:sz w:val="18"/>
          <w:szCs w:val="18"/>
        </w:rPr>
        <w:t xml:space="preserve"> </w:t>
      </w:r>
      <w:r>
        <w:rPr>
          <w:sz w:val="18"/>
          <w:szCs w:val="18"/>
        </w:rPr>
        <w:t xml:space="preserve">our </w:t>
      </w:r>
      <w:r>
        <w:rPr>
          <w:spacing w:val="16"/>
          <w:sz w:val="18"/>
          <w:szCs w:val="18"/>
        </w:rPr>
        <w:t xml:space="preserve"> </w:t>
      </w:r>
      <w:r>
        <w:rPr>
          <w:sz w:val="18"/>
          <w:szCs w:val="18"/>
        </w:rPr>
        <w:t xml:space="preserve">next </w:t>
      </w:r>
      <w:r>
        <w:rPr>
          <w:spacing w:val="32"/>
          <w:sz w:val="18"/>
          <w:szCs w:val="18"/>
        </w:rPr>
        <w:t xml:space="preserve"> </w:t>
      </w:r>
      <w:r>
        <w:rPr>
          <w:w w:val="111"/>
          <w:sz w:val="18"/>
          <w:szCs w:val="18"/>
        </w:rPr>
        <w:t>considerations</w:t>
      </w:r>
      <w:r>
        <w:rPr>
          <w:spacing w:val="12"/>
          <w:w w:val="111"/>
          <w:sz w:val="18"/>
          <w:szCs w:val="18"/>
        </w:rPr>
        <w:t xml:space="preserve"> </w:t>
      </w:r>
      <w:r>
        <w:rPr>
          <w:w w:val="111"/>
          <w:sz w:val="18"/>
          <w:szCs w:val="18"/>
        </w:rPr>
        <w:t>a</w:t>
      </w:r>
      <w:r>
        <w:rPr>
          <w:spacing w:val="7"/>
          <w:w w:val="111"/>
          <w:sz w:val="18"/>
          <w:szCs w:val="18"/>
        </w:rPr>
        <w:t>b</w:t>
      </w:r>
      <w:r>
        <w:rPr>
          <w:w w:val="111"/>
          <w:sz w:val="18"/>
          <w:szCs w:val="18"/>
        </w:rPr>
        <w:t>out</w:t>
      </w:r>
      <w:r>
        <w:rPr>
          <w:spacing w:val="46"/>
          <w:w w:val="111"/>
          <w:sz w:val="18"/>
          <w:szCs w:val="18"/>
        </w:rPr>
        <w:t xml:space="preserve"> </w:t>
      </w:r>
      <w:r>
        <w:rPr>
          <w:sz w:val="18"/>
          <w:szCs w:val="18"/>
        </w:rPr>
        <w:t xml:space="preserve">the </w:t>
      </w:r>
      <w:r>
        <w:rPr>
          <w:spacing w:val="27"/>
          <w:sz w:val="18"/>
          <w:szCs w:val="18"/>
        </w:rPr>
        <w:t xml:space="preserve"> </w:t>
      </w:r>
      <w:r>
        <w:rPr>
          <w:w w:val="109"/>
          <w:sz w:val="18"/>
          <w:szCs w:val="18"/>
        </w:rPr>
        <w:t>si</w:t>
      </w:r>
      <w:r>
        <w:rPr>
          <w:spacing w:val="-5"/>
          <w:w w:val="109"/>
          <w:sz w:val="18"/>
          <w:szCs w:val="18"/>
        </w:rPr>
        <w:t>m</w:t>
      </w:r>
      <w:r>
        <w:rPr>
          <w:w w:val="109"/>
          <w:sz w:val="18"/>
          <w:szCs w:val="18"/>
        </w:rPr>
        <w:t>ulations,</w:t>
      </w:r>
      <w:r>
        <w:rPr>
          <w:spacing w:val="39"/>
          <w:w w:val="109"/>
          <w:sz w:val="18"/>
          <w:szCs w:val="18"/>
        </w:rPr>
        <w:t xml:space="preserve"> </w:t>
      </w:r>
      <w:r>
        <w:rPr>
          <w:spacing w:val="-5"/>
          <w:w w:val="102"/>
          <w:sz w:val="18"/>
          <w:szCs w:val="18"/>
        </w:rPr>
        <w:t>w</w:t>
      </w:r>
      <w:r>
        <w:rPr>
          <w:w w:val="102"/>
          <w:sz w:val="18"/>
          <w:szCs w:val="18"/>
        </w:rPr>
        <w:t xml:space="preserve">e </w:t>
      </w:r>
      <w:r>
        <w:rPr>
          <w:sz w:val="18"/>
          <w:szCs w:val="18"/>
        </w:rPr>
        <w:t>will</w:t>
      </w:r>
      <w:r>
        <w:rPr>
          <w:spacing w:val="15"/>
          <w:sz w:val="18"/>
          <w:szCs w:val="18"/>
        </w:rPr>
        <w:t xml:space="preserve"> </w:t>
      </w:r>
      <w:r>
        <w:rPr>
          <w:w w:val="109"/>
          <w:sz w:val="18"/>
          <w:szCs w:val="18"/>
        </w:rPr>
        <w:t>summarize</w:t>
      </w:r>
      <w:r>
        <w:rPr>
          <w:spacing w:val="6"/>
          <w:w w:val="109"/>
          <w:sz w:val="18"/>
          <w:szCs w:val="18"/>
        </w:rPr>
        <w:t xml:space="preserve"> </w:t>
      </w:r>
      <w:r>
        <w:rPr>
          <w:sz w:val="18"/>
          <w:szCs w:val="18"/>
        </w:rPr>
        <w:t xml:space="preserve">the  rest </w:t>
      </w:r>
      <w:r>
        <w:rPr>
          <w:spacing w:val="1"/>
          <w:sz w:val="18"/>
          <w:szCs w:val="18"/>
        </w:rPr>
        <w:t xml:space="preserve"> </w:t>
      </w:r>
      <w:r>
        <w:rPr>
          <w:sz w:val="18"/>
          <w:szCs w:val="18"/>
        </w:rPr>
        <w:t>of</w:t>
      </w:r>
      <w:r>
        <w:rPr>
          <w:spacing w:val="7"/>
          <w:sz w:val="18"/>
          <w:szCs w:val="18"/>
        </w:rPr>
        <w:t xml:space="preserve"> </w:t>
      </w:r>
      <w:r>
        <w:rPr>
          <w:sz w:val="18"/>
          <w:szCs w:val="18"/>
        </w:rPr>
        <w:t xml:space="preserve">this </w:t>
      </w:r>
      <w:r>
        <w:rPr>
          <w:spacing w:val="1"/>
          <w:sz w:val="18"/>
          <w:szCs w:val="18"/>
        </w:rPr>
        <w:t xml:space="preserve"> </w:t>
      </w:r>
      <w:r>
        <w:rPr>
          <w:sz w:val="18"/>
          <w:szCs w:val="18"/>
        </w:rPr>
        <w:t xml:space="preserve">section. </w:t>
      </w:r>
      <w:r>
        <w:rPr>
          <w:spacing w:val="15"/>
          <w:sz w:val="18"/>
          <w:szCs w:val="18"/>
        </w:rPr>
        <w:t xml:space="preserve"> </w:t>
      </w:r>
      <w:r>
        <w:rPr>
          <w:sz w:val="18"/>
          <w:szCs w:val="18"/>
        </w:rPr>
        <w:t>In</w:t>
      </w:r>
      <w:r>
        <w:rPr>
          <w:spacing w:val="28"/>
          <w:sz w:val="18"/>
          <w:szCs w:val="18"/>
        </w:rPr>
        <w:t xml:space="preserve"> </w:t>
      </w:r>
      <w:proofErr w:type="gramStart"/>
      <w:r>
        <w:rPr>
          <w:sz w:val="18"/>
          <w:szCs w:val="18"/>
        </w:rPr>
        <w:t xml:space="preserve">Section </w:t>
      </w:r>
      <w:r>
        <w:rPr>
          <w:spacing w:val="8"/>
          <w:sz w:val="18"/>
          <w:szCs w:val="18"/>
        </w:rPr>
        <w:t xml:space="preserve"> </w:t>
      </w:r>
      <w:r>
        <w:rPr>
          <w:sz w:val="18"/>
          <w:szCs w:val="18"/>
        </w:rPr>
        <w:t>6.2</w:t>
      </w:r>
      <w:proofErr w:type="gramEnd"/>
      <w:r>
        <w:rPr>
          <w:spacing w:val="19"/>
          <w:sz w:val="18"/>
          <w:szCs w:val="18"/>
        </w:rPr>
        <w:t xml:space="preserve"> </w:t>
      </w:r>
      <w:r>
        <w:rPr>
          <w:spacing w:val="-5"/>
          <w:sz w:val="18"/>
          <w:szCs w:val="18"/>
        </w:rPr>
        <w:t>w</w:t>
      </w:r>
      <w:r>
        <w:rPr>
          <w:sz w:val="18"/>
          <w:szCs w:val="18"/>
        </w:rPr>
        <w:t>e</w:t>
      </w:r>
      <w:r>
        <w:rPr>
          <w:spacing w:val="13"/>
          <w:sz w:val="18"/>
          <w:szCs w:val="18"/>
        </w:rPr>
        <w:t xml:space="preserve"> </w:t>
      </w:r>
      <w:r>
        <w:rPr>
          <w:sz w:val="18"/>
          <w:szCs w:val="18"/>
        </w:rPr>
        <w:t>will</w:t>
      </w:r>
      <w:r>
        <w:rPr>
          <w:spacing w:val="15"/>
          <w:sz w:val="18"/>
          <w:szCs w:val="18"/>
        </w:rPr>
        <w:t xml:space="preserve"> </w:t>
      </w:r>
      <w:r>
        <w:rPr>
          <w:sz w:val="18"/>
          <w:szCs w:val="18"/>
        </w:rPr>
        <w:t>discuss</w:t>
      </w:r>
      <w:r>
        <w:rPr>
          <w:spacing w:val="41"/>
          <w:sz w:val="18"/>
          <w:szCs w:val="18"/>
        </w:rPr>
        <w:t xml:space="preserve"> </w:t>
      </w:r>
      <w:r>
        <w:rPr>
          <w:sz w:val="18"/>
          <w:szCs w:val="18"/>
        </w:rPr>
        <w:t>the  used</w:t>
      </w:r>
      <w:r>
        <w:rPr>
          <w:spacing w:val="36"/>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m</w:t>
      </w:r>
      <w:r>
        <w:rPr>
          <w:spacing w:val="5"/>
          <w:sz w:val="18"/>
          <w:szCs w:val="18"/>
        </w:rPr>
        <w:t>o</w:t>
      </w:r>
      <w:r>
        <w:rPr>
          <w:sz w:val="18"/>
          <w:szCs w:val="18"/>
        </w:rPr>
        <w:t xml:space="preserve">dels, </w:t>
      </w:r>
      <w:r>
        <w:rPr>
          <w:spacing w:val="17"/>
          <w:sz w:val="18"/>
          <w:szCs w:val="18"/>
        </w:rPr>
        <w:t xml:space="preserve"> </w:t>
      </w:r>
      <w:r>
        <w:rPr>
          <w:sz w:val="18"/>
          <w:szCs w:val="18"/>
        </w:rPr>
        <w:t>in</w:t>
      </w:r>
      <w:r>
        <w:rPr>
          <w:spacing w:val="40"/>
          <w:sz w:val="18"/>
          <w:szCs w:val="18"/>
        </w:rPr>
        <w:t xml:space="preserve"> </w:t>
      </w:r>
      <w:r>
        <w:rPr>
          <w:sz w:val="18"/>
          <w:szCs w:val="18"/>
        </w:rPr>
        <w:t xml:space="preserve">Section </w:t>
      </w:r>
      <w:r>
        <w:rPr>
          <w:spacing w:val="26"/>
          <w:sz w:val="18"/>
          <w:szCs w:val="18"/>
        </w:rPr>
        <w:t xml:space="preserve"> </w:t>
      </w:r>
      <w:r>
        <w:rPr>
          <w:sz w:val="18"/>
          <w:szCs w:val="18"/>
        </w:rPr>
        <w:t>6.3</w:t>
      </w:r>
      <w:r>
        <w:rPr>
          <w:spacing w:val="36"/>
          <w:sz w:val="18"/>
          <w:szCs w:val="18"/>
        </w:rPr>
        <w:t xml:space="preserve"> </w:t>
      </w:r>
      <w:r>
        <w:rPr>
          <w:spacing w:val="-5"/>
          <w:sz w:val="18"/>
          <w:szCs w:val="18"/>
        </w:rPr>
        <w:t>w</w:t>
      </w:r>
      <w:r>
        <w:rPr>
          <w:sz w:val="18"/>
          <w:szCs w:val="18"/>
        </w:rPr>
        <w:t>e</w:t>
      </w:r>
      <w:r>
        <w:rPr>
          <w:spacing w:val="31"/>
          <w:sz w:val="18"/>
          <w:szCs w:val="18"/>
        </w:rPr>
        <w:t xml:space="preserve"> </w:t>
      </w:r>
      <w:r>
        <w:rPr>
          <w:sz w:val="18"/>
          <w:szCs w:val="18"/>
        </w:rPr>
        <w:t>will</w:t>
      </w:r>
      <w:r>
        <w:rPr>
          <w:spacing w:val="33"/>
          <w:sz w:val="18"/>
          <w:szCs w:val="18"/>
        </w:rPr>
        <w:t xml:space="preserve"> </w:t>
      </w:r>
      <w:r>
        <w:rPr>
          <w:w w:val="109"/>
          <w:sz w:val="18"/>
          <w:szCs w:val="18"/>
        </w:rPr>
        <w:t>i</w:t>
      </w:r>
      <w:r>
        <w:rPr>
          <w:spacing w:val="-5"/>
          <w:w w:val="109"/>
          <w:sz w:val="18"/>
          <w:szCs w:val="18"/>
        </w:rPr>
        <w:t>n</w:t>
      </w:r>
      <w:r>
        <w:rPr>
          <w:w w:val="109"/>
          <w:sz w:val="18"/>
          <w:szCs w:val="18"/>
        </w:rPr>
        <w:t>tr</w:t>
      </w:r>
      <w:r>
        <w:rPr>
          <w:spacing w:val="5"/>
          <w:w w:val="109"/>
          <w:sz w:val="18"/>
          <w:szCs w:val="18"/>
        </w:rPr>
        <w:t>o</w:t>
      </w:r>
      <w:r>
        <w:rPr>
          <w:w w:val="109"/>
          <w:sz w:val="18"/>
          <w:szCs w:val="18"/>
        </w:rPr>
        <w:t>duce</w:t>
      </w:r>
      <w:r>
        <w:rPr>
          <w:spacing w:val="36"/>
          <w:w w:val="109"/>
          <w:sz w:val="18"/>
          <w:szCs w:val="18"/>
        </w:rPr>
        <w:t xml:space="preserve"> </w:t>
      </w:r>
      <w:r>
        <w:rPr>
          <w:w w:val="109"/>
          <w:sz w:val="18"/>
          <w:szCs w:val="18"/>
        </w:rPr>
        <w:t>si</w:t>
      </w:r>
      <w:r>
        <w:rPr>
          <w:spacing w:val="-5"/>
          <w:w w:val="109"/>
          <w:sz w:val="18"/>
          <w:szCs w:val="18"/>
        </w:rPr>
        <w:t>m</w:t>
      </w:r>
      <w:r>
        <w:rPr>
          <w:w w:val="109"/>
          <w:sz w:val="18"/>
          <w:szCs w:val="18"/>
        </w:rPr>
        <w:t>ulated</w:t>
      </w:r>
      <w:r>
        <w:rPr>
          <w:spacing w:val="39"/>
          <w:w w:val="109"/>
          <w:sz w:val="18"/>
          <w:szCs w:val="18"/>
        </w:rPr>
        <w:t xml:space="preserve"> </w:t>
      </w:r>
      <w:r>
        <w:rPr>
          <w:w w:val="109"/>
          <w:sz w:val="18"/>
          <w:szCs w:val="18"/>
        </w:rPr>
        <w:t>s</w:t>
      </w:r>
      <w:r>
        <w:rPr>
          <w:spacing w:val="-5"/>
          <w:w w:val="109"/>
          <w:sz w:val="18"/>
          <w:szCs w:val="18"/>
        </w:rPr>
        <w:t>c</w:t>
      </w:r>
      <w:r>
        <w:rPr>
          <w:w w:val="109"/>
          <w:sz w:val="18"/>
          <w:szCs w:val="18"/>
        </w:rPr>
        <w:t>hedul</w:t>
      </w:r>
      <w:r>
        <w:rPr>
          <w:spacing w:val="1"/>
          <w:w w:val="109"/>
          <w:sz w:val="18"/>
          <w:szCs w:val="18"/>
        </w:rPr>
        <w:t>i</w:t>
      </w:r>
      <w:r>
        <w:rPr>
          <w:w w:val="109"/>
          <w:sz w:val="18"/>
          <w:szCs w:val="18"/>
        </w:rPr>
        <w:t>ng</w:t>
      </w:r>
      <w:r>
        <w:rPr>
          <w:spacing w:val="11"/>
          <w:w w:val="109"/>
          <w:sz w:val="18"/>
          <w:szCs w:val="18"/>
        </w:rPr>
        <w:t xml:space="preserve"> </w:t>
      </w:r>
      <w:r>
        <w:rPr>
          <w:w w:val="109"/>
          <w:sz w:val="18"/>
          <w:szCs w:val="18"/>
        </w:rPr>
        <w:t>approa</w:t>
      </w:r>
      <w:r>
        <w:rPr>
          <w:spacing w:val="-4"/>
          <w:w w:val="109"/>
          <w:sz w:val="18"/>
          <w:szCs w:val="18"/>
        </w:rPr>
        <w:t>c</w:t>
      </w:r>
      <w:r>
        <w:rPr>
          <w:w w:val="109"/>
          <w:sz w:val="18"/>
          <w:szCs w:val="18"/>
        </w:rPr>
        <w:t>hes,</w:t>
      </w:r>
      <w:r>
        <w:rPr>
          <w:spacing w:val="32"/>
          <w:w w:val="109"/>
          <w:sz w:val="18"/>
          <w:szCs w:val="18"/>
        </w:rPr>
        <w:t xml:space="preserve"> </w:t>
      </w:r>
      <w:r>
        <w:rPr>
          <w:sz w:val="18"/>
          <w:szCs w:val="18"/>
        </w:rPr>
        <w:t>in</w:t>
      </w:r>
      <w:r>
        <w:rPr>
          <w:spacing w:val="40"/>
          <w:sz w:val="18"/>
          <w:szCs w:val="18"/>
        </w:rPr>
        <w:t xml:space="preserve"> </w:t>
      </w:r>
      <w:r>
        <w:rPr>
          <w:w w:val="108"/>
          <w:sz w:val="18"/>
          <w:szCs w:val="18"/>
        </w:rPr>
        <w:t>Section</w:t>
      </w:r>
    </w:p>
    <w:p w:rsidR="00C45AA3" w:rsidRDefault="00DC4C15">
      <w:pPr>
        <w:spacing w:before="1" w:line="265" w:lineRule="auto"/>
        <w:ind w:left="100" w:right="1840"/>
        <w:jc w:val="both"/>
        <w:rPr>
          <w:sz w:val="18"/>
          <w:szCs w:val="18"/>
        </w:rPr>
      </w:pPr>
      <w:r>
        <w:rPr>
          <w:sz w:val="18"/>
          <w:szCs w:val="18"/>
        </w:rPr>
        <w:t>6.4</w:t>
      </w:r>
      <w:r>
        <w:rPr>
          <w:spacing w:val="23"/>
          <w:sz w:val="18"/>
          <w:szCs w:val="18"/>
        </w:rPr>
        <w:t xml:space="preserve"> </w:t>
      </w:r>
      <w:r>
        <w:rPr>
          <w:spacing w:val="-5"/>
          <w:sz w:val="18"/>
          <w:szCs w:val="18"/>
        </w:rPr>
        <w:t>w</w:t>
      </w:r>
      <w:r>
        <w:rPr>
          <w:sz w:val="18"/>
          <w:szCs w:val="18"/>
        </w:rPr>
        <w:t>e</w:t>
      </w:r>
      <w:r>
        <w:rPr>
          <w:spacing w:val="18"/>
          <w:sz w:val="18"/>
          <w:szCs w:val="18"/>
        </w:rPr>
        <w:t xml:space="preserve"> </w:t>
      </w:r>
      <w:r>
        <w:rPr>
          <w:sz w:val="18"/>
          <w:szCs w:val="18"/>
        </w:rPr>
        <w:t>will</w:t>
      </w:r>
      <w:r>
        <w:rPr>
          <w:spacing w:val="20"/>
          <w:sz w:val="18"/>
          <w:szCs w:val="18"/>
        </w:rPr>
        <w:t xml:space="preserve"> </w:t>
      </w:r>
      <w:r>
        <w:rPr>
          <w:sz w:val="18"/>
          <w:szCs w:val="18"/>
        </w:rPr>
        <w:t xml:space="preserve">discuss </w:t>
      </w:r>
      <w:r>
        <w:rPr>
          <w:spacing w:val="1"/>
          <w:sz w:val="18"/>
          <w:szCs w:val="18"/>
        </w:rPr>
        <w:t xml:space="preserve"> </w:t>
      </w:r>
      <w:r>
        <w:rPr>
          <w:w w:val="111"/>
          <w:sz w:val="18"/>
          <w:szCs w:val="18"/>
        </w:rPr>
        <w:t>testing</w:t>
      </w:r>
      <w:r>
        <w:rPr>
          <w:spacing w:val="20"/>
          <w:w w:val="111"/>
          <w:sz w:val="18"/>
          <w:szCs w:val="18"/>
        </w:rPr>
        <w:t xml:space="preserve"> </w:t>
      </w:r>
      <w:r>
        <w:rPr>
          <w:w w:val="111"/>
          <w:sz w:val="18"/>
          <w:szCs w:val="18"/>
        </w:rPr>
        <w:t>si</w:t>
      </w:r>
      <w:r>
        <w:rPr>
          <w:spacing w:val="-6"/>
          <w:w w:val="111"/>
          <w:sz w:val="18"/>
          <w:szCs w:val="18"/>
        </w:rPr>
        <w:t>m</w:t>
      </w:r>
      <w:r>
        <w:rPr>
          <w:w w:val="111"/>
          <w:sz w:val="18"/>
          <w:szCs w:val="18"/>
        </w:rPr>
        <w:t>ulations</w:t>
      </w:r>
      <w:r>
        <w:rPr>
          <w:spacing w:val="-2"/>
          <w:w w:val="111"/>
          <w:sz w:val="18"/>
          <w:szCs w:val="18"/>
        </w:rPr>
        <w:t xml:space="preserve"> </w:t>
      </w:r>
      <w:r>
        <w:rPr>
          <w:sz w:val="18"/>
          <w:szCs w:val="18"/>
        </w:rPr>
        <w:t xml:space="preserve">with </w:t>
      </w:r>
      <w:r>
        <w:rPr>
          <w:spacing w:val="4"/>
          <w:sz w:val="18"/>
          <w:szCs w:val="18"/>
        </w:rPr>
        <w:t xml:space="preserve"> </w:t>
      </w:r>
      <w:r>
        <w:rPr>
          <w:sz w:val="18"/>
          <w:szCs w:val="18"/>
        </w:rPr>
        <w:t>a</w:t>
      </w:r>
      <w:r>
        <w:rPr>
          <w:spacing w:val="26"/>
          <w:sz w:val="18"/>
          <w:szCs w:val="18"/>
        </w:rPr>
        <w:t xml:space="preserve"> </w:t>
      </w:r>
      <w:r>
        <w:rPr>
          <w:sz w:val="18"/>
          <w:szCs w:val="18"/>
        </w:rPr>
        <w:t>single</w:t>
      </w:r>
      <w:r>
        <w:rPr>
          <w:spacing w:val="35"/>
          <w:sz w:val="18"/>
          <w:szCs w:val="18"/>
        </w:rPr>
        <w:t xml:space="preserve"> </w:t>
      </w:r>
      <w:r>
        <w:rPr>
          <w:sz w:val="18"/>
          <w:szCs w:val="18"/>
        </w:rPr>
        <w:t xml:space="preserve">remote </w:t>
      </w:r>
      <w:r>
        <w:rPr>
          <w:spacing w:val="19"/>
          <w:sz w:val="18"/>
          <w:szCs w:val="18"/>
        </w:rPr>
        <w:t xml:space="preserve"> </w:t>
      </w:r>
      <w:r>
        <w:rPr>
          <w:sz w:val="18"/>
          <w:szCs w:val="18"/>
        </w:rPr>
        <w:t>n</w:t>
      </w:r>
      <w:r>
        <w:rPr>
          <w:spacing w:val="6"/>
          <w:sz w:val="18"/>
          <w:szCs w:val="18"/>
        </w:rPr>
        <w:t>o</w:t>
      </w:r>
      <w:r>
        <w:rPr>
          <w:sz w:val="18"/>
          <w:szCs w:val="18"/>
        </w:rPr>
        <w:t>de</w:t>
      </w:r>
      <w:r>
        <w:rPr>
          <w:spacing w:val="40"/>
          <w:sz w:val="18"/>
          <w:szCs w:val="18"/>
        </w:rPr>
        <w:t xml:space="preserve"> </w:t>
      </w:r>
      <w:r>
        <w:rPr>
          <w:sz w:val="18"/>
          <w:szCs w:val="18"/>
        </w:rPr>
        <w:t>mimi</w:t>
      </w:r>
      <w:r>
        <w:rPr>
          <w:spacing w:val="-5"/>
          <w:sz w:val="18"/>
          <w:szCs w:val="18"/>
        </w:rPr>
        <w:t>c</w:t>
      </w:r>
      <w:r>
        <w:rPr>
          <w:sz w:val="18"/>
          <w:szCs w:val="18"/>
        </w:rPr>
        <w:t xml:space="preserve">king </w:t>
      </w:r>
      <w:r>
        <w:rPr>
          <w:spacing w:val="20"/>
          <w:sz w:val="18"/>
          <w:szCs w:val="18"/>
        </w:rPr>
        <w:t xml:space="preserve"> </w:t>
      </w:r>
      <w:r>
        <w:rPr>
          <w:sz w:val="18"/>
          <w:szCs w:val="18"/>
        </w:rPr>
        <w:t>one</w:t>
      </w:r>
      <w:r>
        <w:rPr>
          <w:spacing w:val="30"/>
          <w:sz w:val="18"/>
          <w:szCs w:val="18"/>
        </w:rPr>
        <w:t xml:space="preserve"> </w:t>
      </w:r>
      <w:r>
        <w:rPr>
          <w:sz w:val="18"/>
          <w:szCs w:val="18"/>
        </w:rPr>
        <w:t>of</w:t>
      </w:r>
      <w:r>
        <w:rPr>
          <w:spacing w:val="11"/>
          <w:sz w:val="18"/>
          <w:szCs w:val="18"/>
        </w:rPr>
        <w:t xml:space="preserve"> </w:t>
      </w:r>
      <w:r>
        <w:rPr>
          <w:w w:val="116"/>
          <w:sz w:val="18"/>
          <w:szCs w:val="18"/>
        </w:rPr>
        <w:t xml:space="preserve">the </w:t>
      </w:r>
      <w:r>
        <w:rPr>
          <w:sz w:val="18"/>
          <w:szCs w:val="18"/>
        </w:rPr>
        <w:t xml:space="preserve">real </w:t>
      </w:r>
      <w:r>
        <w:rPr>
          <w:spacing w:val="16"/>
          <w:sz w:val="18"/>
          <w:szCs w:val="18"/>
        </w:rPr>
        <w:t xml:space="preserve"> </w:t>
      </w:r>
      <w:r>
        <w:rPr>
          <w:w w:val="112"/>
          <w:sz w:val="18"/>
          <w:szCs w:val="18"/>
        </w:rPr>
        <w:t>data</w:t>
      </w:r>
      <w:r>
        <w:rPr>
          <w:spacing w:val="50"/>
          <w:w w:val="112"/>
          <w:sz w:val="18"/>
          <w:szCs w:val="18"/>
        </w:rPr>
        <w:t xml:space="preserve"> </w:t>
      </w:r>
      <w:r>
        <w:rPr>
          <w:w w:val="112"/>
          <w:sz w:val="18"/>
          <w:szCs w:val="18"/>
        </w:rPr>
        <w:t>pr</w:t>
      </w:r>
      <w:r>
        <w:rPr>
          <w:spacing w:val="6"/>
          <w:w w:val="112"/>
          <w:sz w:val="18"/>
          <w:szCs w:val="18"/>
        </w:rPr>
        <w:t>o</w:t>
      </w:r>
      <w:r>
        <w:rPr>
          <w:w w:val="112"/>
          <w:sz w:val="18"/>
          <w:szCs w:val="18"/>
        </w:rPr>
        <w:t>duction</w:t>
      </w:r>
      <w:r>
        <w:rPr>
          <w:spacing w:val="19"/>
          <w:w w:val="112"/>
          <w:sz w:val="18"/>
          <w:szCs w:val="18"/>
        </w:rPr>
        <w:t xml:space="preserve"> </w:t>
      </w:r>
      <w:r>
        <w:rPr>
          <w:w w:val="112"/>
          <w:sz w:val="18"/>
          <w:szCs w:val="18"/>
        </w:rPr>
        <w:t>frame</w:t>
      </w:r>
      <w:r>
        <w:rPr>
          <w:spacing w:val="-6"/>
          <w:w w:val="112"/>
          <w:sz w:val="18"/>
          <w:szCs w:val="18"/>
        </w:rPr>
        <w:t>w</w:t>
      </w:r>
      <w:r>
        <w:rPr>
          <w:w w:val="112"/>
          <w:sz w:val="18"/>
          <w:szCs w:val="18"/>
        </w:rPr>
        <w:t>orks,</w:t>
      </w:r>
      <w:r>
        <w:rPr>
          <w:spacing w:val="-12"/>
          <w:w w:val="112"/>
          <w:sz w:val="18"/>
          <w:szCs w:val="18"/>
        </w:rPr>
        <w:t xml:space="preserve"> </w:t>
      </w:r>
      <w:r>
        <w:rPr>
          <w:sz w:val="18"/>
          <w:szCs w:val="18"/>
        </w:rPr>
        <w:t xml:space="preserve">and, </w:t>
      </w:r>
      <w:r>
        <w:rPr>
          <w:spacing w:val="32"/>
          <w:sz w:val="18"/>
          <w:szCs w:val="18"/>
        </w:rPr>
        <w:t xml:space="preserve"> </w:t>
      </w:r>
      <w:r>
        <w:rPr>
          <w:sz w:val="18"/>
          <w:szCs w:val="18"/>
        </w:rPr>
        <w:t>finall</w:t>
      </w:r>
      <w:r>
        <w:rPr>
          <w:spacing w:val="-14"/>
          <w:sz w:val="18"/>
          <w:szCs w:val="18"/>
        </w:rPr>
        <w:t>y</w:t>
      </w:r>
      <w:r>
        <w:rPr>
          <w:sz w:val="18"/>
          <w:szCs w:val="18"/>
        </w:rPr>
        <w:t xml:space="preserve">, </w:t>
      </w:r>
      <w:r>
        <w:rPr>
          <w:spacing w:val="18"/>
          <w:sz w:val="18"/>
          <w:szCs w:val="18"/>
        </w:rPr>
        <w:t xml:space="preserve"> </w:t>
      </w:r>
      <w:r>
        <w:rPr>
          <w:sz w:val="18"/>
          <w:szCs w:val="18"/>
        </w:rPr>
        <w:t xml:space="preserve">in </w:t>
      </w:r>
      <w:r>
        <w:rPr>
          <w:spacing w:val="2"/>
          <w:sz w:val="18"/>
          <w:szCs w:val="18"/>
        </w:rPr>
        <w:t xml:space="preserve"> </w:t>
      </w:r>
      <w:r>
        <w:rPr>
          <w:sz w:val="18"/>
          <w:szCs w:val="18"/>
        </w:rPr>
        <w:t xml:space="preserve">Section </w:t>
      </w:r>
      <w:r>
        <w:rPr>
          <w:spacing w:val="32"/>
          <w:sz w:val="18"/>
          <w:szCs w:val="18"/>
        </w:rPr>
        <w:t xml:space="preserve"> </w:t>
      </w:r>
      <w:r>
        <w:rPr>
          <w:sz w:val="18"/>
          <w:szCs w:val="18"/>
        </w:rPr>
        <w:t>6.5</w:t>
      </w:r>
      <w:r>
        <w:rPr>
          <w:spacing w:val="43"/>
          <w:sz w:val="18"/>
          <w:szCs w:val="18"/>
        </w:rPr>
        <w:t xml:space="preserve"> </w:t>
      </w:r>
      <w:r>
        <w:rPr>
          <w:spacing w:val="-5"/>
          <w:sz w:val="18"/>
          <w:szCs w:val="18"/>
        </w:rPr>
        <w:t>w</w:t>
      </w:r>
      <w:r>
        <w:rPr>
          <w:sz w:val="18"/>
          <w:szCs w:val="18"/>
        </w:rPr>
        <w:t>e</w:t>
      </w:r>
      <w:r>
        <w:rPr>
          <w:spacing w:val="38"/>
          <w:sz w:val="18"/>
          <w:szCs w:val="18"/>
        </w:rPr>
        <w:t xml:space="preserve"> </w:t>
      </w:r>
      <w:r>
        <w:rPr>
          <w:sz w:val="18"/>
          <w:szCs w:val="18"/>
        </w:rPr>
        <w:t>will</w:t>
      </w:r>
      <w:r>
        <w:rPr>
          <w:spacing w:val="40"/>
          <w:sz w:val="18"/>
          <w:szCs w:val="18"/>
        </w:rPr>
        <w:t xml:space="preserve"> </w:t>
      </w:r>
      <w:r>
        <w:rPr>
          <w:sz w:val="18"/>
          <w:szCs w:val="18"/>
        </w:rPr>
        <w:t>pr</w:t>
      </w:r>
      <w:r>
        <w:rPr>
          <w:spacing w:val="-5"/>
          <w:sz w:val="18"/>
          <w:szCs w:val="18"/>
        </w:rPr>
        <w:t>o</w:t>
      </w:r>
      <w:r>
        <w:rPr>
          <w:sz w:val="18"/>
          <w:szCs w:val="18"/>
        </w:rPr>
        <w:t xml:space="preserve">vide </w:t>
      </w:r>
      <w:r>
        <w:rPr>
          <w:spacing w:val="35"/>
          <w:sz w:val="18"/>
          <w:szCs w:val="18"/>
        </w:rPr>
        <w:t xml:space="preserve"> </w:t>
      </w:r>
      <w:r>
        <w:rPr>
          <w:w w:val="111"/>
          <w:sz w:val="18"/>
          <w:szCs w:val="18"/>
        </w:rPr>
        <w:t xml:space="preserve">results </w:t>
      </w:r>
      <w:r>
        <w:rPr>
          <w:sz w:val="18"/>
          <w:szCs w:val="18"/>
        </w:rPr>
        <w:t>of</w:t>
      </w:r>
      <w:r>
        <w:rPr>
          <w:spacing w:val="13"/>
          <w:sz w:val="18"/>
          <w:szCs w:val="18"/>
        </w:rPr>
        <w:t xml:space="preserve"> </w:t>
      </w:r>
      <w:r>
        <w:rPr>
          <w:w w:val="109"/>
          <w:sz w:val="18"/>
          <w:szCs w:val="18"/>
        </w:rPr>
        <w:t>si</w:t>
      </w:r>
      <w:r>
        <w:rPr>
          <w:spacing w:val="-5"/>
          <w:w w:val="109"/>
          <w:sz w:val="18"/>
          <w:szCs w:val="18"/>
        </w:rPr>
        <w:t>m</w:t>
      </w:r>
      <w:r>
        <w:rPr>
          <w:w w:val="109"/>
          <w:sz w:val="18"/>
          <w:szCs w:val="18"/>
        </w:rPr>
        <w:t>ulations</w:t>
      </w:r>
      <w:r>
        <w:rPr>
          <w:spacing w:val="16"/>
          <w:w w:val="109"/>
          <w:sz w:val="18"/>
          <w:szCs w:val="18"/>
        </w:rPr>
        <w:t xml:space="preserve"> </w:t>
      </w:r>
      <w:r>
        <w:rPr>
          <w:sz w:val="18"/>
          <w:szCs w:val="18"/>
        </w:rPr>
        <w:t xml:space="preserve">with </w:t>
      </w:r>
      <w:r>
        <w:rPr>
          <w:spacing w:val="6"/>
          <w:sz w:val="18"/>
          <w:szCs w:val="18"/>
        </w:rPr>
        <w:t xml:space="preserve"> </w:t>
      </w:r>
      <w:r>
        <w:rPr>
          <w:spacing w:val="-5"/>
          <w:w w:val="110"/>
          <w:sz w:val="18"/>
          <w:szCs w:val="18"/>
        </w:rPr>
        <w:t>m</w:t>
      </w:r>
      <w:r>
        <w:rPr>
          <w:w w:val="110"/>
          <w:sz w:val="18"/>
          <w:szCs w:val="18"/>
        </w:rPr>
        <w:t>ultiple</w:t>
      </w:r>
      <w:r>
        <w:rPr>
          <w:spacing w:val="15"/>
          <w:w w:val="110"/>
          <w:sz w:val="18"/>
          <w:szCs w:val="18"/>
        </w:rPr>
        <w:t xml:space="preserve"> </w:t>
      </w:r>
      <w:r>
        <w:rPr>
          <w:sz w:val="18"/>
          <w:szCs w:val="18"/>
        </w:rPr>
        <w:t xml:space="preserve">remote </w:t>
      </w:r>
      <w:r>
        <w:rPr>
          <w:spacing w:val="21"/>
          <w:sz w:val="18"/>
          <w:szCs w:val="18"/>
        </w:rPr>
        <w:t xml:space="preserve"> </w:t>
      </w:r>
      <w:r>
        <w:rPr>
          <w:sz w:val="18"/>
          <w:szCs w:val="18"/>
        </w:rPr>
        <w:t>n</w:t>
      </w:r>
      <w:r>
        <w:rPr>
          <w:spacing w:val="5"/>
          <w:sz w:val="18"/>
          <w:szCs w:val="18"/>
        </w:rPr>
        <w:t>o</w:t>
      </w:r>
      <w:r>
        <w:rPr>
          <w:sz w:val="18"/>
          <w:szCs w:val="18"/>
        </w:rPr>
        <w:t xml:space="preserve">des  </w:t>
      </w:r>
      <w:r>
        <w:rPr>
          <w:w w:val="113"/>
          <w:sz w:val="18"/>
          <w:szCs w:val="18"/>
        </w:rPr>
        <w:t>testing</w:t>
      </w:r>
      <w:r>
        <w:rPr>
          <w:spacing w:val="10"/>
          <w:w w:val="113"/>
          <w:sz w:val="18"/>
          <w:szCs w:val="18"/>
        </w:rPr>
        <w:t xml:space="preserve"> </w:t>
      </w:r>
      <w:r>
        <w:rPr>
          <w:sz w:val="18"/>
          <w:szCs w:val="18"/>
        </w:rPr>
        <w:t>all</w:t>
      </w:r>
      <w:r>
        <w:rPr>
          <w:spacing w:val="30"/>
          <w:sz w:val="18"/>
          <w:szCs w:val="18"/>
        </w:rPr>
        <w:t xml:space="preserve"> </w:t>
      </w:r>
      <w:r>
        <w:rPr>
          <w:sz w:val="18"/>
          <w:szCs w:val="18"/>
        </w:rPr>
        <w:t xml:space="preserve">the </w:t>
      </w:r>
      <w:r>
        <w:rPr>
          <w:spacing w:val="6"/>
          <w:sz w:val="18"/>
          <w:szCs w:val="18"/>
        </w:rPr>
        <w:t xml:space="preserve"> </w:t>
      </w:r>
      <w:r>
        <w:rPr>
          <w:w w:val="110"/>
          <w:sz w:val="18"/>
          <w:szCs w:val="18"/>
        </w:rPr>
        <w:t>as</w:t>
      </w:r>
      <w:r>
        <w:rPr>
          <w:spacing w:val="5"/>
          <w:w w:val="110"/>
          <w:sz w:val="18"/>
          <w:szCs w:val="18"/>
        </w:rPr>
        <w:t>p</w:t>
      </w:r>
      <w:r>
        <w:rPr>
          <w:w w:val="110"/>
          <w:sz w:val="18"/>
          <w:szCs w:val="18"/>
        </w:rPr>
        <w:t>ects</w:t>
      </w:r>
      <w:r>
        <w:rPr>
          <w:spacing w:val="13"/>
          <w:w w:val="110"/>
          <w:sz w:val="18"/>
          <w:szCs w:val="18"/>
        </w:rPr>
        <w:t xml:space="preserve"> </w:t>
      </w:r>
      <w:r>
        <w:rPr>
          <w:sz w:val="18"/>
          <w:szCs w:val="18"/>
        </w:rPr>
        <w:t>of</w:t>
      </w:r>
      <w:r>
        <w:rPr>
          <w:spacing w:val="13"/>
          <w:sz w:val="18"/>
          <w:szCs w:val="18"/>
        </w:rPr>
        <w:t xml:space="preserve"> </w:t>
      </w:r>
      <w:r>
        <w:rPr>
          <w:sz w:val="18"/>
          <w:szCs w:val="18"/>
        </w:rPr>
        <w:t xml:space="preserve">the </w:t>
      </w:r>
      <w:r>
        <w:rPr>
          <w:spacing w:val="6"/>
          <w:sz w:val="18"/>
          <w:szCs w:val="18"/>
        </w:rPr>
        <w:t xml:space="preserve"> </w:t>
      </w:r>
      <w:r>
        <w:rPr>
          <w:w w:val="111"/>
          <w:sz w:val="18"/>
          <w:szCs w:val="18"/>
        </w:rPr>
        <w:t>planner</w:t>
      </w:r>
      <w:r>
        <w:rPr>
          <w:spacing w:val="11"/>
          <w:w w:val="111"/>
          <w:sz w:val="18"/>
          <w:szCs w:val="18"/>
        </w:rPr>
        <w:t xml:space="preserve"> </w:t>
      </w:r>
      <w:r>
        <w:rPr>
          <w:sz w:val="18"/>
          <w:szCs w:val="18"/>
        </w:rPr>
        <w:t>in</w:t>
      </w:r>
      <w:r>
        <w:rPr>
          <w:spacing w:val="28"/>
          <w:sz w:val="18"/>
          <w:szCs w:val="18"/>
        </w:rPr>
        <w:t xml:space="preserve"> </w:t>
      </w:r>
      <w:r>
        <w:rPr>
          <w:w w:val="115"/>
          <w:sz w:val="18"/>
          <w:szCs w:val="18"/>
        </w:rPr>
        <w:t xml:space="preserve">a </w:t>
      </w:r>
      <w:r>
        <w:rPr>
          <w:sz w:val="18"/>
          <w:szCs w:val="18"/>
        </w:rPr>
        <w:t xml:space="preserve">realistic </w:t>
      </w:r>
      <w:r>
        <w:rPr>
          <w:spacing w:val="23"/>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29"/>
          <w:sz w:val="18"/>
          <w:szCs w:val="18"/>
        </w:rPr>
        <w:t>t.</w:t>
      </w:r>
    </w:p>
    <w:p w:rsidR="00C45AA3" w:rsidRDefault="00C45AA3">
      <w:pPr>
        <w:spacing w:line="200" w:lineRule="exact"/>
      </w:pPr>
    </w:p>
    <w:p w:rsidR="00C45AA3" w:rsidRDefault="00C45AA3">
      <w:pPr>
        <w:spacing w:before="3" w:line="260" w:lineRule="exact"/>
        <w:rPr>
          <w:sz w:val="26"/>
          <w:szCs w:val="26"/>
        </w:rPr>
      </w:pPr>
    </w:p>
    <w:p w:rsidR="00C45AA3" w:rsidRDefault="00DC4C15">
      <w:pPr>
        <w:ind w:left="100" w:right="6808"/>
        <w:jc w:val="both"/>
        <w:rPr>
          <w:sz w:val="18"/>
          <w:szCs w:val="18"/>
        </w:rPr>
      </w:pPr>
      <w:r>
        <w:rPr>
          <w:sz w:val="18"/>
          <w:szCs w:val="18"/>
        </w:rPr>
        <w:t>6.2</w:t>
      </w:r>
      <w:r>
        <w:rPr>
          <w:spacing w:val="31"/>
          <w:sz w:val="18"/>
          <w:szCs w:val="18"/>
        </w:rPr>
        <w:t xml:space="preserve"> </w:t>
      </w:r>
      <w:r>
        <w:rPr>
          <w:w w:val="114"/>
          <w:sz w:val="18"/>
          <w:szCs w:val="18"/>
        </w:rPr>
        <w:t>Data</w:t>
      </w:r>
      <w:r>
        <w:rPr>
          <w:spacing w:val="17"/>
          <w:w w:val="114"/>
          <w:sz w:val="18"/>
          <w:szCs w:val="18"/>
        </w:rPr>
        <w:t xml:space="preserve"> </w:t>
      </w:r>
      <w:r>
        <w:rPr>
          <w:w w:val="114"/>
          <w:sz w:val="18"/>
          <w:szCs w:val="18"/>
        </w:rPr>
        <w:t>transfer</w:t>
      </w:r>
      <w:r>
        <w:rPr>
          <w:spacing w:val="2"/>
          <w:w w:val="114"/>
          <w:sz w:val="18"/>
          <w:szCs w:val="18"/>
        </w:rPr>
        <w:t xml:space="preserve"> </w:t>
      </w:r>
      <w:r>
        <w:rPr>
          <w:w w:val="106"/>
          <w:sz w:val="18"/>
          <w:szCs w:val="18"/>
        </w:rPr>
        <w:t>m</w:t>
      </w:r>
      <w:r>
        <w:rPr>
          <w:spacing w:val="5"/>
          <w:w w:val="106"/>
          <w:sz w:val="18"/>
          <w:szCs w:val="18"/>
        </w:rPr>
        <w:t>o</w:t>
      </w:r>
      <w:r>
        <w:rPr>
          <w:w w:val="107"/>
          <w:sz w:val="18"/>
          <w:szCs w:val="18"/>
        </w:rPr>
        <w:t>des</w:t>
      </w:r>
    </w:p>
    <w:p w:rsidR="00C45AA3" w:rsidRDefault="00C45AA3">
      <w:pPr>
        <w:spacing w:before="8" w:line="240" w:lineRule="exact"/>
        <w:rPr>
          <w:sz w:val="24"/>
          <w:szCs w:val="24"/>
        </w:rPr>
      </w:pPr>
    </w:p>
    <w:p w:rsidR="00C45AA3" w:rsidRDefault="00DC4C15">
      <w:pPr>
        <w:spacing w:line="265" w:lineRule="auto"/>
        <w:ind w:left="100" w:right="1841"/>
        <w:jc w:val="both"/>
        <w:rPr>
          <w:sz w:val="18"/>
          <w:szCs w:val="18"/>
        </w:rPr>
      </w:pPr>
      <w:proofErr w:type="gramStart"/>
      <w:r>
        <w:rPr>
          <w:sz w:val="18"/>
          <w:szCs w:val="18"/>
        </w:rPr>
        <w:t xml:space="preserve">Sending </w:t>
      </w:r>
      <w:r>
        <w:rPr>
          <w:spacing w:val="28"/>
          <w:sz w:val="18"/>
          <w:szCs w:val="18"/>
        </w:rPr>
        <w:t xml:space="preserve"> </w:t>
      </w:r>
      <w:r>
        <w:rPr>
          <w:sz w:val="18"/>
          <w:szCs w:val="18"/>
        </w:rPr>
        <w:t>files</w:t>
      </w:r>
      <w:proofErr w:type="gramEnd"/>
      <w:r>
        <w:rPr>
          <w:spacing w:val="29"/>
          <w:sz w:val="18"/>
          <w:szCs w:val="18"/>
        </w:rPr>
        <w:t xml:space="preserve"> </w:t>
      </w:r>
      <w:r>
        <w:rPr>
          <w:spacing w:val="-5"/>
          <w:sz w:val="18"/>
          <w:szCs w:val="18"/>
        </w:rPr>
        <w:t>ov</w:t>
      </w:r>
      <w:r>
        <w:rPr>
          <w:sz w:val="18"/>
          <w:szCs w:val="18"/>
        </w:rPr>
        <w:t xml:space="preserve">er </w:t>
      </w:r>
      <w:r>
        <w:rPr>
          <w:spacing w:val="8"/>
          <w:sz w:val="18"/>
          <w:szCs w:val="18"/>
        </w:rPr>
        <w:t xml:space="preserve"> </w:t>
      </w:r>
      <w:r>
        <w:rPr>
          <w:sz w:val="18"/>
          <w:szCs w:val="18"/>
        </w:rPr>
        <w:t xml:space="preserve">the </w:t>
      </w:r>
      <w:r>
        <w:rPr>
          <w:spacing w:val="22"/>
          <w:sz w:val="18"/>
          <w:szCs w:val="18"/>
        </w:rPr>
        <w:t xml:space="preserve"> </w:t>
      </w:r>
      <w:r>
        <w:rPr>
          <w:w w:val="109"/>
          <w:sz w:val="18"/>
          <w:szCs w:val="18"/>
        </w:rPr>
        <w:t>ne</w:t>
      </w:r>
      <w:r>
        <w:rPr>
          <w:spacing w:val="-5"/>
          <w:w w:val="109"/>
          <w:sz w:val="18"/>
          <w:szCs w:val="18"/>
        </w:rPr>
        <w:t>tw</w:t>
      </w:r>
      <w:r>
        <w:rPr>
          <w:w w:val="109"/>
          <w:sz w:val="18"/>
          <w:szCs w:val="18"/>
        </w:rPr>
        <w:t>ork</w:t>
      </w:r>
      <w:r>
        <w:rPr>
          <w:spacing w:val="32"/>
          <w:w w:val="109"/>
          <w:sz w:val="18"/>
          <w:szCs w:val="18"/>
        </w:rPr>
        <w:t xml:space="preserve"> </w:t>
      </w:r>
      <w:r>
        <w:rPr>
          <w:sz w:val="18"/>
          <w:szCs w:val="18"/>
        </w:rPr>
        <w:t>is</w:t>
      </w:r>
      <w:r>
        <w:rPr>
          <w:spacing w:val="35"/>
          <w:sz w:val="18"/>
          <w:szCs w:val="18"/>
        </w:rPr>
        <w:t xml:space="preserve"> </w:t>
      </w:r>
      <w:r>
        <w:rPr>
          <w:sz w:val="18"/>
          <w:szCs w:val="18"/>
        </w:rPr>
        <w:t xml:space="preserve">an </w:t>
      </w:r>
      <w:r>
        <w:rPr>
          <w:spacing w:val="11"/>
          <w:sz w:val="18"/>
          <w:szCs w:val="18"/>
        </w:rPr>
        <w:t xml:space="preserve"> </w:t>
      </w:r>
      <w:r>
        <w:rPr>
          <w:sz w:val="18"/>
          <w:szCs w:val="18"/>
        </w:rPr>
        <w:t>esse</w:t>
      </w:r>
      <w:r>
        <w:rPr>
          <w:spacing w:val="-5"/>
          <w:sz w:val="18"/>
          <w:szCs w:val="18"/>
        </w:rPr>
        <w:t>n</w:t>
      </w:r>
      <w:r>
        <w:rPr>
          <w:sz w:val="18"/>
          <w:szCs w:val="18"/>
        </w:rPr>
        <w:t xml:space="preserve">tial </w:t>
      </w:r>
      <w:r>
        <w:rPr>
          <w:spacing w:val="41"/>
          <w:sz w:val="18"/>
          <w:szCs w:val="18"/>
        </w:rPr>
        <w:t xml:space="preserve"> </w:t>
      </w:r>
      <w:r>
        <w:rPr>
          <w:w w:val="120"/>
          <w:sz w:val="18"/>
          <w:szCs w:val="18"/>
        </w:rPr>
        <w:t>part</w:t>
      </w:r>
      <w:r>
        <w:rPr>
          <w:spacing w:val="23"/>
          <w:w w:val="120"/>
          <w:sz w:val="18"/>
          <w:szCs w:val="18"/>
        </w:rPr>
        <w:t xml:space="preserve"> </w:t>
      </w:r>
      <w:r>
        <w:rPr>
          <w:sz w:val="18"/>
          <w:szCs w:val="18"/>
        </w:rPr>
        <w:t>of</w:t>
      </w:r>
      <w:r>
        <w:rPr>
          <w:spacing w:val="29"/>
          <w:sz w:val="18"/>
          <w:szCs w:val="18"/>
        </w:rPr>
        <w:t xml:space="preserve"> </w:t>
      </w:r>
      <w:r>
        <w:rPr>
          <w:sz w:val="18"/>
          <w:szCs w:val="18"/>
        </w:rPr>
        <w:t xml:space="preserve">our </w:t>
      </w:r>
      <w:r>
        <w:rPr>
          <w:spacing w:val="11"/>
          <w:sz w:val="18"/>
          <w:szCs w:val="18"/>
        </w:rPr>
        <w:t xml:space="preserve"> </w:t>
      </w:r>
      <w:r>
        <w:rPr>
          <w:w w:val="109"/>
          <w:sz w:val="18"/>
          <w:szCs w:val="18"/>
        </w:rPr>
        <w:t>si</w:t>
      </w:r>
      <w:r>
        <w:rPr>
          <w:spacing w:val="-5"/>
          <w:w w:val="109"/>
          <w:sz w:val="18"/>
          <w:szCs w:val="18"/>
        </w:rPr>
        <w:t>m</w:t>
      </w:r>
      <w:r>
        <w:rPr>
          <w:w w:val="109"/>
          <w:sz w:val="18"/>
          <w:szCs w:val="18"/>
        </w:rPr>
        <w:t>ulations</w:t>
      </w:r>
      <w:r>
        <w:rPr>
          <w:spacing w:val="32"/>
          <w:w w:val="109"/>
          <w:sz w:val="18"/>
          <w:szCs w:val="18"/>
        </w:rPr>
        <w:t xml:space="preserve"> </w:t>
      </w:r>
      <w:r>
        <w:rPr>
          <w:sz w:val="18"/>
          <w:szCs w:val="18"/>
        </w:rPr>
        <w:t>in</w:t>
      </w:r>
      <w:r>
        <w:rPr>
          <w:spacing w:val="45"/>
          <w:sz w:val="18"/>
          <w:szCs w:val="18"/>
        </w:rPr>
        <w:t xml:space="preserve"> </w:t>
      </w:r>
      <w:proofErr w:type="spellStart"/>
      <w:r>
        <w:rPr>
          <w:w w:val="109"/>
          <w:sz w:val="18"/>
          <w:szCs w:val="18"/>
        </w:rPr>
        <w:t>GridSim</w:t>
      </w:r>
      <w:proofErr w:type="spellEnd"/>
      <w:r>
        <w:rPr>
          <w:w w:val="109"/>
          <w:sz w:val="18"/>
          <w:szCs w:val="18"/>
        </w:rPr>
        <w:t>.</w:t>
      </w:r>
      <w:r>
        <w:rPr>
          <w:spacing w:val="28"/>
          <w:w w:val="109"/>
          <w:sz w:val="18"/>
          <w:szCs w:val="18"/>
        </w:rPr>
        <w:t xml:space="preserve"> </w:t>
      </w:r>
      <w:r>
        <w:rPr>
          <w:w w:val="125"/>
          <w:sz w:val="18"/>
          <w:szCs w:val="18"/>
        </w:rPr>
        <w:t xml:space="preserve">It </w:t>
      </w:r>
      <w:r>
        <w:rPr>
          <w:sz w:val="18"/>
          <w:szCs w:val="18"/>
        </w:rPr>
        <w:t>is</w:t>
      </w:r>
      <w:r>
        <w:rPr>
          <w:spacing w:val="30"/>
          <w:sz w:val="18"/>
          <w:szCs w:val="18"/>
        </w:rPr>
        <w:t xml:space="preserve"> </w:t>
      </w:r>
      <w:proofErr w:type="gramStart"/>
      <w:r>
        <w:rPr>
          <w:sz w:val="18"/>
          <w:szCs w:val="18"/>
        </w:rPr>
        <w:t xml:space="preserve">briefly </w:t>
      </w:r>
      <w:r>
        <w:rPr>
          <w:spacing w:val="5"/>
          <w:sz w:val="18"/>
          <w:szCs w:val="18"/>
        </w:rPr>
        <w:t xml:space="preserve"> </w:t>
      </w:r>
      <w:r>
        <w:rPr>
          <w:w w:val="107"/>
          <w:sz w:val="18"/>
          <w:szCs w:val="18"/>
        </w:rPr>
        <w:t>descri</w:t>
      </w:r>
      <w:r>
        <w:rPr>
          <w:spacing w:val="6"/>
          <w:w w:val="107"/>
          <w:sz w:val="18"/>
          <w:szCs w:val="18"/>
        </w:rPr>
        <w:t>b</w:t>
      </w:r>
      <w:r>
        <w:rPr>
          <w:w w:val="107"/>
          <w:sz w:val="18"/>
          <w:szCs w:val="18"/>
        </w:rPr>
        <w:t>ed</w:t>
      </w:r>
      <w:proofErr w:type="gramEnd"/>
      <w:r>
        <w:rPr>
          <w:spacing w:val="30"/>
          <w:w w:val="107"/>
          <w:sz w:val="18"/>
          <w:szCs w:val="18"/>
        </w:rPr>
        <w:t xml:space="preserve"> </w:t>
      </w:r>
      <w:r>
        <w:rPr>
          <w:spacing w:val="5"/>
          <w:sz w:val="18"/>
          <w:szCs w:val="18"/>
        </w:rPr>
        <w:t>b</w:t>
      </w:r>
      <w:r>
        <w:rPr>
          <w:sz w:val="18"/>
          <w:szCs w:val="18"/>
        </w:rPr>
        <w:t>el</w:t>
      </w:r>
      <w:r>
        <w:rPr>
          <w:spacing w:val="-5"/>
          <w:sz w:val="18"/>
          <w:szCs w:val="18"/>
        </w:rPr>
        <w:t>o</w:t>
      </w:r>
      <w:r>
        <w:rPr>
          <w:sz w:val="18"/>
          <w:szCs w:val="18"/>
        </w:rPr>
        <w:t>w</w:t>
      </w:r>
      <w:ins w:id="58" w:author="jlauret" w:date="2015-11-15T14:57:00Z">
        <w:r w:rsidR="008533D0">
          <w:rPr>
            <w:sz w:val="18"/>
            <w:szCs w:val="18"/>
          </w:rPr>
          <w:t>, more details can be found</w:t>
        </w:r>
      </w:ins>
      <w:r>
        <w:rPr>
          <w:sz w:val="18"/>
          <w:szCs w:val="18"/>
        </w:rPr>
        <w:t xml:space="preserve">  </w:t>
      </w:r>
      <w:del w:id="59" w:author="jlauret" w:date="2015-11-15T14:57:00Z">
        <w:r w:rsidDel="008533D0">
          <w:rPr>
            <w:sz w:val="18"/>
            <w:szCs w:val="18"/>
          </w:rPr>
          <w:delText xml:space="preserve">and </w:delText>
        </w:r>
        <w:r w:rsidDel="008533D0">
          <w:rPr>
            <w:spacing w:val="18"/>
            <w:sz w:val="18"/>
            <w:szCs w:val="18"/>
          </w:rPr>
          <w:delText xml:space="preserve"> </w:delText>
        </w:r>
        <w:r w:rsidDel="008533D0">
          <w:rPr>
            <w:sz w:val="18"/>
            <w:szCs w:val="18"/>
          </w:rPr>
          <w:delText xml:space="preserve">the </w:delText>
        </w:r>
        <w:r w:rsidDel="008533D0">
          <w:rPr>
            <w:spacing w:val="16"/>
            <w:sz w:val="18"/>
            <w:szCs w:val="18"/>
          </w:rPr>
          <w:delText xml:space="preserve"> </w:delText>
        </w:r>
        <w:r w:rsidDel="008533D0">
          <w:rPr>
            <w:w w:val="110"/>
            <w:sz w:val="18"/>
            <w:szCs w:val="18"/>
          </w:rPr>
          <w:delText>detailed</w:delText>
        </w:r>
        <w:r w:rsidDel="008533D0">
          <w:rPr>
            <w:spacing w:val="28"/>
            <w:w w:val="110"/>
            <w:sz w:val="18"/>
            <w:szCs w:val="18"/>
          </w:rPr>
          <w:delText xml:space="preserve"> </w:delText>
        </w:r>
        <w:r w:rsidDel="008533D0">
          <w:rPr>
            <w:w w:val="110"/>
            <w:sz w:val="18"/>
            <w:szCs w:val="18"/>
          </w:rPr>
          <w:delText>description</w:delText>
        </w:r>
        <w:r w:rsidDel="008533D0">
          <w:rPr>
            <w:spacing w:val="23"/>
            <w:w w:val="110"/>
            <w:sz w:val="18"/>
            <w:szCs w:val="18"/>
          </w:rPr>
          <w:delText xml:space="preserve"> </w:delText>
        </w:r>
        <w:r w:rsidDel="008533D0">
          <w:rPr>
            <w:sz w:val="18"/>
            <w:szCs w:val="18"/>
          </w:rPr>
          <w:delText xml:space="preserve">can </w:delText>
        </w:r>
        <w:r w:rsidDel="008533D0">
          <w:rPr>
            <w:spacing w:val="6"/>
            <w:sz w:val="18"/>
            <w:szCs w:val="18"/>
          </w:rPr>
          <w:delText xml:space="preserve"> </w:delText>
        </w:r>
        <w:r w:rsidDel="008533D0">
          <w:rPr>
            <w:spacing w:val="5"/>
            <w:sz w:val="18"/>
            <w:szCs w:val="18"/>
          </w:rPr>
          <w:delText>b</w:delText>
        </w:r>
        <w:r w:rsidDel="008533D0">
          <w:rPr>
            <w:sz w:val="18"/>
            <w:szCs w:val="18"/>
          </w:rPr>
          <w:delText>e</w:delText>
        </w:r>
        <w:r w:rsidDel="008533D0">
          <w:rPr>
            <w:spacing w:val="40"/>
            <w:sz w:val="18"/>
            <w:szCs w:val="18"/>
          </w:rPr>
          <w:delText xml:space="preserve"> </w:delText>
        </w:r>
        <w:r w:rsidDel="008533D0">
          <w:rPr>
            <w:sz w:val="18"/>
            <w:szCs w:val="18"/>
          </w:rPr>
          <w:delText xml:space="preserve">found </w:delText>
        </w:r>
        <w:r w:rsidDel="008533D0">
          <w:rPr>
            <w:spacing w:val="15"/>
            <w:sz w:val="18"/>
            <w:szCs w:val="18"/>
          </w:rPr>
          <w:delText xml:space="preserve"> </w:delText>
        </w:r>
      </w:del>
      <w:r>
        <w:rPr>
          <w:sz w:val="18"/>
          <w:szCs w:val="18"/>
        </w:rPr>
        <w:t>in</w:t>
      </w:r>
      <w:r>
        <w:rPr>
          <w:spacing w:val="39"/>
          <w:sz w:val="18"/>
          <w:szCs w:val="18"/>
        </w:rPr>
        <w:t xml:space="preserve"> </w:t>
      </w:r>
      <w:r>
        <w:rPr>
          <w:sz w:val="18"/>
          <w:szCs w:val="18"/>
        </w:rPr>
        <w:t>[20].</w:t>
      </w:r>
      <w:r>
        <w:rPr>
          <w:spacing w:val="16"/>
          <w:sz w:val="18"/>
          <w:szCs w:val="18"/>
        </w:rPr>
        <w:t xml:space="preserve"> </w:t>
      </w:r>
      <w:r>
        <w:rPr>
          <w:sz w:val="18"/>
          <w:szCs w:val="18"/>
        </w:rPr>
        <w:t xml:space="preserve">When </w:t>
      </w:r>
      <w:r>
        <w:rPr>
          <w:spacing w:val="24"/>
          <w:sz w:val="18"/>
          <w:szCs w:val="18"/>
        </w:rPr>
        <w:t xml:space="preserve"> </w:t>
      </w:r>
      <w:r>
        <w:rPr>
          <w:w w:val="115"/>
          <w:sz w:val="18"/>
          <w:szCs w:val="18"/>
        </w:rPr>
        <w:t xml:space="preserve">a </w:t>
      </w:r>
      <w:r>
        <w:rPr>
          <w:w w:val="113"/>
          <w:sz w:val="18"/>
          <w:szCs w:val="18"/>
        </w:rPr>
        <w:t>si</w:t>
      </w:r>
      <w:r>
        <w:rPr>
          <w:spacing w:val="-6"/>
          <w:w w:val="113"/>
          <w:sz w:val="18"/>
          <w:szCs w:val="18"/>
        </w:rPr>
        <w:t>m</w:t>
      </w:r>
      <w:r>
        <w:rPr>
          <w:w w:val="113"/>
          <w:sz w:val="18"/>
          <w:szCs w:val="18"/>
        </w:rPr>
        <w:t>ulated</w:t>
      </w:r>
      <w:r>
        <w:rPr>
          <w:spacing w:val="-8"/>
          <w:w w:val="113"/>
          <w:sz w:val="18"/>
          <w:szCs w:val="18"/>
        </w:rPr>
        <w:t xml:space="preserve"> </w:t>
      </w:r>
      <w:r>
        <w:rPr>
          <w:w w:val="113"/>
          <w:sz w:val="18"/>
          <w:szCs w:val="18"/>
        </w:rPr>
        <w:t>e</w:t>
      </w:r>
      <w:r>
        <w:rPr>
          <w:spacing w:val="-6"/>
          <w:w w:val="113"/>
          <w:sz w:val="18"/>
          <w:szCs w:val="18"/>
        </w:rPr>
        <w:t>n</w:t>
      </w:r>
      <w:r>
        <w:rPr>
          <w:w w:val="113"/>
          <w:sz w:val="18"/>
          <w:szCs w:val="18"/>
        </w:rPr>
        <w:t>ti</w:t>
      </w:r>
      <w:r>
        <w:rPr>
          <w:spacing w:val="-6"/>
          <w:w w:val="113"/>
          <w:sz w:val="18"/>
          <w:szCs w:val="18"/>
        </w:rPr>
        <w:t>t</w:t>
      </w:r>
      <w:r>
        <w:rPr>
          <w:w w:val="113"/>
          <w:sz w:val="18"/>
          <w:szCs w:val="18"/>
        </w:rPr>
        <w:t>y</w:t>
      </w:r>
      <w:r>
        <w:rPr>
          <w:spacing w:val="15"/>
          <w:w w:val="113"/>
          <w:sz w:val="18"/>
          <w:szCs w:val="18"/>
        </w:rPr>
        <w:t xml:space="preserve"> </w:t>
      </w:r>
      <w:r>
        <w:rPr>
          <w:sz w:val="18"/>
          <w:szCs w:val="18"/>
        </w:rPr>
        <w:t>(i.e.</w:t>
      </w:r>
      <w:r>
        <w:rPr>
          <w:spacing w:val="35"/>
          <w:sz w:val="18"/>
          <w:szCs w:val="18"/>
        </w:rPr>
        <w:t xml:space="preserve"> </w:t>
      </w:r>
      <w:r>
        <w:rPr>
          <w:w w:val="112"/>
          <w:sz w:val="18"/>
          <w:szCs w:val="18"/>
        </w:rPr>
        <w:t>computational</w:t>
      </w:r>
      <w:r>
        <w:rPr>
          <w:spacing w:val="7"/>
          <w:w w:val="112"/>
          <w:sz w:val="18"/>
          <w:szCs w:val="18"/>
        </w:rPr>
        <w:t xml:space="preserve"> </w:t>
      </w:r>
      <w:r>
        <w:rPr>
          <w:sz w:val="18"/>
          <w:szCs w:val="18"/>
        </w:rPr>
        <w:t>n</w:t>
      </w:r>
      <w:r>
        <w:rPr>
          <w:spacing w:val="6"/>
          <w:sz w:val="18"/>
          <w:szCs w:val="18"/>
        </w:rPr>
        <w:t>o</w:t>
      </w:r>
      <w:r>
        <w:rPr>
          <w:sz w:val="18"/>
          <w:szCs w:val="18"/>
        </w:rPr>
        <w:t xml:space="preserve">de) </w:t>
      </w:r>
      <w:r>
        <w:rPr>
          <w:spacing w:val="3"/>
          <w:sz w:val="18"/>
          <w:szCs w:val="18"/>
        </w:rPr>
        <w:t xml:space="preserve"> </w:t>
      </w:r>
      <w:r>
        <w:rPr>
          <w:sz w:val="18"/>
          <w:szCs w:val="18"/>
        </w:rPr>
        <w:t xml:space="preserve">executes </w:t>
      </w:r>
      <w:r>
        <w:rPr>
          <w:spacing w:val="15"/>
          <w:sz w:val="18"/>
          <w:szCs w:val="18"/>
        </w:rPr>
        <w:t xml:space="preserve"> </w:t>
      </w:r>
      <w:r>
        <w:rPr>
          <w:sz w:val="18"/>
          <w:szCs w:val="18"/>
        </w:rPr>
        <w:t>a</w:t>
      </w:r>
      <w:r>
        <w:rPr>
          <w:spacing w:val="22"/>
          <w:sz w:val="18"/>
          <w:szCs w:val="18"/>
        </w:rPr>
        <w:t xml:space="preserve"> </w:t>
      </w:r>
      <w:r>
        <w:rPr>
          <w:w w:val="113"/>
          <w:sz w:val="18"/>
          <w:szCs w:val="18"/>
        </w:rPr>
        <w:t>”transfer</w:t>
      </w:r>
      <w:r>
        <w:rPr>
          <w:spacing w:val="5"/>
          <w:w w:val="113"/>
          <w:sz w:val="18"/>
          <w:szCs w:val="18"/>
        </w:rPr>
        <w:t xml:space="preserve"> </w:t>
      </w:r>
      <w:r>
        <w:rPr>
          <w:sz w:val="18"/>
          <w:szCs w:val="18"/>
        </w:rPr>
        <w:t xml:space="preserve">the </w:t>
      </w:r>
      <w:r>
        <w:rPr>
          <w:spacing w:val="1"/>
          <w:sz w:val="18"/>
          <w:szCs w:val="18"/>
        </w:rPr>
        <w:t xml:space="preserve"> </w:t>
      </w:r>
      <w:r>
        <w:rPr>
          <w:sz w:val="18"/>
          <w:szCs w:val="18"/>
        </w:rPr>
        <w:t>file”</w:t>
      </w:r>
      <w:r>
        <w:rPr>
          <w:spacing w:val="17"/>
          <w:sz w:val="18"/>
          <w:szCs w:val="18"/>
        </w:rPr>
        <w:t xml:space="preserve"> </w:t>
      </w:r>
      <w:r>
        <w:rPr>
          <w:w w:val="109"/>
          <w:sz w:val="18"/>
          <w:szCs w:val="18"/>
        </w:rPr>
        <w:t>command,</w:t>
      </w:r>
      <w:r>
        <w:rPr>
          <w:spacing w:val="7"/>
          <w:w w:val="109"/>
          <w:sz w:val="18"/>
          <w:szCs w:val="18"/>
        </w:rPr>
        <w:t xml:space="preserve"> </w:t>
      </w:r>
      <w:r>
        <w:rPr>
          <w:w w:val="116"/>
          <w:sz w:val="18"/>
          <w:szCs w:val="18"/>
        </w:rPr>
        <w:t xml:space="preserve">the </w:t>
      </w:r>
      <w:r>
        <w:rPr>
          <w:sz w:val="18"/>
          <w:szCs w:val="18"/>
        </w:rPr>
        <w:t>file</w:t>
      </w:r>
      <w:r>
        <w:rPr>
          <w:spacing w:val="18"/>
          <w:sz w:val="18"/>
          <w:szCs w:val="18"/>
        </w:rPr>
        <w:t xml:space="preserve"> </w:t>
      </w:r>
      <w:r>
        <w:rPr>
          <w:sz w:val="18"/>
          <w:szCs w:val="18"/>
        </w:rPr>
        <w:t>is</w:t>
      </w:r>
      <w:r>
        <w:rPr>
          <w:spacing w:val="26"/>
          <w:sz w:val="18"/>
          <w:szCs w:val="18"/>
        </w:rPr>
        <w:t xml:space="preserve"> </w:t>
      </w:r>
      <w:r>
        <w:rPr>
          <w:sz w:val="18"/>
          <w:szCs w:val="18"/>
        </w:rPr>
        <w:t xml:space="preserve">stored </w:t>
      </w:r>
      <w:r>
        <w:rPr>
          <w:spacing w:val="28"/>
          <w:sz w:val="18"/>
          <w:szCs w:val="18"/>
        </w:rPr>
        <w:t xml:space="preserve"> </w:t>
      </w:r>
      <w:r>
        <w:rPr>
          <w:sz w:val="18"/>
          <w:szCs w:val="18"/>
        </w:rPr>
        <w:t xml:space="preserve">to  the </w:t>
      </w:r>
      <w:r>
        <w:rPr>
          <w:spacing w:val="13"/>
          <w:sz w:val="18"/>
          <w:szCs w:val="18"/>
        </w:rPr>
        <w:t xml:space="preserve"> </w:t>
      </w:r>
      <w:r>
        <w:rPr>
          <w:w w:val="117"/>
          <w:sz w:val="18"/>
          <w:szCs w:val="18"/>
        </w:rPr>
        <w:t>output</w:t>
      </w:r>
      <w:r>
        <w:rPr>
          <w:spacing w:val="16"/>
          <w:w w:val="117"/>
          <w:sz w:val="18"/>
          <w:szCs w:val="18"/>
        </w:rPr>
        <w:t xml:space="preserve"> </w:t>
      </w:r>
      <w:r>
        <w:rPr>
          <w:sz w:val="18"/>
          <w:szCs w:val="18"/>
        </w:rPr>
        <w:t xml:space="preserve">queue </w:t>
      </w:r>
      <w:r>
        <w:rPr>
          <w:spacing w:val="12"/>
          <w:sz w:val="18"/>
          <w:szCs w:val="18"/>
        </w:rPr>
        <w:t xml:space="preserve"> </w:t>
      </w:r>
      <w:r>
        <w:rPr>
          <w:sz w:val="18"/>
          <w:szCs w:val="18"/>
        </w:rPr>
        <w:t xml:space="preserve">and </w:t>
      </w:r>
      <w:r>
        <w:rPr>
          <w:spacing w:val="14"/>
          <w:sz w:val="18"/>
          <w:szCs w:val="18"/>
        </w:rPr>
        <w:t xml:space="preserve"> </w:t>
      </w:r>
      <w:r>
        <w:rPr>
          <w:sz w:val="18"/>
          <w:szCs w:val="18"/>
        </w:rPr>
        <w:t xml:space="preserve">then </w:t>
      </w:r>
      <w:r>
        <w:rPr>
          <w:spacing w:val="24"/>
          <w:sz w:val="18"/>
          <w:szCs w:val="18"/>
        </w:rPr>
        <w:t xml:space="preserve"> </w:t>
      </w:r>
      <w:r>
        <w:rPr>
          <w:sz w:val="18"/>
          <w:szCs w:val="18"/>
        </w:rPr>
        <w:t xml:space="preserve">it </w:t>
      </w:r>
      <w:r>
        <w:rPr>
          <w:spacing w:val="1"/>
          <w:sz w:val="18"/>
          <w:szCs w:val="18"/>
        </w:rPr>
        <w:t xml:space="preserve"> </w:t>
      </w:r>
      <w:r>
        <w:rPr>
          <w:sz w:val="18"/>
          <w:szCs w:val="18"/>
        </w:rPr>
        <w:t>is</w:t>
      </w:r>
      <w:r>
        <w:rPr>
          <w:spacing w:val="26"/>
          <w:sz w:val="18"/>
          <w:szCs w:val="18"/>
        </w:rPr>
        <w:t xml:space="preserve"> </w:t>
      </w:r>
      <w:r>
        <w:rPr>
          <w:sz w:val="18"/>
          <w:szCs w:val="18"/>
        </w:rPr>
        <w:t>pr</w:t>
      </w:r>
      <w:r>
        <w:rPr>
          <w:spacing w:val="6"/>
          <w:sz w:val="18"/>
          <w:szCs w:val="18"/>
        </w:rPr>
        <w:t>o</w:t>
      </w:r>
      <w:r>
        <w:rPr>
          <w:sz w:val="18"/>
          <w:szCs w:val="18"/>
        </w:rPr>
        <w:t xml:space="preserve">cessed </w:t>
      </w:r>
      <w:r>
        <w:rPr>
          <w:spacing w:val="25"/>
          <w:sz w:val="18"/>
          <w:szCs w:val="18"/>
        </w:rPr>
        <w:t xml:space="preserve"> </w:t>
      </w:r>
      <w:r>
        <w:rPr>
          <w:spacing w:val="-5"/>
          <w:sz w:val="18"/>
          <w:szCs w:val="18"/>
        </w:rPr>
        <w:t>b</w:t>
      </w:r>
      <w:r>
        <w:rPr>
          <w:sz w:val="18"/>
          <w:szCs w:val="18"/>
        </w:rPr>
        <w:t>y</w:t>
      </w:r>
      <w:r>
        <w:rPr>
          <w:spacing w:val="41"/>
          <w:sz w:val="18"/>
          <w:szCs w:val="18"/>
        </w:rPr>
        <w:t xml:space="preserve"> </w:t>
      </w:r>
      <w:r>
        <w:rPr>
          <w:sz w:val="18"/>
          <w:szCs w:val="18"/>
        </w:rPr>
        <w:t xml:space="preserve">the </w:t>
      </w:r>
      <w:r>
        <w:rPr>
          <w:spacing w:val="13"/>
          <w:sz w:val="18"/>
          <w:szCs w:val="18"/>
        </w:rPr>
        <w:t xml:space="preserve"> </w:t>
      </w:r>
      <w:r>
        <w:rPr>
          <w:w w:val="109"/>
          <w:sz w:val="18"/>
          <w:szCs w:val="18"/>
        </w:rPr>
        <w:t>underlying</w:t>
      </w:r>
      <w:r>
        <w:rPr>
          <w:spacing w:val="20"/>
          <w:w w:val="109"/>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m</w:t>
      </w:r>
      <w:r>
        <w:rPr>
          <w:spacing w:val="5"/>
          <w:sz w:val="18"/>
          <w:szCs w:val="18"/>
        </w:rPr>
        <w:t>o</w:t>
      </w:r>
      <w:r>
        <w:rPr>
          <w:sz w:val="18"/>
          <w:szCs w:val="18"/>
        </w:rPr>
        <w:t xml:space="preserve">del. </w:t>
      </w:r>
      <w:r>
        <w:rPr>
          <w:spacing w:val="19"/>
          <w:sz w:val="18"/>
          <w:szCs w:val="18"/>
        </w:rPr>
        <w:t xml:space="preserve"> </w:t>
      </w:r>
      <w:r>
        <w:rPr>
          <w:sz w:val="18"/>
          <w:szCs w:val="18"/>
        </w:rPr>
        <w:t>If</w:t>
      </w:r>
      <w:r>
        <w:rPr>
          <w:spacing w:val="32"/>
          <w:sz w:val="18"/>
          <w:szCs w:val="18"/>
        </w:rPr>
        <w:t xml:space="preserve"> </w:t>
      </w:r>
      <w:r>
        <w:rPr>
          <w:sz w:val="18"/>
          <w:szCs w:val="18"/>
        </w:rPr>
        <w:t xml:space="preserve">there </w:t>
      </w:r>
      <w:r>
        <w:rPr>
          <w:spacing w:val="35"/>
          <w:sz w:val="18"/>
          <w:szCs w:val="18"/>
        </w:rPr>
        <w:t xml:space="preserve"> </w:t>
      </w:r>
      <w:r>
        <w:rPr>
          <w:sz w:val="18"/>
          <w:szCs w:val="18"/>
        </w:rPr>
        <w:t xml:space="preserve">are </w:t>
      </w:r>
      <w:r>
        <w:rPr>
          <w:spacing w:val="11"/>
          <w:sz w:val="18"/>
          <w:szCs w:val="18"/>
        </w:rPr>
        <w:t xml:space="preserve"> </w:t>
      </w:r>
      <w:r>
        <w:rPr>
          <w:sz w:val="18"/>
          <w:szCs w:val="18"/>
        </w:rPr>
        <w:t>se</w:t>
      </w:r>
      <w:r>
        <w:rPr>
          <w:spacing w:val="-5"/>
          <w:sz w:val="18"/>
          <w:szCs w:val="18"/>
        </w:rPr>
        <w:t>v</w:t>
      </w:r>
      <w:r>
        <w:rPr>
          <w:sz w:val="18"/>
          <w:szCs w:val="18"/>
        </w:rPr>
        <w:t xml:space="preserve">eral </w:t>
      </w:r>
      <w:r>
        <w:rPr>
          <w:spacing w:val="24"/>
          <w:sz w:val="18"/>
          <w:szCs w:val="18"/>
        </w:rPr>
        <w:t xml:space="preserve"> </w:t>
      </w:r>
      <w:r>
        <w:rPr>
          <w:w w:val="109"/>
          <w:sz w:val="18"/>
          <w:szCs w:val="18"/>
        </w:rPr>
        <w:t>ne</w:t>
      </w:r>
      <w:r>
        <w:rPr>
          <w:spacing w:val="-5"/>
          <w:w w:val="109"/>
          <w:sz w:val="18"/>
          <w:szCs w:val="18"/>
        </w:rPr>
        <w:t>tw</w:t>
      </w:r>
      <w:r>
        <w:rPr>
          <w:w w:val="109"/>
          <w:sz w:val="18"/>
          <w:szCs w:val="18"/>
        </w:rPr>
        <w:t>ork</w:t>
      </w:r>
      <w:r>
        <w:rPr>
          <w:spacing w:val="31"/>
          <w:w w:val="109"/>
          <w:sz w:val="18"/>
          <w:szCs w:val="18"/>
        </w:rPr>
        <w:t xml:space="preserve"> </w:t>
      </w:r>
      <w:r>
        <w:rPr>
          <w:sz w:val="18"/>
          <w:szCs w:val="18"/>
        </w:rPr>
        <w:t xml:space="preserve">links </w:t>
      </w:r>
      <w:r>
        <w:rPr>
          <w:spacing w:val="9"/>
          <w:sz w:val="18"/>
          <w:szCs w:val="18"/>
        </w:rPr>
        <w:t xml:space="preserve"> </w:t>
      </w:r>
      <w:r>
        <w:rPr>
          <w:w w:val="109"/>
          <w:sz w:val="18"/>
          <w:szCs w:val="18"/>
        </w:rPr>
        <w:t>connected</w:t>
      </w:r>
      <w:r>
        <w:rPr>
          <w:spacing w:val="27"/>
          <w:w w:val="109"/>
          <w:sz w:val="18"/>
          <w:szCs w:val="18"/>
        </w:rPr>
        <w:t xml:space="preserve"> </w:t>
      </w:r>
      <w:r>
        <w:rPr>
          <w:sz w:val="18"/>
          <w:szCs w:val="18"/>
        </w:rPr>
        <w:t xml:space="preserve">to </w:t>
      </w:r>
      <w:r>
        <w:rPr>
          <w:spacing w:val="7"/>
          <w:sz w:val="18"/>
          <w:szCs w:val="18"/>
        </w:rPr>
        <w:t xml:space="preserve"> </w:t>
      </w:r>
      <w:r>
        <w:rPr>
          <w:sz w:val="18"/>
          <w:szCs w:val="18"/>
        </w:rPr>
        <w:t xml:space="preserve">the </w:t>
      </w:r>
      <w:r>
        <w:rPr>
          <w:spacing w:val="20"/>
          <w:sz w:val="18"/>
          <w:szCs w:val="18"/>
        </w:rPr>
        <w:t xml:space="preserve"> </w:t>
      </w:r>
      <w:r>
        <w:rPr>
          <w:w w:val="116"/>
          <w:sz w:val="18"/>
          <w:szCs w:val="18"/>
        </w:rPr>
        <w:t>e</w:t>
      </w:r>
      <w:r>
        <w:rPr>
          <w:spacing w:val="-6"/>
          <w:w w:val="116"/>
          <w:sz w:val="18"/>
          <w:szCs w:val="18"/>
        </w:rPr>
        <w:t>n</w:t>
      </w:r>
      <w:r>
        <w:rPr>
          <w:w w:val="116"/>
          <w:sz w:val="18"/>
          <w:szCs w:val="18"/>
        </w:rPr>
        <w:t>ti</w:t>
      </w:r>
      <w:r>
        <w:rPr>
          <w:spacing w:val="-6"/>
          <w:w w:val="116"/>
          <w:sz w:val="18"/>
          <w:szCs w:val="18"/>
        </w:rPr>
        <w:t>t</w:t>
      </w:r>
      <w:r>
        <w:rPr>
          <w:spacing w:val="-17"/>
          <w:w w:val="116"/>
          <w:sz w:val="18"/>
          <w:szCs w:val="18"/>
        </w:rPr>
        <w:t>y</w:t>
      </w:r>
      <w:r>
        <w:rPr>
          <w:w w:val="116"/>
          <w:sz w:val="18"/>
          <w:szCs w:val="18"/>
        </w:rPr>
        <w:t>,</w:t>
      </w:r>
      <w:r>
        <w:rPr>
          <w:spacing w:val="23"/>
          <w:w w:val="116"/>
          <w:sz w:val="18"/>
          <w:szCs w:val="18"/>
        </w:rPr>
        <w:t xml:space="preserve"> </w:t>
      </w:r>
      <w:r>
        <w:rPr>
          <w:sz w:val="18"/>
          <w:szCs w:val="18"/>
        </w:rPr>
        <w:t xml:space="preserve">then </w:t>
      </w:r>
      <w:r>
        <w:rPr>
          <w:spacing w:val="31"/>
          <w:sz w:val="18"/>
          <w:szCs w:val="18"/>
        </w:rPr>
        <w:t xml:space="preserve"> </w:t>
      </w:r>
      <w:r>
        <w:rPr>
          <w:sz w:val="18"/>
          <w:szCs w:val="18"/>
        </w:rPr>
        <w:t>ea</w:t>
      </w:r>
      <w:r>
        <w:rPr>
          <w:spacing w:val="-5"/>
          <w:sz w:val="18"/>
          <w:szCs w:val="18"/>
        </w:rPr>
        <w:t>c</w:t>
      </w:r>
      <w:r>
        <w:rPr>
          <w:sz w:val="18"/>
          <w:szCs w:val="18"/>
        </w:rPr>
        <w:t xml:space="preserve">h </w:t>
      </w:r>
      <w:r>
        <w:rPr>
          <w:spacing w:val="11"/>
          <w:sz w:val="18"/>
          <w:szCs w:val="18"/>
        </w:rPr>
        <w:t xml:space="preserve"> </w:t>
      </w:r>
      <w:r>
        <w:rPr>
          <w:sz w:val="18"/>
          <w:szCs w:val="18"/>
        </w:rPr>
        <w:t>of</w:t>
      </w:r>
      <w:r>
        <w:rPr>
          <w:spacing w:val="27"/>
          <w:sz w:val="18"/>
          <w:szCs w:val="18"/>
        </w:rPr>
        <w:t xml:space="preserve"> </w:t>
      </w:r>
      <w:r>
        <w:rPr>
          <w:w w:val="113"/>
          <w:sz w:val="18"/>
          <w:szCs w:val="18"/>
        </w:rPr>
        <w:t xml:space="preserve">them </w:t>
      </w:r>
      <w:r>
        <w:rPr>
          <w:sz w:val="18"/>
          <w:szCs w:val="18"/>
        </w:rPr>
        <w:t xml:space="preserve">has </w:t>
      </w:r>
      <w:r>
        <w:rPr>
          <w:spacing w:val="11"/>
          <w:sz w:val="18"/>
          <w:szCs w:val="18"/>
        </w:rPr>
        <w:t xml:space="preserve"> </w:t>
      </w:r>
      <w:r>
        <w:rPr>
          <w:sz w:val="18"/>
          <w:szCs w:val="18"/>
        </w:rPr>
        <w:t xml:space="preserve">its </w:t>
      </w:r>
      <w:r>
        <w:rPr>
          <w:spacing w:val="10"/>
          <w:sz w:val="18"/>
          <w:szCs w:val="18"/>
        </w:rPr>
        <w:t xml:space="preserve"> </w:t>
      </w:r>
      <w:r>
        <w:rPr>
          <w:spacing w:val="-5"/>
          <w:sz w:val="18"/>
          <w:szCs w:val="18"/>
        </w:rPr>
        <w:t>o</w:t>
      </w:r>
      <w:r>
        <w:rPr>
          <w:sz w:val="18"/>
          <w:szCs w:val="18"/>
        </w:rPr>
        <w:t xml:space="preserve">wn  queue. </w:t>
      </w:r>
      <w:r>
        <w:rPr>
          <w:spacing w:val="23"/>
          <w:sz w:val="18"/>
          <w:szCs w:val="18"/>
        </w:rPr>
        <w:t xml:space="preserve"> </w:t>
      </w:r>
      <w:proofErr w:type="gramStart"/>
      <w:r>
        <w:rPr>
          <w:spacing w:val="-15"/>
          <w:sz w:val="18"/>
          <w:szCs w:val="18"/>
        </w:rPr>
        <w:t>W</w:t>
      </w:r>
      <w:r>
        <w:rPr>
          <w:sz w:val="18"/>
          <w:szCs w:val="18"/>
        </w:rPr>
        <w:t xml:space="preserve">e </w:t>
      </w:r>
      <w:r>
        <w:rPr>
          <w:spacing w:val="5"/>
          <w:sz w:val="18"/>
          <w:szCs w:val="18"/>
        </w:rPr>
        <w:t xml:space="preserve"> </w:t>
      </w:r>
      <w:r>
        <w:rPr>
          <w:sz w:val="18"/>
          <w:szCs w:val="18"/>
        </w:rPr>
        <w:t>h</w:t>
      </w:r>
      <w:r>
        <w:rPr>
          <w:spacing w:val="-5"/>
          <w:sz w:val="18"/>
          <w:szCs w:val="18"/>
        </w:rPr>
        <w:t>av</w:t>
      </w:r>
      <w:r>
        <w:rPr>
          <w:sz w:val="18"/>
          <w:szCs w:val="18"/>
        </w:rPr>
        <w:t>e</w:t>
      </w:r>
      <w:proofErr w:type="gramEnd"/>
      <w:r>
        <w:rPr>
          <w:sz w:val="18"/>
          <w:szCs w:val="18"/>
        </w:rPr>
        <w:t xml:space="preserve"> </w:t>
      </w:r>
      <w:r>
        <w:rPr>
          <w:spacing w:val="17"/>
          <w:sz w:val="18"/>
          <w:szCs w:val="18"/>
        </w:rPr>
        <w:t xml:space="preserve"> </w:t>
      </w:r>
      <w:r>
        <w:rPr>
          <w:sz w:val="18"/>
          <w:szCs w:val="18"/>
        </w:rPr>
        <w:t xml:space="preserve">used </w:t>
      </w:r>
      <w:r>
        <w:rPr>
          <w:spacing w:val="11"/>
          <w:sz w:val="18"/>
          <w:szCs w:val="18"/>
        </w:rPr>
        <w:t xml:space="preserve"> </w:t>
      </w:r>
      <w:r>
        <w:rPr>
          <w:spacing w:val="-5"/>
          <w:w w:val="143"/>
          <w:sz w:val="18"/>
          <w:szCs w:val="18"/>
        </w:rPr>
        <w:t>t</w:t>
      </w:r>
      <w:r>
        <w:rPr>
          <w:spacing w:val="-5"/>
          <w:w w:val="102"/>
          <w:sz w:val="18"/>
          <w:szCs w:val="18"/>
        </w:rPr>
        <w:t>w</w:t>
      </w:r>
      <w:r>
        <w:rPr>
          <w:w w:val="102"/>
          <w:sz w:val="18"/>
          <w:szCs w:val="18"/>
        </w:rPr>
        <w:t>o</w:t>
      </w:r>
      <w:r>
        <w:rPr>
          <w:spacing w:val="30"/>
          <w:w w:val="102"/>
          <w:sz w:val="18"/>
          <w:szCs w:val="18"/>
        </w:rPr>
        <w:t xml:space="preserve"> </w:t>
      </w:r>
      <w:r>
        <w:rPr>
          <w:sz w:val="18"/>
          <w:szCs w:val="18"/>
        </w:rPr>
        <w:t>file</w:t>
      </w:r>
      <w:r>
        <w:rPr>
          <w:spacing w:val="25"/>
          <w:sz w:val="18"/>
          <w:szCs w:val="18"/>
        </w:rPr>
        <w:t xml:space="preserve"> </w:t>
      </w:r>
      <w:r>
        <w:rPr>
          <w:w w:val="113"/>
          <w:sz w:val="18"/>
          <w:szCs w:val="18"/>
        </w:rPr>
        <w:t>transfer</w:t>
      </w:r>
      <w:r>
        <w:rPr>
          <w:spacing w:val="24"/>
          <w:w w:val="113"/>
          <w:sz w:val="18"/>
          <w:szCs w:val="18"/>
        </w:rPr>
        <w:t xml:space="preserve"> </w:t>
      </w:r>
      <w:r>
        <w:rPr>
          <w:sz w:val="18"/>
          <w:szCs w:val="18"/>
        </w:rPr>
        <w:t>m</w:t>
      </w:r>
      <w:r>
        <w:rPr>
          <w:spacing w:val="5"/>
          <w:sz w:val="18"/>
          <w:szCs w:val="18"/>
        </w:rPr>
        <w:t>o</w:t>
      </w:r>
      <w:r>
        <w:rPr>
          <w:sz w:val="18"/>
          <w:szCs w:val="18"/>
        </w:rPr>
        <w:t xml:space="preserve">des </w:t>
      </w:r>
      <w:r>
        <w:rPr>
          <w:spacing w:val="16"/>
          <w:sz w:val="18"/>
          <w:szCs w:val="18"/>
        </w:rPr>
        <w:t xml:space="preserve"> </w:t>
      </w:r>
      <w:r>
        <w:rPr>
          <w:w w:val="108"/>
          <w:sz w:val="18"/>
          <w:szCs w:val="18"/>
        </w:rPr>
        <w:t>pr</w:t>
      </w:r>
      <w:r>
        <w:rPr>
          <w:spacing w:val="-5"/>
          <w:w w:val="108"/>
          <w:sz w:val="18"/>
          <w:szCs w:val="18"/>
        </w:rPr>
        <w:t>o</w:t>
      </w:r>
      <w:r>
        <w:rPr>
          <w:w w:val="108"/>
          <w:sz w:val="18"/>
          <w:szCs w:val="18"/>
        </w:rPr>
        <w:t>vided</w:t>
      </w:r>
      <w:r>
        <w:rPr>
          <w:spacing w:val="32"/>
          <w:w w:val="108"/>
          <w:sz w:val="18"/>
          <w:szCs w:val="18"/>
        </w:rPr>
        <w:t xml:space="preserve"> </w:t>
      </w:r>
      <w:r>
        <w:rPr>
          <w:spacing w:val="-5"/>
          <w:sz w:val="18"/>
          <w:szCs w:val="18"/>
        </w:rPr>
        <w:t>b</w:t>
      </w:r>
      <w:r>
        <w:rPr>
          <w:sz w:val="18"/>
          <w:szCs w:val="18"/>
        </w:rPr>
        <w:t xml:space="preserve">y </w:t>
      </w:r>
      <w:r>
        <w:rPr>
          <w:spacing w:val="3"/>
          <w:sz w:val="18"/>
          <w:szCs w:val="18"/>
        </w:rPr>
        <w:t xml:space="preserve"> </w:t>
      </w:r>
      <w:r>
        <w:rPr>
          <w:sz w:val="18"/>
          <w:szCs w:val="18"/>
        </w:rPr>
        <w:t xml:space="preserve">the </w:t>
      </w:r>
      <w:r>
        <w:rPr>
          <w:spacing w:val="20"/>
          <w:sz w:val="18"/>
          <w:szCs w:val="18"/>
        </w:rPr>
        <w:t xml:space="preserve"> </w:t>
      </w:r>
      <w:proofErr w:type="spellStart"/>
      <w:r>
        <w:rPr>
          <w:w w:val="109"/>
          <w:sz w:val="18"/>
          <w:szCs w:val="18"/>
        </w:rPr>
        <w:t>GridSim</w:t>
      </w:r>
      <w:proofErr w:type="spellEnd"/>
      <w:r>
        <w:rPr>
          <w:w w:val="109"/>
          <w:sz w:val="18"/>
          <w:szCs w:val="18"/>
        </w:rPr>
        <w:t xml:space="preserve"> </w:t>
      </w:r>
      <w:r>
        <w:rPr>
          <w:w w:val="107"/>
          <w:sz w:val="18"/>
          <w:szCs w:val="18"/>
        </w:rPr>
        <w:t>frame</w:t>
      </w:r>
      <w:r>
        <w:rPr>
          <w:spacing w:val="-5"/>
          <w:w w:val="107"/>
          <w:sz w:val="18"/>
          <w:szCs w:val="18"/>
        </w:rPr>
        <w:t>w</w:t>
      </w:r>
      <w:r>
        <w:rPr>
          <w:w w:val="107"/>
          <w:sz w:val="18"/>
          <w:szCs w:val="18"/>
        </w:rPr>
        <w:t>ork:</w:t>
      </w:r>
    </w:p>
    <w:p w:rsidR="00C45AA3" w:rsidRDefault="00C45AA3">
      <w:pPr>
        <w:spacing w:before="5" w:line="120" w:lineRule="exact"/>
        <w:rPr>
          <w:sz w:val="12"/>
          <w:szCs w:val="12"/>
        </w:rPr>
      </w:pPr>
    </w:p>
    <w:p w:rsidR="00C45AA3" w:rsidRDefault="00DC4C15">
      <w:pPr>
        <w:spacing w:line="265" w:lineRule="auto"/>
        <w:ind w:left="399" w:right="1841" w:hanging="198"/>
        <w:jc w:val="both"/>
        <w:rPr>
          <w:sz w:val="18"/>
          <w:szCs w:val="18"/>
        </w:rPr>
        <w:sectPr w:rsidR="00C45AA3">
          <w:pgSz w:w="11920" w:h="16840"/>
          <w:pgMar w:top="1560" w:right="1680" w:bottom="280" w:left="1340" w:header="720" w:footer="720" w:gutter="0"/>
          <w:cols w:space="720"/>
        </w:sectPr>
      </w:pPr>
      <w:proofErr w:type="gramStart"/>
      <w:r>
        <w:rPr>
          <w:sz w:val="18"/>
          <w:szCs w:val="18"/>
        </w:rPr>
        <w:t xml:space="preserve">– </w:t>
      </w:r>
      <w:r>
        <w:rPr>
          <w:spacing w:val="17"/>
          <w:sz w:val="18"/>
          <w:szCs w:val="18"/>
        </w:rPr>
        <w:t xml:space="preserve"> </w:t>
      </w:r>
      <w:r>
        <w:rPr>
          <w:w w:val="107"/>
          <w:sz w:val="18"/>
          <w:szCs w:val="18"/>
        </w:rPr>
        <w:t>S</w:t>
      </w:r>
      <w:r>
        <w:rPr>
          <w:spacing w:val="-10"/>
          <w:w w:val="107"/>
          <w:sz w:val="18"/>
          <w:szCs w:val="18"/>
        </w:rPr>
        <w:t>e</w:t>
      </w:r>
      <w:r>
        <w:rPr>
          <w:w w:val="107"/>
          <w:sz w:val="18"/>
          <w:szCs w:val="18"/>
        </w:rPr>
        <w:t>quential</w:t>
      </w:r>
      <w:proofErr w:type="gramEnd"/>
      <w:r>
        <w:rPr>
          <w:w w:val="107"/>
          <w:sz w:val="18"/>
          <w:szCs w:val="18"/>
        </w:rPr>
        <w:t>:</w:t>
      </w:r>
      <w:r>
        <w:rPr>
          <w:spacing w:val="20"/>
          <w:w w:val="107"/>
          <w:sz w:val="18"/>
          <w:szCs w:val="18"/>
        </w:rPr>
        <w:t xml:space="preserve"> </w:t>
      </w:r>
      <w:r>
        <w:rPr>
          <w:sz w:val="18"/>
          <w:szCs w:val="18"/>
        </w:rPr>
        <w:t>files</w:t>
      </w:r>
      <w:r>
        <w:rPr>
          <w:spacing w:val="1"/>
          <w:sz w:val="18"/>
          <w:szCs w:val="18"/>
        </w:rPr>
        <w:t xml:space="preserve"> </w:t>
      </w:r>
      <w:r>
        <w:rPr>
          <w:sz w:val="18"/>
          <w:szCs w:val="18"/>
        </w:rPr>
        <w:t>are</w:t>
      </w:r>
      <w:r>
        <w:rPr>
          <w:spacing w:val="30"/>
          <w:sz w:val="18"/>
          <w:szCs w:val="18"/>
        </w:rPr>
        <w:t xml:space="preserve"> </w:t>
      </w:r>
      <w:r>
        <w:rPr>
          <w:w w:val="112"/>
          <w:sz w:val="18"/>
          <w:szCs w:val="18"/>
        </w:rPr>
        <w:t xml:space="preserve">transferred </w:t>
      </w:r>
      <w:r>
        <w:rPr>
          <w:sz w:val="18"/>
          <w:szCs w:val="18"/>
        </w:rPr>
        <w:t>one</w:t>
      </w:r>
      <w:r>
        <w:rPr>
          <w:spacing w:val="21"/>
          <w:sz w:val="18"/>
          <w:szCs w:val="18"/>
        </w:rPr>
        <w:t xml:space="preserve"> </w:t>
      </w:r>
      <w:r>
        <w:rPr>
          <w:spacing w:val="-5"/>
          <w:sz w:val="18"/>
          <w:szCs w:val="18"/>
        </w:rPr>
        <w:t>b</w:t>
      </w:r>
      <w:r>
        <w:rPr>
          <w:sz w:val="18"/>
          <w:szCs w:val="18"/>
        </w:rPr>
        <w:t>y</w:t>
      </w:r>
      <w:r>
        <w:rPr>
          <w:spacing w:val="22"/>
          <w:sz w:val="18"/>
          <w:szCs w:val="18"/>
        </w:rPr>
        <w:t xml:space="preserve"> </w:t>
      </w:r>
      <w:r>
        <w:rPr>
          <w:sz w:val="18"/>
          <w:szCs w:val="18"/>
        </w:rPr>
        <w:t>one</w:t>
      </w:r>
      <w:r>
        <w:rPr>
          <w:spacing w:val="20"/>
          <w:sz w:val="18"/>
          <w:szCs w:val="18"/>
        </w:rPr>
        <w:t xml:space="preserve"> </w:t>
      </w:r>
      <w:r>
        <w:rPr>
          <w:sz w:val="18"/>
          <w:szCs w:val="18"/>
        </w:rPr>
        <w:t>in</w:t>
      </w:r>
      <w:r>
        <w:rPr>
          <w:spacing w:val="17"/>
          <w:sz w:val="18"/>
          <w:szCs w:val="18"/>
        </w:rPr>
        <w:t xml:space="preserve"> </w:t>
      </w:r>
      <w:r>
        <w:rPr>
          <w:sz w:val="18"/>
          <w:szCs w:val="18"/>
        </w:rPr>
        <w:t>the</w:t>
      </w:r>
      <w:r>
        <w:rPr>
          <w:spacing w:val="39"/>
          <w:sz w:val="18"/>
          <w:szCs w:val="18"/>
        </w:rPr>
        <w:t xml:space="preserve"> </w:t>
      </w:r>
      <w:r>
        <w:rPr>
          <w:sz w:val="18"/>
          <w:szCs w:val="18"/>
        </w:rPr>
        <w:t>order</w:t>
      </w:r>
      <w:r>
        <w:rPr>
          <w:spacing w:val="43"/>
          <w:sz w:val="18"/>
          <w:szCs w:val="18"/>
        </w:rPr>
        <w:t xml:space="preserve"> </w:t>
      </w:r>
      <w:r>
        <w:rPr>
          <w:sz w:val="18"/>
          <w:szCs w:val="18"/>
        </w:rPr>
        <w:t>as</w:t>
      </w:r>
      <w:r>
        <w:rPr>
          <w:spacing w:val="17"/>
          <w:sz w:val="18"/>
          <w:szCs w:val="18"/>
        </w:rPr>
        <w:t xml:space="preserve"> </w:t>
      </w:r>
      <w:r>
        <w:rPr>
          <w:sz w:val="18"/>
          <w:szCs w:val="18"/>
        </w:rPr>
        <w:t xml:space="preserve">they  </w:t>
      </w:r>
      <w:r>
        <w:rPr>
          <w:w w:val="112"/>
          <w:sz w:val="18"/>
          <w:szCs w:val="18"/>
        </w:rPr>
        <w:t>ap</w:t>
      </w:r>
      <w:r>
        <w:rPr>
          <w:spacing w:val="7"/>
          <w:w w:val="112"/>
          <w:sz w:val="18"/>
          <w:szCs w:val="18"/>
        </w:rPr>
        <w:t>p</w:t>
      </w:r>
      <w:r>
        <w:rPr>
          <w:w w:val="112"/>
          <w:sz w:val="18"/>
          <w:szCs w:val="18"/>
        </w:rPr>
        <w:t>ear</w:t>
      </w:r>
      <w:r>
        <w:rPr>
          <w:spacing w:val="2"/>
          <w:w w:val="112"/>
          <w:sz w:val="18"/>
          <w:szCs w:val="18"/>
        </w:rPr>
        <w:t xml:space="preserve"> </w:t>
      </w:r>
      <w:r>
        <w:rPr>
          <w:sz w:val="18"/>
          <w:szCs w:val="18"/>
        </w:rPr>
        <w:t>in</w:t>
      </w:r>
      <w:r>
        <w:rPr>
          <w:spacing w:val="17"/>
          <w:sz w:val="18"/>
          <w:szCs w:val="18"/>
        </w:rPr>
        <w:t xml:space="preserve"> </w:t>
      </w:r>
      <w:r>
        <w:rPr>
          <w:sz w:val="18"/>
          <w:szCs w:val="18"/>
        </w:rPr>
        <w:t>the</w:t>
      </w:r>
      <w:r>
        <w:rPr>
          <w:spacing w:val="39"/>
          <w:sz w:val="18"/>
          <w:szCs w:val="18"/>
        </w:rPr>
        <w:t xml:space="preserve"> </w:t>
      </w:r>
      <w:r>
        <w:rPr>
          <w:w w:val="108"/>
          <w:sz w:val="18"/>
          <w:szCs w:val="18"/>
        </w:rPr>
        <w:t xml:space="preserve">queue, </w:t>
      </w:r>
      <w:r>
        <w:rPr>
          <w:sz w:val="18"/>
          <w:szCs w:val="18"/>
        </w:rPr>
        <w:t>only</w:t>
      </w:r>
      <w:r>
        <w:rPr>
          <w:spacing w:val="41"/>
          <w:sz w:val="18"/>
          <w:szCs w:val="18"/>
        </w:rPr>
        <w:t xml:space="preserve"> </w:t>
      </w:r>
      <w:r>
        <w:rPr>
          <w:sz w:val="18"/>
          <w:szCs w:val="18"/>
        </w:rPr>
        <w:t>one</w:t>
      </w:r>
      <w:r>
        <w:rPr>
          <w:spacing w:val="33"/>
          <w:sz w:val="18"/>
          <w:szCs w:val="18"/>
        </w:rPr>
        <w:t xml:space="preserve"> </w:t>
      </w:r>
      <w:r>
        <w:rPr>
          <w:w w:val="119"/>
          <w:sz w:val="18"/>
          <w:szCs w:val="18"/>
        </w:rPr>
        <w:t>transfer</w:t>
      </w:r>
      <w:r>
        <w:rPr>
          <w:spacing w:val="-23"/>
          <w:w w:val="119"/>
          <w:sz w:val="18"/>
          <w:szCs w:val="18"/>
        </w:rPr>
        <w:t xml:space="preserve"> </w:t>
      </w:r>
      <w:r>
        <w:rPr>
          <w:w w:val="119"/>
          <w:sz w:val="18"/>
          <w:szCs w:val="18"/>
        </w:rPr>
        <w:t>at</w:t>
      </w:r>
      <w:r>
        <w:rPr>
          <w:spacing w:val="19"/>
          <w:w w:val="119"/>
          <w:sz w:val="18"/>
          <w:szCs w:val="18"/>
        </w:rPr>
        <w:t xml:space="preserve"> </w:t>
      </w:r>
      <w:r>
        <w:rPr>
          <w:sz w:val="18"/>
          <w:szCs w:val="18"/>
        </w:rPr>
        <w:t>a</w:t>
      </w:r>
      <w:r>
        <w:rPr>
          <w:spacing w:val="31"/>
          <w:sz w:val="18"/>
          <w:szCs w:val="18"/>
        </w:rPr>
        <w:t xml:space="preserve"> </w:t>
      </w:r>
      <w:r>
        <w:rPr>
          <w:sz w:val="18"/>
          <w:szCs w:val="18"/>
        </w:rPr>
        <w:t xml:space="preserve">time </w:t>
      </w:r>
      <w:r>
        <w:rPr>
          <w:spacing w:val="12"/>
          <w:sz w:val="18"/>
          <w:szCs w:val="18"/>
        </w:rPr>
        <w:t xml:space="preserve"> </w:t>
      </w:r>
      <w:r>
        <w:rPr>
          <w:sz w:val="18"/>
          <w:szCs w:val="18"/>
        </w:rPr>
        <w:t>is</w:t>
      </w:r>
      <w:r>
        <w:rPr>
          <w:spacing w:val="23"/>
          <w:sz w:val="18"/>
          <w:szCs w:val="18"/>
        </w:rPr>
        <w:t xml:space="preserve"> </w:t>
      </w:r>
      <w:r>
        <w:rPr>
          <w:spacing w:val="5"/>
          <w:w w:val="108"/>
          <w:sz w:val="18"/>
          <w:szCs w:val="18"/>
        </w:rPr>
        <w:t>p</w:t>
      </w:r>
      <w:r>
        <w:rPr>
          <w:w w:val="108"/>
          <w:sz w:val="18"/>
          <w:szCs w:val="18"/>
        </w:rPr>
        <w:t>erformed.</w:t>
      </w:r>
      <w:r>
        <w:rPr>
          <w:spacing w:val="19"/>
          <w:w w:val="108"/>
          <w:sz w:val="18"/>
          <w:szCs w:val="18"/>
        </w:rPr>
        <w:t xml:space="preserve"> </w:t>
      </w:r>
      <w:proofErr w:type="gramStart"/>
      <w:r>
        <w:rPr>
          <w:sz w:val="18"/>
          <w:szCs w:val="18"/>
        </w:rPr>
        <w:t xml:space="preserve">This </w:t>
      </w:r>
      <w:r>
        <w:rPr>
          <w:spacing w:val="11"/>
          <w:sz w:val="18"/>
          <w:szCs w:val="18"/>
        </w:rPr>
        <w:t xml:space="preserve"> </w:t>
      </w:r>
      <w:r>
        <w:rPr>
          <w:w w:val="107"/>
          <w:sz w:val="18"/>
          <w:szCs w:val="18"/>
        </w:rPr>
        <w:t>corres</w:t>
      </w:r>
      <w:r>
        <w:rPr>
          <w:spacing w:val="6"/>
          <w:w w:val="107"/>
          <w:sz w:val="18"/>
          <w:szCs w:val="18"/>
        </w:rPr>
        <w:t>p</w:t>
      </w:r>
      <w:r>
        <w:rPr>
          <w:w w:val="107"/>
          <w:sz w:val="18"/>
          <w:szCs w:val="18"/>
        </w:rPr>
        <w:t>onds</w:t>
      </w:r>
      <w:proofErr w:type="gramEnd"/>
      <w:r>
        <w:rPr>
          <w:spacing w:val="24"/>
          <w:w w:val="107"/>
          <w:sz w:val="18"/>
          <w:szCs w:val="18"/>
        </w:rPr>
        <w:t xml:space="preserve"> </w:t>
      </w:r>
      <w:r>
        <w:rPr>
          <w:sz w:val="18"/>
          <w:szCs w:val="18"/>
        </w:rPr>
        <w:t>to</w:t>
      </w:r>
      <w:r>
        <w:rPr>
          <w:spacing w:val="41"/>
          <w:sz w:val="18"/>
          <w:szCs w:val="18"/>
        </w:rPr>
        <w:t xml:space="preserve"> </w:t>
      </w:r>
      <w:r>
        <w:rPr>
          <w:sz w:val="18"/>
          <w:szCs w:val="18"/>
        </w:rPr>
        <w:t>m</w:t>
      </w:r>
      <w:r>
        <w:rPr>
          <w:spacing w:val="5"/>
          <w:sz w:val="18"/>
          <w:szCs w:val="18"/>
        </w:rPr>
        <w:t>o</w:t>
      </w:r>
      <w:r>
        <w:rPr>
          <w:sz w:val="18"/>
          <w:szCs w:val="18"/>
        </w:rPr>
        <w:t xml:space="preserve">deling </w:t>
      </w:r>
      <w:r>
        <w:rPr>
          <w:spacing w:val="15"/>
          <w:sz w:val="18"/>
          <w:szCs w:val="18"/>
        </w:rPr>
        <w:t xml:space="preserve"> </w:t>
      </w:r>
      <w:r>
        <w:rPr>
          <w:sz w:val="18"/>
          <w:szCs w:val="18"/>
        </w:rPr>
        <w:t>a</w:t>
      </w:r>
      <w:r>
        <w:rPr>
          <w:spacing w:val="31"/>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link</w:t>
      </w:r>
      <w:r>
        <w:rPr>
          <w:spacing w:val="37"/>
          <w:sz w:val="18"/>
          <w:szCs w:val="18"/>
        </w:rPr>
        <w:t xml:space="preserve"> </w:t>
      </w:r>
      <w:r>
        <w:rPr>
          <w:sz w:val="18"/>
          <w:szCs w:val="18"/>
        </w:rPr>
        <w:t>as</w:t>
      </w:r>
      <w:r>
        <w:rPr>
          <w:spacing w:val="30"/>
          <w:sz w:val="18"/>
          <w:szCs w:val="18"/>
        </w:rPr>
        <w:t xml:space="preserve"> </w:t>
      </w:r>
      <w:r>
        <w:rPr>
          <w:sz w:val="18"/>
          <w:szCs w:val="18"/>
        </w:rPr>
        <w:t>an</w:t>
      </w:r>
      <w:r>
        <w:rPr>
          <w:spacing w:val="41"/>
          <w:sz w:val="18"/>
          <w:szCs w:val="18"/>
        </w:rPr>
        <w:t xml:space="preserve"> </w:t>
      </w:r>
      <w:r>
        <w:rPr>
          <w:sz w:val="18"/>
          <w:szCs w:val="18"/>
        </w:rPr>
        <w:t xml:space="preserve">unary </w:t>
      </w:r>
      <w:r>
        <w:rPr>
          <w:spacing w:val="25"/>
          <w:sz w:val="18"/>
          <w:szCs w:val="18"/>
        </w:rPr>
        <w:t xml:space="preserve"> </w:t>
      </w:r>
      <w:r>
        <w:rPr>
          <w:w w:val="108"/>
          <w:sz w:val="18"/>
          <w:szCs w:val="18"/>
        </w:rPr>
        <w:t>space-shared</w:t>
      </w:r>
      <w:r>
        <w:rPr>
          <w:spacing w:val="24"/>
          <w:w w:val="108"/>
          <w:sz w:val="18"/>
          <w:szCs w:val="18"/>
        </w:rPr>
        <w:t xml:space="preserve"> </w:t>
      </w:r>
      <w:r>
        <w:rPr>
          <w:w w:val="108"/>
          <w:sz w:val="18"/>
          <w:szCs w:val="18"/>
        </w:rPr>
        <w:t>resource.</w:t>
      </w:r>
    </w:p>
    <w:p w:rsidR="00C45AA3" w:rsidRDefault="00C45AA3">
      <w:pPr>
        <w:spacing w:before="16" w:line="200" w:lineRule="exact"/>
      </w:pPr>
    </w:p>
    <w:p w:rsidR="00C45AA3" w:rsidRDefault="00DC4C15">
      <w:pPr>
        <w:spacing w:before="26" w:line="265" w:lineRule="auto"/>
        <w:ind w:left="419" w:right="1841" w:hanging="198"/>
        <w:jc w:val="both"/>
        <w:rPr>
          <w:sz w:val="18"/>
          <w:szCs w:val="18"/>
        </w:rPr>
      </w:pPr>
      <w:proofErr w:type="gramStart"/>
      <w:r>
        <w:rPr>
          <w:sz w:val="18"/>
          <w:szCs w:val="18"/>
        </w:rPr>
        <w:t xml:space="preserve">– </w:t>
      </w:r>
      <w:r>
        <w:rPr>
          <w:spacing w:val="17"/>
          <w:sz w:val="18"/>
          <w:szCs w:val="18"/>
        </w:rPr>
        <w:t xml:space="preserve"> </w:t>
      </w:r>
      <w:r>
        <w:rPr>
          <w:w w:val="111"/>
          <w:sz w:val="18"/>
          <w:szCs w:val="18"/>
        </w:rPr>
        <w:t>Pa</w:t>
      </w:r>
      <w:r>
        <w:rPr>
          <w:spacing w:val="-10"/>
          <w:w w:val="111"/>
          <w:sz w:val="18"/>
          <w:szCs w:val="18"/>
        </w:rPr>
        <w:t>r</w:t>
      </w:r>
      <w:r>
        <w:rPr>
          <w:w w:val="111"/>
          <w:sz w:val="18"/>
          <w:szCs w:val="18"/>
        </w:rPr>
        <w:t>a</w:t>
      </w:r>
      <w:r>
        <w:rPr>
          <w:spacing w:val="11"/>
          <w:w w:val="111"/>
          <w:sz w:val="18"/>
          <w:szCs w:val="18"/>
        </w:rPr>
        <w:t>l</w:t>
      </w:r>
      <w:r>
        <w:rPr>
          <w:w w:val="111"/>
          <w:sz w:val="18"/>
          <w:szCs w:val="18"/>
        </w:rPr>
        <w:t>lel</w:t>
      </w:r>
      <w:proofErr w:type="gramEnd"/>
      <w:r>
        <w:rPr>
          <w:w w:val="111"/>
          <w:sz w:val="18"/>
          <w:szCs w:val="18"/>
        </w:rPr>
        <w:t>:</w:t>
      </w:r>
      <w:r>
        <w:rPr>
          <w:spacing w:val="20"/>
          <w:w w:val="111"/>
          <w:sz w:val="18"/>
          <w:szCs w:val="18"/>
        </w:rPr>
        <w:t xml:space="preserve"> </w:t>
      </w:r>
      <w:r>
        <w:rPr>
          <w:sz w:val="18"/>
          <w:szCs w:val="18"/>
        </w:rPr>
        <w:t>all</w:t>
      </w:r>
      <w:r>
        <w:rPr>
          <w:spacing w:val="25"/>
          <w:sz w:val="18"/>
          <w:szCs w:val="18"/>
        </w:rPr>
        <w:t xml:space="preserve"> </w:t>
      </w:r>
      <w:r>
        <w:rPr>
          <w:sz w:val="18"/>
          <w:szCs w:val="18"/>
        </w:rPr>
        <w:t xml:space="preserve">the </w:t>
      </w:r>
      <w:r>
        <w:rPr>
          <w:spacing w:val="1"/>
          <w:sz w:val="18"/>
          <w:szCs w:val="18"/>
        </w:rPr>
        <w:t xml:space="preserve"> </w:t>
      </w:r>
      <w:r>
        <w:rPr>
          <w:sz w:val="18"/>
          <w:szCs w:val="18"/>
        </w:rPr>
        <w:t>files</w:t>
      </w:r>
      <w:r>
        <w:rPr>
          <w:spacing w:val="8"/>
          <w:sz w:val="18"/>
          <w:szCs w:val="18"/>
        </w:rPr>
        <w:t xml:space="preserve"> </w:t>
      </w:r>
      <w:r>
        <w:rPr>
          <w:sz w:val="18"/>
          <w:szCs w:val="18"/>
        </w:rPr>
        <w:t>in</w:t>
      </w:r>
      <w:r>
        <w:rPr>
          <w:spacing w:val="24"/>
          <w:sz w:val="18"/>
          <w:szCs w:val="18"/>
        </w:rPr>
        <w:t xml:space="preserve"> </w:t>
      </w:r>
      <w:r>
        <w:rPr>
          <w:sz w:val="18"/>
          <w:szCs w:val="18"/>
        </w:rPr>
        <w:t xml:space="preserve">the </w:t>
      </w:r>
      <w:r>
        <w:rPr>
          <w:spacing w:val="1"/>
          <w:sz w:val="18"/>
          <w:szCs w:val="18"/>
        </w:rPr>
        <w:t xml:space="preserve"> </w:t>
      </w:r>
      <w:r>
        <w:rPr>
          <w:sz w:val="18"/>
          <w:szCs w:val="18"/>
        </w:rPr>
        <w:t>queue  are</w:t>
      </w:r>
      <w:r>
        <w:rPr>
          <w:spacing w:val="37"/>
          <w:sz w:val="18"/>
          <w:szCs w:val="18"/>
        </w:rPr>
        <w:t xml:space="preserve"> </w:t>
      </w:r>
      <w:r>
        <w:rPr>
          <w:spacing w:val="5"/>
          <w:sz w:val="18"/>
          <w:szCs w:val="18"/>
        </w:rPr>
        <w:t>b</w:t>
      </w:r>
      <w:r>
        <w:rPr>
          <w:sz w:val="18"/>
          <w:szCs w:val="18"/>
        </w:rPr>
        <w:t>eing</w:t>
      </w:r>
      <w:r>
        <w:rPr>
          <w:spacing w:val="38"/>
          <w:sz w:val="18"/>
          <w:szCs w:val="18"/>
        </w:rPr>
        <w:t xml:space="preserve"> </w:t>
      </w:r>
      <w:r>
        <w:rPr>
          <w:w w:val="110"/>
          <w:sz w:val="18"/>
          <w:szCs w:val="18"/>
        </w:rPr>
        <w:t>transferred</w:t>
      </w:r>
      <w:r>
        <w:rPr>
          <w:spacing w:val="23"/>
          <w:w w:val="110"/>
          <w:sz w:val="18"/>
          <w:szCs w:val="18"/>
        </w:rPr>
        <w:t xml:space="preserve"> </w:t>
      </w:r>
      <w:r>
        <w:rPr>
          <w:w w:val="110"/>
          <w:sz w:val="18"/>
          <w:szCs w:val="18"/>
        </w:rPr>
        <w:t>si</w:t>
      </w:r>
      <w:r>
        <w:rPr>
          <w:spacing w:val="-5"/>
          <w:w w:val="110"/>
          <w:sz w:val="18"/>
          <w:szCs w:val="18"/>
        </w:rPr>
        <w:t>m</w:t>
      </w:r>
      <w:r>
        <w:rPr>
          <w:w w:val="110"/>
          <w:sz w:val="18"/>
          <w:szCs w:val="18"/>
        </w:rPr>
        <w:t>ultaneousl</w:t>
      </w:r>
      <w:r>
        <w:rPr>
          <w:spacing w:val="-15"/>
          <w:w w:val="110"/>
          <w:sz w:val="18"/>
          <w:szCs w:val="18"/>
        </w:rPr>
        <w:t>y</w:t>
      </w:r>
      <w:r>
        <w:rPr>
          <w:w w:val="110"/>
          <w:sz w:val="18"/>
          <w:szCs w:val="18"/>
        </w:rPr>
        <w:t>,</w:t>
      </w:r>
      <w:r>
        <w:rPr>
          <w:spacing w:val="-1"/>
          <w:w w:val="110"/>
          <w:sz w:val="18"/>
          <w:szCs w:val="18"/>
        </w:rPr>
        <w:t xml:space="preserve"> </w:t>
      </w:r>
      <w:r>
        <w:rPr>
          <w:sz w:val="18"/>
          <w:szCs w:val="18"/>
        </w:rPr>
        <w:t xml:space="preserve">sharing </w:t>
      </w:r>
      <w:r>
        <w:rPr>
          <w:spacing w:val="20"/>
          <w:sz w:val="18"/>
          <w:szCs w:val="18"/>
        </w:rPr>
        <w:t xml:space="preserve"> </w:t>
      </w:r>
      <w:r>
        <w:rPr>
          <w:w w:val="116"/>
          <w:sz w:val="18"/>
          <w:szCs w:val="18"/>
        </w:rPr>
        <w:t xml:space="preserve">the </w:t>
      </w:r>
      <w:r>
        <w:rPr>
          <w:w w:val="113"/>
          <w:sz w:val="18"/>
          <w:szCs w:val="18"/>
        </w:rPr>
        <w:t>bandwidth.</w:t>
      </w:r>
      <w:r>
        <w:rPr>
          <w:spacing w:val="22"/>
          <w:w w:val="113"/>
          <w:sz w:val="18"/>
          <w:szCs w:val="18"/>
        </w:rPr>
        <w:t xml:space="preserve"> </w:t>
      </w:r>
      <w:proofErr w:type="gramStart"/>
      <w:r>
        <w:rPr>
          <w:sz w:val="18"/>
          <w:szCs w:val="18"/>
        </w:rPr>
        <w:t xml:space="preserve">In  </w:t>
      </w:r>
      <w:r>
        <w:rPr>
          <w:w w:val="114"/>
          <w:sz w:val="18"/>
          <w:szCs w:val="18"/>
        </w:rPr>
        <w:t>particular</w:t>
      </w:r>
      <w:proofErr w:type="gramEnd"/>
      <w:r>
        <w:rPr>
          <w:w w:val="114"/>
          <w:sz w:val="18"/>
          <w:szCs w:val="18"/>
        </w:rPr>
        <w:t>,</w:t>
      </w:r>
      <w:r>
        <w:rPr>
          <w:spacing w:val="22"/>
          <w:w w:val="114"/>
          <w:sz w:val="18"/>
          <w:szCs w:val="18"/>
        </w:rPr>
        <w:t xml:space="preserve"> </w:t>
      </w:r>
      <w:r>
        <w:rPr>
          <w:sz w:val="18"/>
          <w:szCs w:val="18"/>
        </w:rPr>
        <w:t xml:space="preserve">newly </w:t>
      </w:r>
      <w:r>
        <w:rPr>
          <w:spacing w:val="4"/>
          <w:sz w:val="18"/>
          <w:szCs w:val="18"/>
        </w:rPr>
        <w:t xml:space="preserve"> </w:t>
      </w:r>
      <w:r>
        <w:rPr>
          <w:w w:val="114"/>
          <w:sz w:val="18"/>
          <w:szCs w:val="18"/>
        </w:rPr>
        <w:t>started</w:t>
      </w:r>
      <w:r>
        <w:rPr>
          <w:spacing w:val="35"/>
          <w:w w:val="114"/>
          <w:sz w:val="18"/>
          <w:szCs w:val="18"/>
        </w:rPr>
        <w:t xml:space="preserve"> </w:t>
      </w:r>
      <w:r>
        <w:rPr>
          <w:w w:val="114"/>
          <w:sz w:val="18"/>
          <w:szCs w:val="18"/>
        </w:rPr>
        <w:t>transfers</w:t>
      </w:r>
      <w:r>
        <w:rPr>
          <w:spacing w:val="2"/>
          <w:w w:val="114"/>
          <w:sz w:val="18"/>
          <w:szCs w:val="18"/>
        </w:rPr>
        <w:t xml:space="preserve"> </w:t>
      </w:r>
      <w:r>
        <w:rPr>
          <w:sz w:val="18"/>
          <w:szCs w:val="18"/>
        </w:rPr>
        <w:t>del</w:t>
      </w:r>
      <w:r>
        <w:rPr>
          <w:spacing w:val="-5"/>
          <w:sz w:val="18"/>
          <w:szCs w:val="18"/>
        </w:rPr>
        <w:t>a</w:t>
      </w:r>
      <w:r>
        <w:rPr>
          <w:sz w:val="18"/>
          <w:szCs w:val="18"/>
        </w:rPr>
        <w:t xml:space="preserve">y </w:t>
      </w:r>
      <w:r>
        <w:rPr>
          <w:spacing w:val="15"/>
          <w:sz w:val="18"/>
          <w:szCs w:val="18"/>
        </w:rPr>
        <w:t xml:space="preserve"> </w:t>
      </w:r>
      <w:r>
        <w:rPr>
          <w:sz w:val="18"/>
          <w:szCs w:val="18"/>
        </w:rPr>
        <w:t xml:space="preserve">those </w:t>
      </w:r>
      <w:r>
        <w:rPr>
          <w:spacing w:val="20"/>
          <w:sz w:val="18"/>
          <w:szCs w:val="18"/>
        </w:rPr>
        <w:t xml:space="preserve"> </w:t>
      </w:r>
      <w:r>
        <w:rPr>
          <w:sz w:val="18"/>
          <w:szCs w:val="18"/>
        </w:rPr>
        <w:t>in</w:t>
      </w:r>
      <w:r>
        <w:rPr>
          <w:spacing w:val="40"/>
          <w:sz w:val="18"/>
          <w:szCs w:val="18"/>
        </w:rPr>
        <w:t xml:space="preserve"> </w:t>
      </w:r>
      <w:r>
        <w:rPr>
          <w:sz w:val="18"/>
          <w:szCs w:val="18"/>
        </w:rPr>
        <w:t xml:space="preserve">progress. </w:t>
      </w:r>
      <w:r>
        <w:rPr>
          <w:spacing w:val="34"/>
          <w:sz w:val="18"/>
          <w:szCs w:val="18"/>
        </w:rPr>
        <w:t xml:space="preserve"> </w:t>
      </w:r>
      <w:proofErr w:type="gramStart"/>
      <w:r>
        <w:rPr>
          <w:sz w:val="18"/>
          <w:szCs w:val="18"/>
        </w:rPr>
        <w:t xml:space="preserve">In  </w:t>
      </w:r>
      <w:r>
        <w:rPr>
          <w:w w:val="114"/>
          <w:sz w:val="18"/>
          <w:szCs w:val="18"/>
        </w:rPr>
        <w:t>this</w:t>
      </w:r>
      <w:proofErr w:type="gramEnd"/>
      <w:r>
        <w:rPr>
          <w:w w:val="114"/>
          <w:sz w:val="18"/>
          <w:szCs w:val="18"/>
        </w:rPr>
        <w:t xml:space="preserve"> </w:t>
      </w:r>
      <w:r>
        <w:rPr>
          <w:sz w:val="18"/>
          <w:szCs w:val="18"/>
        </w:rPr>
        <w:t>case</w:t>
      </w:r>
      <w:r>
        <w:rPr>
          <w:spacing w:val="36"/>
          <w:sz w:val="18"/>
          <w:szCs w:val="18"/>
        </w:rPr>
        <w:t xml:space="preserve"> </w:t>
      </w:r>
      <w:r>
        <w:rPr>
          <w:sz w:val="18"/>
          <w:szCs w:val="18"/>
        </w:rPr>
        <w:t>a</w:t>
      </w:r>
      <w:r>
        <w:rPr>
          <w:spacing w:val="28"/>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sz w:val="18"/>
          <w:szCs w:val="18"/>
        </w:rPr>
        <w:t>link</w:t>
      </w:r>
      <w:r>
        <w:rPr>
          <w:spacing w:val="37"/>
          <w:sz w:val="18"/>
          <w:szCs w:val="18"/>
        </w:rPr>
        <w:t xml:space="preserve"> </w:t>
      </w:r>
      <w:r>
        <w:rPr>
          <w:sz w:val="18"/>
          <w:szCs w:val="18"/>
        </w:rPr>
        <w:t>is</w:t>
      </w:r>
      <w:r>
        <w:rPr>
          <w:spacing w:val="21"/>
          <w:sz w:val="18"/>
          <w:szCs w:val="18"/>
        </w:rPr>
        <w:t xml:space="preserve"> </w:t>
      </w:r>
      <w:r>
        <w:rPr>
          <w:sz w:val="18"/>
          <w:szCs w:val="18"/>
        </w:rPr>
        <w:t>m</w:t>
      </w:r>
      <w:r>
        <w:rPr>
          <w:spacing w:val="5"/>
          <w:sz w:val="18"/>
          <w:szCs w:val="18"/>
        </w:rPr>
        <w:t>o</w:t>
      </w:r>
      <w:r>
        <w:rPr>
          <w:sz w:val="18"/>
          <w:szCs w:val="18"/>
        </w:rPr>
        <w:t xml:space="preserve">deled </w:t>
      </w:r>
      <w:r>
        <w:rPr>
          <w:spacing w:val="13"/>
          <w:sz w:val="18"/>
          <w:szCs w:val="18"/>
        </w:rPr>
        <w:t xml:space="preserve"> </w:t>
      </w:r>
      <w:r>
        <w:rPr>
          <w:sz w:val="18"/>
          <w:szCs w:val="18"/>
        </w:rPr>
        <w:t>as</w:t>
      </w:r>
      <w:r>
        <w:rPr>
          <w:spacing w:val="30"/>
          <w:sz w:val="18"/>
          <w:szCs w:val="18"/>
        </w:rPr>
        <w:t xml:space="preserve"> </w:t>
      </w:r>
      <w:r>
        <w:rPr>
          <w:sz w:val="18"/>
          <w:szCs w:val="18"/>
        </w:rPr>
        <w:t>a</w:t>
      </w:r>
      <w:r>
        <w:rPr>
          <w:spacing w:val="29"/>
          <w:sz w:val="18"/>
          <w:szCs w:val="18"/>
        </w:rPr>
        <w:t xml:space="preserve"> </w:t>
      </w:r>
      <w:r>
        <w:rPr>
          <w:w w:val="109"/>
          <w:sz w:val="18"/>
          <w:szCs w:val="18"/>
        </w:rPr>
        <w:t>time-shared</w:t>
      </w:r>
      <w:r>
        <w:rPr>
          <w:spacing w:val="30"/>
          <w:w w:val="109"/>
          <w:sz w:val="18"/>
          <w:szCs w:val="18"/>
        </w:rPr>
        <w:t xml:space="preserve"> </w:t>
      </w:r>
      <w:r>
        <w:rPr>
          <w:w w:val="109"/>
          <w:sz w:val="18"/>
          <w:szCs w:val="18"/>
        </w:rPr>
        <w:t>resource.</w:t>
      </w:r>
    </w:p>
    <w:p w:rsidR="00C45AA3" w:rsidRDefault="00DC4C15">
      <w:pPr>
        <w:spacing w:before="98" w:line="265" w:lineRule="auto"/>
        <w:ind w:left="120" w:right="1840"/>
        <w:jc w:val="both"/>
        <w:rPr>
          <w:sz w:val="18"/>
          <w:szCs w:val="18"/>
        </w:rPr>
      </w:pPr>
      <w:r>
        <w:rPr>
          <w:sz w:val="18"/>
          <w:szCs w:val="18"/>
        </w:rPr>
        <w:t>An</w:t>
      </w:r>
      <w:r>
        <w:rPr>
          <w:spacing w:val="38"/>
          <w:sz w:val="18"/>
          <w:szCs w:val="18"/>
        </w:rPr>
        <w:t xml:space="preserve"> </w:t>
      </w:r>
      <w:r>
        <w:rPr>
          <w:w w:val="115"/>
          <w:sz w:val="18"/>
          <w:szCs w:val="18"/>
        </w:rPr>
        <w:t>im</w:t>
      </w:r>
      <w:r>
        <w:rPr>
          <w:spacing w:val="6"/>
          <w:w w:val="115"/>
          <w:sz w:val="18"/>
          <w:szCs w:val="18"/>
        </w:rPr>
        <w:t>p</w:t>
      </w:r>
      <w:r>
        <w:rPr>
          <w:w w:val="115"/>
          <w:sz w:val="18"/>
          <w:szCs w:val="18"/>
        </w:rPr>
        <w:t>orta</w:t>
      </w:r>
      <w:r>
        <w:rPr>
          <w:spacing w:val="-5"/>
          <w:w w:val="115"/>
          <w:sz w:val="18"/>
          <w:szCs w:val="18"/>
        </w:rPr>
        <w:t>n</w:t>
      </w:r>
      <w:r>
        <w:rPr>
          <w:w w:val="115"/>
          <w:sz w:val="18"/>
          <w:szCs w:val="18"/>
        </w:rPr>
        <w:t>t</w:t>
      </w:r>
      <w:r>
        <w:rPr>
          <w:spacing w:val="12"/>
          <w:w w:val="115"/>
          <w:sz w:val="18"/>
          <w:szCs w:val="18"/>
        </w:rPr>
        <w:t xml:space="preserve"> </w:t>
      </w:r>
      <w:r>
        <w:rPr>
          <w:w w:val="106"/>
          <w:sz w:val="18"/>
          <w:szCs w:val="18"/>
        </w:rPr>
        <w:t>consequence</w:t>
      </w:r>
      <w:r>
        <w:rPr>
          <w:spacing w:val="16"/>
          <w:w w:val="106"/>
          <w:sz w:val="18"/>
          <w:szCs w:val="18"/>
        </w:rPr>
        <w:t xml:space="preserve"> </w:t>
      </w:r>
      <w:r>
        <w:rPr>
          <w:sz w:val="18"/>
          <w:szCs w:val="18"/>
        </w:rPr>
        <w:t>of</w:t>
      </w:r>
      <w:r>
        <w:rPr>
          <w:spacing w:val="15"/>
          <w:sz w:val="18"/>
          <w:szCs w:val="18"/>
        </w:rPr>
        <w:t xml:space="preserve"> </w:t>
      </w:r>
      <w:r>
        <w:rPr>
          <w:sz w:val="18"/>
          <w:szCs w:val="18"/>
        </w:rPr>
        <w:t xml:space="preserve">the </w:t>
      </w:r>
      <w:r>
        <w:rPr>
          <w:spacing w:val="8"/>
          <w:sz w:val="18"/>
          <w:szCs w:val="18"/>
        </w:rPr>
        <w:t xml:space="preserve"> </w:t>
      </w:r>
      <w:r>
        <w:rPr>
          <w:sz w:val="18"/>
          <w:szCs w:val="18"/>
        </w:rPr>
        <w:t xml:space="preserve">difference </w:t>
      </w:r>
      <w:r>
        <w:rPr>
          <w:spacing w:val="3"/>
          <w:sz w:val="18"/>
          <w:szCs w:val="18"/>
        </w:rPr>
        <w:t xml:space="preserve"> </w:t>
      </w:r>
      <w:r>
        <w:rPr>
          <w:spacing w:val="5"/>
          <w:w w:val="113"/>
          <w:sz w:val="18"/>
          <w:szCs w:val="18"/>
        </w:rPr>
        <w:t>b</w:t>
      </w:r>
      <w:r>
        <w:rPr>
          <w:w w:val="102"/>
          <w:sz w:val="18"/>
          <w:szCs w:val="18"/>
        </w:rPr>
        <w:t>e</w:t>
      </w:r>
      <w:r>
        <w:rPr>
          <w:spacing w:val="-5"/>
          <w:w w:val="143"/>
          <w:sz w:val="18"/>
          <w:szCs w:val="18"/>
        </w:rPr>
        <w:t>t</w:t>
      </w:r>
      <w:r>
        <w:rPr>
          <w:spacing w:val="-5"/>
          <w:w w:val="102"/>
          <w:sz w:val="18"/>
          <w:szCs w:val="18"/>
        </w:rPr>
        <w:t>w</w:t>
      </w:r>
      <w:r>
        <w:rPr>
          <w:w w:val="106"/>
          <w:sz w:val="18"/>
          <w:szCs w:val="18"/>
        </w:rPr>
        <w:t>een</w:t>
      </w:r>
      <w:r>
        <w:rPr>
          <w:spacing w:val="18"/>
          <w:w w:val="106"/>
          <w:sz w:val="18"/>
          <w:szCs w:val="18"/>
        </w:rPr>
        <w:t xml:space="preserve"> </w:t>
      </w:r>
      <w:r>
        <w:rPr>
          <w:sz w:val="18"/>
          <w:szCs w:val="18"/>
        </w:rPr>
        <w:t xml:space="preserve">the </w:t>
      </w:r>
      <w:r>
        <w:rPr>
          <w:spacing w:val="8"/>
          <w:sz w:val="18"/>
          <w:szCs w:val="18"/>
        </w:rPr>
        <w:t xml:space="preserve"> </w:t>
      </w:r>
      <w:r>
        <w:rPr>
          <w:spacing w:val="-5"/>
          <w:w w:val="143"/>
          <w:sz w:val="18"/>
          <w:szCs w:val="18"/>
        </w:rPr>
        <w:t>t</w:t>
      </w:r>
      <w:r>
        <w:rPr>
          <w:spacing w:val="-5"/>
          <w:w w:val="102"/>
          <w:sz w:val="18"/>
          <w:szCs w:val="18"/>
        </w:rPr>
        <w:t>w</w:t>
      </w:r>
      <w:r>
        <w:rPr>
          <w:w w:val="102"/>
          <w:sz w:val="18"/>
          <w:szCs w:val="18"/>
        </w:rPr>
        <w:t>o</w:t>
      </w:r>
      <w:r>
        <w:rPr>
          <w:spacing w:val="18"/>
          <w:w w:val="102"/>
          <w:sz w:val="18"/>
          <w:szCs w:val="18"/>
        </w:rPr>
        <w:t xml:space="preserve"> </w:t>
      </w:r>
      <w:r>
        <w:rPr>
          <w:sz w:val="18"/>
          <w:szCs w:val="18"/>
        </w:rPr>
        <w:t>m</w:t>
      </w:r>
      <w:r>
        <w:rPr>
          <w:spacing w:val="5"/>
          <w:sz w:val="18"/>
          <w:szCs w:val="18"/>
        </w:rPr>
        <w:t>o</w:t>
      </w:r>
      <w:r>
        <w:rPr>
          <w:sz w:val="18"/>
          <w:szCs w:val="18"/>
        </w:rPr>
        <w:t xml:space="preserve">des </w:t>
      </w:r>
      <w:r>
        <w:rPr>
          <w:spacing w:val="3"/>
          <w:sz w:val="18"/>
          <w:szCs w:val="18"/>
        </w:rPr>
        <w:t xml:space="preserve"> </w:t>
      </w:r>
      <w:r>
        <w:rPr>
          <w:w w:val="111"/>
          <w:sz w:val="18"/>
          <w:szCs w:val="18"/>
        </w:rPr>
        <w:t>ap</w:t>
      </w:r>
      <w:r>
        <w:rPr>
          <w:spacing w:val="7"/>
          <w:w w:val="111"/>
          <w:sz w:val="18"/>
          <w:szCs w:val="18"/>
        </w:rPr>
        <w:t>p</w:t>
      </w:r>
      <w:r>
        <w:rPr>
          <w:w w:val="111"/>
          <w:sz w:val="18"/>
          <w:szCs w:val="18"/>
        </w:rPr>
        <w:t>ears</w:t>
      </w:r>
      <w:r>
        <w:rPr>
          <w:spacing w:val="17"/>
          <w:w w:val="111"/>
          <w:sz w:val="18"/>
          <w:szCs w:val="18"/>
        </w:rPr>
        <w:t xml:space="preserve"> </w:t>
      </w:r>
      <w:r>
        <w:rPr>
          <w:sz w:val="18"/>
          <w:szCs w:val="18"/>
        </w:rPr>
        <w:t xml:space="preserve">when  </w:t>
      </w:r>
      <w:r>
        <w:rPr>
          <w:w w:val="114"/>
          <w:sz w:val="18"/>
          <w:szCs w:val="18"/>
        </w:rPr>
        <w:t xml:space="preserve">an </w:t>
      </w:r>
      <w:r>
        <w:rPr>
          <w:w w:val="115"/>
          <w:sz w:val="18"/>
          <w:szCs w:val="18"/>
        </w:rPr>
        <w:t>e</w:t>
      </w:r>
      <w:r>
        <w:rPr>
          <w:spacing w:val="-6"/>
          <w:w w:val="115"/>
          <w:sz w:val="18"/>
          <w:szCs w:val="18"/>
        </w:rPr>
        <w:t>n</w:t>
      </w:r>
      <w:r>
        <w:rPr>
          <w:w w:val="115"/>
          <w:sz w:val="18"/>
          <w:szCs w:val="18"/>
        </w:rPr>
        <w:t>ti</w:t>
      </w:r>
      <w:r>
        <w:rPr>
          <w:spacing w:val="-6"/>
          <w:w w:val="115"/>
          <w:sz w:val="18"/>
          <w:szCs w:val="18"/>
        </w:rPr>
        <w:t>t</w:t>
      </w:r>
      <w:r>
        <w:rPr>
          <w:w w:val="115"/>
          <w:sz w:val="18"/>
          <w:szCs w:val="18"/>
        </w:rPr>
        <w:t>y</w:t>
      </w:r>
      <w:r>
        <w:rPr>
          <w:spacing w:val="34"/>
          <w:w w:val="115"/>
          <w:sz w:val="18"/>
          <w:szCs w:val="18"/>
        </w:rPr>
        <w:t xml:space="preserve"> </w:t>
      </w:r>
      <w:r>
        <w:rPr>
          <w:sz w:val="18"/>
          <w:szCs w:val="18"/>
        </w:rPr>
        <w:t xml:space="preserve">sends </w:t>
      </w:r>
      <w:r>
        <w:rPr>
          <w:spacing w:val="24"/>
          <w:sz w:val="18"/>
          <w:szCs w:val="18"/>
        </w:rPr>
        <w:t xml:space="preserve"> </w:t>
      </w:r>
      <w:r>
        <w:rPr>
          <w:sz w:val="18"/>
          <w:szCs w:val="18"/>
        </w:rPr>
        <w:t xml:space="preserve">a </w:t>
      </w:r>
      <w:r>
        <w:rPr>
          <w:spacing w:val="4"/>
          <w:sz w:val="18"/>
          <w:szCs w:val="18"/>
        </w:rPr>
        <w:t xml:space="preserve"> </w:t>
      </w:r>
      <w:r>
        <w:rPr>
          <w:sz w:val="18"/>
          <w:szCs w:val="18"/>
        </w:rPr>
        <w:t xml:space="preserve">set </w:t>
      </w:r>
      <w:r>
        <w:rPr>
          <w:spacing w:val="18"/>
          <w:sz w:val="18"/>
          <w:szCs w:val="18"/>
        </w:rPr>
        <w:t xml:space="preserve"> </w:t>
      </w:r>
      <w:r>
        <w:rPr>
          <w:sz w:val="18"/>
          <w:szCs w:val="18"/>
        </w:rPr>
        <w:t>of</w:t>
      </w:r>
      <w:r>
        <w:rPr>
          <w:spacing w:val="34"/>
          <w:sz w:val="18"/>
          <w:szCs w:val="18"/>
        </w:rPr>
        <w:t xml:space="preserve"> </w:t>
      </w:r>
      <w:r>
        <w:rPr>
          <w:spacing w:val="-5"/>
          <w:w w:val="110"/>
          <w:sz w:val="18"/>
          <w:szCs w:val="18"/>
        </w:rPr>
        <w:t>m</w:t>
      </w:r>
      <w:r>
        <w:rPr>
          <w:w w:val="110"/>
          <w:sz w:val="18"/>
          <w:szCs w:val="18"/>
        </w:rPr>
        <w:t>ultiple</w:t>
      </w:r>
      <w:r>
        <w:rPr>
          <w:spacing w:val="35"/>
          <w:w w:val="110"/>
          <w:sz w:val="18"/>
          <w:szCs w:val="18"/>
        </w:rPr>
        <w:t xml:space="preserve"> </w:t>
      </w:r>
      <w:r>
        <w:rPr>
          <w:sz w:val="18"/>
          <w:szCs w:val="18"/>
        </w:rPr>
        <w:t>files</w:t>
      </w:r>
      <w:r>
        <w:rPr>
          <w:spacing w:val="34"/>
          <w:sz w:val="18"/>
          <w:szCs w:val="18"/>
        </w:rPr>
        <w:t xml:space="preserve"> </w:t>
      </w:r>
      <w:r>
        <w:rPr>
          <w:sz w:val="18"/>
          <w:szCs w:val="18"/>
        </w:rPr>
        <w:t xml:space="preserve">to </w:t>
      </w:r>
      <w:r>
        <w:rPr>
          <w:spacing w:val="15"/>
          <w:sz w:val="18"/>
          <w:szCs w:val="18"/>
        </w:rPr>
        <w:t xml:space="preserve"> </w:t>
      </w:r>
      <w:r>
        <w:rPr>
          <w:sz w:val="18"/>
          <w:szCs w:val="18"/>
        </w:rPr>
        <w:t xml:space="preserve">the </w:t>
      </w:r>
      <w:r>
        <w:rPr>
          <w:spacing w:val="28"/>
          <w:sz w:val="18"/>
          <w:szCs w:val="18"/>
        </w:rPr>
        <w:t xml:space="preserve"> </w:t>
      </w:r>
      <w:r>
        <w:rPr>
          <w:sz w:val="18"/>
          <w:szCs w:val="18"/>
        </w:rPr>
        <w:t xml:space="preserve">same </w:t>
      </w:r>
      <w:r>
        <w:rPr>
          <w:spacing w:val="22"/>
          <w:sz w:val="18"/>
          <w:szCs w:val="18"/>
        </w:rPr>
        <w:t xml:space="preserve"> </w:t>
      </w:r>
      <w:r>
        <w:rPr>
          <w:w w:val="110"/>
          <w:sz w:val="18"/>
          <w:szCs w:val="18"/>
        </w:rPr>
        <w:t>destinati</w:t>
      </w:r>
      <w:r>
        <w:rPr>
          <w:spacing w:val="1"/>
          <w:w w:val="110"/>
          <w:sz w:val="18"/>
          <w:szCs w:val="18"/>
        </w:rPr>
        <w:t>o</w:t>
      </w:r>
      <w:r>
        <w:rPr>
          <w:w w:val="110"/>
          <w:sz w:val="18"/>
          <w:szCs w:val="18"/>
        </w:rPr>
        <w:t>n  si</w:t>
      </w:r>
      <w:r>
        <w:rPr>
          <w:spacing w:val="-5"/>
          <w:w w:val="110"/>
          <w:sz w:val="18"/>
          <w:szCs w:val="18"/>
        </w:rPr>
        <w:t>m</w:t>
      </w:r>
      <w:r>
        <w:rPr>
          <w:w w:val="110"/>
          <w:sz w:val="18"/>
          <w:szCs w:val="18"/>
        </w:rPr>
        <w:t>ulta</w:t>
      </w:r>
      <w:r>
        <w:rPr>
          <w:spacing w:val="1"/>
          <w:w w:val="110"/>
          <w:sz w:val="18"/>
          <w:szCs w:val="18"/>
        </w:rPr>
        <w:t>n</w:t>
      </w:r>
      <w:r>
        <w:rPr>
          <w:w w:val="110"/>
          <w:sz w:val="18"/>
          <w:szCs w:val="18"/>
        </w:rPr>
        <w:t>eousl</w:t>
      </w:r>
      <w:r>
        <w:rPr>
          <w:spacing w:val="-16"/>
          <w:w w:val="110"/>
          <w:sz w:val="18"/>
          <w:szCs w:val="18"/>
        </w:rPr>
        <w:t>y</w:t>
      </w:r>
      <w:r>
        <w:rPr>
          <w:w w:val="110"/>
          <w:sz w:val="18"/>
          <w:szCs w:val="18"/>
        </w:rPr>
        <w:t>.</w:t>
      </w:r>
      <w:r>
        <w:rPr>
          <w:spacing w:val="24"/>
          <w:w w:val="110"/>
          <w:sz w:val="18"/>
          <w:szCs w:val="18"/>
        </w:rPr>
        <w:t xml:space="preserve"> </w:t>
      </w:r>
      <w:r>
        <w:rPr>
          <w:sz w:val="18"/>
          <w:szCs w:val="18"/>
        </w:rPr>
        <w:t xml:space="preserve">In </w:t>
      </w:r>
      <w:r>
        <w:rPr>
          <w:spacing w:val="10"/>
          <w:sz w:val="18"/>
          <w:szCs w:val="18"/>
        </w:rPr>
        <w:t xml:space="preserve"> </w:t>
      </w:r>
      <w:r>
        <w:rPr>
          <w:spacing w:val="5"/>
          <w:w w:val="113"/>
          <w:sz w:val="18"/>
          <w:szCs w:val="18"/>
        </w:rPr>
        <w:t>b</w:t>
      </w:r>
      <w:r>
        <w:rPr>
          <w:w w:val="115"/>
          <w:sz w:val="18"/>
          <w:szCs w:val="18"/>
        </w:rPr>
        <w:t xml:space="preserve">oth </w:t>
      </w:r>
      <w:r>
        <w:rPr>
          <w:sz w:val="18"/>
          <w:szCs w:val="18"/>
        </w:rPr>
        <w:t>m</w:t>
      </w:r>
      <w:r>
        <w:rPr>
          <w:spacing w:val="5"/>
          <w:sz w:val="18"/>
          <w:szCs w:val="18"/>
        </w:rPr>
        <w:t>o</w:t>
      </w:r>
      <w:r>
        <w:rPr>
          <w:sz w:val="18"/>
          <w:szCs w:val="18"/>
        </w:rPr>
        <w:t>des</w:t>
      </w:r>
      <w:r>
        <w:rPr>
          <w:spacing w:val="41"/>
          <w:sz w:val="18"/>
          <w:szCs w:val="18"/>
        </w:rPr>
        <w:t xml:space="preserve"> </w:t>
      </w:r>
      <w:r>
        <w:rPr>
          <w:sz w:val="18"/>
          <w:szCs w:val="18"/>
        </w:rPr>
        <w:t xml:space="preserve">the </w:t>
      </w:r>
      <w:r>
        <w:rPr>
          <w:spacing w:val="2"/>
          <w:sz w:val="18"/>
          <w:szCs w:val="18"/>
        </w:rPr>
        <w:t xml:space="preserve"> </w:t>
      </w:r>
      <w:r>
        <w:rPr>
          <w:sz w:val="18"/>
          <w:szCs w:val="18"/>
        </w:rPr>
        <w:t xml:space="preserve">complete </w:t>
      </w:r>
      <w:r>
        <w:rPr>
          <w:spacing w:val="20"/>
          <w:sz w:val="18"/>
          <w:szCs w:val="18"/>
        </w:rPr>
        <w:t xml:space="preserve"> </w:t>
      </w:r>
      <w:r>
        <w:rPr>
          <w:w w:val="113"/>
          <w:sz w:val="18"/>
          <w:szCs w:val="18"/>
        </w:rPr>
        <w:t>transfer</w:t>
      </w:r>
      <w:r>
        <w:rPr>
          <w:spacing w:val="6"/>
          <w:w w:val="113"/>
          <w:sz w:val="18"/>
          <w:szCs w:val="18"/>
        </w:rPr>
        <w:t xml:space="preserve"> </w:t>
      </w:r>
      <w:r>
        <w:rPr>
          <w:sz w:val="18"/>
          <w:szCs w:val="18"/>
        </w:rPr>
        <w:t xml:space="preserve">time </w:t>
      </w:r>
      <w:r>
        <w:rPr>
          <w:spacing w:val="5"/>
          <w:sz w:val="18"/>
          <w:szCs w:val="18"/>
        </w:rPr>
        <w:t xml:space="preserve"> </w:t>
      </w:r>
      <w:r>
        <w:rPr>
          <w:sz w:val="18"/>
          <w:szCs w:val="18"/>
        </w:rPr>
        <w:t>of</w:t>
      </w:r>
      <w:r>
        <w:rPr>
          <w:spacing w:val="9"/>
          <w:sz w:val="18"/>
          <w:szCs w:val="18"/>
        </w:rPr>
        <w:t xml:space="preserve"> </w:t>
      </w:r>
      <w:r>
        <w:rPr>
          <w:sz w:val="18"/>
          <w:szCs w:val="18"/>
        </w:rPr>
        <w:t xml:space="preserve">the </w:t>
      </w:r>
      <w:r>
        <w:rPr>
          <w:spacing w:val="2"/>
          <w:sz w:val="18"/>
          <w:szCs w:val="18"/>
        </w:rPr>
        <w:t xml:space="preserve"> </w:t>
      </w:r>
      <w:r>
        <w:rPr>
          <w:sz w:val="18"/>
          <w:szCs w:val="18"/>
        </w:rPr>
        <w:t>file</w:t>
      </w:r>
      <w:r>
        <w:rPr>
          <w:spacing w:val="7"/>
          <w:sz w:val="18"/>
          <w:szCs w:val="18"/>
        </w:rPr>
        <w:t xml:space="preserve"> </w:t>
      </w:r>
      <w:r>
        <w:rPr>
          <w:sz w:val="18"/>
          <w:szCs w:val="18"/>
        </w:rPr>
        <w:t>set</w:t>
      </w:r>
      <w:r>
        <w:rPr>
          <w:spacing w:val="38"/>
          <w:sz w:val="18"/>
          <w:szCs w:val="18"/>
        </w:rPr>
        <w:t xml:space="preserve"> </w:t>
      </w:r>
      <w:r>
        <w:rPr>
          <w:sz w:val="18"/>
          <w:szCs w:val="18"/>
        </w:rPr>
        <w:t>will</w:t>
      </w:r>
      <w:r>
        <w:rPr>
          <w:spacing w:val="17"/>
          <w:sz w:val="18"/>
          <w:szCs w:val="18"/>
        </w:rPr>
        <w:t xml:space="preserve"> </w:t>
      </w:r>
      <w:r>
        <w:rPr>
          <w:spacing w:val="5"/>
          <w:sz w:val="18"/>
          <w:szCs w:val="18"/>
        </w:rPr>
        <w:t>b</w:t>
      </w:r>
      <w:r>
        <w:rPr>
          <w:sz w:val="18"/>
          <w:szCs w:val="18"/>
        </w:rPr>
        <w:t>e</w:t>
      </w:r>
      <w:r>
        <w:rPr>
          <w:spacing w:val="24"/>
          <w:sz w:val="18"/>
          <w:szCs w:val="18"/>
        </w:rPr>
        <w:t xml:space="preserve"> </w:t>
      </w:r>
      <w:r>
        <w:rPr>
          <w:sz w:val="18"/>
          <w:szCs w:val="18"/>
        </w:rPr>
        <w:t xml:space="preserve">the </w:t>
      </w:r>
      <w:r>
        <w:rPr>
          <w:spacing w:val="2"/>
          <w:sz w:val="18"/>
          <w:szCs w:val="18"/>
        </w:rPr>
        <w:t xml:space="preserve"> </w:t>
      </w:r>
      <w:r>
        <w:rPr>
          <w:sz w:val="18"/>
          <w:szCs w:val="18"/>
        </w:rPr>
        <w:t xml:space="preserve">same,  but </w:t>
      </w:r>
      <w:r>
        <w:rPr>
          <w:spacing w:val="12"/>
          <w:sz w:val="18"/>
          <w:szCs w:val="18"/>
        </w:rPr>
        <w:t xml:space="preserve"> </w:t>
      </w:r>
      <w:r>
        <w:rPr>
          <w:sz w:val="18"/>
          <w:szCs w:val="18"/>
        </w:rPr>
        <w:t>in</w:t>
      </w:r>
      <w:r>
        <w:rPr>
          <w:spacing w:val="24"/>
          <w:sz w:val="18"/>
          <w:szCs w:val="18"/>
        </w:rPr>
        <w:t xml:space="preserve"> </w:t>
      </w:r>
      <w:r>
        <w:rPr>
          <w:sz w:val="18"/>
          <w:szCs w:val="18"/>
        </w:rPr>
        <w:t xml:space="preserve">the </w:t>
      </w:r>
      <w:r>
        <w:rPr>
          <w:spacing w:val="2"/>
          <w:sz w:val="18"/>
          <w:szCs w:val="18"/>
        </w:rPr>
        <w:t xml:space="preserve"> </w:t>
      </w:r>
      <w:r>
        <w:rPr>
          <w:w w:val="107"/>
          <w:sz w:val="18"/>
          <w:szCs w:val="18"/>
        </w:rPr>
        <w:t>seque</w:t>
      </w:r>
      <w:r>
        <w:rPr>
          <w:spacing w:val="-4"/>
          <w:w w:val="107"/>
          <w:sz w:val="18"/>
          <w:szCs w:val="18"/>
        </w:rPr>
        <w:t>n</w:t>
      </w:r>
      <w:r>
        <w:rPr>
          <w:w w:val="115"/>
          <w:sz w:val="18"/>
          <w:szCs w:val="18"/>
        </w:rPr>
        <w:t xml:space="preserve">tial </w:t>
      </w:r>
      <w:r>
        <w:rPr>
          <w:w w:val="113"/>
          <w:sz w:val="18"/>
          <w:szCs w:val="18"/>
        </w:rPr>
        <w:t>transfer</w:t>
      </w:r>
      <w:r>
        <w:rPr>
          <w:spacing w:val="23"/>
          <w:w w:val="113"/>
          <w:sz w:val="18"/>
          <w:szCs w:val="18"/>
        </w:rPr>
        <w:t xml:space="preserve"> </w:t>
      </w:r>
      <w:r>
        <w:rPr>
          <w:sz w:val="18"/>
          <w:szCs w:val="18"/>
        </w:rPr>
        <w:t>m</w:t>
      </w:r>
      <w:r>
        <w:rPr>
          <w:spacing w:val="5"/>
          <w:sz w:val="18"/>
          <w:szCs w:val="18"/>
        </w:rPr>
        <w:t>o</w:t>
      </w:r>
      <w:r>
        <w:rPr>
          <w:sz w:val="18"/>
          <w:szCs w:val="18"/>
        </w:rPr>
        <w:t xml:space="preserve">de </w:t>
      </w:r>
      <w:r>
        <w:rPr>
          <w:spacing w:val="11"/>
          <w:sz w:val="18"/>
          <w:szCs w:val="18"/>
        </w:rPr>
        <w:t xml:space="preserve"> </w:t>
      </w:r>
      <w:r>
        <w:rPr>
          <w:sz w:val="18"/>
          <w:szCs w:val="18"/>
        </w:rPr>
        <w:t xml:space="preserve">the </w:t>
      </w:r>
      <w:r>
        <w:rPr>
          <w:spacing w:val="19"/>
          <w:sz w:val="18"/>
          <w:szCs w:val="18"/>
        </w:rPr>
        <w:t xml:space="preserve"> </w:t>
      </w:r>
      <w:r>
        <w:rPr>
          <w:sz w:val="18"/>
          <w:szCs w:val="18"/>
        </w:rPr>
        <w:t>files</w:t>
      </w:r>
      <w:r>
        <w:rPr>
          <w:spacing w:val="26"/>
          <w:sz w:val="18"/>
          <w:szCs w:val="18"/>
        </w:rPr>
        <w:t xml:space="preserve"> </w:t>
      </w:r>
      <w:r>
        <w:rPr>
          <w:sz w:val="18"/>
          <w:szCs w:val="18"/>
        </w:rPr>
        <w:t>will</w:t>
      </w:r>
      <w:r>
        <w:rPr>
          <w:spacing w:val="35"/>
          <w:sz w:val="18"/>
          <w:szCs w:val="18"/>
        </w:rPr>
        <w:t xml:space="preserve"> </w:t>
      </w:r>
      <w:r>
        <w:rPr>
          <w:sz w:val="18"/>
          <w:szCs w:val="18"/>
        </w:rPr>
        <w:t>arri</w:t>
      </w:r>
      <w:r>
        <w:rPr>
          <w:spacing w:val="-5"/>
          <w:sz w:val="18"/>
          <w:szCs w:val="18"/>
        </w:rPr>
        <w:t>v</w:t>
      </w:r>
      <w:r>
        <w:rPr>
          <w:sz w:val="18"/>
          <w:szCs w:val="18"/>
        </w:rPr>
        <w:t xml:space="preserve">e </w:t>
      </w:r>
      <w:r>
        <w:rPr>
          <w:spacing w:val="30"/>
          <w:sz w:val="18"/>
          <w:szCs w:val="18"/>
        </w:rPr>
        <w:t xml:space="preserve"> </w:t>
      </w:r>
      <w:r>
        <w:rPr>
          <w:sz w:val="18"/>
          <w:szCs w:val="18"/>
        </w:rPr>
        <w:t>one</w:t>
      </w:r>
      <w:r>
        <w:rPr>
          <w:spacing w:val="45"/>
          <w:sz w:val="18"/>
          <w:szCs w:val="18"/>
        </w:rPr>
        <w:t xml:space="preserve"> </w:t>
      </w:r>
      <w:r>
        <w:rPr>
          <w:spacing w:val="-5"/>
          <w:sz w:val="18"/>
          <w:szCs w:val="18"/>
        </w:rPr>
        <w:t>b</w:t>
      </w:r>
      <w:r>
        <w:rPr>
          <w:sz w:val="18"/>
          <w:szCs w:val="18"/>
        </w:rPr>
        <w:t xml:space="preserve">y </w:t>
      </w:r>
      <w:r>
        <w:rPr>
          <w:spacing w:val="2"/>
          <w:sz w:val="18"/>
          <w:szCs w:val="18"/>
        </w:rPr>
        <w:t xml:space="preserve"> </w:t>
      </w:r>
      <w:r>
        <w:rPr>
          <w:sz w:val="18"/>
          <w:szCs w:val="18"/>
        </w:rPr>
        <w:t>one</w:t>
      </w:r>
      <w:r>
        <w:rPr>
          <w:spacing w:val="45"/>
          <w:sz w:val="18"/>
          <w:szCs w:val="18"/>
        </w:rPr>
        <w:t xml:space="preserve"> </w:t>
      </w:r>
      <w:r>
        <w:rPr>
          <w:sz w:val="18"/>
          <w:szCs w:val="18"/>
        </w:rPr>
        <w:t xml:space="preserve">and </w:t>
      </w:r>
      <w:r>
        <w:rPr>
          <w:spacing w:val="20"/>
          <w:sz w:val="18"/>
          <w:szCs w:val="18"/>
        </w:rPr>
        <w:t xml:space="preserve"> </w:t>
      </w:r>
      <w:r>
        <w:rPr>
          <w:sz w:val="18"/>
          <w:szCs w:val="18"/>
        </w:rPr>
        <w:t xml:space="preserve">the </w:t>
      </w:r>
      <w:r>
        <w:rPr>
          <w:spacing w:val="19"/>
          <w:sz w:val="18"/>
          <w:szCs w:val="18"/>
        </w:rPr>
        <w:t xml:space="preserve"> </w:t>
      </w:r>
      <w:r>
        <w:rPr>
          <w:sz w:val="18"/>
          <w:szCs w:val="18"/>
        </w:rPr>
        <w:t xml:space="preserve">first </w:t>
      </w:r>
      <w:r>
        <w:rPr>
          <w:spacing w:val="10"/>
          <w:sz w:val="18"/>
          <w:szCs w:val="18"/>
        </w:rPr>
        <w:t xml:space="preserve"> </w:t>
      </w:r>
      <w:r>
        <w:rPr>
          <w:sz w:val="18"/>
          <w:szCs w:val="18"/>
        </w:rPr>
        <w:t>file</w:t>
      </w:r>
      <w:r>
        <w:rPr>
          <w:spacing w:val="24"/>
          <w:sz w:val="18"/>
          <w:szCs w:val="18"/>
        </w:rPr>
        <w:t xml:space="preserve"> </w:t>
      </w:r>
      <w:r>
        <w:rPr>
          <w:sz w:val="18"/>
          <w:szCs w:val="18"/>
        </w:rPr>
        <w:t>will</w:t>
      </w:r>
      <w:r>
        <w:rPr>
          <w:spacing w:val="35"/>
          <w:sz w:val="18"/>
          <w:szCs w:val="18"/>
        </w:rPr>
        <w:t xml:space="preserve"> </w:t>
      </w:r>
      <w:r>
        <w:rPr>
          <w:spacing w:val="5"/>
          <w:sz w:val="18"/>
          <w:szCs w:val="18"/>
        </w:rPr>
        <w:t>b</w:t>
      </w:r>
      <w:r>
        <w:rPr>
          <w:sz w:val="18"/>
          <w:szCs w:val="18"/>
        </w:rPr>
        <w:t xml:space="preserve">ecome </w:t>
      </w:r>
      <w:r>
        <w:rPr>
          <w:spacing w:val="14"/>
          <w:sz w:val="18"/>
          <w:szCs w:val="18"/>
        </w:rPr>
        <w:t xml:space="preserve"> </w:t>
      </w:r>
      <w:r>
        <w:rPr>
          <w:spacing w:val="-5"/>
          <w:w w:val="115"/>
          <w:sz w:val="18"/>
          <w:szCs w:val="18"/>
        </w:rPr>
        <w:t>a</w:t>
      </w:r>
      <w:r>
        <w:rPr>
          <w:spacing w:val="-10"/>
          <w:w w:val="107"/>
          <w:sz w:val="18"/>
          <w:szCs w:val="18"/>
        </w:rPr>
        <w:t>v</w:t>
      </w:r>
      <w:r>
        <w:rPr>
          <w:w w:val="108"/>
          <w:sz w:val="18"/>
          <w:szCs w:val="18"/>
        </w:rPr>
        <w:t xml:space="preserve">ailable </w:t>
      </w:r>
      <w:r>
        <w:rPr>
          <w:sz w:val="18"/>
          <w:szCs w:val="18"/>
        </w:rPr>
        <w:t xml:space="preserve">faster </w:t>
      </w:r>
      <w:r>
        <w:rPr>
          <w:spacing w:val="22"/>
          <w:sz w:val="18"/>
          <w:szCs w:val="18"/>
        </w:rPr>
        <w:t xml:space="preserve"> </w:t>
      </w:r>
      <w:r>
        <w:rPr>
          <w:w w:val="118"/>
          <w:sz w:val="18"/>
          <w:szCs w:val="18"/>
        </w:rPr>
        <w:t>than</w:t>
      </w:r>
      <w:r>
        <w:rPr>
          <w:spacing w:val="15"/>
          <w:w w:val="118"/>
          <w:sz w:val="18"/>
          <w:szCs w:val="18"/>
        </w:rPr>
        <w:t xml:space="preserve"> </w:t>
      </w:r>
      <w:r>
        <w:rPr>
          <w:sz w:val="18"/>
          <w:szCs w:val="18"/>
        </w:rPr>
        <w:t>in</w:t>
      </w:r>
      <w:r>
        <w:rPr>
          <w:spacing w:val="36"/>
          <w:sz w:val="18"/>
          <w:szCs w:val="18"/>
        </w:rPr>
        <w:t xml:space="preserve"> </w:t>
      </w:r>
      <w:r>
        <w:rPr>
          <w:sz w:val="18"/>
          <w:szCs w:val="18"/>
        </w:rPr>
        <w:t xml:space="preserve">the </w:t>
      </w:r>
      <w:r>
        <w:rPr>
          <w:spacing w:val="13"/>
          <w:sz w:val="18"/>
          <w:szCs w:val="18"/>
        </w:rPr>
        <w:t xml:space="preserve"> </w:t>
      </w:r>
      <w:r>
        <w:rPr>
          <w:sz w:val="18"/>
          <w:szCs w:val="18"/>
        </w:rPr>
        <w:t xml:space="preserve">parallel </w:t>
      </w:r>
      <w:r>
        <w:rPr>
          <w:spacing w:val="32"/>
          <w:sz w:val="18"/>
          <w:szCs w:val="18"/>
        </w:rPr>
        <w:t xml:space="preserve"> </w:t>
      </w:r>
      <w:r>
        <w:rPr>
          <w:w w:val="113"/>
          <w:sz w:val="18"/>
          <w:szCs w:val="18"/>
        </w:rPr>
        <w:t>transfer</w:t>
      </w:r>
      <w:r>
        <w:rPr>
          <w:spacing w:val="17"/>
          <w:w w:val="113"/>
          <w:sz w:val="18"/>
          <w:szCs w:val="18"/>
        </w:rPr>
        <w:t xml:space="preserve"> </w:t>
      </w:r>
      <w:r>
        <w:rPr>
          <w:sz w:val="18"/>
          <w:szCs w:val="18"/>
        </w:rPr>
        <w:t>m</w:t>
      </w:r>
      <w:r>
        <w:rPr>
          <w:spacing w:val="5"/>
          <w:sz w:val="18"/>
          <w:szCs w:val="18"/>
        </w:rPr>
        <w:t>o</w:t>
      </w:r>
      <w:r>
        <w:rPr>
          <w:sz w:val="18"/>
          <w:szCs w:val="18"/>
        </w:rPr>
        <w:t xml:space="preserve">de, </w:t>
      </w:r>
      <w:r>
        <w:rPr>
          <w:spacing w:val="11"/>
          <w:sz w:val="18"/>
          <w:szCs w:val="18"/>
        </w:rPr>
        <w:t xml:space="preserve"> </w:t>
      </w:r>
      <w:r>
        <w:rPr>
          <w:sz w:val="18"/>
          <w:szCs w:val="18"/>
        </w:rPr>
        <w:t xml:space="preserve">where </w:t>
      </w:r>
      <w:r>
        <w:rPr>
          <w:spacing w:val="9"/>
          <w:sz w:val="18"/>
          <w:szCs w:val="18"/>
        </w:rPr>
        <w:t xml:space="preserve"> </w:t>
      </w:r>
      <w:r>
        <w:rPr>
          <w:sz w:val="18"/>
          <w:szCs w:val="18"/>
        </w:rPr>
        <w:t xml:space="preserve">the </w:t>
      </w:r>
      <w:r>
        <w:rPr>
          <w:spacing w:val="13"/>
          <w:sz w:val="18"/>
          <w:szCs w:val="18"/>
        </w:rPr>
        <w:t xml:space="preserve"> </w:t>
      </w:r>
      <w:r>
        <w:rPr>
          <w:sz w:val="18"/>
          <w:szCs w:val="18"/>
        </w:rPr>
        <w:t>del</w:t>
      </w:r>
      <w:r>
        <w:rPr>
          <w:spacing w:val="-5"/>
          <w:sz w:val="18"/>
          <w:szCs w:val="18"/>
        </w:rPr>
        <w:t>a</w:t>
      </w:r>
      <w:r>
        <w:rPr>
          <w:sz w:val="18"/>
          <w:szCs w:val="18"/>
        </w:rPr>
        <w:t xml:space="preserve">y </w:t>
      </w:r>
      <w:r>
        <w:rPr>
          <w:spacing w:val="11"/>
          <w:sz w:val="18"/>
          <w:szCs w:val="18"/>
        </w:rPr>
        <w:t xml:space="preserve"> </w:t>
      </w:r>
      <w:r>
        <w:rPr>
          <w:sz w:val="18"/>
          <w:szCs w:val="18"/>
        </w:rPr>
        <w:t>of</w:t>
      </w:r>
      <w:r>
        <w:rPr>
          <w:spacing w:val="20"/>
          <w:sz w:val="18"/>
          <w:szCs w:val="18"/>
        </w:rPr>
        <w:t xml:space="preserve"> </w:t>
      </w:r>
      <w:r>
        <w:rPr>
          <w:sz w:val="18"/>
          <w:szCs w:val="18"/>
        </w:rPr>
        <w:t xml:space="preserve">the </w:t>
      </w:r>
      <w:r>
        <w:rPr>
          <w:spacing w:val="13"/>
          <w:sz w:val="18"/>
          <w:szCs w:val="18"/>
        </w:rPr>
        <w:t xml:space="preserve"> </w:t>
      </w:r>
      <w:r>
        <w:rPr>
          <w:sz w:val="18"/>
          <w:szCs w:val="18"/>
        </w:rPr>
        <w:t xml:space="preserve">first </w:t>
      </w:r>
      <w:r>
        <w:rPr>
          <w:spacing w:val="4"/>
          <w:sz w:val="18"/>
          <w:szCs w:val="18"/>
        </w:rPr>
        <w:t xml:space="preserve"> </w:t>
      </w:r>
      <w:r>
        <w:rPr>
          <w:sz w:val="18"/>
          <w:szCs w:val="18"/>
        </w:rPr>
        <w:t>file</w:t>
      </w:r>
      <w:r>
        <w:rPr>
          <w:spacing w:val="18"/>
          <w:sz w:val="18"/>
          <w:szCs w:val="18"/>
        </w:rPr>
        <w:t xml:space="preserve"> </w:t>
      </w:r>
      <w:r>
        <w:rPr>
          <w:sz w:val="18"/>
          <w:szCs w:val="18"/>
        </w:rPr>
        <w:t>will</w:t>
      </w:r>
      <w:r>
        <w:rPr>
          <w:spacing w:val="29"/>
          <w:sz w:val="18"/>
          <w:szCs w:val="18"/>
        </w:rPr>
        <w:t xml:space="preserve"> </w:t>
      </w:r>
      <w:r>
        <w:rPr>
          <w:w w:val="110"/>
          <w:sz w:val="18"/>
          <w:szCs w:val="18"/>
        </w:rPr>
        <w:t>de</w:t>
      </w:r>
      <w:r>
        <w:rPr>
          <w:spacing w:val="5"/>
          <w:w w:val="110"/>
          <w:sz w:val="18"/>
          <w:szCs w:val="18"/>
        </w:rPr>
        <w:t>p</w:t>
      </w:r>
      <w:r>
        <w:rPr>
          <w:w w:val="110"/>
          <w:sz w:val="18"/>
          <w:szCs w:val="18"/>
        </w:rPr>
        <w:t xml:space="preserve">end </w:t>
      </w:r>
      <w:r>
        <w:rPr>
          <w:sz w:val="18"/>
          <w:szCs w:val="18"/>
        </w:rPr>
        <w:t>on</w:t>
      </w:r>
      <w:r>
        <w:rPr>
          <w:spacing w:val="39"/>
          <w:sz w:val="18"/>
          <w:szCs w:val="18"/>
        </w:rPr>
        <w:t xml:space="preserve"> </w:t>
      </w:r>
      <w:r>
        <w:rPr>
          <w:sz w:val="18"/>
          <w:szCs w:val="18"/>
        </w:rPr>
        <w:t>size</w:t>
      </w:r>
      <w:r>
        <w:rPr>
          <w:spacing w:val="32"/>
          <w:sz w:val="18"/>
          <w:szCs w:val="18"/>
        </w:rPr>
        <w:t xml:space="preserve"> </w:t>
      </w:r>
      <w:r>
        <w:rPr>
          <w:sz w:val="18"/>
          <w:szCs w:val="18"/>
        </w:rPr>
        <w:t>of</w:t>
      </w:r>
      <w:r>
        <w:rPr>
          <w:spacing w:val="23"/>
          <w:sz w:val="18"/>
          <w:szCs w:val="18"/>
        </w:rPr>
        <w:t xml:space="preserve"> </w:t>
      </w:r>
      <w:r>
        <w:rPr>
          <w:sz w:val="18"/>
          <w:szCs w:val="18"/>
        </w:rPr>
        <w:t xml:space="preserve">the </w:t>
      </w:r>
      <w:r>
        <w:rPr>
          <w:spacing w:val="16"/>
          <w:sz w:val="18"/>
          <w:szCs w:val="18"/>
        </w:rPr>
        <w:t xml:space="preserve"> </w:t>
      </w:r>
      <w:commentRangeStart w:id="60"/>
      <w:r>
        <w:rPr>
          <w:sz w:val="18"/>
          <w:szCs w:val="18"/>
        </w:rPr>
        <w:t>set</w:t>
      </w:r>
      <w:commentRangeEnd w:id="60"/>
      <w:r w:rsidR="008533D0">
        <w:rPr>
          <w:rStyle w:val="CommentReference"/>
        </w:rPr>
        <w:commentReference w:id="60"/>
      </w:r>
      <w:r>
        <w:rPr>
          <w:sz w:val="18"/>
          <w:szCs w:val="18"/>
        </w:rPr>
        <w:t xml:space="preserve">. </w:t>
      </w:r>
      <w:r>
        <w:rPr>
          <w:spacing w:val="13"/>
          <w:sz w:val="18"/>
          <w:szCs w:val="18"/>
        </w:rPr>
        <w:t xml:space="preserve"> </w:t>
      </w:r>
      <w:r>
        <w:rPr>
          <w:sz w:val="18"/>
          <w:szCs w:val="18"/>
        </w:rPr>
        <w:t>A</w:t>
      </w:r>
      <w:r>
        <w:rPr>
          <w:spacing w:val="34"/>
          <w:sz w:val="18"/>
          <w:szCs w:val="18"/>
        </w:rPr>
        <w:t xml:space="preserve"> </w:t>
      </w:r>
      <w:proofErr w:type="spellStart"/>
      <w:r>
        <w:rPr>
          <w:w w:val="111"/>
          <w:sz w:val="18"/>
          <w:szCs w:val="18"/>
        </w:rPr>
        <w:t>comparisonal</w:t>
      </w:r>
      <w:proofErr w:type="spellEnd"/>
      <w:r>
        <w:rPr>
          <w:spacing w:val="-7"/>
          <w:w w:val="111"/>
          <w:sz w:val="18"/>
          <w:szCs w:val="18"/>
        </w:rPr>
        <w:t xml:space="preserve"> </w:t>
      </w:r>
      <w:r>
        <w:rPr>
          <w:w w:val="111"/>
          <w:sz w:val="18"/>
          <w:szCs w:val="18"/>
        </w:rPr>
        <w:t>study</w:t>
      </w:r>
      <w:r>
        <w:rPr>
          <w:spacing w:val="33"/>
          <w:w w:val="111"/>
          <w:sz w:val="18"/>
          <w:szCs w:val="18"/>
        </w:rPr>
        <w:t xml:space="preserve"> </w:t>
      </w:r>
      <w:r>
        <w:rPr>
          <w:sz w:val="18"/>
          <w:szCs w:val="18"/>
        </w:rPr>
        <w:t>of</w:t>
      </w:r>
      <w:r>
        <w:rPr>
          <w:spacing w:val="23"/>
          <w:sz w:val="18"/>
          <w:szCs w:val="18"/>
        </w:rPr>
        <w:t xml:space="preserve"> </w:t>
      </w:r>
      <w:r>
        <w:rPr>
          <w:sz w:val="18"/>
          <w:szCs w:val="18"/>
        </w:rPr>
        <w:t xml:space="preserve">parallel </w:t>
      </w:r>
      <w:r>
        <w:rPr>
          <w:spacing w:val="35"/>
          <w:sz w:val="18"/>
          <w:szCs w:val="18"/>
        </w:rPr>
        <w:t xml:space="preserve"> </w:t>
      </w:r>
      <w:r>
        <w:rPr>
          <w:sz w:val="18"/>
          <w:szCs w:val="18"/>
        </w:rPr>
        <w:t xml:space="preserve">and </w:t>
      </w:r>
      <w:r>
        <w:rPr>
          <w:spacing w:val="17"/>
          <w:sz w:val="18"/>
          <w:szCs w:val="18"/>
        </w:rPr>
        <w:t xml:space="preserve"> </w:t>
      </w:r>
      <w:r>
        <w:rPr>
          <w:w w:val="111"/>
          <w:sz w:val="18"/>
          <w:szCs w:val="18"/>
        </w:rPr>
        <w:t>seque</w:t>
      </w:r>
      <w:r>
        <w:rPr>
          <w:spacing w:val="-4"/>
          <w:w w:val="111"/>
          <w:sz w:val="18"/>
          <w:szCs w:val="18"/>
        </w:rPr>
        <w:t>n</w:t>
      </w:r>
      <w:r>
        <w:rPr>
          <w:w w:val="111"/>
          <w:sz w:val="18"/>
          <w:szCs w:val="18"/>
        </w:rPr>
        <w:t>tial</w:t>
      </w:r>
      <w:r>
        <w:rPr>
          <w:spacing w:val="11"/>
          <w:w w:val="111"/>
          <w:sz w:val="18"/>
          <w:szCs w:val="18"/>
        </w:rPr>
        <w:t xml:space="preserve"> </w:t>
      </w:r>
      <w:r>
        <w:rPr>
          <w:w w:val="111"/>
          <w:sz w:val="18"/>
          <w:szCs w:val="18"/>
        </w:rPr>
        <w:t>transfer</w:t>
      </w:r>
      <w:r>
        <w:rPr>
          <w:spacing w:val="32"/>
          <w:w w:val="111"/>
          <w:sz w:val="18"/>
          <w:szCs w:val="18"/>
        </w:rPr>
        <w:t xml:space="preserve"> </w:t>
      </w:r>
      <w:r>
        <w:rPr>
          <w:sz w:val="18"/>
          <w:szCs w:val="18"/>
        </w:rPr>
        <w:t>m</w:t>
      </w:r>
      <w:r>
        <w:rPr>
          <w:spacing w:val="5"/>
          <w:sz w:val="18"/>
          <w:szCs w:val="18"/>
        </w:rPr>
        <w:t>o</w:t>
      </w:r>
      <w:r>
        <w:rPr>
          <w:sz w:val="18"/>
          <w:szCs w:val="18"/>
        </w:rPr>
        <w:t xml:space="preserve">des </w:t>
      </w:r>
      <w:r>
        <w:rPr>
          <w:spacing w:val="12"/>
          <w:sz w:val="18"/>
          <w:szCs w:val="18"/>
        </w:rPr>
        <w:t xml:space="preserve"> </w:t>
      </w:r>
      <w:r>
        <w:rPr>
          <w:w w:val="109"/>
          <w:sz w:val="18"/>
          <w:szCs w:val="18"/>
        </w:rPr>
        <w:t xml:space="preserve">in </w:t>
      </w:r>
      <w:r>
        <w:rPr>
          <w:sz w:val="18"/>
          <w:szCs w:val="18"/>
        </w:rPr>
        <w:t>real</w:t>
      </w:r>
      <w:r>
        <w:rPr>
          <w:spacing w:val="45"/>
          <w:sz w:val="18"/>
          <w:szCs w:val="18"/>
        </w:rPr>
        <w:t xml:space="preserve"> </w:t>
      </w:r>
      <w:r>
        <w:rPr>
          <w:w w:val="109"/>
          <w:sz w:val="18"/>
          <w:szCs w:val="18"/>
        </w:rPr>
        <w:t>ne</w:t>
      </w:r>
      <w:r>
        <w:rPr>
          <w:spacing w:val="-5"/>
          <w:w w:val="109"/>
          <w:sz w:val="18"/>
          <w:szCs w:val="18"/>
        </w:rPr>
        <w:t>tw</w:t>
      </w:r>
      <w:r>
        <w:rPr>
          <w:w w:val="109"/>
          <w:sz w:val="18"/>
          <w:szCs w:val="18"/>
        </w:rPr>
        <w:t>ork</w:t>
      </w:r>
      <w:r>
        <w:rPr>
          <w:spacing w:val="19"/>
          <w:w w:val="109"/>
          <w:sz w:val="18"/>
          <w:szCs w:val="18"/>
        </w:rPr>
        <w:t xml:space="preserve"> </w:t>
      </w:r>
      <w:r>
        <w:rPr>
          <w:sz w:val="18"/>
          <w:szCs w:val="18"/>
        </w:rPr>
        <w:t>can</w:t>
      </w:r>
      <w:r>
        <w:rPr>
          <w:spacing w:val="43"/>
          <w:sz w:val="18"/>
          <w:szCs w:val="18"/>
        </w:rPr>
        <w:t xml:space="preserve"> </w:t>
      </w:r>
      <w:r>
        <w:rPr>
          <w:spacing w:val="5"/>
          <w:sz w:val="18"/>
          <w:szCs w:val="18"/>
        </w:rPr>
        <w:t>b</w:t>
      </w:r>
      <w:r>
        <w:rPr>
          <w:sz w:val="18"/>
          <w:szCs w:val="18"/>
        </w:rPr>
        <w:t>e</w:t>
      </w:r>
      <w:r>
        <w:rPr>
          <w:spacing w:val="31"/>
          <w:sz w:val="18"/>
          <w:szCs w:val="18"/>
        </w:rPr>
        <w:t xml:space="preserve"> </w:t>
      </w:r>
      <w:r>
        <w:rPr>
          <w:sz w:val="18"/>
          <w:szCs w:val="18"/>
        </w:rPr>
        <w:t xml:space="preserve">found </w:t>
      </w:r>
      <w:r>
        <w:rPr>
          <w:spacing w:val="7"/>
          <w:sz w:val="18"/>
          <w:szCs w:val="18"/>
        </w:rPr>
        <w:t xml:space="preserve"> </w:t>
      </w:r>
      <w:r>
        <w:rPr>
          <w:sz w:val="18"/>
          <w:szCs w:val="18"/>
        </w:rPr>
        <w:t>in</w:t>
      </w:r>
      <w:r>
        <w:rPr>
          <w:spacing w:val="31"/>
          <w:sz w:val="18"/>
          <w:szCs w:val="18"/>
        </w:rPr>
        <w:t xml:space="preserve"> </w:t>
      </w:r>
      <w:r>
        <w:rPr>
          <w:sz w:val="18"/>
          <w:szCs w:val="18"/>
        </w:rPr>
        <w:t>[22],</w:t>
      </w:r>
      <w:r>
        <w:rPr>
          <w:spacing w:val="9"/>
          <w:sz w:val="18"/>
          <w:szCs w:val="18"/>
        </w:rPr>
        <w:t xml:space="preserve"> </w:t>
      </w:r>
      <w:r>
        <w:rPr>
          <w:sz w:val="18"/>
          <w:szCs w:val="18"/>
        </w:rPr>
        <w:t xml:space="preserve">where </w:t>
      </w:r>
      <w:r>
        <w:rPr>
          <w:spacing w:val="4"/>
          <w:sz w:val="18"/>
          <w:szCs w:val="18"/>
        </w:rPr>
        <w:t xml:space="preserve"> </w:t>
      </w:r>
      <w:r>
        <w:rPr>
          <w:sz w:val="18"/>
          <w:szCs w:val="18"/>
        </w:rPr>
        <w:t xml:space="preserve">the </w:t>
      </w:r>
      <w:r>
        <w:rPr>
          <w:spacing w:val="8"/>
          <w:sz w:val="18"/>
          <w:szCs w:val="18"/>
        </w:rPr>
        <w:t xml:space="preserve"> </w:t>
      </w:r>
      <w:r>
        <w:rPr>
          <w:w w:val="114"/>
          <w:sz w:val="18"/>
          <w:szCs w:val="18"/>
        </w:rPr>
        <w:t>authors</w:t>
      </w:r>
      <w:r>
        <w:rPr>
          <w:spacing w:val="13"/>
          <w:w w:val="114"/>
          <w:sz w:val="18"/>
          <w:szCs w:val="18"/>
        </w:rPr>
        <w:t xml:space="preserve"> </w:t>
      </w:r>
      <w:r>
        <w:rPr>
          <w:sz w:val="18"/>
          <w:szCs w:val="18"/>
        </w:rPr>
        <w:t>has</w:t>
      </w:r>
      <w:r>
        <w:rPr>
          <w:spacing w:val="44"/>
          <w:sz w:val="18"/>
          <w:szCs w:val="18"/>
        </w:rPr>
        <w:t xml:space="preserve"> </w:t>
      </w:r>
      <w:r>
        <w:rPr>
          <w:sz w:val="18"/>
          <w:szCs w:val="18"/>
        </w:rPr>
        <w:t>sh</w:t>
      </w:r>
      <w:r>
        <w:rPr>
          <w:spacing w:val="-5"/>
          <w:sz w:val="18"/>
          <w:szCs w:val="18"/>
        </w:rPr>
        <w:t>o</w:t>
      </w:r>
      <w:r>
        <w:rPr>
          <w:sz w:val="18"/>
          <w:szCs w:val="18"/>
        </w:rPr>
        <w:t xml:space="preserve">wn </w:t>
      </w:r>
      <w:r>
        <w:rPr>
          <w:spacing w:val="1"/>
          <w:sz w:val="18"/>
          <w:szCs w:val="18"/>
        </w:rPr>
        <w:t xml:space="preserve"> </w:t>
      </w:r>
      <w:r>
        <w:rPr>
          <w:w w:val="115"/>
          <w:sz w:val="18"/>
          <w:szCs w:val="18"/>
        </w:rPr>
        <w:t>that</w:t>
      </w:r>
      <w:r>
        <w:rPr>
          <w:spacing w:val="38"/>
          <w:w w:val="115"/>
          <w:sz w:val="18"/>
          <w:szCs w:val="18"/>
        </w:rPr>
        <w:t xml:space="preserve"> </w:t>
      </w:r>
      <w:r>
        <w:rPr>
          <w:w w:val="115"/>
          <w:sz w:val="18"/>
          <w:szCs w:val="18"/>
        </w:rPr>
        <w:t>transferring</w:t>
      </w:r>
      <w:r>
        <w:rPr>
          <w:spacing w:val="-21"/>
          <w:w w:val="115"/>
          <w:sz w:val="18"/>
          <w:szCs w:val="18"/>
        </w:rPr>
        <w:t xml:space="preserve"> </w:t>
      </w:r>
      <w:r>
        <w:rPr>
          <w:sz w:val="18"/>
          <w:szCs w:val="18"/>
        </w:rPr>
        <w:t xml:space="preserve">files </w:t>
      </w:r>
      <w:r>
        <w:rPr>
          <w:w w:val="111"/>
          <w:sz w:val="18"/>
          <w:szCs w:val="18"/>
        </w:rPr>
        <w:t>seque</w:t>
      </w:r>
      <w:r>
        <w:rPr>
          <w:spacing w:val="-6"/>
          <w:w w:val="111"/>
          <w:sz w:val="18"/>
          <w:szCs w:val="18"/>
        </w:rPr>
        <w:t>n</w:t>
      </w:r>
      <w:r>
        <w:rPr>
          <w:w w:val="111"/>
          <w:sz w:val="18"/>
          <w:szCs w:val="18"/>
        </w:rPr>
        <w:t>tially</w:t>
      </w:r>
      <w:r>
        <w:rPr>
          <w:spacing w:val="-16"/>
          <w:w w:val="111"/>
          <w:sz w:val="18"/>
          <w:szCs w:val="18"/>
        </w:rPr>
        <w:t xml:space="preserve"> </w:t>
      </w:r>
      <w:r>
        <w:rPr>
          <w:w w:val="111"/>
          <w:sz w:val="18"/>
          <w:szCs w:val="18"/>
        </w:rPr>
        <w:t>(but</w:t>
      </w:r>
      <w:r>
        <w:rPr>
          <w:spacing w:val="23"/>
          <w:w w:val="111"/>
          <w:sz w:val="18"/>
          <w:szCs w:val="18"/>
        </w:rPr>
        <w:t xml:space="preserve"> </w:t>
      </w:r>
      <w:r>
        <w:rPr>
          <w:sz w:val="18"/>
          <w:szCs w:val="18"/>
        </w:rPr>
        <w:t>using</w:t>
      </w:r>
      <w:r>
        <w:rPr>
          <w:spacing w:val="32"/>
          <w:sz w:val="18"/>
          <w:szCs w:val="18"/>
        </w:rPr>
        <w:t xml:space="preserve"> </w:t>
      </w:r>
      <w:r>
        <w:rPr>
          <w:spacing w:val="-6"/>
          <w:w w:val="112"/>
          <w:sz w:val="18"/>
          <w:szCs w:val="18"/>
        </w:rPr>
        <w:t>m</w:t>
      </w:r>
      <w:r>
        <w:rPr>
          <w:w w:val="112"/>
          <w:sz w:val="18"/>
          <w:szCs w:val="18"/>
        </w:rPr>
        <w:t>ultiple</w:t>
      </w:r>
      <w:r>
        <w:rPr>
          <w:spacing w:val="-9"/>
          <w:w w:val="112"/>
          <w:sz w:val="18"/>
          <w:szCs w:val="18"/>
        </w:rPr>
        <w:t xml:space="preserve"> </w:t>
      </w:r>
      <w:r>
        <w:rPr>
          <w:w w:val="112"/>
          <w:sz w:val="18"/>
          <w:szCs w:val="18"/>
        </w:rPr>
        <w:t>threads)</w:t>
      </w:r>
      <w:r>
        <w:rPr>
          <w:spacing w:val="17"/>
          <w:w w:val="112"/>
          <w:sz w:val="18"/>
          <w:szCs w:val="18"/>
        </w:rPr>
        <w:t xml:space="preserve"> </w:t>
      </w:r>
      <w:r>
        <w:rPr>
          <w:sz w:val="18"/>
          <w:szCs w:val="18"/>
        </w:rPr>
        <w:t>can</w:t>
      </w:r>
      <w:r>
        <w:rPr>
          <w:spacing w:val="30"/>
          <w:sz w:val="18"/>
          <w:szCs w:val="18"/>
        </w:rPr>
        <w:t xml:space="preserve"> </w:t>
      </w:r>
      <w:r>
        <w:rPr>
          <w:spacing w:val="5"/>
          <w:sz w:val="18"/>
          <w:szCs w:val="18"/>
        </w:rPr>
        <w:t>b</w:t>
      </w:r>
      <w:r>
        <w:rPr>
          <w:sz w:val="18"/>
          <w:szCs w:val="18"/>
        </w:rPr>
        <w:t>e</w:t>
      </w:r>
      <w:r>
        <w:rPr>
          <w:spacing w:val="17"/>
          <w:sz w:val="18"/>
          <w:szCs w:val="18"/>
        </w:rPr>
        <w:t xml:space="preserve"> </w:t>
      </w:r>
      <w:r>
        <w:rPr>
          <w:w w:val="111"/>
          <w:sz w:val="18"/>
          <w:szCs w:val="18"/>
        </w:rPr>
        <w:t>ad</w:t>
      </w:r>
      <w:r>
        <w:rPr>
          <w:spacing w:val="-11"/>
          <w:w w:val="111"/>
          <w:sz w:val="18"/>
          <w:szCs w:val="18"/>
        </w:rPr>
        <w:t>v</w:t>
      </w:r>
      <w:r>
        <w:rPr>
          <w:w w:val="111"/>
          <w:sz w:val="18"/>
          <w:szCs w:val="18"/>
        </w:rPr>
        <w:t>a</w:t>
      </w:r>
      <w:r>
        <w:rPr>
          <w:spacing w:val="-6"/>
          <w:w w:val="111"/>
          <w:sz w:val="18"/>
          <w:szCs w:val="18"/>
        </w:rPr>
        <w:t>n</w:t>
      </w:r>
      <w:r>
        <w:rPr>
          <w:w w:val="111"/>
          <w:sz w:val="18"/>
          <w:szCs w:val="18"/>
        </w:rPr>
        <w:t>tageous</w:t>
      </w:r>
      <w:r>
        <w:rPr>
          <w:spacing w:val="4"/>
          <w:w w:val="111"/>
          <w:sz w:val="18"/>
          <w:szCs w:val="18"/>
        </w:rPr>
        <w:t xml:space="preserve"> </w:t>
      </w:r>
      <w:r>
        <w:rPr>
          <w:sz w:val="18"/>
          <w:szCs w:val="18"/>
        </w:rPr>
        <w:t>for</w:t>
      </w:r>
      <w:r>
        <w:rPr>
          <w:spacing w:val="14"/>
          <w:sz w:val="18"/>
          <w:szCs w:val="18"/>
        </w:rPr>
        <w:t xml:space="preserve"> </w:t>
      </w:r>
      <w:r>
        <w:rPr>
          <w:w w:val="111"/>
          <w:sz w:val="18"/>
          <w:szCs w:val="18"/>
        </w:rPr>
        <w:t>HENP</w:t>
      </w:r>
      <w:r>
        <w:rPr>
          <w:spacing w:val="5"/>
          <w:w w:val="111"/>
          <w:sz w:val="18"/>
          <w:szCs w:val="18"/>
        </w:rPr>
        <w:t xml:space="preserve"> </w:t>
      </w:r>
      <w:r>
        <w:rPr>
          <w:w w:val="111"/>
          <w:sz w:val="18"/>
          <w:szCs w:val="18"/>
        </w:rPr>
        <w:t xml:space="preserve">computations </w:t>
      </w:r>
      <w:r>
        <w:rPr>
          <w:w w:val="109"/>
          <w:sz w:val="18"/>
          <w:szCs w:val="18"/>
        </w:rPr>
        <w:t>compared</w:t>
      </w:r>
      <w:r>
        <w:rPr>
          <w:spacing w:val="6"/>
          <w:w w:val="109"/>
          <w:sz w:val="18"/>
          <w:szCs w:val="18"/>
        </w:rPr>
        <w:t xml:space="preserve"> </w:t>
      </w:r>
      <w:r>
        <w:rPr>
          <w:sz w:val="18"/>
          <w:szCs w:val="18"/>
        </w:rPr>
        <w:t>to</w:t>
      </w:r>
      <w:r>
        <w:rPr>
          <w:spacing w:val="32"/>
          <w:sz w:val="18"/>
          <w:szCs w:val="18"/>
        </w:rPr>
        <w:t xml:space="preserve"> </w:t>
      </w:r>
      <w:r>
        <w:rPr>
          <w:sz w:val="18"/>
          <w:szCs w:val="18"/>
        </w:rPr>
        <w:t xml:space="preserve">parallel </w:t>
      </w:r>
      <w:r>
        <w:rPr>
          <w:spacing w:val="17"/>
          <w:sz w:val="18"/>
          <w:szCs w:val="18"/>
        </w:rPr>
        <w:t xml:space="preserve"> </w:t>
      </w:r>
      <w:r>
        <w:rPr>
          <w:w w:val="113"/>
          <w:sz w:val="18"/>
          <w:szCs w:val="18"/>
        </w:rPr>
        <w:t>transfer</w:t>
      </w:r>
      <w:r>
        <w:rPr>
          <w:spacing w:val="4"/>
          <w:w w:val="113"/>
          <w:sz w:val="18"/>
          <w:szCs w:val="18"/>
        </w:rPr>
        <w:t xml:space="preserve"> </w:t>
      </w:r>
      <w:r>
        <w:rPr>
          <w:sz w:val="18"/>
          <w:szCs w:val="18"/>
        </w:rPr>
        <w:t>of</w:t>
      </w:r>
      <w:r>
        <w:rPr>
          <w:spacing w:val="6"/>
          <w:sz w:val="18"/>
          <w:szCs w:val="18"/>
        </w:rPr>
        <w:t xml:space="preserve"> </w:t>
      </w:r>
      <w:r>
        <w:rPr>
          <w:spacing w:val="-5"/>
          <w:w w:val="110"/>
          <w:sz w:val="18"/>
          <w:szCs w:val="18"/>
        </w:rPr>
        <w:t>m</w:t>
      </w:r>
      <w:r>
        <w:rPr>
          <w:w w:val="110"/>
          <w:sz w:val="18"/>
          <w:szCs w:val="18"/>
        </w:rPr>
        <w:t>ultiple</w:t>
      </w:r>
      <w:r>
        <w:rPr>
          <w:spacing w:val="9"/>
          <w:w w:val="110"/>
          <w:sz w:val="18"/>
          <w:szCs w:val="18"/>
        </w:rPr>
        <w:t xml:space="preserve"> </w:t>
      </w:r>
      <w:r>
        <w:rPr>
          <w:sz w:val="18"/>
          <w:szCs w:val="18"/>
        </w:rPr>
        <w:t>files.</w:t>
      </w:r>
      <w:r>
        <w:rPr>
          <w:spacing w:val="13"/>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er</w:t>
      </w:r>
      <w:proofErr w:type="gramStart"/>
      <w:r>
        <w:rPr>
          <w:sz w:val="18"/>
          <w:szCs w:val="18"/>
        </w:rPr>
        <w:t xml:space="preserve">, </w:t>
      </w:r>
      <w:r>
        <w:rPr>
          <w:spacing w:val="4"/>
          <w:sz w:val="18"/>
          <w:szCs w:val="18"/>
        </w:rPr>
        <w:t xml:space="preserve"> </w:t>
      </w:r>
      <w:r>
        <w:rPr>
          <w:sz w:val="18"/>
          <w:szCs w:val="18"/>
        </w:rPr>
        <w:t>the</w:t>
      </w:r>
      <w:proofErr w:type="gramEnd"/>
      <w:r>
        <w:rPr>
          <w:sz w:val="18"/>
          <w:szCs w:val="18"/>
        </w:rPr>
        <w:t xml:space="preserve">  parallel </w:t>
      </w:r>
      <w:r>
        <w:rPr>
          <w:spacing w:val="19"/>
          <w:sz w:val="18"/>
          <w:szCs w:val="18"/>
        </w:rPr>
        <w:t xml:space="preserve"> </w:t>
      </w:r>
      <w:r>
        <w:rPr>
          <w:w w:val="113"/>
          <w:sz w:val="18"/>
          <w:szCs w:val="18"/>
        </w:rPr>
        <w:t>transfer</w:t>
      </w:r>
      <w:r>
        <w:rPr>
          <w:spacing w:val="4"/>
          <w:w w:val="113"/>
          <w:sz w:val="18"/>
          <w:szCs w:val="18"/>
        </w:rPr>
        <w:t xml:space="preserve"> </w:t>
      </w:r>
      <w:r>
        <w:rPr>
          <w:sz w:val="18"/>
          <w:szCs w:val="18"/>
        </w:rPr>
        <w:t>m</w:t>
      </w:r>
      <w:r>
        <w:rPr>
          <w:spacing w:val="5"/>
          <w:sz w:val="18"/>
          <w:szCs w:val="18"/>
        </w:rPr>
        <w:t>o</w:t>
      </w:r>
      <w:r>
        <w:rPr>
          <w:sz w:val="18"/>
          <w:szCs w:val="18"/>
        </w:rPr>
        <w:t>de</w:t>
      </w:r>
      <w:r>
        <w:rPr>
          <w:spacing w:val="36"/>
          <w:sz w:val="18"/>
          <w:szCs w:val="18"/>
        </w:rPr>
        <w:t xml:space="preserve"> </w:t>
      </w:r>
      <w:r>
        <w:rPr>
          <w:sz w:val="18"/>
          <w:szCs w:val="18"/>
        </w:rPr>
        <w:t>is</w:t>
      </w:r>
      <w:r>
        <w:rPr>
          <w:spacing w:val="12"/>
          <w:sz w:val="18"/>
          <w:szCs w:val="18"/>
        </w:rPr>
        <w:t xml:space="preserve"> </w:t>
      </w:r>
      <w:r>
        <w:rPr>
          <w:w w:val="115"/>
          <w:sz w:val="18"/>
          <w:szCs w:val="18"/>
        </w:rPr>
        <w:t xml:space="preserve">a </w:t>
      </w:r>
      <w:r>
        <w:rPr>
          <w:sz w:val="18"/>
          <w:szCs w:val="18"/>
        </w:rPr>
        <w:t>more</w:t>
      </w:r>
      <w:r>
        <w:rPr>
          <w:spacing w:val="40"/>
          <w:sz w:val="18"/>
          <w:szCs w:val="18"/>
        </w:rPr>
        <w:t xml:space="preserve"> </w:t>
      </w:r>
      <w:r>
        <w:rPr>
          <w:sz w:val="18"/>
          <w:szCs w:val="18"/>
        </w:rPr>
        <w:t xml:space="preserve">common </w:t>
      </w:r>
      <w:r>
        <w:rPr>
          <w:spacing w:val="10"/>
          <w:sz w:val="18"/>
          <w:szCs w:val="18"/>
        </w:rPr>
        <w:t xml:space="preserve"> </w:t>
      </w:r>
      <w:r>
        <w:rPr>
          <w:sz w:val="18"/>
          <w:szCs w:val="18"/>
        </w:rPr>
        <w:t>m</w:t>
      </w:r>
      <w:r>
        <w:rPr>
          <w:spacing w:val="5"/>
          <w:sz w:val="18"/>
          <w:szCs w:val="18"/>
        </w:rPr>
        <w:t>o</w:t>
      </w:r>
      <w:r>
        <w:rPr>
          <w:sz w:val="18"/>
          <w:szCs w:val="18"/>
        </w:rPr>
        <w:t>del</w:t>
      </w:r>
      <w:r>
        <w:rPr>
          <w:spacing w:val="39"/>
          <w:sz w:val="18"/>
          <w:szCs w:val="18"/>
        </w:rPr>
        <w:t xml:space="preserve"> </w:t>
      </w:r>
      <w:r>
        <w:rPr>
          <w:sz w:val="18"/>
          <w:szCs w:val="18"/>
        </w:rPr>
        <w:t>for</w:t>
      </w:r>
      <w:r>
        <w:rPr>
          <w:spacing w:val="20"/>
          <w:sz w:val="18"/>
          <w:szCs w:val="18"/>
        </w:rPr>
        <w:t xml:space="preserve"> </w:t>
      </w:r>
      <w:r>
        <w:rPr>
          <w:w w:val="116"/>
          <w:sz w:val="18"/>
          <w:szCs w:val="18"/>
        </w:rPr>
        <w:t>distributed</w:t>
      </w:r>
      <w:r>
        <w:rPr>
          <w:spacing w:val="-12"/>
          <w:w w:val="116"/>
          <w:sz w:val="18"/>
          <w:szCs w:val="18"/>
        </w:rPr>
        <w:t xml:space="preserve"> </w:t>
      </w:r>
      <w:r>
        <w:rPr>
          <w:w w:val="116"/>
          <w:sz w:val="18"/>
          <w:szCs w:val="18"/>
        </w:rPr>
        <w:t>data</w:t>
      </w:r>
      <w:r>
        <w:rPr>
          <w:spacing w:val="12"/>
          <w:w w:val="116"/>
          <w:sz w:val="18"/>
          <w:szCs w:val="18"/>
        </w:rPr>
        <w:t xml:space="preserve"> </w:t>
      </w:r>
      <w:r>
        <w:rPr>
          <w:sz w:val="18"/>
          <w:szCs w:val="18"/>
        </w:rPr>
        <w:t>pr</w:t>
      </w:r>
      <w:r>
        <w:rPr>
          <w:spacing w:val="5"/>
          <w:sz w:val="18"/>
          <w:szCs w:val="18"/>
        </w:rPr>
        <w:t>o</w:t>
      </w:r>
      <w:r>
        <w:rPr>
          <w:sz w:val="18"/>
          <w:szCs w:val="18"/>
        </w:rPr>
        <w:t xml:space="preserve">cessing </w:t>
      </w:r>
      <w:r>
        <w:rPr>
          <w:spacing w:val="10"/>
          <w:sz w:val="18"/>
          <w:szCs w:val="18"/>
        </w:rPr>
        <w:t xml:space="preserve"> </w:t>
      </w:r>
      <w:r>
        <w:rPr>
          <w:sz w:val="18"/>
          <w:szCs w:val="18"/>
        </w:rPr>
        <w:t>in</w:t>
      </w:r>
      <w:r>
        <w:rPr>
          <w:spacing w:val="23"/>
          <w:sz w:val="18"/>
          <w:szCs w:val="18"/>
        </w:rPr>
        <w:t xml:space="preserve"> </w:t>
      </w:r>
      <w:r>
        <w:rPr>
          <w:w w:val="112"/>
          <w:sz w:val="18"/>
          <w:szCs w:val="18"/>
        </w:rPr>
        <w:t>HEN</w:t>
      </w:r>
      <w:r>
        <w:rPr>
          <w:spacing w:val="-17"/>
          <w:w w:val="112"/>
          <w:sz w:val="18"/>
          <w:szCs w:val="18"/>
        </w:rPr>
        <w:t>P</w:t>
      </w:r>
      <w:r>
        <w:rPr>
          <w:w w:val="112"/>
          <w:sz w:val="18"/>
          <w:szCs w:val="18"/>
        </w:rPr>
        <w:t>.</w:t>
      </w:r>
      <w:r>
        <w:rPr>
          <w:spacing w:val="7"/>
          <w:w w:val="112"/>
          <w:sz w:val="18"/>
          <w:szCs w:val="18"/>
        </w:rPr>
        <w:t xml:space="preserve"> </w:t>
      </w:r>
      <w:r>
        <w:rPr>
          <w:sz w:val="18"/>
          <w:szCs w:val="18"/>
        </w:rPr>
        <w:t>It</w:t>
      </w:r>
      <w:r>
        <w:rPr>
          <w:spacing w:val="37"/>
          <w:sz w:val="18"/>
          <w:szCs w:val="18"/>
        </w:rPr>
        <w:t xml:space="preserve"> </w:t>
      </w:r>
      <w:r>
        <w:rPr>
          <w:w w:val="107"/>
          <w:sz w:val="18"/>
          <w:szCs w:val="18"/>
        </w:rPr>
        <w:t>corres</w:t>
      </w:r>
      <w:r>
        <w:rPr>
          <w:spacing w:val="6"/>
          <w:w w:val="107"/>
          <w:sz w:val="18"/>
          <w:szCs w:val="18"/>
        </w:rPr>
        <w:t>p</w:t>
      </w:r>
      <w:r>
        <w:rPr>
          <w:w w:val="107"/>
          <w:sz w:val="18"/>
          <w:szCs w:val="18"/>
        </w:rPr>
        <w:t>onds</w:t>
      </w:r>
      <w:r>
        <w:rPr>
          <w:spacing w:val="15"/>
          <w:w w:val="107"/>
          <w:sz w:val="18"/>
          <w:szCs w:val="18"/>
        </w:rPr>
        <w:t xml:space="preserve"> </w:t>
      </w:r>
      <w:r>
        <w:rPr>
          <w:sz w:val="18"/>
          <w:szCs w:val="18"/>
        </w:rPr>
        <w:t>to</w:t>
      </w:r>
      <w:r>
        <w:rPr>
          <w:spacing w:val="32"/>
          <w:sz w:val="18"/>
          <w:szCs w:val="18"/>
        </w:rPr>
        <w:t xml:space="preserve"> </w:t>
      </w:r>
      <w:r>
        <w:rPr>
          <w:w w:val="112"/>
          <w:sz w:val="18"/>
          <w:szCs w:val="18"/>
        </w:rPr>
        <w:t>ma</w:t>
      </w:r>
      <w:r>
        <w:rPr>
          <w:spacing w:val="-5"/>
          <w:w w:val="112"/>
          <w:sz w:val="18"/>
          <w:szCs w:val="18"/>
        </w:rPr>
        <w:t>n</w:t>
      </w:r>
      <w:r>
        <w:rPr>
          <w:w w:val="107"/>
          <w:sz w:val="18"/>
          <w:szCs w:val="18"/>
        </w:rPr>
        <w:t xml:space="preserve">y </w:t>
      </w:r>
      <w:proofErr w:type="gramStart"/>
      <w:r>
        <w:rPr>
          <w:sz w:val="18"/>
          <w:szCs w:val="18"/>
        </w:rPr>
        <w:t xml:space="preserve">jobs </w:t>
      </w:r>
      <w:r>
        <w:rPr>
          <w:spacing w:val="1"/>
          <w:sz w:val="18"/>
          <w:szCs w:val="18"/>
        </w:rPr>
        <w:t xml:space="preserve"> </w:t>
      </w:r>
      <w:r>
        <w:rPr>
          <w:w w:val="110"/>
          <w:sz w:val="18"/>
          <w:szCs w:val="18"/>
        </w:rPr>
        <w:t>running</w:t>
      </w:r>
      <w:proofErr w:type="gramEnd"/>
      <w:r>
        <w:rPr>
          <w:spacing w:val="27"/>
          <w:w w:val="110"/>
          <w:sz w:val="18"/>
          <w:szCs w:val="18"/>
        </w:rPr>
        <w:t xml:space="preserve"> </w:t>
      </w:r>
      <w:r>
        <w:rPr>
          <w:w w:val="110"/>
          <w:sz w:val="18"/>
          <w:szCs w:val="18"/>
        </w:rPr>
        <w:t>inde</w:t>
      </w:r>
      <w:r>
        <w:rPr>
          <w:spacing w:val="7"/>
          <w:w w:val="110"/>
          <w:sz w:val="18"/>
          <w:szCs w:val="18"/>
        </w:rPr>
        <w:t>p</w:t>
      </w:r>
      <w:r>
        <w:rPr>
          <w:w w:val="110"/>
          <w:sz w:val="18"/>
          <w:szCs w:val="18"/>
        </w:rPr>
        <w:t>ende</w:t>
      </w:r>
      <w:r>
        <w:rPr>
          <w:spacing w:val="-4"/>
          <w:w w:val="110"/>
          <w:sz w:val="18"/>
          <w:szCs w:val="18"/>
        </w:rPr>
        <w:t>n</w:t>
      </w:r>
      <w:r>
        <w:rPr>
          <w:w w:val="110"/>
          <w:sz w:val="18"/>
          <w:szCs w:val="18"/>
        </w:rPr>
        <w:t>tly</w:t>
      </w:r>
      <w:r>
        <w:rPr>
          <w:spacing w:val="25"/>
          <w:w w:val="110"/>
          <w:sz w:val="18"/>
          <w:szCs w:val="18"/>
        </w:rPr>
        <w:t xml:space="preserve"> </w:t>
      </w:r>
      <w:r>
        <w:rPr>
          <w:sz w:val="18"/>
          <w:szCs w:val="18"/>
        </w:rPr>
        <w:t xml:space="preserve">and </w:t>
      </w:r>
      <w:r>
        <w:rPr>
          <w:spacing w:val="16"/>
          <w:sz w:val="18"/>
          <w:szCs w:val="18"/>
        </w:rPr>
        <w:t xml:space="preserve"> </w:t>
      </w:r>
      <w:r>
        <w:rPr>
          <w:spacing w:val="5"/>
          <w:w w:val="108"/>
          <w:sz w:val="18"/>
          <w:szCs w:val="18"/>
        </w:rPr>
        <w:t>p</w:t>
      </w:r>
      <w:r>
        <w:rPr>
          <w:w w:val="108"/>
          <w:sz w:val="18"/>
          <w:szCs w:val="18"/>
        </w:rPr>
        <w:t>erforming</w:t>
      </w:r>
      <w:r>
        <w:rPr>
          <w:spacing w:val="18"/>
          <w:w w:val="108"/>
          <w:sz w:val="18"/>
          <w:szCs w:val="18"/>
        </w:rPr>
        <w:t xml:space="preserve"> </w:t>
      </w:r>
      <w:r>
        <w:rPr>
          <w:w w:val="108"/>
          <w:sz w:val="18"/>
          <w:szCs w:val="18"/>
        </w:rPr>
        <w:t>unc</w:t>
      </w:r>
      <w:r>
        <w:rPr>
          <w:spacing w:val="6"/>
          <w:w w:val="108"/>
          <w:sz w:val="18"/>
          <w:szCs w:val="18"/>
        </w:rPr>
        <w:t>o</w:t>
      </w:r>
      <w:r>
        <w:rPr>
          <w:w w:val="108"/>
          <w:sz w:val="18"/>
          <w:szCs w:val="18"/>
        </w:rPr>
        <w:t xml:space="preserve">ordinated  </w:t>
      </w:r>
      <w:r>
        <w:rPr>
          <w:w w:val="109"/>
          <w:sz w:val="18"/>
          <w:szCs w:val="18"/>
        </w:rPr>
        <w:t>concurre</w:t>
      </w:r>
      <w:r>
        <w:rPr>
          <w:spacing w:val="-4"/>
          <w:w w:val="109"/>
          <w:sz w:val="18"/>
          <w:szCs w:val="18"/>
        </w:rPr>
        <w:t>n</w:t>
      </w:r>
      <w:r>
        <w:rPr>
          <w:w w:val="143"/>
          <w:sz w:val="18"/>
          <w:szCs w:val="18"/>
        </w:rPr>
        <w:t>t</w:t>
      </w:r>
      <w:r>
        <w:rPr>
          <w:spacing w:val="25"/>
          <w:w w:val="143"/>
          <w:sz w:val="18"/>
          <w:szCs w:val="18"/>
        </w:rPr>
        <w:t xml:space="preserve"> </w:t>
      </w:r>
      <w:r>
        <w:rPr>
          <w:sz w:val="18"/>
          <w:szCs w:val="18"/>
        </w:rPr>
        <w:t xml:space="preserve">access </w:t>
      </w:r>
      <w:r>
        <w:rPr>
          <w:spacing w:val="2"/>
          <w:sz w:val="18"/>
          <w:szCs w:val="18"/>
        </w:rPr>
        <w:t xml:space="preserve"> </w:t>
      </w:r>
      <w:r>
        <w:rPr>
          <w:sz w:val="18"/>
          <w:szCs w:val="18"/>
        </w:rPr>
        <w:t xml:space="preserve">to </w:t>
      </w:r>
      <w:r>
        <w:rPr>
          <w:spacing w:val="2"/>
          <w:sz w:val="18"/>
          <w:szCs w:val="18"/>
        </w:rPr>
        <w:t xml:space="preserve"> </w:t>
      </w:r>
      <w:r>
        <w:rPr>
          <w:w w:val="116"/>
          <w:sz w:val="18"/>
          <w:szCs w:val="18"/>
        </w:rPr>
        <w:t xml:space="preserve">the </w:t>
      </w:r>
      <w:r>
        <w:rPr>
          <w:sz w:val="18"/>
          <w:szCs w:val="18"/>
        </w:rPr>
        <w:t xml:space="preserve">remote </w:t>
      </w:r>
      <w:r>
        <w:rPr>
          <w:spacing w:val="22"/>
          <w:sz w:val="18"/>
          <w:szCs w:val="18"/>
        </w:rPr>
        <w:t xml:space="preserve"> </w:t>
      </w:r>
      <w:r>
        <w:rPr>
          <w:w w:val="119"/>
          <w:sz w:val="18"/>
          <w:szCs w:val="18"/>
        </w:rPr>
        <w:t>data</w:t>
      </w:r>
      <w:r>
        <w:rPr>
          <w:spacing w:val="8"/>
          <w:w w:val="119"/>
          <w:sz w:val="18"/>
          <w:szCs w:val="18"/>
        </w:rPr>
        <w:t xml:space="preserve"> </w:t>
      </w:r>
      <w:r>
        <w:rPr>
          <w:spacing w:val="-5"/>
          <w:sz w:val="18"/>
          <w:szCs w:val="18"/>
        </w:rPr>
        <w:t>ov</w:t>
      </w:r>
      <w:r>
        <w:rPr>
          <w:sz w:val="18"/>
          <w:szCs w:val="18"/>
        </w:rPr>
        <w:t>er</w:t>
      </w:r>
      <w:r>
        <w:rPr>
          <w:spacing w:val="38"/>
          <w:sz w:val="18"/>
          <w:szCs w:val="18"/>
        </w:rPr>
        <w:t xml:space="preserve"> </w:t>
      </w:r>
      <w:r>
        <w:rPr>
          <w:sz w:val="18"/>
          <w:szCs w:val="18"/>
        </w:rPr>
        <w:t>a</w:t>
      </w:r>
      <w:r>
        <w:rPr>
          <w:spacing w:val="29"/>
          <w:sz w:val="18"/>
          <w:szCs w:val="18"/>
        </w:rPr>
        <w:t xml:space="preserve"> </w:t>
      </w:r>
      <w:r>
        <w:rPr>
          <w:sz w:val="18"/>
          <w:szCs w:val="18"/>
        </w:rPr>
        <w:t xml:space="preserve">shared </w:t>
      </w:r>
      <w:r>
        <w:rPr>
          <w:spacing w:val="24"/>
          <w:sz w:val="18"/>
          <w:szCs w:val="18"/>
        </w:rPr>
        <w:t xml:space="preserve"> </w:t>
      </w:r>
      <w:r>
        <w:rPr>
          <w:w w:val="116"/>
          <w:sz w:val="18"/>
          <w:szCs w:val="18"/>
        </w:rPr>
        <w:t>ne</w:t>
      </w:r>
      <w:r>
        <w:rPr>
          <w:spacing w:val="-5"/>
          <w:w w:val="116"/>
          <w:sz w:val="18"/>
          <w:szCs w:val="18"/>
        </w:rPr>
        <w:t>t</w:t>
      </w:r>
      <w:r>
        <w:rPr>
          <w:spacing w:val="-5"/>
          <w:w w:val="102"/>
          <w:sz w:val="18"/>
          <w:szCs w:val="18"/>
        </w:rPr>
        <w:t>w</w:t>
      </w:r>
      <w:r>
        <w:rPr>
          <w:w w:val="109"/>
          <w:sz w:val="18"/>
          <w:szCs w:val="18"/>
        </w:rPr>
        <w:t>ork.</w:t>
      </w:r>
    </w:p>
    <w:p w:rsidR="00C45AA3" w:rsidRDefault="00C45AA3">
      <w:pPr>
        <w:spacing w:line="200" w:lineRule="exact"/>
      </w:pPr>
    </w:p>
    <w:p w:rsidR="00C45AA3" w:rsidRDefault="00C45AA3">
      <w:pPr>
        <w:spacing w:before="7" w:line="220" w:lineRule="exact"/>
        <w:rPr>
          <w:sz w:val="22"/>
          <w:szCs w:val="22"/>
        </w:rPr>
      </w:pPr>
    </w:p>
    <w:p w:rsidR="00C45AA3" w:rsidRDefault="00DC4C15">
      <w:pPr>
        <w:ind w:left="120" w:right="4035"/>
        <w:jc w:val="both"/>
        <w:rPr>
          <w:sz w:val="18"/>
          <w:szCs w:val="18"/>
        </w:rPr>
      </w:pPr>
      <w:r>
        <w:rPr>
          <w:sz w:val="18"/>
          <w:szCs w:val="18"/>
        </w:rPr>
        <w:t>6.3</w:t>
      </w:r>
      <w:r>
        <w:rPr>
          <w:spacing w:val="31"/>
          <w:sz w:val="18"/>
          <w:szCs w:val="18"/>
        </w:rPr>
        <w:t xml:space="preserve"> </w:t>
      </w:r>
      <w:r>
        <w:rPr>
          <w:w w:val="108"/>
          <w:sz w:val="18"/>
          <w:szCs w:val="18"/>
        </w:rPr>
        <w:t>Si</w:t>
      </w:r>
      <w:r>
        <w:rPr>
          <w:spacing w:val="-5"/>
          <w:w w:val="108"/>
          <w:sz w:val="18"/>
          <w:szCs w:val="18"/>
        </w:rPr>
        <w:t>m</w:t>
      </w:r>
      <w:r>
        <w:rPr>
          <w:w w:val="108"/>
          <w:sz w:val="18"/>
          <w:szCs w:val="18"/>
        </w:rPr>
        <w:t>ulated</w:t>
      </w:r>
      <w:r>
        <w:rPr>
          <w:spacing w:val="31"/>
          <w:w w:val="108"/>
          <w:sz w:val="18"/>
          <w:szCs w:val="18"/>
        </w:rPr>
        <w:t xml:space="preserve"> </w:t>
      </w:r>
      <w:r>
        <w:rPr>
          <w:w w:val="108"/>
          <w:sz w:val="18"/>
          <w:szCs w:val="18"/>
        </w:rPr>
        <w:t>s</w:t>
      </w:r>
      <w:r>
        <w:rPr>
          <w:spacing w:val="-5"/>
          <w:w w:val="108"/>
          <w:sz w:val="18"/>
          <w:szCs w:val="18"/>
        </w:rPr>
        <w:t>c</w:t>
      </w:r>
      <w:r>
        <w:rPr>
          <w:w w:val="108"/>
          <w:sz w:val="18"/>
          <w:szCs w:val="18"/>
        </w:rPr>
        <w:t>heduling</w:t>
      </w:r>
      <w:r>
        <w:rPr>
          <w:spacing w:val="7"/>
          <w:w w:val="108"/>
          <w:sz w:val="18"/>
          <w:szCs w:val="18"/>
        </w:rPr>
        <w:t xml:space="preserve"> </w:t>
      </w:r>
      <w:r>
        <w:rPr>
          <w:w w:val="108"/>
          <w:sz w:val="18"/>
          <w:szCs w:val="18"/>
        </w:rPr>
        <w:t>approa</w:t>
      </w:r>
      <w:r>
        <w:rPr>
          <w:spacing w:val="-4"/>
          <w:w w:val="108"/>
          <w:sz w:val="18"/>
          <w:szCs w:val="18"/>
        </w:rPr>
        <w:t>c</w:t>
      </w:r>
      <w:r>
        <w:rPr>
          <w:w w:val="108"/>
          <w:sz w:val="18"/>
          <w:szCs w:val="18"/>
        </w:rPr>
        <w:t>hes</w:t>
      </w:r>
      <w:r>
        <w:rPr>
          <w:spacing w:val="28"/>
          <w:w w:val="108"/>
          <w:sz w:val="18"/>
          <w:szCs w:val="18"/>
        </w:rPr>
        <w:t xml:space="preserve"> </w:t>
      </w:r>
      <w:proofErr w:type="gramStart"/>
      <w:r>
        <w:rPr>
          <w:sz w:val="18"/>
          <w:szCs w:val="18"/>
        </w:rPr>
        <w:t xml:space="preserve">and </w:t>
      </w:r>
      <w:r>
        <w:rPr>
          <w:spacing w:val="8"/>
          <w:sz w:val="18"/>
          <w:szCs w:val="18"/>
        </w:rPr>
        <w:t xml:space="preserve"> </w:t>
      </w:r>
      <w:r>
        <w:rPr>
          <w:sz w:val="18"/>
          <w:szCs w:val="18"/>
        </w:rPr>
        <w:t>their</w:t>
      </w:r>
      <w:proofErr w:type="gramEnd"/>
      <w:r>
        <w:rPr>
          <w:sz w:val="18"/>
          <w:szCs w:val="18"/>
        </w:rPr>
        <w:t xml:space="preserve"> </w:t>
      </w:r>
      <w:r>
        <w:rPr>
          <w:spacing w:val="21"/>
          <w:sz w:val="18"/>
          <w:szCs w:val="18"/>
        </w:rPr>
        <w:t xml:space="preserve"> </w:t>
      </w:r>
      <w:r>
        <w:rPr>
          <w:w w:val="108"/>
          <w:sz w:val="18"/>
          <w:szCs w:val="18"/>
        </w:rPr>
        <w:t>comparison</w:t>
      </w:r>
    </w:p>
    <w:p w:rsidR="00C45AA3" w:rsidRDefault="00C45AA3">
      <w:pPr>
        <w:spacing w:before="6" w:line="240" w:lineRule="exact"/>
        <w:rPr>
          <w:sz w:val="24"/>
          <w:szCs w:val="24"/>
        </w:rPr>
      </w:pPr>
    </w:p>
    <w:p w:rsidR="00C45AA3" w:rsidRDefault="00DC4C15">
      <w:pPr>
        <w:spacing w:line="265" w:lineRule="auto"/>
        <w:ind w:left="120" w:right="1842"/>
        <w:jc w:val="both"/>
        <w:rPr>
          <w:sz w:val="18"/>
          <w:szCs w:val="18"/>
        </w:rPr>
      </w:pPr>
      <w:r>
        <w:rPr>
          <w:sz w:val="18"/>
          <w:szCs w:val="18"/>
        </w:rPr>
        <w:t>In</w:t>
      </w:r>
      <w:r>
        <w:rPr>
          <w:spacing w:val="42"/>
          <w:sz w:val="18"/>
          <w:szCs w:val="18"/>
        </w:rPr>
        <w:t xml:space="preserve"> </w:t>
      </w:r>
      <w:proofErr w:type="gramStart"/>
      <w:r>
        <w:rPr>
          <w:sz w:val="18"/>
          <w:szCs w:val="18"/>
        </w:rPr>
        <w:t xml:space="preserve">order </w:t>
      </w:r>
      <w:r>
        <w:rPr>
          <w:spacing w:val="17"/>
          <w:sz w:val="18"/>
          <w:szCs w:val="18"/>
        </w:rPr>
        <w:t xml:space="preserve"> </w:t>
      </w:r>
      <w:r>
        <w:rPr>
          <w:sz w:val="18"/>
          <w:szCs w:val="18"/>
        </w:rPr>
        <w:t>to</w:t>
      </w:r>
      <w:proofErr w:type="gramEnd"/>
      <w:r>
        <w:rPr>
          <w:sz w:val="18"/>
          <w:szCs w:val="18"/>
        </w:rPr>
        <w:t xml:space="preserve">  test </w:t>
      </w:r>
      <w:r>
        <w:rPr>
          <w:spacing w:val="26"/>
          <w:sz w:val="18"/>
          <w:szCs w:val="18"/>
        </w:rPr>
        <w:t xml:space="preserve"> </w:t>
      </w:r>
      <w:r>
        <w:rPr>
          <w:sz w:val="18"/>
          <w:szCs w:val="18"/>
        </w:rPr>
        <w:t xml:space="preserve">our </w:t>
      </w:r>
      <w:r>
        <w:rPr>
          <w:spacing w:val="2"/>
          <w:sz w:val="18"/>
          <w:szCs w:val="18"/>
        </w:rPr>
        <w:t xml:space="preserve"> </w:t>
      </w:r>
      <w:r>
        <w:rPr>
          <w:w w:val="111"/>
          <w:sz w:val="18"/>
          <w:szCs w:val="18"/>
        </w:rPr>
        <w:t>planning</w:t>
      </w:r>
      <w:r>
        <w:rPr>
          <w:spacing w:val="13"/>
          <w:w w:val="111"/>
          <w:sz w:val="18"/>
          <w:szCs w:val="18"/>
        </w:rPr>
        <w:t xml:space="preserve"> </w:t>
      </w:r>
      <w:r>
        <w:rPr>
          <w:w w:val="111"/>
          <w:sz w:val="18"/>
          <w:szCs w:val="18"/>
        </w:rPr>
        <w:t>approa</w:t>
      </w:r>
      <w:r>
        <w:rPr>
          <w:spacing w:val="-4"/>
          <w:w w:val="111"/>
          <w:sz w:val="18"/>
          <w:szCs w:val="18"/>
        </w:rPr>
        <w:t>c</w:t>
      </w:r>
      <w:r>
        <w:rPr>
          <w:w w:val="111"/>
          <w:sz w:val="18"/>
          <w:szCs w:val="18"/>
        </w:rPr>
        <w:t>h</w:t>
      </w:r>
      <w:r>
        <w:rPr>
          <w:spacing w:val="20"/>
          <w:w w:val="111"/>
          <w:sz w:val="18"/>
          <w:szCs w:val="18"/>
        </w:rPr>
        <w:t xml:space="preserve"> </w:t>
      </w:r>
      <w:r>
        <w:rPr>
          <w:w w:val="111"/>
          <w:sz w:val="18"/>
          <w:szCs w:val="18"/>
        </w:rPr>
        <w:t>against</w:t>
      </w:r>
      <w:r>
        <w:rPr>
          <w:spacing w:val="24"/>
          <w:w w:val="111"/>
          <w:sz w:val="18"/>
          <w:szCs w:val="18"/>
        </w:rPr>
        <w:t xml:space="preserve"> </w:t>
      </w:r>
      <w:r>
        <w:rPr>
          <w:w w:val="111"/>
          <w:sz w:val="18"/>
          <w:szCs w:val="18"/>
        </w:rPr>
        <w:t>others,</w:t>
      </w:r>
      <w:r>
        <w:rPr>
          <w:spacing w:val="24"/>
          <w:w w:val="111"/>
          <w:sz w:val="18"/>
          <w:szCs w:val="18"/>
        </w:rPr>
        <w:t xml:space="preserve"> </w:t>
      </w:r>
      <w:r>
        <w:rPr>
          <w:spacing w:val="-5"/>
          <w:sz w:val="18"/>
          <w:szCs w:val="18"/>
        </w:rPr>
        <w:t>w</w:t>
      </w:r>
      <w:r>
        <w:rPr>
          <w:sz w:val="18"/>
          <w:szCs w:val="18"/>
        </w:rPr>
        <w:t>e</w:t>
      </w:r>
      <w:r>
        <w:rPr>
          <w:spacing w:val="27"/>
          <w:sz w:val="18"/>
          <w:szCs w:val="18"/>
        </w:rPr>
        <w:t xml:space="preserve"> </w:t>
      </w:r>
      <w:r>
        <w:rPr>
          <w:sz w:val="18"/>
          <w:szCs w:val="18"/>
        </w:rPr>
        <w:t>h</w:t>
      </w:r>
      <w:r>
        <w:rPr>
          <w:spacing w:val="-5"/>
          <w:sz w:val="18"/>
          <w:szCs w:val="18"/>
        </w:rPr>
        <w:t>av</w:t>
      </w:r>
      <w:r>
        <w:rPr>
          <w:sz w:val="18"/>
          <w:szCs w:val="18"/>
        </w:rPr>
        <w:t xml:space="preserve">e </w:t>
      </w:r>
      <w:r>
        <w:rPr>
          <w:spacing w:val="10"/>
          <w:sz w:val="18"/>
          <w:szCs w:val="18"/>
        </w:rPr>
        <w:t xml:space="preserve"> </w:t>
      </w:r>
      <w:r>
        <w:rPr>
          <w:w w:val="114"/>
          <w:sz w:val="18"/>
          <w:szCs w:val="18"/>
        </w:rPr>
        <w:t>si</w:t>
      </w:r>
      <w:r>
        <w:rPr>
          <w:spacing w:val="-6"/>
          <w:w w:val="114"/>
          <w:sz w:val="18"/>
          <w:szCs w:val="18"/>
        </w:rPr>
        <w:t>m</w:t>
      </w:r>
      <w:r>
        <w:rPr>
          <w:w w:val="114"/>
          <w:sz w:val="18"/>
          <w:szCs w:val="18"/>
        </w:rPr>
        <w:t>ulated</w:t>
      </w:r>
      <w:r>
        <w:rPr>
          <w:spacing w:val="-2"/>
          <w:w w:val="114"/>
          <w:sz w:val="18"/>
          <w:szCs w:val="18"/>
        </w:rPr>
        <w:t xml:space="preserve"> </w:t>
      </w:r>
      <w:r>
        <w:rPr>
          <w:w w:val="114"/>
          <w:sz w:val="18"/>
          <w:szCs w:val="18"/>
        </w:rPr>
        <w:t>distributed data</w:t>
      </w:r>
      <w:r>
        <w:rPr>
          <w:spacing w:val="26"/>
          <w:w w:val="114"/>
          <w:sz w:val="18"/>
          <w:szCs w:val="18"/>
        </w:rPr>
        <w:t xml:space="preserve"> </w:t>
      </w:r>
      <w:r>
        <w:rPr>
          <w:w w:val="114"/>
          <w:sz w:val="18"/>
          <w:szCs w:val="18"/>
        </w:rPr>
        <w:t>pr</w:t>
      </w:r>
      <w:r>
        <w:rPr>
          <w:spacing w:val="6"/>
          <w:w w:val="114"/>
          <w:sz w:val="18"/>
          <w:szCs w:val="18"/>
        </w:rPr>
        <w:t>o</w:t>
      </w:r>
      <w:r>
        <w:rPr>
          <w:w w:val="114"/>
          <w:sz w:val="18"/>
          <w:szCs w:val="18"/>
        </w:rPr>
        <w:t>duction</w:t>
      </w:r>
      <w:r>
        <w:rPr>
          <w:spacing w:val="-15"/>
          <w:w w:val="114"/>
          <w:sz w:val="18"/>
          <w:szCs w:val="18"/>
        </w:rPr>
        <w:t xml:space="preserve"> </w:t>
      </w:r>
      <w:r>
        <w:rPr>
          <w:sz w:val="18"/>
          <w:szCs w:val="18"/>
        </w:rPr>
        <w:t xml:space="preserve">under </w:t>
      </w:r>
      <w:r>
        <w:rPr>
          <w:spacing w:val="21"/>
          <w:sz w:val="18"/>
          <w:szCs w:val="18"/>
        </w:rPr>
        <w:t xml:space="preserve"> </w:t>
      </w:r>
      <w:r>
        <w:rPr>
          <w:sz w:val="18"/>
          <w:szCs w:val="18"/>
        </w:rPr>
        <w:t xml:space="preserve">the </w:t>
      </w:r>
      <w:r>
        <w:rPr>
          <w:spacing w:val="7"/>
          <w:sz w:val="18"/>
          <w:szCs w:val="18"/>
        </w:rPr>
        <w:t xml:space="preserve"> </w:t>
      </w:r>
      <w:r>
        <w:rPr>
          <w:sz w:val="18"/>
          <w:szCs w:val="18"/>
        </w:rPr>
        <w:t>sch</w:t>
      </w:r>
      <w:r>
        <w:rPr>
          <w:spacing w:val="-9"/>
          <w:sz w:val="18"/>
          <w:szCs w:val="18"/>
        </w:rPr>
        <w:t>e</w:t>
      </w:r>
      <w:r>
        <w:rPr>
          <w:sz w:val="18"/>
          <w:szCs w:val="18"/>
        </w:rPr>
        <w:t xml:space="preserve">duling </w:t>
      </w:r>
      <w:r>
        <w:rPr>
          <w:spacing w:val="15"/>
          <w:sz w:val="18"/>
          <w:szCs w:val="18"/>
        </w:rPr>
        <w:t xml:space="preserve"> </w:t>
      </w:r>
      <w:r>
        <w:rPr>
          <w:w w:val="109"/>
          <w:sz w:val="18"/>
          <w:szCs w:val="18"/>
        </w:rPr>
        <w:t>app</w:t>
      </w:r>
      <w:r>
        <w:rPr>
          <w:spacing w:val="-10"/>
          <w:w w:val="109"/>
          <w:sz w:val="18"/>
          <w:szCs w:val="18"/>
        </w:rPr>
        <w:t>ro</w:t>
      </w:r>
      <w:r>
        <w:rPr>
          <w:w w:val="109"/>
          <w:sz w:val="18"/>
          <w:szCs w:val="18"/>
        </w:rPr>
        <w:t>aches</w:t>
      </w:r>
      <w:r>
        <w:rPr>
          <w:spacing w:val="30"/>
          <w:w w:val="109"/>
          <w:sz w:val="18"/>
          <w:szCs w:val="18"/>
        </w:rPr>
        <w:t xml:space="preserve"> </w:t>
      </w:r>
      <w:r>
        <w:rPr>
          <w:sz w:val="18"/>
          <w:szCs w:val="18"/>
        </w:rPr>
        <w:t xml:space="preserve">listed </w:t>
      </w:r>
      <w:r>
        <w:rPr>
          <w:spacing w:val="11"/>
          <w:sz w:val="18"/>
          <w:szCs w:val="18"/>
        </w:rPr>
        <w:t xml:space="preserve"> </w:t>
      </w:r>
      <w:r>
        <w:rPr>
          <w:spacing w:val="5"/>
          <w:w w:val="113"/>
          <w:sz w:val="18"/>
          <w:szCs w:val="18"/>
        </w:rPr>
        <w:t>b</w:t>
      </w:r>
      <w:r>
        <w:rPr>
          <w:w w:val="102"/>
          <w:sz w:val="18"/>
          <w:szCs w:val="18"/>
        </w:rPr>
        <w:t>el</w:t>
      </w:r>
      <w:r>
        <w:rPr>
          <w:spacing w:val="-5"/>
          <w:w w:val="102"/>
          <w:sz w:val="18"/>
          <w:szCs w:val="18"/>
        </w:rPr>
        <w:t>o</w:t>
      </w:r>
      <w:r>
        <w:rPr>
          <w:w w:val="105"/>
          <w:sz w:val="18"/>
          <w:szCs w:val="18"/>
        </w:rPr>
        <w:t>w.</w:t>
      </w:r>
    </w:p>
    <w:p w:rsidR="00C45AA3" w:rsidRDefault="00DC4C15">
      <w:pPr>
        <w:spacing w:before="98" w:line="265" w:lineRule="auto"/>
        <w:ind w:left="419" w:right="1841" w:hanging="198"/>
        <w:jc w:val="both"/>
        <w:rPr>
          <w:sz w:val="18"/>
          <w:szCs w:val="18"/>
        </w:rPr>
      </w:pPr>
      <w:proofErr w:type="gramStart"/>
      <w:r>
        <w:rPr>
          <w:sz w:val="18"/>
          <w:szCs w:val="18"/>
        </w:rPr>
        <w:t xml:space="preserve">– </w:t>
      </w:r>
      <w:r>
        <w:rPr>
          <w:spacing w:val="16"/>
          <w:sz w:val="18"/>
          <w:szCs w:val="18"/>
        </w:rPr>
        <w:t xml:space="preserve"> </w:t>
      </w:r>
      <w:r>
        <w:rPr>
          <w:w w:val="127"/>
          <w:sz w:val="18"/>
          <w:szCs w:val="18"/>
        </w:rPr>
        <w:t>PLANNER</w:t>
      </w:r>
      <w:proofErr w:type="gramEnd"/>
      <w:r>
        <w:rPr>
          <w:w w:val="127"/>
          <w:sz w:val="18"/>
          <w:szCs w:val="18"/>
        </w:rPr>
        <w:t>:</w:t>
      </w:r>
      <w:r>
        <w:rPr>
          <w:spacing w:val="25"/>
          <w:w w:val="127"/>
          <w:sz w:val="18"/>
          <w:szCs w:val="18"/>
        </w:rPr>
        <w:t xml:space="preserve"> </w:t>
      </w:r>
      <w:r>
        <w:rPr>
          <w:sz w:val="18"/>
          <w:szCs w:val="18"/>
        </w:rPr>
        <w:t xml:space="preserve">This </w:t>
      </w:r>
      <w:r>
        <w:rPr>
          <w:spacing w:val="31"/>
          <w:sz w:val="18"/>
          <w:szCs w:val="18"/>
        </w:rPr>
        <w:t xml:space="preserve"> </w:t>
      </w:r>
      <w:r>
        <w:rPr>
          <w:w w:val="111"/>
          <w:sz w:val="18"/>
          <w:szCs w:val="18"/>
        </w:rPr>
        <w:t>approa</w:t>
      </w:r>
      <w:r>
        <w:rPr>
          <w:spacing w:val="-4"/>
          <w:w w:val="111"/>
          <w:sz w:val="18"/>
          <w:szCs w:val="18"/>
        </w:rPr>
        <w:t>c</w:t>
      </w:r>
      <w:r>
        <w:rPr>
          <w:w w:val="111"/>
          <w:sz w:val="18"/>
          <w:szCs w:val="18"/>
        </w:rPr>
        <w:t>h</w:t>
      </w:r>
      <w:r>
        <w:rPr>
          <w:spacing w:val="33"/>
          <w:w w:val="111"/>
          <w:sz w:val="18"/>
          <w:szCs w:val="18"/>
        </w:rPr>
        <w:t xml:space="preserve"> </w:t>
      </w:r>
      <w:r>
        <w:rPr>
          <w:sz w:val="18"/>
          <w:szCs w:val="18"/>
        </w:rPr>
        <w:t xml:space="preserve">uses </w:t>
      </w:r>
      <w:r>
        <w:rPr>
          <w:spacing w:val="10"/>
          <w:sz w:val="18"/>
          <w:szCs w:val="18"/>
        </w:rPr>
        <w:t xml:space="preserve"> </w:t>
      </w:r>
      <w:r>
        <w:rPr>
          <w:sz w:val="18"/>
          <w:szCs w:val="18"/>
        </w:rPr>
        <w:t xml:space="preserve">the </w:t>
      </w:r>
      <w:r>
        <w:rPr>
          <w:spacing w:val="26"/>
          <w:sz w:val="18"/>
          <w:szCs w:val="18"/>
        </w:rPr>
        <w:t xml:space="preserve"> </w:t>
      </w:r>
      <w:r>
        <w:rPr>
          <w:w w:val="110"/>
          <w:sz w:val="18"/>
          <w:szCs w:val="18"/>
        </w:rPr>
        <w:t>planning</w:t>
      </w:r>
      <w:r>
        <w:rPr>
          <w:spacing w:val="34"/>
          <w:w w:val="110"/>
          <w:sz w:val="18"/>
          <w:szCs w:val="18"/>
        </w:rPr>
        <w:t xml:space="preserve"> </w:t>
      </w:r>
      <w:r>
        <w:rPr>
          <w:sz w:val="18"/>
          <w:szCs w:val="18"/>
        </w:rPr>
        <w:t>pro</w:t>
      </w:r>
      <w:r>
        <w:rPr>
          <w:spacing w:val="6"/>
          <w:sz w:val="18"/>
          <w:szCs w:val="18"/>
        </w:rPr>
        <w:t>p</w:t>
      </w:r>
      <w:r>
        <w:rPr>
          <w:sz w:val="18"/>
          <w:szCs w:val="18"/>
        </w:rPr>
        <w:t xml:space="preserve">osed   in </w:t>
      </w:r>
      <w:r>
        <w:rPr>
          <w:spacing w:val="5"/>
          <w:sz w:val="18"/>
          <w:szCs w:val="18"/>
        </w:rPr>
        <w:t xml:space="preserve"> </w:t>
      </w:r>
      <w:r>
        <w:rPr>
          <w:sz w:val="18"/>
          <w:szCs w:val="18"/>
        </w:rPr>
        <w:t xml:space="preserve">this </w:t>
      </w:r>
      <w:r>
        <w:rPr>
          <w:spacing w:val="29"/>
          <w:sz w:val="18"/>
          <w:szCs w:val="18"/>
        </w:rPr>
        <w:t xml:space="preserve"> </w:t>
      </w:r>
      <w:r>
        <w:rPr>
          <w:w w:val="112"/>
          <w:sz w:val="18"/>
          <w:szCs w:val="18"/>
        </w:rPr>
        <w:t>pa</w:t>
      </w:r>
      <w:r>
        <w:rPr>
          <w:spacing w:val="7"/>
          <w:w w:val="112"/>
          <w:sz w:val="18"/>
          <w:szCs w:val="18"/>
        </w:rPr>
        <w:t>p</w:t>
      </w:r>
      <w:r>
        <w:rPr>
          <w:w w:val="112"/>
          <w:sz w:val="18"/>
          <w:szCs w:val="18"/>
        </w:rPr>
        <w:t>er.</w:t>
      </w:r>
      <w:r>
        <w:rPr>
          <w:spacing w:val="33"/>
          <w:w w:val="112"/>
          <w:sz w:val="18"/>
          <w:szCs w:val="18"/>
        </w:rPr>
        <w:t xml:space="preserve"> </w:t>
      </w:r>
      <w:proofErr w:type="gramStart"/>
      <w:r>
        <w:rPr>
          <w:sz w:val="18"/>
          <w:szCs w:val="18"/>
        </w:rPr>
        <w:t xml:space="preserve">The </w:t>
      </w:r>
      <w:r>
        <w:rPr>
          <w:spacing w:val="28"/>
          <w:sz w:val="18"/>
          <w:szCs w:val="18"/>
        </w:rPr>
        <w:t xml:space="preserve"> </w:t>
      </w:r>
      <w:r>
        <w:rPr>
          <w:w w:val="102"/>
          <w:sz w:val="18"/>
          <w:szCs w:val="18"/>
        </w:rPr>
        <w:t>se</w:t>
      </w:r>
      <w:proofErr w:type="gramEnd"/>
      <w:r>
        <w:rPr>
          <w:w w:val="102"/>
          <w:sz w:val="18"/>
          <w:szCs w:val="18"/>
        </w:rPr>
        <w:t xml:space="preserve">- </w:t>
      </w:r>
      <w:proofErr w:type="spellStart"/>
      <w:r>
        <w:rPr>
          <w:w w:val="112"/>
          <w:sz w:val="18"/>
          <w:szCs w:val="18"/>
        </w:rPr>
        <w:t>que</w:t>
      </w:r>
      <w:r>
        <w:rPr>
          <w:spacing w:val="-6"/>
          <w:w w:val="112"/>
          <w:sz w:val="18"/>
          <w:szCs w:val="18"/>
        </w:rPr>
        <w:t>n</w:t>
      </w:r>
      <w:r>
        <w:rPr>
          <w:w w:val="112"/>
          <w:sz w:val="18"/>
          <w:szCs w:val="18"/>
        </w:rPr>
        <w:t>tial</w:t>
      </w:r>
      <w:proofErr w:type="spellEnd"/>
      <w:r>
        <w:rPr>
          <w:spacing w:val="9"/>
          <w:w w:val="112"/>
          <w:sz w:val="18"/>
          <w:szCs w:val="18"/>
        </w:rPr>
        <w:t xml:space="preserve"> </w:t>
      </w:r>
      <w:r>
        <w:rPr>
          <w:w w:val="112"/>
          <w:sz w:val="18"/>
          <w:szCs w:val="18"/>
        </w:rPr>
        <w:t>transfer</w:t>
      </w:r>
      <w:r>
        <w:rPr>
          <w:spacing w:val="17"/>
          <w:w w:val="112"/>
          <w:sz w:val="18"/>
          <w:szCs w:val="18"/>
        </w:rPr>
        <w:t xml:space="preserve"> </w:t>
      </w:r>
      <w:r>
        <w:rPr>
          <w:sz w:val="18"/>
          <w:szCs w:val="18"/>
        </w:rPr>
        <w:t>m</w:t>
      </w:r>
      <w:r>
        <w:rPr>
          <w:spacing w:val="5"/>
          <w:sz w:val="18"/>
          <w:szCs w:val="18"/>
        </w:rPr>
        <w:t>o</w:t>
      </w:r>
      <w:r>
        <w:rPr>
          <w:sz w:val="18"/>
          <w:szCs w:val="18"/>
        </w:rPr>
        <w:t>de</w:t>
      </w:r>
      <w:r>
        <w:rPr>
          <w:spacing w:val="45"/>
          <w:sz w:val="18"/>
          <w:szCs w:val="18"/>
        </w:rPr>
        <w:t xml:space="preserve"> </w:t>
      </w:r>
      <w:r>
        <w:rPr>
          <w:sz w:val="18"/>
          <w:szCs w:val="18"/>
        </w:rPr>
        <w:t>is</w:t>
      </w:r>
      <w:r>
        <w:rPr>
          <w:spacing w:val="20"/>
          <w:sz w:val="18"/>
          <w:szCs w:val="18"/>
        </w:rPr>
        <w:t xml:space="preserve"> </w:t>
      </w:r>
      <w:r>
        <w:rPr>
          <w:sz w:val="18"/>
          <w:szCs w:val="18"/>
        </w:rPr>
        <w:t>used</w:t>
      </w:r>
      <w:r>
        <w:rPr>
          <w:spacing w:val="43"/>
          <w:sz w:val="18"/>
          <w:szCs w:val="18"/>
        </w:rPr>
        <w:t xml:space="preserve"> </w:t>
      </w:r>
      <w:r>
        <w:rPr>
          <w:sz w:val="18"/>
          <w:szCs w:val="18"/>
        </w:rPr>
        <w:t>as</w:t>
      </w:r>
      <w:r>
        <w:rPr>
          <w:spacing w:val="30"/>
          <w:sz w:val="18"/>
          <w:szCs w:val="18"/>
        </w:rPr>
        <w:t xml:space="preserve"> </w:t>
      </w:r>
      <w:r>
        <w:rPr>
          <w:sz w:val="18"/>
          <w:szCs w:val="18"/>
        </w:rPr>
        <w:t xml:space="preserve">the </w:t>
      </w:r>
      <w:r>
        <w:rPr>
          <w:spacing w:val="7"/>
          <w:sz w:val="18"/>
          <w:szCs w:val="18"/>
        </w:rPr>
        <w:t xml:space="preserve"> </w:t>
      </w:r>
      <w:r>
        <w:rPr>
          <w:w w:val="107"/>
          <w:sz w:val="18"/>
          <w:szCs w:val="18"/>
        </w:rPr>
        <w:t>preferable</w:t>
      </w:r>
      <w:r>
        <w:rPr>
          <w:spacing w:val="21"/>
          <w:w w:val="107"/>
          <w:sz w:val="18"/>
          <w:szCs w:val="18"/>
        </w:rPr>
        <w:t xml:space="preserve"> </w:t>
      </w:r>
      <w:r>
        <w:rPr>
          <w:w w:val="107"/>
          <w:sz w:val="18"/>
          <w:szCs w:val="18"/>
        </w:rPr>
        <w:t>one.</w:t>
      </w:r>
    </w:p>
    <w:p w:rsidR="00C45AA3" w:rsidRDefault="00DC4C15">
      <w:pPr>
        <w:spacing w:before="1" w:line="265" w:lineRule="auto"/>
        <w:ind w:left="419" w:right="1841" w:hanging="198"/>
        <w:jc w:val="both"/>
        <w:rPr>
          <w:sz w:val="18"/>
          <w:szCs w:val="18"/>
        </w:rPr>
      </w:pPr>
      <w:r>
        <w:pict>
          <v:group id="_x0000_s1504" style="position:absolute;left:0;text-align:left;margin-left:117.15pt;margin-top:8.25pt;width:3.2pt;height:0;z-index:-1801;mso-position-horizontal-relative:page" coordorigin="2343,165" coordsize="64,0">
            <v:shape id="_x0000_s1505" style="position:absolute;left:2343;top:165;width:64;height:0" coordorigin="2343,165" coordsize="64,0" path="m2343,165r64,e" filled="f" strokeweight=".14042mm">
              <v:path arrowok="t"/>
            </v:shape>
            <w10:wrap anchorx="page"/>
          </v:group>
        </w:pict>
      </w:r>
      <w:r>
        <w:rPr>
          <w:sz w:val="18"/>
          <w:szCs w:val="18"/>
        </w:rPr>
        <w:t xml:space="preserve">– </w:t>
      </w:r>
      <w:r>
        <w:rPr>
          <w:spacing w:val="11"/>
          <w:sz w:val="18"/>
          <w:szCs w:val="18"/>
        </w:rPr>
        <w:t xml:space="preserve"> </w:t>
      </w:r>
      <w:r>
        <w:rPr>
          <w:w w:val="129"/>
          <w:sz w:val="18"/>
          <w:szCs w:val="18"/>
        </w:rPr>
        <w:t>PUSH</w:t>
      </w:r>
      <w:r>
        <w:rPr>
          <w:spacing w:val="8"/>
          <w:w w:val="129"/>
          <w:sz w:val="18"/>
          <w:szCs w:val="18"/>
        </w:rPr>
        <w:t xml:space="preserve"> </w:t>
      </w:r>
      <w:r>
        <w:rPr>
          <w:w w:val="129"/>
          <w:sz w:val="18"/>
          <w:szCs w:val="18"/>
        </w:rPr>
        <w:t>par:</w:t>
      </w:r>
      <w:r>
        <w:rPr>
          <w:spacing w:val="2"/>
          <w:w w:val="129"/>
          <w:sz w:val="18"/>
          <w:szCs w:val="18"/>
        </w:rPr>
        <w:t xml:space="preserve"> </w:t>
      </w:r>
      <w:r>
        <w:rPr>
          <w:w w:val="109"/>
          <w:sz w:val="18"/>
          <w:szCs w:val="18"/>
        </w:rPr>
        <w:t>Whene</w:t>
      </w:r>
      <w:r>
        <w:rPr>
          <w:spacing w:val="-5"/>
          <w:w w:val="109"/>
          <w:sz w:val="18"/>
          <w:szCs w:val="18"/>
        </w:rPr>
        <w:t>v</w:t>
      </w:r>
      <w:r>
        <w:rPr>
          <w:w w:val="109"/>
          <w:sz w:val="18"/>
          <w:szCs w:val="18"/>
        </w:rPr>
        <w:t>er</w:t>
      </w:r>
      <w:r>
        <w:rPr>
          <w:spacing w:val="7"/>
          <w:w w:val="109"/>
          <w:sz w:val="18"/>
          <w:szCs w:val="18"/>
        </w:rPr>
        <w:t xml:space="preserve"> </w:t>
      </w:r>
      <w:r>
        <w:rPr>
          <w:sz w:val="18"/>
          <w:szCs w:val="18"/>
        </w:rPr>
        <w:t xml:space="preserve">there </w:t>
      </w:r>
      <w:r>
        <w:rPr>
          <w:spacing w:val="15"/>
          <w:sz w:val="18"/>
          <w:szCs w:val="18"/>
        </w:rPr>
        <w:t xml:space="preserve"> </w:t>
      </w:r>
      <w:r>
        <w:rPr>
          <w:sz w:val="18"/>
          <w:szCs w:val="18"/>
        </w:rPr>
        <w:t>is</w:t>
      </w:r>
      <w:r>
        <w:rPr>
          <w:spacing w:val="13"/>
          <w:sz w:val="18"/>
          <w:szCs w:val="18"/>
        </w:rPr>
        <w:t xml:space="preserve"> </w:t>
      </w:r>
      <w:r>
        <w:rPr>
          <w:sz w:val="18"/>
          <w:szCs w:val="18"/>
        </w:rPr>
        <w:t>a</w:t>
      </w:r>
      <w:r>
        <w:rPr>
          <w:spacing w:val="22"/>
          <w:sz w:val="18"/>
          <w:szCs w:val="18"/>
        </w:rPr>
        <w:t xml:space="preserve"> </w:t>
      </w:r>
      <w:r>
        <w:rPr>
          <w:sz w:val="18"/>
          <w:szCs w:val="18"/>
        </w:rPr>
        <w:t>free</w:t>
      </w:r>
      <w:r>
        <w:rPr>
          <w:spacing w:val="21"/>
          <w:sz w:val="18"/>
          <w:szCs w:val="18"/>
        </w:rPr>
        <w:t xml:space="preserve"> </w:t>
      </w:r>
      <w:r>
        <w:rPr>
          <w:sz w:val="18"/>
          <w:szCs w:val="18"/>
        </w:rPr>
        <w:t xml:space="preserve">CPU </w:t>
      </w:r>
      <w:r>
        <w:rPr>
          <w:spacing w:val="10"/>
          <w:sz w:val="18"/>
          <w:szCs w:val="18"/>
        </w:rPr>
        <w:t xml:space="preserve"> </w:t>
      </w:r>
      <w:r>
        <w:rPr>
          <w:sz w:val="18"/>
          <w:szCs w:val="18"/>
        </w:rPr>
        <w:t>in</w:t>
      </w:r>
      <w:r>
        <w:rPr>
          <w:spacing w:val="22"/>
          <w:sz w:val="18"/>
          <w:szCs w:val="18"/>
        </w:rPr>
        <w:t xml:space="preserve"> </w:t>
      </w:r>
      <w:r>
        <w:rPr>
          <w:sz w:val="18"/>
          <w:szCs w:val="18"/>
        </w:rPr>
        <w:t xml:space="preserve">the  Grid, </w:t>
      </w:r>
      <w:r>
        <w:rPr>
          <w:spacing w:val="10"/>
          <w:sz w:val="18"/>
          <w:szCs w:val="18"/>
        </w:rPr>
        <w:t xml:space="preserve"> </w:t>
      </w:r>
      <w:r>
        <w:rPr>
          <w:sz w:val="18"/>
          <w:szCs w:val="18"/>
        </w:rPr>
        <w:t xml:space="preserve">the  next </w:t>
      </w:r>
      <w:r>
        <w:rPr>
          <w:spacing w:val="5"/>
          <w:sz w:val="18"/>
          <w:szCs w:val="18"/>
        </w:rPr>
        <w:t xml:space="preserve"> </w:t>
      </w:r>
      <w:r>
        <w:rPr>
          <w:w w:val="116"/>
          <w:sz w:val="18"/>
          <w:szCs w:val="18"/>
        </w:rPr>
        <w:t>input</w:t>
      </w:r>
      <w:r>
        <w:rPr>
          <w:spacing w:val="3"/>
          <w:w w:val="116"/>
          <w:sz w:val="18"/>
          <w:szCs w:val="18"/>
        </w:rPr>
        <w:t xml:space="preserve"> </w:t>
      </w:r>
      <w:r>
        <w:rPr>
          <w:sz w:val="18"/>
          <w:szCs w:val="18"/>
        </w:rPr>
        <w:t>file</w:t>
      </w:r>
      <w:r>
        <w:rPr>
          <w:spacing w:val="5"/>
          <w:sz w:val="18"/>
          <w:szCs w:val="18"/>
        </w:rPr>
        <w:t xml:space="preserve"> </w:t>
      </w:r>
      <w:r>
        <w:rPr>
          <w:sz w:val="18"/>
          <w:szCs w:val="18"/>
        </w:rPr>
        <w:t>is</w:t>
      </w:r>
      <w:r>
        <w:rPr>
          <w:spacing w:val="13"/>
          <w:sz w:val="18"/>
          <w:szCs w:val="18"/>
        </w:rPr>
        <w:t xml:space="preserve"> </w:t>
      </w:r>
      <w:r>
        <w:rPr>
          <w:w w:val="103"/>
          <w:sz w:val="18"/>
          <w:szCs w:val="18"/>
        </w:rPr>
        <w:t>se</w:t>
      </w:r>
      <w:r>
        <w:rPr>
          <w:spacing w:val="-5"/>
          <w:w w:val="113"/>
          <w:sz w:val="18"/>
          <w:szCs w:val="18"/>
        </w:rPr>
        <w:t>n</w:t>
      </w:r>
      <w:r>
        <w:rPr>
          <w:w w:val="143"/>
          <w:sz w:val="18"/>
          <w:szCs w:val="18"/>
        </w:rPr>
        <w:t xml:space="preserve">t </w:t>
      </w:r>
      <w:r>
        <w:rPr>
          <w:sz w:val="18"/>
          <w:szCs w:val="18"/>
        </w:rPr>
        <w:t xml:space="preserve">from  the </w:t>
      </w:r>
      <w:r>
        <w:rPr>
          <w:spacing w:val="14"/>
          <w:sz w:val="18"/>
          <w:szCs w:val="18"/>
        </w:rPr>
        <w:t xml:space="preserve"> </w:t>
      </w:r>
      <w:r>
        <w:rPr>
          <w:w w:val="112"/>
          <w:sz w:val="18"/>
          <w:szCs w:val="18"/>
        </w:rPr>
        <w:t>ce</w:t>
      </w:r>
      <w:r>
        <w:rPr>
          <w:spacing w:val="-6"/>
          <w:w w:val="112"/>
          <w:sz w:val="18"/>
          <w:szCs w:val="18"/>
        </w:rPr>
        <w:t>n</w:t>
      </w:r>
      <w:r>
        <w:rPr>
          <w:w w:val="112"/>
          <w:sz w:val="18"/>
          <w:szCs w:val="18"/>
        </w:rPr>
        <w:t>tral</w:t>
      </w:r>
      <w:r>
        <w:rPr>
          <w:spacing w:val="21"/>
          <w:w w:val="112"/>
          <w:sz w:val="18"/>
          <w:szCs w:val="18"/>
        </w:rPr>
        <w:t xml:space="preserve"> </w:t>
      </w:r>
      <w:r>
        <w:rPr>
          <w:sz w:val="18"/>
          <w:szCs w:val="18"/>
        </w:rPr>
        <w:t xml:space="preserve">storage </w:t>
      </w:r>
      <w:r>
        <w:rPr>
          <w:spacing w:val="32"/>
          <w:sz w:val="18"/>
          <w:szCs w:val="18"/>
        </w:rPr>
        <w:t xml:space="preserve"> </w:t>
      </w:r>
      <w:r>
        <w:rPr>
          <w:sz w:val="18"/>
          <w:szCs w:val="18"/>
        </w:rPr>
        <w:t xml:space="preserve">to </w:t>
      </w:r>
      <w:r>
        <w:rPr>
          <w:spacing w:val="1"/>
          <w:sz w:val="18"/>
          <w:szCs w:val="18"/>
        </w:rPr>
        <w:t xml:space="preserve"> </w:t>
      </w:r>
      <w:r>
        <w:rPr>
          <w:sz w:val="18"/>
          <w:szCs w:val="18"/>
        </w:rPr>
        <w:t xml:space="preserve">the </w:t>
      </w:r>
      <w:r>
        <w:rPr>
          <w:spacing w:val="14"/>
          <w:sz w:val="18"/>
          <w:szCs w:val="18"/>
        </w:rPr>
        <w:t xml:space="preserve"> </w:t>
      </w:r>
      <w:r>
        <w:rPr>
          <w:w w:val="112"/>
          <w:sz w:val="18"/>
          <w:szCs w:val="18"/>
        </w:rPr>
        <w:t>computational</w:t>
      </w:r>
      <w:r>
        <w:rPr>
          <w:spacing w:val="21"/>
          <w:w w:val="112"/>
          <w:sz w:val="18"/>
          <w:szCs w:val="18"/>
        </w:rPr>
        <w:t xml:space="preserve"> </w:t>
      </w:r>
      <w:r>
        <w:rPr>
          <w:sz w:val="18"/>
          <w:szCs w:val="18"/>
        </w:rPr>
        <w:t>n</w:t>
      </w:r>
      <w:r>
        <w:rPr>
          <w:spacing w:val="6"/>
          <w:sz w:val="18"/>
          <w:szCs w:val="18"/>
        </w:rPr>
        <w:t>o</w:t>
      </w:r>
      <w:r>
        <w:rPr>
          <w:sz w:val="18"/>
          <w:szCs w:val="18"/>
        </w:rPr>
        <w:t xml:space="preserve">de </w:t>
      </w:r>
      <w:r>
        <w:rPr>
          <w:spacing w:val="5"/>
          <w:sz w:val="18"/>
          <w:szCs w:val="18"/>
        </w:rPr>
        <w:t xml:space="preserve"> </w:t>
      </w:r>
      <w:r>
        <w:rPr>
          <w:sz w:val="18"/>
          <w:szCs w:val="18"/>
        </w:rPr>
        <w:t xml:space="preserve">with </w:t>
      </w:r>
      <w:r>
        <w:rPr>
          <w:spacing w:val="14"/>
          <w:sz w:val="18"/>
          <w:szCs w:val="18"/>
        </w:rPr>
        <w:t xml:space="preserve"> </w:t>
      </w:r>
      <w:r>
        <w:rPr>
          <w:sz w:val="18"/>
          <w:szCs w:val="18"/>
        </w:rPr>
        <w:t xml:space="preserve">this </w:t>
      </w:r>
      <w:r>
        <w:rPr>
          <w:spacing w:val="16"/>
          <w:sz w:val="18"/>
          <w:szCs w:val="18"/>
        </w:rPr>
        <w:t xml:space="preserve"> </w:t>
      </w:r>
      <w:r>
        <w:rPr>
          <w:sz w:val="18"/>
          <w:szCs w:val="18"/>
        </w:rPr>
        <w:t>free</w:t>
      </w:r>
      <w:r>
        <w:rPr>
          <w:spacing w:val="35"/>
          <w:sz w:val="18"/>
          <w:szCs w:val="18"/>
        </w:rPr>
        <w:t xml:space="preserve"> </w:t>
      </w:r>
      <w:r>
        <w:rPr>
          <w:sz w:val="18"/>
          <w:szCs w:val="18"/>
        </w:rPr>
        <w:t xml:space="preserve">CPU. </w:t>
      </w:r>
      <w:r>
        <w:rPr>
          <w:spacing w:val="30"/>
          <w:sz w:val="18"/>
          <w:szCs w:val="18"/>
        </w:rPr>
        <w:t xml:space="preserve"> </w:t>
      </w:r>
      <w:r>
        <w:rPr>
          <w:sz w:val="18"/>
          <w:szCs w:val="18"/>
        </w:rPr>
        <w:t xml:space="preserve">When </w:t>
      </w:r>
      <w:r>
        <w:rPr>
          <w:spacing w:val="24"/>
          <w:sz w:val="18"/>
          <w:szCs w:val="18"/>
        </w:rPr>
        <w:t xml:space="preserve"> </w:t>
      </w:r>
      <w:r>
        <w:rPr>
          <w:w w:val="115"/>
          <w:sz w:val="18"/>
          <w:szCs w:val="18"/>
        </w:rPr>
        <w:t xml:space="preserve">a </w:t>
      </w:r>
      <w:r>
        <w:rPr>
          <w:sz w:val="18"/>
          <w:szCs w:val="18"/>
        </w:rPr>
        <w:t>n</w:t>
      </w:r>
      <w:r>
        <w:rPr>
          <w:spacing w:val="6"/>
          <w:sz w:val="18"/>
          <w:szCs w:val="18"/>
        </w:rPr>
        <w:t>o</w:t>
      </w:r>
      <w:r>
        <w:rPr>
          <w:sz w:val="18"/>
          <w:szCs w:val="18"/>
        </w:rPr>
        <w:t xml:space="preserve">de </w:t>
      </w:r>
      <w:r>
        <w:rPr>
          <w:spacing w:val="19"/>
          <w:sz w:val="18"/>
          <w:szCs w:val="18"/>
        </w:rPr>
        <w:t xml:space="preserve"> </w:t>
      </w:r>
      <w:r>
        <w:rPr>
          <w:sz w:val="18"/>
          <w:szCs w:val="18"/>
        </w:rPr>
        <w:t>recei</w:t>
      </w:r>
      <w:r>
        <w:rPr>
          <w:spacing w:val="-5"/>
          <w:sz w:val="18"/>
          <w:szCs w:val="18"/>
        </w:rPr>
        <w:t>v</w:t>
      </w:r>
      <w:r>
        <w:rPr>
          <w:sz w:val="18"/>
          <w:szCs w:val="18"/>
        </w:rPr>
        <w:t xml:space="preserve">es </w:t>
      </w:r>
      <w:r>
        <w:rPr>
          <w:spacing w:val="23"/>
          <w:sz w:val="18"/>
          <w:szCs w:val="18"/>
        </w:rPr>
        <w:t xml:space="preserve"> </w:t>
      </w:r>
      <w:r>
        <w:rPr>
          <w:sz w:val="18"/>
          <w:szCs w:val="18"/>
        </w:rPr>
        <w:t xml:space="preserve">an </w:t>
      </w:r>
      <w:r>
        <w:rPr>
          <w:spacing w:val="17"/>
          <w:sz w:val="18"/>
          <w:szCs w:val="18"/>
        </w:rPr>
        <w:t xml:space="preserve"> </w:t>
      </w:r>
      <w:r>
        <w:rPr>
          <w:w w:val="116"/>
          <w:sz w:val="18"/>
          <w:szCs w:val="18"/>
        </w:rPr>
        <w:t>input</w:t>
      </w:r>
      <w:r>
        <w:rPr>
          <w:spacing w:val="32"/>
          <w:w w:val="116"/>
          <w:sz w:val="18"/>
          <w:szCs w:val="18"/>
        </w:rPr>
        <w:t xml:space="preserve"> </w:t>
      </w:r>
      <w:r>
        <w:rPr>
          <w:sz w:val="18"/>
          <w:szCs w:val="18"/>
        </w:rPr>
        <w:t>file,</w:t>
      </w:r>
      <w:r>
        <w:rPr>
          <w:spacing w:val="38"/>
          <w:sz w:val="18"/>
          <w:szCs w:val="18"/>
        </w:rPr>
        <w:t xml:space="preserve"> </w:t>
      </w:r>
      <w:r>
        <w:rPr>
          <w:sz w:val="18"/>
          <w:szCs w:val="18"/>
        </w:rPr>
        <w:t xml:space="preserve">it </w:t>
      </w:r>
      <w:r>
        <w:rPr>
          <w:spacing w:val="16"/>
          <w:sz w:val="18"/>
          <w:szCs w:val="18"/>
        </w:rPr>
        <w:t xml:space="preserve"> </w:t>
      </w:r>
      <w:r>
        <w:rPr>
          <w:w w:val="118"/>
          <w:sz w:val="18"/>
          <w:szCs w:val="18"/>
        </w:rPr>
        <w:t>starts</w:t>
      </w:r>
      <w:r>
        <w:rPr>
          <w:spacing w:val="32"/>
          <w:w w:val="118"/>
          <w:sz w:val="18"/>
          <w:szCs w:val="18"/>
        </w:rPr>
        <w:t xml:space="preserve"> </w:t>
      </w:r>
      <w:r>
        <w:rPr>
          <w:sz w:val="18"/>
          <w:szCs w:val="18"/>
        </w:rPr>
        <w:t>pr</w:t>
      </w:r>
      <w:r>
        <w:rPr>
          <w:spacing w:val="6"/>
          <w:sz w:val="18"/>
          <w:szCs w:val="18"/>
        </w:rPr>
        <w:t>o</w:t>
      </w:r>
      <w:r>
        <w:rPr>
          <w:sz w:val="18"/>
          <w:szCs w:val="18"/>
        </w:rPr>
        <w:t xml:space="preserve">cessing,  </w:t>
      </w:r>
      <w:r>
        <w:rPr>
          <w:spacing w:val="2"/>
          <w:sz w:val="18"/>
          <w:szCs w:val="18"/>
        </w:rPr>
        <w:t xml:space="preserve"> </w:t>
      </w:r>
      <w:r>
        <w:rPr>
          <w:sz w:val="18"/>
          <w:szCs w:val="18"/>
        </w:rPr>
        <w:t xml:space="preserve">and </w:t>
      </w:r>
      <w:r>
        <w:rPr>
          <w:spacing w:val="30"/>
          <w:sz w:val="18"/>
          <w:szCs w:val="18"/>
        </w:rPr>
        <w:t xml:space="preserve"> </w:t>
      </w:r>
      <w:r>
        <w:rPr>
          <w:sz w:val="18"/>
          <w:szCs w:val="18"/>
        </w:rPr>
        <w:t xml:space="preserve">after </w:t>
      </w:r>
      <w:r>
        <w:rPr>
          <w:spacing w:val="36"/>
          <w:sz w:val="18"/>
          <w:szCs w:val="18"/>
        </w:rPr>
        <w:t xml:space="preserve"> </w:t>
      </w:r>
      <w:r>
        <w:rPr>
          <w:sz w:val="18"/>
          <w:szCs w:val="18"/>
        </w:rPr>
        <w:t xml:space="preserve">it </w:t>
      </w:r>
      <w:r>
        <w:rPr>
          <w:spacing w:val="16"/>
          <w:sz w:val="18"/>
          <w:szCs w:val="18"/>
        </w:rPr>
        <w:t xml:space="preserve"> </w:t>
      </w:r>
      <w:r>
        <w:rPr>
          <w:sz w:val="18"/>
          <w:szCs w:val="18"/>
        </w:rPr>
        <w:t>is</w:t>
      </w:r>
      <w:r>
        <w:rPr>
          <w:spacing w:val="42"/>
          <w:sz w:val="18"/>
          <w:szCs w:val="18"/>
        </w:rPr>
        <w:t xml:space="preserve"> </w:t>
      </w:r>
      <w:r>
        <w:rPr>
          <w:sz w:val="18"/>
          <w:szCs w:val="18"/>
        </w:rPr>
        <w:t xml:space="preserve">finished </w:t>
      </w:r>
      <w:r>
        <w:rPr>
          <w:spacing w:val="29"/>
          <w:sz w:val="18"/>
          <w:szCs w:val="18"/>
        </w:rPr>
        <w:t xml:space="preserve"> </w:t>
      </w:r>
      <w:r>
        <w:rPr>
          <w:sz w:val="18"/>
          <w:szCs w:val="18"/>
        </w:rPr>
        <w:t xml:space="preserve">it </w:t>
      </w:r>
      <w:r>
        <w:rPr>
          <w:spacing w:val="16"/>
          <w:sz w:val="18"/>
          <w:szCs w:val="18"/>
        </w:rPr>
        <w:t xml:space="preserve"> </w:t>
      </w:r>
      <w:r>
        <w:rPr>
          <w:w w:val="107"/>
          <w:sz w:val="18"/>
          <w:szCs w:val="18"/>
        </w:rPr>
        <w:t xml:space="preserve">sends </w:t>
      </w:r>
      <w:r>
        <w:rPr>
          <w:sz w:val="18"/>
          <w:szCs w:val="18"/>
        </w:rPr>
        <w:t xml:space="preserve">the </w:t>
      </w:r>
      <w:r>
        <w:rPr>
          <w:spacing w:val="14"/>
          <w:sz w:val="18"/>
          <w:szCs w:val="18"/>
        </w:rPr>
        <w:t xml:space="preserve"> </w:t>
      </w:r>
      <w:r>
        <w:rPr>
          <w:w w:val="117"/>
          <w:sz w:val="18"/>
          <w:szCs w:val="18"/>
        </w:rPr>
        <w:t>output</w:t>
      </w:r>
      <w:r>
        <w:rPr>
          <w:spacing w:val="16"/>
          <w:w w:val="117"/>
          <w:sz w:val="18"/>
          <w:szCs w:val="18"/>
        </w:rPr>
        <w:t xml:space="preserve"> </w:t>
      </w:r>
      <w:r>
        <w:rPr>
          <w:sz w:val="18"/>
          <w:szCs w:val="18"/>
        </w:rPr>
        <w:t>file</w:t>
      </w:r>
      <w:r>
        <w:rPr>
          <w:spacing w:val="18"/>
          <w:sz w:val="18"/>
          <w:szCs w:val="18"/>
        </w:rPr>
        <w:t xml:space="preserve"> </w:t>
      </w:r>
      <w:r>
        <w:rPr>
          <w:sz w:val="18"/>
          <w:szCs w:val="18"/>
        </w:rPr>
        <w:t>ba</w:t>
      </w:r>
      <w:r>
        <w:rPr>
          <w:spacing w:val="-5"/>
          <w:sz w:val="18"/>
          <w:szCs w:val="18"/>
        </w:rPr>
        <w:t>c</w:t>
      </w:r>
      <w:r>
        <w:rPr>
          <w:sz w:val="18"/>
          <w:szCs w:val="18"/>
        </w:rPr>
        <w:t xml:space="preserve">k </w:t>
      </w:r>
      <w:r>
        <w:rPr>
          <w:spacing w:val="9"/>
          <w:sz w:val="18"/>
          <w:szCs w:val="18"/>
        </w:rPr>
        <w:t xml:space="preserve"> </w:t>
      </w:r>
      <w:r>
        <w:rPr>
          <w:sz w:val="18"/>
          <w:szCs w:val="18"/>
        </w:rPr>
        <w:t xml:space="preserve">to  the </w:t>
      </w:r>
      <w:r>
        <w:rPr>
          <w:spacing w:val="14"/>
          <w:sz w:val="18"/>
          <w:szCs w:val="18"/>
        </w:rPr>
        <w:t xml:space="preserve"> </w:t>
      </w:r>
      <w:r>
        <w:rPr>
          <w:w w:val="111"/>
          <w:sz w:val="18"/>
          <w:szCs w:val="18"/>
        </w:rPr>
        <w:t>ce</w:t>
      </w:r>
      <w:r>
        <w:rPr>
          <w:spacing w:val="-6"/>
          <w:w w:val="111"/>
          <w:sz w:val="18"/>
          <w:szCs w:val="18"/>
        </w:rPr>
        <w:t>n</w:t>
      </w:r>
      <w:r>
        <w:rPr>
          <w:w w:val="111"/>
          <w:sz w:val="18"/>
          <w:szCs w:val="18"/>
        </w:rPr>
        <w:t>tral</w:t>
      </w:r>
      <w:r>
        <w:rPr>
          <w:spacing w:val="26"/>
          <w:w w:val="111"/>
          <w:sz w:val="18"/>
          <w:szCs w:val="18"/>
        </w:rPr>
        <w:t xml:space="preserve"> </w:t>
      </w:r>
      <w:r>
        <w:rPr>
          <w:w w:val="111"/>
          <w:sz w:val="18"/>
          <w:szCs w:val="18"/>
        </w:rPr>
        <w:t>storage.</w:t>
      </w:r>
      <w:r>
        <w:rPr>
          <w:spacing w:val="13"/>
          <w:w w:val="111"/>
          <w:sz w:val="18"/>
          <w:szCs w:val="18"/>
        </w:rPr>
        <w:t xml:space="preserve"> </w:t>
      </w:r>
      <w:r>
        <w:rPr>
          <w:sz w:val="18"/>
          <w:szCs w:val="18"/>
        </w:rPr>
        <w:t xml:space="preserve">When </w:t>
      </w:r>
      <w:r>
        <w:rPr>
          <w:spacing w:val="22"/>
          <w:sz w:val="18"/>
          <w:szCs w:val="18"/>
        </w:rPr>
        <w:t xml:space="preserve"> </w:t>
      </w:r>
      <w:r>
        <w:rPr>
          <w:sz w:val="18"/>
          <w:szCs w:val="18"/>
        </w:rPr>
        <w:t xml:space="preserve">the </w:t>
      </w:r>
      <w:r>
        <w:rPr>
          <w:spacing w:val="14"/>
          <w:sz w:val="18"/>
          <w:szCs w:val="18"/>
        </w:rPr>
        <w:t xml:space="preserve"> </w:t>
      </w:r>
      <w:r>
        <w:rPr>
          <w:w w:val="112"/>
          <w:sz w:val="18"/>
          <w:szCs w:val="18"/>
        </w:rPr>
        <w:t>ce</w:t>
      </w:r>
      <w:r>
        <w:rPr>
          <w:spacing w:val="-6"/>
          <w:w w:val="112"/>
          <w:sz w:val="18"/>
          <w:szCs w:val="18"/>
        </w:rPr>
        <w:t>n</w:t>
      </w:r>
      <w:r>
        <w:rPr>
          <w:w w:val="112"/>
          <w:sz w:val="18"/>
          <w:szCs w:val="18"/>
        </w:rPr>
        <w:t>tral</w:t>
      </w:r>
      <w:r>
        <w:rPr>
          <w:spacing w:val="21"/>
          <w:w w:val="112"/>
          <w:sz w:val="18"/>
          <w:szCs w:val="18"/>
        </w:rPr>
        <w:t xml:space="preserve"> </w:t>
      </w:r>
      <w:r>
        <w:rPr>
          <w:sz w:val="18"/>
          <w:szCs w:val="18"/>
        </w:rPr>
        <w:t xml:space="preserve">storage </w:t>
      </w:r>
      <w:r>
        <w:rPr>
          <w:spacing w:val="31"/>
          <w:sz w:val="18"/>
          <w:szCs w:val="18"/>
        </w:rPr>
        <w:t xml:space="preserve"> </w:t>
      </w:r>
      <w:r>
        <w:rPr>
          <w:sz w:val="18"/>
          <w:szCs w:val="18"/>
        </w:rPr>
        <w:t>recei</w:t>
      </w:r>
      <w:r>
        <w:rPr>
          <w:spacing w:val="-5"/>
          <w:sz w:val="18"/>
          <w:szCs w:val="18"/>
        </w:rPr>
        <w:t>v</w:t>
      </w:r>
      <w:r>
        <w:rPr>
          <w:sz w:val="18"/>
          <w:szCs w:val="18"/>
        </w:rPr>
        <w:t xml:space="preserve">es </w:t>
      </w:r>
      <w:r>
        <w:rPr>
          <w:spacing w:val="8"/>
          <w:sz w:val="18"/>
          <w:szCs w:val="18"/>
        </w:rPr>
        <w:t xml:space="preserve"> </w:t>
      </w:r>
      <w:r>
        <w:rPr>
          <w:w w:val="114"/>
          <w:sz w:val="18"/>
          <w:szCs w:val="18"/>
        </w:rPr>
        <w:t xml:space="preserve">an </w:t>
      </w:r>
      <w:r>
        <w:rPr>
          <w:w w:val="117"/>
          <w:sz w:val="18"/>
          <w:szCs w:val="18"/>
        </w:rPr>
        <w:t>output</w:t>
      </w:r>
      <w:r>
        <w:rPr>
          <w:spacing w:val="19"/>
          <w:w w:val="117"/>
          <w:sz w:val="18"/>
          <w:szCs w:val="18"/>
        </w:rPr>
        <w:t xml:space="preserve"> </w:t>
      </w:r>
      <w:r>
        <w:rPr>
          <w:sz w:val="18"/>
          <w:szCs w:val="18"/>
        </w:rPr>
        <w:t>file</w:t>
      </w:r>
      <w:r>
        <w:rPr>
          <w:spacing w:val="22"/>
          <w:sz w:val="18"/>
          <w:szCs w:val="18"/>
        </w:rPr>
        <w:t xml:space="preserve"> </w:t>
      </w:r>
      <w:r>
        <w:rPr>
          <w:sz w:val="18"/>
          <w:szCs w:val="18"/>
        </w:rPr>
        <w:t xml:space="preserve">it </w:t>
      </w:r>
      <w:r>
        <w:rPr>
          <w:spacing w:val="5"/>
          <w:sz w:val="18"/>
          <w:szCs w:val="18"/>
        </w:rPr>
        <w:t xml:space="preserve"> </w:t>
      </w:r>
      <w:r>
        <w:rPr>
          <w:sz w:val="18"/>
          <w:szCs w:val="18"/>
        </w:rPr>
        <w:t>is</w:t>
      </w:r>
      <w:r>
        <w:rPr>
          <w:spacing w:val="31"/>
          <w:sz w:val="18"/>
          <w:szCs w:val="18"/>
        </w:rPr>
        <w:t xml:space="preserve"> </w:t>
      </w:r>
      <w:r>
        <w:rPr>
          <w:sz w:val="18"/>
          <w:szCs w:val="18"/>
        </w:rPr>
        <w:t xml:space="preserve">informed </w:t>
      </w:r>
      <w:r>
        <w:rPr>
          <w:spacing w:val="28"/>
          <w:sz w:val="18"/>
          <w:szCs w:val="18"/>
        </w:rPr>
        <w:t xml:space="preserve"> </w:t>
      </w:r>
      <w:r>
        <w:rPr>
          <w:w w:val="125"/>
          <w:sz w:val="18"/>
          <w:szCs w:val="18"/>
        </w:rPr>
        <w:t>that</w:t>
      </w:r>
      <w:r>
        <w:rPr>
          <w:spacing w:val="16"/>
          <w:w w:val="125"/>
          <w:sz w:val="18"/>
          <w:szCs w:val="18"/>
        </w:rPr>
        <w:t xml:space="preserve"> </w:t>
      </w:r>
      <w:r>
        <w:rPr>
          <w:sz w:val="18"/>
          <w:szCs w:val="18"/>
        </w:rPr>
        <w:t>a</w:t>
      </w:r>
      <w:r>
        <w:rPr>
          <w:spacing w:val="39"/>
          <w:sz w:val="18"/>
          <w:szCs w:val="18"/>
        </w:rPr>
        <w:t xml:space="preserve"> </w:t>
      </w:r>
      <w:r>
        <w:rPr>
          <w:sz w:val="18"/>
          <w:szCs w:val="18"/>
        </w:rPr>
        <w:t xml:space="preserve">CPU </w:t>
      </w:r>
      <w:r>
        <w:rPr>
          <w:spacing w:val="27"/>
          <w:sz w:val="18"/>
          <w:szCs w:val="18"/>
        </w:rPr>
        <w:t xml:space="preserve"> </w:t>
      </w:r>
      <w:r>
        <w:rPr>
          <w:spacing w:val="5"/>
          <w:sz w:val="18"/>
          <w:szCs w:val="18"/>
        </w:rPr>
        <w:t>b</w:t>
      </w:r>
      <w:r>
        <w:rPr>
          <w:sz w:val="18"/>
          <w:szCs w:val="18"/>
        </w:rPr>
        <w:t xml:space="preserve">ecame </w:t>
      </w:r>
      <w:r>
        <w:rPr>
          <w:spacing w:val="26"/>
          <w:sz w:val="18"/>
          <w:szCs w:val="18"/>
        </w:rPr>
        <w:t xml:space="preserve"> </w:t>
      </w:r>
      <w:r>
        <w:rPr>
          <w:sz w:val="18"/>
          <w:szCs w:val="18"/>
        </w:rPr>
        <w:t>free</w:t>
      </w:r>
      <w:r>
        <w:rPr>
          <w:spacing w:val="38"/>
          <w:sz w:val="18"/>
          <w:szCs w:val="18"/>
        </w:rPr>
        <w:t xml:space="preserve"> </w:t>
      </w:r>
      <w:r>
        <w:rPr>
          <w:w w:val="126"/>
          <w:sz w:val="18"/>
          <w:szCs w:val="18"/>
        </w:rPr>
        <w:t>at</w:t>
      </w:r>
      <w:r>
        <w:rPr>
          <w:spacing w:val="15"/>
          <w:w w:val="126"/>
          <w:sz w:val="18"/>
          <w:szCs w:val="18"/>
        </w:rPr>
        <w:t xml:space="preserve"> </w:t>
      </w:r>
      <w:r>
        <w:rPr>
          <w:sz w:val="18"/>
          <w:szCs w:val="18"/>
        </w:rPr>
        <w:t xml:space="preserve">the </w:t>
      </w:r>
      <w:r>
        <w:rPr>
          <w:spacing w:val="17"/>
          <w:sz w:val="18"/>
          <w:szCs w:val="18"/>
        </w:rPr>
        <w:t xml:space="preserve"> </w:t>
      </w:r>
      <w:r>
        <w:rPr>
          <w:sz w:val="18"/>
          <w:szCs w:val="18"/>
        </w:rPr>
        <w:t xml:space="preserve">sender </w:t>
      </w:r>
      <w:r>
        <w:rPr>
          <w:spacing w:val="24"/>
          <w:sz w:val="18"/>
          <w:szCs w:val="18"/>
        </w:rPr>
        <w:t xml:space="preserve"> </w:t>
      </w:r>
      <w:r>
        <w:rPr>
          <w:sz w:val="18"/>
          <w:szCs w:val="18"/>
        </w:rPr>
        <w:t>n</w:t>
      </w:r>
      <w:r>
        <w:rPr>
          <w:spacing w:val="5"/>
          <w:sz w:val="18"/>
          <w:szCs w:val="18"/>
        </w:rPr>
        <w:t>o</w:t>
      </w:r>
      <w:r>
        <w:rPr>
          <w:sz w:val="18"/>
          <w:szCs w:val="18"/>
        </w:rPr>
        <w:t xml:space="preserve">de. </w:t>
      </w:r>
      <w:r>
        <w:rPr>
          <w:spacing w:val="14"/>
          <w:sz w:val="18"/>
          <w:szCs w:val="18"/>
        </w:rPr>
        <w:t xml:space="preserve"> </w:t>
      </w:r>
      <w:proofErr w:type="gramStart"/>
      <w:r>
        <w:rPr>
          <w:sz w:val="18"/>
          <w:szCs w:val="18"/>
        </w:rPr>
        <w:t>In  su</w:t>
      </w:r>
      <w:r>
        <w:rPr>
          <w:spacing w:val="-5"/>
          <w:sz w:val="18"/>
          <w:szCs w:val="18"/>
        </w:rPr>
        <w:t>c</w:t>
      </w:r>
      <w:r>
        <w:rPr>
          <w:sz w:val="18"/>
          <w:szCs w:val="18"/>
        </w:rPr>
        <w:t>h</w:t>
      </w:r>
      <w:proofErr w:type="gramEnd"/>
      <w:r>
        <w:rPr>
          <w:sz w:val="18"/>
          <w:szCs w:val="18"/>
        </w:rPr>
        <w:t xml:space="preserve"> </w:t>
      </w:r>
      <w:r>
        <w:rPr>
          <w:spacing w:val="10"/>
          <w:sz w:val="18"/>
          <w:szCs w:val="18"/>
        </w:rPr>
        <w:t xml:space="preserve"> </w:t>
      </w:r>
      <w:r>
        <w:rPr>
          <w:w w:val="115"/>
          <w:sz w:val="18"/>
          <w:szCs w:val="18"/>
        </w:rPr>
        <w:t xml:space="preserve">a </w:t>
      </w:r>
      <w:r>
        <w:rPr>
          <w:w w:val="114"/>
          <w:sz w:val="18"/>
          <w:szCs w:val="18"/>
        </w:rPr>
        <w:t>manner,</w:t>
      </w:r>
      <w:r>
        <w:rPr>
          <w:spacing w:val="7"/>
          <w:w w:val="114"/>
          <w:sz w:val="18"/>
          <w:szCs w:val="18"/>
        </w:rPr>
        <w:t xml:space="preserve"> </w:t>
      </w:r>
      <w:r>
        <w:rPr>
          <w:w w:val="114"/>
          <w:sz w:val="18"/>
          <w:szCs w:val="18"/>
        </w:rPr>
        <w:t>input</w:t>
      </w:r>
      <w:r>
        <w:rPr>
          <w:spacing w:val="25"/>
          <w:w w:val="114"/>
          <w:sz w:val="18"/>
          <w:szCs w:val="18"/>
        </w:rPr>
        <w:t xml:space="preserve"> </w:t>
      </w:r>
      <w:r>
        <w:rPr>
          <w:sz w:val="18"/>
          <w:szCs w:val="18"/>
        </w:rPr>
        <w:t>files</w:t>
      </w:r>
      <w:r>
        <w:rPr>
          <w:spacing w:val="21"/>
          <w:sz w:val="18"/>
          <w:szCs w:val="18"/>
        </w:rPr>
        <w:t xml:space="preserve"> </w:t>
      </w:r>
      <w:r>
        <w:rPr>
          <w:sz w:val="18"/>
          <w:szCs w:val="18"/>
        </w:rPr>
        <w:t xml:space="preserve">are </w:t>
      </w:r>
      <w:r>
        <w:rPr>
          <w:spacing w:val="5"/>
          <w:sz w:val="18"/>
          <w:szCs w:val="18"/>
        </w:rPr>
        <w:t xml:space="preserve"> b</w:t>
      </w:r>
      <w:r>
        <w:rPr>
          <w:sz w:val="18"/>
          <w:szCs w:val="18"/>
        </w:rPr>
        <w:t xml:space="preserve">eing </w:t>
      </w:r>
      <w:r>
        <w:rPr>
          <w:spacing w:val="6"/>
          <w:sz w:val="18"/>
          <w:szCs w:val="18"/>
        </w:rPr>
        <w:t xml:space="preserve"> </w:t>
      </w:r>
      <w:r>
        <w:rPr>
          <w:w w:val="107"/>
          <w:sz w:val="18"/>
          <w:szCs w:val="18"/>
        </w:rPr>
        <w:t>se</w:t>
      </w:r>
      <w:r>
        <w:rPr>
          <w:spacing w:val="-5"/>
          <w:w w:val="107"/>
          <w:sz w:val="18"/>
          <w:szCs w:val="18"/>
        </w:rPr>
        <w:t>n</w:t>
      </w:r>
      <w:r>
        <w:rPr>
          <w:w w:val="143"/>
          <w:sz w:val="18"/>
          <w:szCs w:val="18"/>
        </w:rPr>
        <w:t>t</w:t>
      </w:r>
      <w:r>
        <w:rPr>
          <w:spacing w:val="24"/>
          <w:w w:val="143"/>
          <w:sz w:val="18"/>
          <w:szCs w:val="18"/>
        </w:rPr>
        <w:t xml:space="preserve"> </w:t>
      </w:r>
      <w:r>
        <w:rPr>
          <w:sz w:val="18"/>
          <w:szCs w:val="18"/>
        </w:rPr>
        <w:t xml:space="preserve">from  the </w:t>
      </w:r>
      <w:r>
        <w:rPr>
          <w:spacing w:val="14"/>
          <w:sz w:val="18"/>
          <w:szCs w:val="18"/>
        </w:rPr>
        <w:t xml:space="preserve"> </w:t>
      </w:r>
      <w:r>
        <w:rPr>
          <w:w w:val="112"/>
          <w:sz w:val="18"/>
          <w:szCs w:val="18"/>
        </w:rPr>
        <w:t>ce</w:t>
      </w:r>
      <w:r>
        <w:rPr>
          <w:spacing w:val="-6"/>
          <w:w w:val="112"/>
          <w:sz w:val="18"/>
          <w:szCs w:val="18"/>
        </w:rPr>
        <w:t>n</w:t>
      </w:r>
      <w:r>
        <w:rPr>
          <w:w w:val="112"/>
          <w:sz w:val="18"/>
          <w:szCs w:val="18"/>
        </w:rPr>
        <w:t>tral</w:t>
      </w:r>
      <w:r>
        <w:rPr>
          <w:spacing w:val="21"/>
          <w:w w:val="112"/>
          <w:sz w:val="18"/>
          <w:szCs w:val="18"/>
        </w:rPr>
        <w:t xml:space="preserve"> </w:t>
      </w:r>
      <w:r>
        <w:rPr>
          <w:sz w:val="18"/>
          <w:szCs w:val="18"/>
        </w:rPr>
        <w:t xml:space="preserve">storage </w:t>
      </w:r>
      <w:r>
        <w:rPr>
          <w:spacing w:val="32"/>
          <w:sz w:val="18"/>
          <w:szCs w:val="18"/>
        </w:rPr>
        <w:t xml:space="preserve"> </w:t>
      </w:r>
      <w:r>
        <w:rPr>
          <w:sz w:val="18"/>
          <w:szCs w:val="18"/>
        </w:rPr>
        <w:t>u</w:t>
      </w:r>
      <w:r>
        <w:rPr>
          <w:spacing w:val="-5"/>
          <w:sz w:val="18"/>
          <w:szCs w:val="18"/>
        </w:rPr>
        <w:t>n</w:t>
      </w:r>
      <w:r>
        <w:rPr>
          <w:sz w:val="18"/>
          <w:szCs w:val="18"/>
        </w:rPr>
        <w:t xml:space="preserve">til </w:t>
      </w:r>
      <w:r>
        <w:rPr>
          <w:spacing w:val="26"/>
          <w:sz w:val="18"/>
          <w:szCs w:val="18"/>
        </w:rPr>
        <w:t xml:space="preserve"> </w:t>
      </w:r>
      <w:r>
        <w:rPr>
          <w:sz w:val="18"/>
          <w:szCs w:val="18"/>
        </w:rPr>
        <w:t>all</w:t>
      </w:r>
      <w:r>
        <w:rPr>
          <w:spacing w:val="38"/>
          <w:sz w:val="18"/>
          <w:szCs w:val="18"/>
        </w:rPr>
        <w:t xml:space="preserve"> </w:t>
      </w:r>
      <w:r>
        <w:rPr>
          <w:sz w:val="18"/>
          <w:szCs w:val="18"/>
        </w:rPr>
        <w:t xml:space="preserve">the </w:t>
      </w:r>
      <w:r>
        <w:rPr>
          <w:spacing w:val="14"/>
          <w:sz w:val="18"/>
          <w:szCs w:val="18"/>
        </w:rPr>
        <w:t xml:space="preserve"> </w:t>
      </w:r>
      <w:r>
        <w:rPr>
          <w:w w:val="115"/>
          <w:sz w:val="18"/>
          <w:szCs w:val="18"/>
        </w:rPr>
        <w:t>data</w:t>
      </w:r>
      <w:r>
        <w:rPr>
          <w:spacing w:val="30"/>
          <w:w w:val="115"/>
          <w:sz w:val="18"/>
          <w:szCs w:val="18"/>
        </w:rPr>
        <w:t xml:space="preserve"> </w:t>
      </w:r>
      <w:r>
        <w:rPr>
          <w:w w:val="115"/>
          <w:sz w:val="18"/>
          <w:szCs w:val="18"/>
        </w:rPr>
        <w:t xml:space="preserve">are </w:t>
      </w:r>
      <w:r>
        <w:rPr>
          <w:sz w:val="18"/>
          <w:szCs w:val="18"/>
        </w:rPr>
        <w:t>pr</w:t>
      </w:r>
      <w:r>
        <w:rPr>
          <w:spacing w:val="6"/>
          <w:sz w:val="18"/>
          <w:szCs w:val="18"/>
        </w:rPr>
        <w:t>o</w:t>
      </w:r>
      <w:r>
        <w:rPr>
          <w:sz w:val="18"/>
          <w:szCs w:val="18"/>
        </w:rPr>
        <w:t xml:space="preserve">cessed. </w:t>
      </w:r>
      <w:r>
        <w:rPr>
          <w:spacing w:val="14"/>
          <w:sz w:val="18"/>
          <w:szCs w:val="18"/>
        </w:rPr>
        <w:t xml:space="preserve"> </w:t>
      </w:r>
      <w:r>
        <w:rPr>
          <w:sz w:val="18"/>
          <w:szCs w:val="18"/>
        </w:rPr>
        <w:t>The</w:t>
      </w:r>
      <w:r>
        <w:rPr>
          <w:spacing w:val="43"/>
          <w:sz w:val="18"/>
          <w:szCs w:val="18"/>
        </w:rPr>
        <w:t xml:space="preserve"> </w:t>
      </w:r>
      <w:r>
        <w:rPr>
          <w:w w:val="113"/>
          <w:sz w:val="18"/>
          <w:szCs w:val="18"/>
        </w:rPr>
        <w:t>shortest</w:t>
      </w:r>
      <w:r>
        <w:rPr>
          <w:spacing w:val="1"/>
          <w:w w:val="113"/>
          <w:sz w:val="18"/>
          <w:szCs w:val="18"/>
        </w:rPr>
        <w:t xml:space="preserve"> </w:t>
      </w:r>
      <w:r>
        <w:rPr>
          <w:w w:val="113"/>
          <w:sz w:val="18"/>
          <w:szCs w:val="18"/>
        </w:rPr>
        <w:t>ne</w:t>
      </w:r>
      <w:r>
        <w:rPr>
          <w:spacing w:val="-6"/>
          <w:w w:val="113"/>
          <w:sz w:val="18"/>
          <w:szCs w:val="18"/>
        </w:rPr>
        <w:t>tw</w:t>
      </w:r>
      <w:r>
        <w:rPr>
          <w:w w:val="113"/>
          <w:sz w:val="18"/>
          <w:szCs w:val="18"/>
        </w:rPr>
        <w:t>ork</w:t>
      </w:r>
      <w:r>
        <w:rPr>
          <w:spacing w:val="-17"/>
          <w:w w:val="113"/>
          <w:sz w:val="18"/>
          <w:szCs w:val="18"/>
        </w:rPr>
        <w:t xml:space="preserve"> </w:t>
      </w:r>
      <w:r>
        <w:rPr>
          <w:w w:val="113"/>
          <w:sz w:val="18"/>
          <w:szCs w:val="18"/>
        </w:rPr>
        <w:t>path</w:t>
      </w:r>
      <w:r>
        <w:rPr>
          <w:spacing w:val="17"/>
          <w:w w:val="113"/>
          <w:sz w:val="18"/>
          <w:szCs w:val="18"/>
        </w:rPr>
        <w:t xml:space="preserve"> </w:t>
      </w:r>
      <w:r>
        <w:rPr>
          <w:sz w:val="18"/>
          <w:szCs w:val="18"/>
        </w:rPr>
        <w:t>is</w:t>
      </w:r>
      <w:r>
        <w:rPr>
          <w:spacing w:val="10"/>
          <w:sz w:val="18"/>
          <w:szCs w:val="18"/>
        </w:rPr>
        <w:t xml:space="preserve"> </w:t>
      </w:r>
      <w:r>
        <w:rPr>
          <w:sz w:val="18"/>
          <w:szCs w:val="18"/>
        </w:rPr>
        <w:t>used</w:t>
      </w:r>
      <w:r>
        <w:rPr>
          <w:spacing w:val="33"/>
          <w:sz w:val="18"/>
          <w:szCs w:val="18"/>
        </w:rPr>
        <w:t xml:space="preserve"> </w:t>
      </w:r>
      <w:r>
        <w:rPr>
          <w:sz w:val="18"/>
          <w:szCs w:val="18"/>
        </w:rPr>
        <w:t>for</w:t>
      </w:r>
      <w:r>
        <w:rPr>
          <w:spacing w:val="16"/>
          <w:sz w:val="18"/>
          <w:szCs w:val="18"/>
        </w:rPr>
        <w:t xml:space="preserve"> </w:t>
      </w:r>
      <w:r>
        <w:rPr>
          <w:sz w:val="18"/>
          <w:szCs w:val="18"/>
        </w:rPr>
        <w:t>file</w:t>
      </w:r>
      <w:r>
        <w:rPr>
          <w:spacing w:val="2"/>
          <w:sz w:val="18"/>
          <w:szCs w:val="18"/>
        </w:rPr>
        <w:t xml:space="preserve"> </w:t>
      </w:r>
      <w:r>
        <w:rPr>
          <w:w w:val="112"/>
          <w:sz w:val="18"/>
          <w:szCs w:val="18"/>
        </w:rPr>
        <w:t>transfers.</w:t>
      </w:r>
      <w:r>
        <w:rPr>
          <w:spacing w:val="2"/>
          <w:w w:val="112"/>
          <w:sz w:val="18"/>
          <w:szCs w:val="18"/>
        </w:rPr>
        <w:t xml:space="preserve"> </w:t>
      </w:r>
      <w:r>
        <w:rPr>
          <w:sz w:val="18"/>
          <w:szCs w:val="18"/>
        </w:rPr>
        <w:t>The</w:t>
      </w:r>
      <w:r>
        <w:rPr>
          <w:spacing w:val="43"/>
          <w:sz w:val="18"/>
          <w:szCs w:val="18"/>
        </w:rPr>
        <w:t xml:space="preserve"> </w:t>
      </w:r>
      <w:proofErr w:type="gramStart"/>
      <w:r>
        <w:rPr>
          <w:sz w:val="18"/>
          <w:szCs w:val="18"/>
        </w:rPr>
        <w:t xml:space="preserve">parallel </w:t>
      </w:r>
      <w:r>
        <w:rPr>
          <w:spacing w:val="16"/>
          <w:sz w:val="18"/>
          <w:szCs w:val="18"/>
        </w:rPr>
        <w:t xml:space="preserve"> </w:t>
      </w:r>
      <w:r>
        <w:rPr>
          <w:w w:val="113"/>
          <w:sz w:val="18"/>
          <w:szCs w:val="18"/>
        </w:rPr>
        <w:t>transfer</w:t>
      </w:r>
      <w:proofErr w:type="gramEnd"/>
      <w:r>
        <w:rPr>
          <w:w w:val="113"/>
          <w:sz w:val="18"/>
          <w:szCs w:val="18"/>
        </w:rPr>
        <w:t xml:space="preserve"> </w:t>
      </w:r>
      <w:r>
        <w:rPr>
          <w:sz w:val="18"/>
          <w:szCs w:val="18"/>
        </w:rPr>
        <w:t>m</w:t>
      </w:r>
      <w:r>
        <w:rPr>
          <w:spacing w:val="5"/>
          <w:sz w:val="18"/>
          <w:szCs w:val="18"/>
        </w:rPr>
        <w:t>o</w:t>
      </w:r>
      <w:r>
        <w:rPr>
          <w:sz w:val="18"/>
          <w:szCs w:val="18"/>
        </w:rPr>
        <w:t>de</w:t>
      </w:r>
      <w:r>
        <w:rPr>
          <w:spacing w:val="30"/>
          <w:sz w:val="18"/>
          <w:szCs w:val="18"/>
        </w:rPr>
        <w:t xml:space="preserve"> </w:t>
      </w:r>
      <w:r>
        <w:rPr>
          <w:sz w:val="18"/>
          <w:szCs w:val="18"/>
        </w:rPr>
        <w:t>is</w:t>
      </w:r>
      <w:r>
        <w:rPr>
          <w:spacing w:val="7"/>
          <w:sz w:val="18"/>
          <w:szCs w:val="18"/>
        </w:rPr>
        <w:t xml:space="preserve"> </w:t>
      </w:r>
      <w:r>
        <w:rPr>
          <w:sz w:val="18"/>
          <w:szCs w:val="18"/>
        </w:rPr>
        <w:t>used</w:t>
      </w:r>
      <w:r>
        <w:rPr>
          <w:spacing w:val="29"/>
          <w:sz w:val="18"/>
          <w:szCs w:val="18"/>
        </w:rPr>
        <w:t xml:space="preserve"> </w:t>
      </w:r>
      <w:r>
        <w:rPr>
          <w:sz w:val="18"/>
          <w:szCs w:val="18"/>
        </w:rPr>
        <w:t>here,</w:t>
      </w:r>
      <w:r>
        <w:rPr>
          <w:spacing w:val="35"/>
          <w:sz w:val="18"/>
          <w:szCs w:val="18"/>
        </w:rPr>
        <w:t xml:space="preserve"> </w:t>
      </w:r>
      <w:r>
        <w:rPr>
          <w:sz w:val="18"/>
          <w:szCs w:val="18"/>
        </w:rPr>
        <w:t>whi</w:t>
      </w:r>
      <w:r>
        <w:rPr>
          <w:spacing w:val="-5"/>
          <w:sz w:val="18"/>
          <w:szCs w:val="18"/>
        </w:rPr>
        <w:t>c</w:t>
      </w:r>
      <w:r>
        <w:rPr>
          <w:sz w:val="18"/>
          <w:szCs w:val="18"/>
        </w:rPr>
        <w:t>h</w:t>
      </w:r>
      <w:r>
        <w:rPr>
          <w:spacing w:val="32"/>
          <w:sz w:val="18"/>
          <w:szCs w:val="18"/>
        </w:rPr>
        <w:t xml:space="preserve"> </w:t>
      </w:r>
      <w:r>
        <w:rPr>
          <w:sz w:val="18"/>
          <w:szCs w:val="18"/>
        </w:rPr>
        <w:t>m</w:t>
      </w:r>
      <w:r>
        <w:rPr>
          <w:spacing w:val="5"/>
          <w:sz w:val="18"/>
          <w:szCs w:val="18"/>
        </w:rPr>
        <w:t>o</w:t>
      </w:r>
      <w:r>
        <w:rPr>
          <w:sz w:val="18"/>
          <w:szCs w:val="18"/>
        </w:rPr>
        <w:t>dels</w:t>
      </w:r>
      <w:r>
        <w:rPr>
          <w:spacing w:val="34"/>
          <w:sz w:val="18"/>
          <w:szCs w:val="18"/>
        </w:rPr>
        <w:t xml:space="preserve"> </w:t>
      </w:r>
      <w:r>
        <w:rPr>
          <w:w w:val="110"/>
          <w:sz w:val="18"/>
          <w:szCs w:val="18"/>
        </w:rPr>
        <w:t>unc</w:t>
      </w:r>
      <w:r>
        <w:rPr>
          <w:spacing w:val="7"/>
          <w:w w:val="110"/>
          <w:sz w:val="18"/>
          <w:szCs w:val="18"/>
        </w:rPr>
        <w:t>o</w:t>
      </w:r>
      <w:r>
        <w:rPr>
          <w:w w:val="110"/>
          <w:sz w:val="18"/>
          <w:szCs w:val="18"/>
        </w:rPr>
        <w:t>ordinated</w:t>
      </w:r>
      <w:r>
        <w:rPr>
          <w:spacing w:val="5"/>
          <w:w w:val="110"/>
          <w:sz w:val="18"/>
          <w:szCs w:val="18"/>
        </w:rPr>
        <w:t xml:space="preserve"> </w:t>
      </w:r>
      <w:r>
        <w:rPr>
          <w:w w:val="109"/>
          <w:sz w:val="18"/>
          <w:szCs w:val="18"/>
        </w:rPr>
        <w:t>concurre</w:t>
      </w:r>
      <w:r>
        <w:rPr>
          <w:spacing w:val="-4"/>
          <w:w w:val="109"/>
          <w:sz w:val="18"/>
          <w:szCs w:val="18"/>
        </w:rPr>
        <w:t>n</w:t>
      </w:r>
      <w:r>
        <w:rPr>
          <w:w w:val="143"/>
          <w:sz w:val="18"/>
          <w:szCs w:val="18"/>
        </w:rPr>
        <w:t>t</w:t>
      </w:r>
      <w:r>
        <w:rPr>
          <w:spacing w:val="3"/>
          <w:sz w:val="18"/>
          <w:szCs w:val="18"/>
        </w:rPr>
        <w:t xml:space="preserve"> </w:t>
      </w:r>
      <w:r>
        <w:rPr>
          <w:sz w:val="18"/>
          <w:szCs w:val="18"/>
        </w:rPr>
        <w:t>access</w:t>
      </w:r>
      <w:r>
        <w:rPr>
          <w:spacing w:val="26"/>
          <w:sz w:val="18"/>
          <w:szCs w:val="18"/>
        </w:rPr>
        <w:t xml:space="preserve"> </w:t>
      </w:r>
      <w:r>
        <w:rPr>
          <w:sz w:val="18"/>
          <w:szCs w:val="18"/>
        </w:rPr>
        <w:t>to</w:t>
      </w:r>
      <w:r>
        <w:rPr>
          <w:spacing w:val="25"/>
          <w:sz w:val="18"/>
          <w:szCs w:val="18"/>
        </w:rPr>
        <w:t xml:space="preserve"> </w:t>
      </w:r>
      <w:r>
        <w:rPr>
          <w:sz w:val="18"/>
          <w:szCs w:val="18"/>
        </w:rPr>
        <w:t xml:space="preserve">remote </w:t>
      </w:r>
      <w:r>
        <w:rPr>
          <w:spacing w:val="8"/>
          <w:sz w:val="18"/>
          <w:szCs w:val="18"/>
        </w:rPr>
        <w:t xml:space="preserve"> </w:t>
      </w:r>
      <w:r>
        <w:rPr>
          <w:sz w:val="18"/>
          <w:szCs w:val="18"/>
        </w:rPr>
        <w:t xml:space="preserve">files </w:t>
      </w:r>
      <w:r>
        <w:rPr>
          <w:spacing w:val="-5"/>
          <w:w w:val="113"/>
          <w:sz w:val="18"/>
          <w:szCs w:val="18"/>
        </w:rPr>
        <w:t>b</w:t>
      </w:r>
      <w:r>
        <w:rPr>
          <w:w w:val="107"/>
          <w:sz w:val="18"/>
          <w:szCs w:val="18"/>
        </w:rPr>
        <w:t xml:space="preserve">y </w:t>
      </w:r>
      <w:r>
        <w:rPr>
          <w:w w:val="109"/>
          <w:sz w:val="18"/>
          <w:szCs w:val="18"/>
        </w:rPr>
        <w:t>si</w:t>
      </w:r>
      <w:r>
        <w:rPr>
          <w:spacing w:val="-5"/>
          <w:w w:val="109"/>
          <w:sz w:val="18"/>
          <w:szCs w:val="18"/>
        </w:rPr>
        <w:t>m</w:t>
      </w:r>
      <w:r>
        <w:rPr>
          <w:w w:val="109"/>
          <w:sz w:val="18"/>
          <w:szCs w:val="18"/>
        </w:rPr>
        <w:t>ultaneous</w:t>
      </w:r>
      <w:r>
        <w:rPr>
          <w:spacing w:val="32"/>
          <w:w w:val="109"/>
          <w:sz w:val="18"/>
          <w:szCs w:val="18"/>
        </w:rPr>
        <w:t xml:space="preserve"> </w:t>
      </w:r>
      <w:r>
        <w:rPr>
          <w:sz w:val="18"/>
          <w:szCs w:val="18"/>
        </w:rPr>
        <w:t xml:space="preserve">jobs. </w:t>
      </w:r>
      <w:r>
        <w:rPr>
          <w:spacing w:val="12"/>
          <w:sz w:val="18"/>
          <w:szCs w:val="18"/>
        </w:rPr>
        <w:t xml:space="preserve"> </w:t>
      </w:r>
      <w:r>
        <w:rPr>
          <w:sz w:val="18"/>
          <w:szCs w:val="18"/>
        </w:rPr>
        <w:t xml:space="preserve">This </w:t>
      </w:r>
      <w:r>
        <w:rPr>
          <w:spacing w:val="22"/>
          <w:sz w:val="18"/>
          <w:szCs w:val="18"/>
        </w:rPr>
        <w:t xml:space="preserve"> </w:t>
      </w:r>
      <w:r>
        <w:rPr>
          <w:w w:val="108"/>
          <w:sz w:val="18"/>
          <w:szCs w:val="18"/>
        </w:rPr>
        <w:t>s</w:t>
      </w:r>
      <w:r>
        <w:rPr>
          <w:spacing w:val="-5"/>
          <w:w w:val="108"/>
          <w:sz w:val="18"/>
          <w:szCs w:val="18"/>
        </w:rPr>
        <w:t>c</w:t>
      </w:r>
      <w:r>
        <w:rPr>
          <w:w w:val="108"/>
          <w:sz w:val="18"/>
          <w:szCs w:val="18"/>
        </w:rPr>
        <w:t>heduling</w:t>
      </w:r>
      <w:r>
        <w:rPr>
          <w:spacing w:val="19"/>
          <w:w w:val="108"/>
          <w:sz w:val="18"/>
          <w:szCs w:val="18"/>
        </w:rPr>
        <w:t xml:space="preserve"> </w:t>
      </w:r>
      <w:r>
        <w:rPr>
          <w:w w:val="108"/>
          <w:sz w:val="18"/>
          <w:szCs w:val="18"/>
        </w:rPr>
        <w:t>approa</w:t>
      </w:r>
      <w:r>
        <w:rPr>
          <w:spacing w:val="-4"/>
          <w:w w:val="108"/>
          <w:sz w:val="18"/>
          <w:szCs w:val="18"/>
        </w:rPr>
        <w:t>c</w:t>
      </w:r>
      <w:r>
        <w:rPr>
          <w:w w:val="108"/>
          <w:sz w:val="18"/>
          <w:szCs w:val="18"/>
        </w:rPr>
        <w:t>h</w:t>
      </w:r>
      <w:r>
        <w:rPr>
          <w:spacing w:val="47"/>
          <w:w w:val="108"/>
          <w:sz w:val="18"/>
          <w:szCs w:val="18"/>
        </w:rPr>
        <w:t xml:space="preserve"> </w:t>
      </w:r>
      <w:r>
        <w:rPr>
          <w:w w:val="108"/>
          <w:sz w:val="18"/>
          <w:szCs w:val="18"/>
        </w:rPr>
        <w:t>corres</w:t>
      </w:r>
      <w:r>
        <w:rPr>
          <w:spacing w:val="6"/>
          <w:w w:val="108"/>
          <w:sz w:val="18"/>
          <w:szCs w:val="18"/>
        </w:rPr>
        <w:t>p</w:t>
      </w:r>
      <w:r>
        <w:rPr>
          <w:w w:val="108"/>
          <w:sz w:val="18"/>
          <w:szCs w:val="18"/>
        </w:rPr>
        <w:t>onds</w:t>
      </w:r>
      <w:r>
        <w:rPr>
          <w:spacing w:val="25"/>
          <w:w w:val="108"/>
          <w:sz w:val="18"/>
          <w:szCs w:val="18"/>
        </w:rPr>
        <w:t xml:space="preserve"> </w:t>
      </w:r>
      <w:r>
        <w:rPr>
          <w:sz w:val="18"/>
          <w:szCs w:val="18"/>
        </w:rPr>
        <w:t xml:space="preserve">to </w:t>
      </w:r>
      <w:r>
        <w:rPr>
          <w:spacing w:val="6"/>
          <w:sz w:val="18"/>
          <w:szCs w:val="18"/>
        </w:rPr>
        <w:t xml:space="preserve"> </w:t>
      </w:r>
      <w:r>
        <w:rPr>
          <w:sz w:val="18"/>
          <w:szCs w:val="18"/>
        </w:rPr>
        <w:t xml:space="preserve">the </w:t>
      </w:r>
      <w:r>
        <w:rPr>
          <w:spacing w:val="19"/>
          <w:sz w:val="18"/>
          <w:szCs w:val="18"/>
        </w:rPr>
        <w:t xml:space="preserve"> </w:t>
      </w:r>
      <w:r>
        <w:rPr>
          <w:w w:val="119"/>
          <w:sz w:val="18"/>
          <w:szCs w:val="18"/>
        </w:rPr>
        <w:t>distributed</w:t>
      </w:r>
      <w:r>
        <w:rPr>
          <w:spacing w:val="-17"/>
          <w:w w:val="119"/>
          <w:sz w:val="18"/>
          <w:szCs w:val="18"/>
        </w:rPr>
        <w:t xml:space="preserve"> </w:t>
      </w:r>
      <w:r>
        <w:rPr>
          <w:w w:val="119"/>
          <w:sz w:val="18"/>
          <w:szCs w:val="18"/>
        </w:rPr>
        <w:t xml:space="preserve">data </w:t>
      </w:r>
      <w:r>
        <w:rPr>
          <w:w w:val="110"/>
          <w:sz w:val="18"/>
          <w:szCs w:val="18"/>
        </w:rPr>
        <w:t>pr</w:t>
      </w:r>
      <w:r>
        <w:rPr>
          <w:spacing w:val="7"/>
          <w:w w:val="110"/>
          <w:sz w:val="18"/>
          <w:szCs w:val="18"/>
        </w:rPr>
        <w:t>o</w:t>
      </w:r>
      <w:r>
        <w:rPr>
          <w:w w:val="110"/>
          <w:sz w:val="18"/>
          <w:szCs w:val="18"/>
        </w:rPr>
        <w:t>duction</w:t>
      </w:r>
      <w:r>
        <w:rPr>
          <w:spacing w:val="35"/>
          <w:w w:val="110"/>
          <w:sz w:val="18"/>
          <w:szCs w:val="18"/>
        </w:rPr>
        <w:t xml:space="preserve"> </w:t>
      </w:r>
      <w:r>
        <w:rPr>
          <w:sz w:val="18"/>
          <w:szCs w:val="18"/>
        </w:rPr>
        <w:t xml:space="preserve">setup </w:t>
      </w:r>
      <w:r>
        <w:rPr>
          <w:spacing w:val="37"/>
          <w:sz w:val="18"/>
          <w:szCs w:val="18"/>
        </w:rPr>
        <w:t xml:space="preserve"> </w:t>
      </w:r>
      <w:r>
        <w:rPr>
          <w:sz w:val="18"/>
          <w:szCs w:val="18"/>
        </w:rPr>
        <w:t xml:space="preserve">in </w:t>
      </w:r>
      <w:r>
        <w:rPr>
          <w:spacing w:val="1"/>
          <w:sz w:val="18"/>
          <w:szCs w:val="18"/>
        </w:rPr>
        <w:t xml:space="preserve"> </w:t>
      </w:r>
      <w:r>
        <w:rPr>
          <w:sz w:val="18"/>
          <w:szCs w:val="18"/>
        </w:rPr>
        <w:t>ma</w:t>
      </w:r>
      <w:r>
        <w:rPr>
          <w:spacing w:val="-5"/>
          <w:sz w:val="18"/>
          <w:szCs w:val="18"/>
        </w:rPr>
        <w:t>n</w:t>
      </w:r>
      <w:r>
        <w:rPr>
          <w:sz w:val="18"/>
          <w:szCs w:val="18"/>
        </w:rPr>
        <w:t xml:space="preserve">y </w:t>
      </w:r>
      <w:r>
        <w:rPr>
          <w:spacing w:val="31"/>
          <w:sz w:val="18"/>
          <w:szCs w:val="18"/>
        </w:rPr>
        <w:t xml:space="preserve"> </w:t>
      </w:r>
      <w:r>
        <w:rPr>
          <w:w w:val="110"/>
          <w:sz w:val="18"/>
          <w:szCs w:val="18"/>
        </w:rPr>
        <w:t>HENP</w:t>
      </w:r>
      <w:r>
        <w:rPr>
          <w:spacing w:val="38"/>
          <w:w w:val="110"/>
          <w:sz w:val="18"/>
          <w:szCs w:val="18"/>
        </w:rPr>
        <w:t xml:space="preserve"> </w:t>
      </w:r>
      <w:r>
        <w:rPr>
          <w:w w:val="110"/>
          <w:sz w:val="18"/>
          <w:szCs w:val="18"/>
        </w:rPr>
        <w:t>ex</w:t>
      </w:r>
      <w:r>
        <w:rPr>
          <w:spacing w:val="5"/>
          <w:w w:val="110"/>
          <w:sz w:val="18"/>
          <w:szCs w:val="18"/>
        </w:rPr>
        <w:t>p</w:t>
      </w:r>
      <w:r>
        <w:rPr>
          <w:w w:val="110"/>
          <w:sz w:val="18"/>
          <w:szCs w:val="18"/>
        </w:rPr>
        <w:t>erime</w:t>
      </w:r>
      <w:r>
        <w:rPr>
          <w:spacing w:val="-5"/>
          <w:w w:val="110"/>
          <w:sz w:val="18"/>
          <w:szCs w:val="18"/>
        </w:rPr>
        <w:t>n</w:t>
      </w:r>
      <w:r>
        <w:rPr>
          <w:w w:val="110"/>
          <w:sz w:val="18"/>
          <w:szCs w:val="18"/>
        </w:rPr>
        <w:t>ts,</w:t>
      </w:r>
      <w:r>
        <w:rPr>
          <w:spacing w:val="26"/>
          <w:w w:val="110"/>
          <w:sz w:val="18"/>
          <w:szCs w:val="18"/>
        </w:rPr>
        <w:t xml:space="preserve"> </w:t>
      </w:r>
      <w:r>
        <w:rPr>
          <w:sz w:val="18"/>
          <w:szCs w:val="18"/>
        </w:rPr>
        <w:t xml:space="preserve">in </w:t>
      </w:r>
      <w:r>
        <w:rPr>
          <w:spacing w:val="1"/>
          <w:sz w:val="18"/>
          <w:szCs w:val="18"/>
        </w:rPr>
        <w:t xml:space="preserve"> </w:t>
      </w:r>
      <w:r>
        <w:rPr>
          <w:w w:val="114"/>
          <w:sz w:val="18"/>
          <w:szCs w:val="18"/>
        </w:rPr>
        <w:t>parti</w:t>
      </w:r>
      <w:r>
        <w:rPr>
          <w:spacing w:val="1"/>
          <w:w w:val="114"/>
          <w:sz w:val="18"/>
          <w:szCs w:val="18"/>
        </w:rPr>
        <w:t>c</w:t>
      </w:r>
      <w:r>
        <w:rPr>
          <w:w w:val="114"/>
          <w:sz w:val="18"/>
          <w:szCs w:val="18"/>
        </w:rPr>
        <w:t>ular,</w:t>
      </w:r>
      <w:r>
        <w:rPr>
          <w:spacing w:val="27"/>
          <w:w w:val="114"/>
          <w:sz w:val="18"/>
          <w:szCs w:val="18"/>
        </w:rPr>
        <w:t xml:space="preserve"> </w:t>
      </w:r>
      <w:r>
        <w:rPr>
          <w:w w:val="114"/>
          <w:sz w:val="18"/>
          <w:szCs w:val="18"/>
        </w:rPr>
        <w:t>data</w:t>
      </w:r>
      <w:r>
        <w:rPr>
          <w:spacing w:val="42"/>
          <w:w w:val="114"/>
          <w:sz w:val="18"/>
          <w:szCs w:val="18"/>
        </w:rPr>
        <w:t xml:space="preserve"> </w:t>
      </w:r>
      <w:r>
        <w:rPr>
          <w:w w:val="114"/>
          <w:sz w:val="18"/>
          <w:szCs w:val="18"/>
        </w:rPr>
        <w:t>pr</w:t>
      </w:r>
      <w:r>
        <w:rPr>
          <w:spacing w:val="7"/>
          <w:w w:val="114"/>
          <w:sz w:val="18"/>
          <w:szCs w:val="18"/>
        </w:rPr>
        <w:t>o</w:t>
      </w:r>
      <w:r>
        <w:rPr>
          <w:w w:val="114"/>
          <w:sz w:val="18"/>
          <w:szCs w:val="18"/>
        </w:rPr>
        <w:t xml:space="preserve">duction </w:t>
      </w:r>
      <w:r>
        <w:rPr>
          <w:w w:val="126"/>
          <w:sz w:val="18"/>
          <w:szCs w:val="18"/>
        </w:rPr>
        <w:t xml:space="preserve">at </w:t>
      </w:r>
      <w:r>
        <w:rPr>
          <w:sz w:val="18"/>
          <w:szCs w:val="18"/>
        </w:rPr>
        <w:t xml:space="preserve">KISTI </w:t>
      </w:r>
      <w:r>
        <w:rPr>
          <w:spacing w:val="23"/>
          <w:sz w:val="18"/>
          <w:szCs w:val="18"/>
        </w:rPr>
        <w:t xml:space="preserve"> </w:t>
      </w:r>
      <w:r>
        <w:rPr>
          <w:sz w:val="18"/>
          <w:szCs w:val="18"/>
        </w:rPr>
        <w:t>for</w:t>
      </w:r>
      <w:r>
        <w:rPr>
          <w:spacing w:val="26"/>
          <w:sz w:val="18"/>
          <w:szCs w:val="18"/>
        </w:rPr>
        <w:t xml:space="preserve"> </w:t>
      </w:r>
      <w:r>
        <w:rPr>
          <w:sz w:val="18"/>
          <w:szCs w:val="18"/>
        </w:rPr>
        <w:t xml:space="preserve">the </w:t>
      </w:r>
      <w:r>
        <w:rPr>
          <w:spacing w:val="7"/>
          <w:sz w:val="18"/>
          <w:szCs w:val="18"/>
        </w:rPr>
        <w:t xml:space="preserve"> </w:t>
      </w:r>
      <w:r>
        <w:rPr>
          <w:sz w:val="18"/>
          <w:szCs w:val="18"/>
        </w:rPr>
        <w:t>S</w:t>
      </w:r>
      <w:r>
        <w:rPr>
          <w:spacing w:val="-15"/>
          <w:sz w:val="18"/>
          <w:szCs w:val="18"/>
        </w:rPr>
        <w:t>T</w:t>
      </w:r>
      <w:r>
        <w:rPr>
          <w:sz w:val="18"/>
          <w:szCs w:val="18"/>
        </w:rPr>
        <w:t xml:space="preserve">AR </w:t>
      </w:r>
      <w:r>
        <w:rPr>
          <w:spacing w:val="20"/>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17"/>
          <w:sz w:val="18"/>
          <w:szCs w:val="18"/>
        </w:rPr>
        <w:t xml:space="preserve"> </w:t>
      </w:r>
      <w:r>
        <w:rPr>
          <w:sz w:val="18"/>
          <w:szCs w:val="18"/>
        </w:rPr>
        <w:t>[9].</w:t>
      </w:r>
    </w:p>
    <w:p w:rsidR="00C45AA3" w:rsidRDefault="00DC4C15">
      <w:pPr>
        <w:spacing w:before="1" w:line="265" w:lineRule="auto"/>
        <w:ind w:left="419" w:right="1841" w:hanging="198"/>
        <w:jc w:val="both"/>
        <w:rPr>
          <w:sz w:val="18"/>
          <w:szCs w:val="18"/>
        </w:rPr>
      </w:pPr>
      <w:r>
        <w:pict>
          <v:group id="_x0000_s1502" style="position:absolute;left:0;text-align:left;margin-left:117.15pt;margin-top:8.25pt;width:3.2pt;height:0;z-index:-1800;mso-position-horizontal-relative:page" coordorigin="2343,165" coordsize="64,0">
            <v:shape id="_x0000_s1503" style="position:absolute;left:2343;top:165;width:64;height:0" coordorigin="2343,165" coordsize="64,0" path="m2343,165r64,e" filled="f" strokeweight=".14042mm">
              <v:path arrowok="t"/>
            </v:shape>
            <w10:wrap anchorx="page"/>
          </v:group>
        </w:pict>
      </w:r>
      <w:proofErr w:type="gramStart"/>
      <w:r>
        <w:rPr>
          <w:sz w:val="18"/>
          <w:szCs w:val="18"/>
        </w:rPr>
        <w:t xml:space="preserve">– </w:t>
      </w:r>
      <w:r>
        <w:rPr>
          <w:spacing w:val="17"/>
          <w:sz w:val="18"/>
          <w:szCs w:val="18"/>
        </w:rPr>
        <w:t xml:space="preserve"> </w:t>
      </w:r>
      <w:r>
        <w:rPr>
          <w:w w:val="124"/>
          <w:sz w:val="18"/>
          <w:szCs w:val="18"/>
        </w:rPr>
        <w:t>PUSH</w:t>
      </w:r>
      <w:proofErr w:type="gramEnd"/>
      <w:r>
        <w:rPr>
          <w:spacing w:val="40"/>
          <w:w w:val="124"/>
          <w:sz w:val="18"/>
          <w:szCs w:val="18"/>
        </w:rPr>
        <w:t xml:space="preserve"> </w:t>
      </w:r>
      <w:proofErr w:type="spellStart"/>
      <w:r>
        <w:rPr>
          <w:w w:val="124"/>
          <w:sz w:val="18"/>
          <w:szCs w:val="18"/>
        </w:rPr>
        <w:t>seq</w:t>
      </w:r>
      <w:proofErr w:type="spellEnd"/>
      <w:r>
        <w:rPr>
          <w:w w:val="124"/>
          <w:sz w:val="18"/>
          <w:szCs w:val="18"/>
        </w:rPr>
        <w:t>:</w:t>
      </w:r>
      <w:r>
        <w:rPr>
          <w:spacing w:val="-8"/>
          <w:w w:val="124"/>
          <w:sz w:val="18"/>
          <w:szCs w:val="18"/>
        </w:rPr>
        <w:t xml:space="preserve"> </w:t>
      </w:r>
      <w:r>
        <w:rPr>
          <w:sz w:val="18"/>
          <w:szCs w:val="18"/>
        </w:rPr>
        <w:t xml:space="preserve">The </w:t>
      </w:r>
      <w:r>
        <w:rPr>
          <w:spacing w:val="2"/>
          <w:sz w:val="18"/>
          <w:szCs w:val="18"/>
        </w:rPr>
        <w:t xml:space="preserve"> </w:t>
      </w:r>
      <w:r>
        <w:rPr>
          <w:sz w:val="18"/>
          <w:szCs w:val="18"/>
        </w:rPr>
        <w:t>job</w:t>
      </w:r>
      <w:r>
        <w:rPr>
          <w:spacing w:val="29"/>
          <w:sz w:val="18"/>
          <w:szCs w:val="18"/>
        </w:rPr>
        <w:t xml:space="preserve"> </w:t>
      </w:r>
      <w:r>
        <w:rPr>
          <w:w w:val="107"/>
          <w:sz w:val="18"/>
          <w:szCs w:val="18"/>
        </w:rPr>
        <w:t>s</w:t>
      </w:r>
      <w:r>
        <w:rPr>
          <w:spacing w:val="-5"/>
          <w:w w:val="107"/>
          <w:sz w:val="18"/>
          <w:szCs w:val="18"/>
        </w:rPr>
        <w:t>c</w:t>
      </w:r>
      <w:r>
        <w:rPr>
          <w:w w:val="107"/>
          <w:sz w:val="18"/>
          <w:szCs w:val="18"/>
        </w:rPr>
        <w:t>heduling</w:t>
      </w:r>
      <w:r>
        <w:rPr>
          <w:spacing w:val="9"/>
          <w:w w:val="107"/>
          <w:sz w:val="18"/>
          <w:szCs w:val="18"/>
        </w:rPr>
        <w:t xml:space="preserve"> </w:t>
      </w:r>
      <w:r>
        <w:rPr>
          <w:sz w:val="18"/>
          <w:szCs w:val="18"/>
        </w:rPr>
        <w:t>in</w:t>
      </w:r>
      <w:r>
        <w:rPr>
          <w:spacing w:val="24"/>
          <w:sz w:val="18"/>
          <w:szCs w:val="18"/>
        </w:rPr>
        <w:t xml:space="preserve"> </w:t>
      </w:r>
      <w:r>
        <w:rPr>
          <w:spacing w:val="5"/>
          <w:w w:val="108"/>
          <w:sz w:val="18"/>
          <w:szCs w:val="18"/>
        </w:rPr>
        <w:t>p</w:t>
      </w:r>
      <w:r>
        <w:rPr>
          <w:w w:val="108"/>
          <w:sz w:val="18"/>
          <w:szCs w:val="18"/>
        </w:rPr>
        <w:t>erformed</w:t>
      </w:r>
      <w:r>
        <w:rPr>
          <w:spacing w:val="11"/>
          <w:w w:val="108"/>
          <w:sz w:val="18"/>
          <w:szCs w:val="18"/>
        </w:rPr>
        <w:t xml:space="preserve"> </w:t>
      </w:r>
      <w:r>
        <w:rPr>
          <w:sz w:val="18"/>
          <w:szCs w:val="18"/>
        </w:rPr>
        <w:t xml:space="preserve">exactly </w:t>
      </w:r>
      <w:r>
        <w:rPr>
          <w:spacing w:val="19"/>
          <w:sz w:val="18"/>
          <w:szCs w:val="18"/>
        </w:rPr>
        <w:t xml:space="preserve"> </w:t>
      </w:r>
      <w:r>
        <w:rPr>
          <w:sz w:val="18"/>
          <w:szCs w:val="18"/>
        </w:rPr>
        <w:t>as</w:t>
      </w:r>
      <w:r>
        <w:rPr>
          <w:spacing w:val="24"/>
          <w:sz w:val="18"/>
          <w:szCs w:val="18"/>
        </w:rPr>
        <w:t xml:space="preserve"> </w:t>
      </w:r>
      <w:r>
        <w:rPr>
          <w:sz w:val="18"/>
          <w:szCs w:val="18"/>
        </w:rPr>
        <w:t>in</w:t>
      </w:r>
      <w:r>
        <w:rPr>
          <w:spacing w:val="24"/>
          <w:sz w:val="18"/>
          <w:szCs w:val="18"/>
        </w:rPr>
        <w:t xml:space="preserve"> </w:t>
      </w:r>
      <w:r>
        <w:rPr>
          <w:sz w:val="18"/>
          <w:szCs w:val="18"/>
        </w:rPr>
        <w:t xml:space="preserve">the </w:t>
      </w:r>
      <w:r>
        <w:rPr>
          <w:spacing w:val="1"/>
          <w:sz w:val="18"/>
          <w:szCs w:val="18"/>
        </w:rPr>
        <w:t xml:space="preserve"> </w:t>
      </w:r>
      <w:r>
        <w:rPr>
          <w:sz w:val="18"/>
          <w:szCs w:val="18"/>
        </w:rPr>
        <w:t xml:space="preserve">previous </w:t>
      </w:r>
      <w:r>
        <w:rPr>
          <w:spacing w:val="17"/>
          <w:sz w:val="18"/>
          <w:szCs w:val="18"/>
        </w:rPr>
        <w:t xml:space="preserve"> </w:t>
      </w:r>
      <w:r>
        <w:rPr>
          <w:w w:val="111"/>
          <w:sz w:val="18"/>
          <w:szCs w:val="18"/>
        </w:rPr>
        <w:t>approa</w:t>
      </w:r>
      <w:r>
        <w:rPr>
          <w:spacing w:val="-4"/>
          <w:w w:val="111"/>
          <w:sz w:val="18"/>
          <w:szCs w:val="18"/>
        </w:rPr>
        <w:t>c</w:t>
      </w:r>
      <w:r>
        <w:rPr>
          <w:w w:val="113"/>
          <w:sz w:val="18"/>
          <w:szCs w:val="18"/>
        </w:rPr>
        <w:t xml:space="preserve">h, </w:t>
      </w:r>
      <w:r>
        <w:rPr>
          <w:sz w:val="18"/>
          <w:szCs w:val="18"/>
        </w:rPr>
        <w:t xml:space="preserve">but </w:t>
      </w:r>
      <w:r>
        <w:rPr>
          <w:spacing w:val="14"/>
          <w:sz w:val="18"/>
          <w:szCs w:val="18"/>
        </w:rPr>
        <w:t xml:space="preserve"> </w:t>
      </w:r>
      <w:r>
        <w:rPr>
          <w:sz w:val="18"/>
          <w:szCs w:val="18"/>
        </w:rPr>
        <w:t xml:space="preserve">the </w:t>
      </w:r>
      <w:r>
        <w:rPr>
          <w:spacing w:val="3"/>
          <w:sz w:val="18"/>
          <w:szCs w:val="18"/>
        </w:rPr>
        <w:t xml:space="preserve"> </w:t>
      </w:r>
      <w:r>
        <w:rPr>
          <w:w w:val="111"/>
          <w:sz w:val="18"/>
          <w:szCs w:val="18"/>
        </w:rPr>
        <w:t>seque</w:t>
      </w:r>
      <w:r>
        <w:rPr>
          <w:spacing w:val="-4"/>
          <w:w w:val="111"/>
          <w:sz w:val="18"/>
          <w:szCs w:val="18"/>
        </w:rPr>
        <w:t>n</w:t>
      </w:r>
      <w:r>
        <w:rPr>
          <w:w w:val="111"/>
          <w:sz w:val="18"/>
          <w:szCs w:val="18"/>
        </w:rPr>
        <w:t>tial</w:t>
      </w:r>
      <w:r>
        <w:rPr>
          <w:spacing w:val="-2"/>
          <w:w w:val="111"/>
          <w:sz w:val="18"/>
          <w:szCs w:val="18"/>
        </w:rPr>
        <w:t xml:space="preserve"> </w:t>
      </w:r>
      <w:r>
        <w:rPr>
          <w:w w:val="111"/>
          <w:sz w:val="18"/>
          <w:szCs w:val="18"/>
        </w:rPr>
        <w:t>transfer</w:t>
      </w:r>
      <w:r>
        <w:rPr>
          <w:spacing w:val="19"/>
          <w:w w:val="111"/>
          <w:sz w:val="18"/>
          <w:szCs w:val="18"/>
        </w:rPr>
        <w:t xml:space="preserve"> </w:t>
      </w:r>
      <w:r>
        <w:rPr>
          <w:sz w:val="18"/>
          <w:szCs w:val="18"/>
        </w:rPr>
        <w:t>m</w:t>
      </w:r>
      <w:r>
        <w:rPr>
          <w:spacing w:val="5"/>
          <w:sz w:val="18"/>
          <w:szCs w:val="18"/>
        </w:rPr>
        <w:t>o</w:t>
      </w:r>
      <w:r>
        <w:rPr>
          <w:sz w:val="18"/>
          <w:szCs w:val="18"/>
        </w:rPr>
        <w:t>de</w:t>
      </w:r>
      <w:r>
        <w:rPr>
          <w:spacing w:val="40"/>
          <w:sz w:val="18"/>
          <w:szCs w:val="18"/>
        </w:rPr>
        <w:t xml:space="preserve"> </w:t>
      </w:r>
      <w:r>
        <w:rPr>
          <w:sz w:val="18"/>
          <w:szCs w:val="18"/>
        </w:rPr>
        <w:t>is</w:t>
      </w:r>
      <w:r>
        <w:rPr>
          <w:spacing w:val="17"/>
          <w:sz w:val="18"/>
          <w:szCs w:val="18"/>
        </w:rPr>
        <w:t xml:space="preserve"> </w:t>
      </w:r>
      <w:r>
        <w:rPr>
          <w:sz w:val="18"/>
          <w:szCs w:val="18"/>
        </w:rPr>
        <w:t xml:space="preserve">used. </w:t>
      </w:r>
      <w:r>
        <w:rPr>
          <w:spacing w:val="2"/>
          <w:sz w:val="18"/>
          <w:szCs w:val="18"/>
        </w:rPr>
        <w:t xml:space="preserve"> </w:t>
      </w:r>
      <w:r>
        <w:rPr>
          <w:sz w:val="18"/>
          <w:szCs w:val="18"/>
        </w:rPr>
        <w:t xml:space="preserve">The </w:t>
      </w:r>
      <w:r>
        <w:rPr>
          <w:spacing w:val="4"/>
          <w:sz w:val="18"/>
          <w:szCs w:val="18"/>
        </w:rPr>
        <w:t xml:space="preserve"> </w:t>
      </w:r>
      <w:r>
        <w:rPr>
          <w:sz w:val="18"/>
          <w:szCs w:val="18"/>
        </w:rPr>
        <w:t xml:space="preserve">main </w:t>
      </w:r>
      <w:r>
        <w:rPr>
          <w:spacing w:val="4"/>
          <w:sz w:val="18"/>
          <w:szCs w:val="18"/>
        </w:rPr>
        <w:t xml:space="preserve"> </w:t>
      </w:r>
      <w:r>
        <w:rPr>
          <w:sz w:val="18"/>
          <w:szCs w:val="18"/>
        </w:rPr>
        <w:t>pur</w:t>
      </w:r>
      <w:r>
        <w:rPr>
          <w:spacing w:val="6"/>
          <w:sz w:val="18"/>
          <w:szCs w:val="18"/>
        </w:rPr>
        <w:t>p</w:t>
      </w:r>
      <w:r>
        <w:rPr>
          <w:sz w:val="18"/>
          <w:szCs w:val="18"/>
        </w:rPr>
        <w:t xml:space="preserve">ose </w:t>
      </w:r>
      <w:r>
        <w:rPr>
          <w:spacing w:val="19"/>
          <w:sz w:val="18"/>
          <w:szCs w:val="18"/>
        </w:rPr>
        <w:t xml:space="preserve"> </w:t>
      </w:r>
      <w:r>
        <w:rPr>
          <w:sz w:val="18"/>
          <w:szCs w:val="18"/>
        </w:rPr>
        <w:t>of</w:t>
      </w:r>
      <w:r>
        <w:rPr>
          <w:spacing w:val="10"/>
          <w:sz w:val="18"/>
          <w:szCs w:val="18"/>
        </w:rPr>
        <w:t xml:space="preserve"> </w:t>
      </w:r>
      <w:r>
        <w:rPr>
          <w:sz w:val="18"/>
          <w:szCs w:val="18"/>
        </w:rPr>
        <w:t xml:space="preserve">these </w:t>
      </w:r>
      <w:r>
        <w:rPr>
          <w:spacing w:val="8"/>
          <w:sz w:val="18"/>
          <w:szCs w:val="18"/>
        </w:rPr>
        <w:t xml:space="preserve"> </w:t>
      </w:r>
      <w:r>
        <w:rPr>
          <w:w w:val="106"/>
          <w:sz w:val="18"/>
          <w:szCs w:val="18"/>
        </w:rPr>
        <w:t>si</w:t>
      </w:r>
      <w:r>
        <w:rPr>
          <w:spacing w:val="-5"/>
          <w:w w:val="106"/>
          <w:sz w:val="18"/>
          <w:szCs w:val="18"/>
        </w:rPr>
        <w:t>m</w:t>
      </w:r>
      <w:r>
        <w:rPr>
          <w:w w:val="106"/>
          <w:sz w:val="18"/>
          <w:szCs w:val="18"/>
        </w:rPr>
        <w:t>ulations</w:t>
      </w:r>
      <w:r>
        <w:rPr>
          <w:spacing w:val="40"/>
          <w:w w:val="106"/>
          <w:sz w:val="18"/>
          <w:szCs w:val="18"/>
        </w:rPr>
        <w:t xml:space="preserve"> </w:t>
      </w:r>
      <w:r>
        <w:rPr>
          <w:w w:val="106"/>
          <w:sz w:val="18"/>
          <w:szCs w:val="18"/>
        </w:rPr>
        <w:t xml:space="preserve">is </w:t>
      </w:r>
      <w:r>
        <w:rPr>
          <w:sz w:val="18"/>
          <w:szCs w:val="18"/>
        </w:rPr>
        <w:t>to</w:t>
      </w:r>
      <w:r>
        <w:rPr>
          <w:spacing w:val="42"/>
          <w:sz w:val="18"/>
          <w:szCs w:val="18"/>
        </w:rPr>
        <w:t xml:space="preserve"> </w:t>
      </w:r>
      <w:r>
        <w:rPr>
          <w:w w:val="114"/>
          <w:sz w:val="18"/>
          <w:szCs w:val="18"/>
        </w:rPr>
        <w:t>study</w:t>
      </w:r>
      <w:r>
        <w:rPr>
          <w:spacing w:val="14"/>
          <w:w w:val="114"/>
          <w:sz w:val="18"/>
          <w:szCs w:val="18"/>
        </w:rPr>
        <w:t xml:space="preserve"> </w:t>
      </w:r>
      <w:r>
        <w:rPr>
          <w:sz w:val="18"/>
          <w:szCs w:val="18"/>
        </w:rPr>
        <w:t xml:space="preserve">the </w:t>
      </w:r>
      <w:r>
        <w:rPr>
          <w:spacing w:val="10"/>
          <w:sz w:val="18"/>
          <w:szCs w:val="18"/>
        </w:rPr>
        <w:t xml:space="preserve"> </w:t>
      </w:r>
      <w:r>
        <w:rPr>
          <w:sz w:val="18"/>
          <w:szCs w:val="18"/>
        </w:rPr>
        <w:t>effects</w:t>
      </w:r>
      <w:r>
        <w:rPr>
          <w:spacing w:val="36"/>
          <w:sz w:val="18"/>
          <w:szCs w:val="18"/>
        </w:rPr>
        <w:t xml:space="preserve"> </w:t>
      </w:r>
      <w:r>
        <w:rPr>
          <w:sz w:val="18"/>
          <w:szCs w:val="18"/>
        </w:rPr>
        <w:t>of</w:t>
      </w:r>
      <w:r>
        <w:rPr>
          <w:spacing w:val="17"/>
          <w:sz w:val="18"/>
          <w:szCs w:val="18"/>
        </w:rPr>
        <w:t xml:space="preserve"> </w:t>
      </w:r>
      <w:r>
        <w:rPr>
          <w:sz w:val="18"/>
          <w:szCs w:val="18"/>
        </w:rPr>
        <w:t xml:space="preserve">the </w:t>
      </w:r>
      <w:r>
        <w:rPr>
          <w:spacing w:val="10"/>
          <w:sz w:val="18"/>
          <w:szCs w:val="18"/>
        </w:rPr>
        <w:t xml:space="preserve"> </w:t>
      </w:r>
      <w:r>
        <w:rPr>
          <w:w w:val="109"/>
          <w:sz w:val="18"/>
          <w:szCs w:val="18"/>
        </w:rPr>
        <w:t>seque</w:t>
      </w:r>
      <w:r>
        <w:rPr>
          <w:spacing w:val="-5"/>
          <w:w w:val="109"/>
          <w:sz w:val="18"/>
          <w:szCs w:val="18"/>
        </w:rPr>
        <w:t>n</w:t>
      </w:r>
      <w:r>
        <w:rPr>
          <w:w w:val="109"/>
          <w:sz w:val="18"/>
          <w:szCs w:val="18"/>
        </w:rPr>
        <w:t>tial</w:t>
      </w:r>
      <w:r>
        <w:rPr>
          <w:spacing w:val="20"/>
          <w:w w:val="109"/>
          <w:sz w:val="18"/>
          <w:szCs w:val="18"/>
        </w:rPr>
        <w:t xml:space="preserve"> </w:t>
      </w:r>
      <w:r>
        <w:rPr>
          <w:sz w:val="18"/>
          <w:szCs w:val="18"/>
        </w:rPr>
        <w:t>file</w:t>
      </w:r>
      <w:r>
        <w:rPr>
          <w:spacing w:val="15"/>
          <w:sz w:val="18"/>
          <w:szCs w:val="18"/>
        </w:rPr>
        <w:t xml:space="preserve"> </w:t>
      </w:r>
      <w:r>
        <w:rPr>
          <w:w w:val="111"/>
          <w:sz w:val="18"/>
          <w:szCs w:val="18"/>
        </w:rPr>
        <w:t>transferring</w:t>
      </w:r>
      <w:r>
        <w:rPr>
          <w:spacing w:val="16"/>
          <w:w w:val="111"/>
          <w:sz w:val="18"/>
          <w:szCs w:val="18"/>
        </w:rPr>
        <w:t xml:space="preserve"> </w:t>
      </w:r>
      <w:r>
        <w:rPr>
          <w:sz w:val="18"/>
          <w:szCs w:val="18"/>
        </w:rPr>
        <w:t>on</w:t>
      </w:r>
      <w:r>
        <w:rPr>
          <w:spacing w:val="33"/>
          <w:sz w:val="18"/>
          <w:szCs w:val="18"/>
        </w:rPr>
        <w:t xml:space="preserve"> </w:t>
      </w:r>
      <w:r>
        <w:rPr>
          <w:sz w:val="18"/>
          <w:szCs w:val="18"/>
        </w:rPr>
        <w:t xml:space="preserve">the </w:t>
      </w:r>
      <w:r>
        <w:rPr>
          <w:spacing w:val="10"/>
          <w:sz w:val="18"/>
          <w:szCs w:val="18"/>
        </w:rPr>
        <w:t xml:space="preserve"> </w:t>
      </w:r>
      <w:r>
        <w:rPr>
          <w:w w:val="114"/>
          <w:sz w:val="18"/>
          <w:szCs w:val="18"/>
        </w:rPr>
        <w:t>data</w:t>
      </w:r>
      <w:r>
        <w:rPr>
          <w:spacing w:val="29"/>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12"/>
          <w:w w:val="114"/>
          <w:sz w:val="18"/>
          <w:szCs w:val="18"/>
        </w:rPr>
        <w:t xml:space="preserve"> </w:t>
      </w:r>
      <w:r>
        <w:rPr>
          <w:w w:val="114"/>
          <w:sz w:val="18"/>
          <w:szCs w:val="18"/>
        </w:rPr>
        <w:t xml:space="preserve">and, </w:t>
      </w:r>
      <w:r>
        <w:rPr>
          <w:sz w:val="18"/>
          <w:szCs w:val="18"/>
        </w:rPr>
        <w:t xml:space="preserve">also, </w:t>
      </w:r>
      <w:r>
        <w:rPr>
          <w:spacing w:val="1"/>
          <w:sz w:val="18"/>
          <w:szCs w:val="18"/>
        </w:rPr>
        <w:t xml:space="preserve"> </w:t>
      </w:r>
      <w:r>
        <w:rPr>
          <w:sz w:val="18"/>
          <w:szCs w:val="18"/>
        </w:rPr>
        <w:t xml:space="preserve">to  </w:t>
      </w:r>
      <w:r>
        <w:rPr>
          <w:w w:val="112"/>
          <w:sz w:val="18"/>
          <w:szCs w:val="18"/>
        </w:rPr>
        <w:t>estimate</w:t>
      </w:r>
      <w:r>
        <w:rPr>
          <w:spacing w:val="17"/>
          <w:w w:val="112"/>
          <w:sz w:val="18"/>
          <w:szCs w:val="18"/>
        </w:rPr>
        <w:t xml:space="preserve"> </w:t>
      </w:r>
      <w:r>
        <w:rPr>
          <w:sz w:val="18"/>
          <w:szCs w:val="18"/>
        </w:rPr>
        <w:t>whi</w:t>
      </w:r>
      <w:r>
        <w:rPr>
          <w:spacing w:val="-5"/>
          <w:sz w:val="18"/>
          <w:szCs w:val="18"/>
        </w:rPr>
        <w:t>c</w:t>
      </w:r>
      <w:r>
        <w:rPr>
          <w:sz w:val="18"/>
          <w:szCs w:val="18"/>
        </w:rPr>
        <w:t xml:space="preserve">h </w:t>
      </w:r>
      <w:r>
        <w:rPr>
          <w:spacing w:val="7"/>
          <w:sz w:val="18"/>
          <w:szCs w:val="18"/>
        </w:rPr>
        <w:t xml:space="preserve"> </w:t>
      </w:r>
      <w:r>
        <w:rPr>
          <w:w w:val="120"/>
          <w:sz w:val="18"/>
          <w:szCs w:val="18"/>
        </w:rPr>
        <w:t>part</w:t>
      </w:r>
      <w:r>
        <w:rPr>
          <w:spacing w:val="14"/>
          <w:w w:val="120"/>
          <w:sz w:val="18"/>
          <w:szCs w:val="18"/>
        </w:rPr>
        <w:t xml:space="preserve"> </w:t>
      </w:r>
      <w:r>
        <w:rPr>
          <w:sz w:val="18"/>
          <w:szCs w:val="18"/>
        </w:rPr>
        <w:t>of</w:t>
      </w:r>
      <w:r>
        <w:rPr>
          <w:spacing w:val="20"/>
          <w:sz w:val="18"/>
          <w:szCs w:val="18"/>
        </w:rPr>
        <w:t xml:space="preserve"> </w:t>
      </w:r>
      <w:r>
        <w:rPr>
          <w:sz w:val="18"/>
          <w:szCs w:val="18"/>
        </w:rPr>
        <w:t xml:space="preserve">the </w:t>
      </w:r>
      <w:r>
        <w:rPr>
          <w:spacing w:val="13"/>
          <w:sz w:val="18"/>
          <w:szCs w:val="18"/>
        </w:rPr>
        <w:t xml:space="preserve"> </w:t>
      </w:r>
      <w:r>
        <w:rPr>
          <w:spacing w:val="5"/>
          <w:w w:val="108"/>
          <w:sz w:val="18"/>
          <w:szCs w:val="18"/>
        </w:rPr>
        <w:t>p</w:t>
      </w:r>
      <w:r>
        <w:rPr>
          <w:w w:val="108"/>
          <w:sz w:val="18"/>
          <w:szCs w:val="18"/>
        </w:rPr>
        <w:t>erformance</w:t>
      </w:r>
      <w:r>
        <w:rPr>
          <w:spacing w:val="23"/>
          <w:w w:val="108"/>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23"/>
          <w:w w:val="143"/>
          <w:sz w:val="18"/>
          <w:szCs w:val="18"/>
        </w:rPr>
        <w:t xml:space="preserve"> </w:t>
      </w:r>
      <w:r>
        <w:rPr>
          <w:sz w:val="18"/>
          <w:szCs w:val="18"/>
        </w:rPr>
        <w:t>in</w:t>
      </w:r>
      <w:r>
        <w:rPr>
          <w:spacing w:val="35"/>
          <w:sz w:val="18"/>
          <w:szCs w:val="18"/>
        </w:rPr>
        <w:t xml:space="preserve"> </w:t>
      </w:r>
      <w:r>
        <w:rPr>
          <w:sz w:val="18"/>
          <w:szCs w:val="18"/>
        </w:rPr>
        <w:t xml:space="preserve">the </w:t>
      </w:r>
      <w:r>
        <w:rPr>
          <w:spacing w:val="13"/>
          <w:sz w:val="18"/>
          <w:szCs w:val="18"/>
        </w:rPr>
        <w:t xml:space="preserve"> </w:t>
      </w:r>
      <w:r>
        <w:rPr>
          <w:w w:val="109"/>
          <w:sz w:val="18"/>
          <w:szCs w:val="18"/>
        </w:rPr>
        <w:t>PLANN</w:t>
      </w:r>
      <w:r>
        <w:rPr>
          <w:w w:val="113"/>
          <w:sz w:val="18"/>
          <w:szCs w:val="18"/>
        </w:rPr>
        <w:t xml:space="preserve">ER </w:t>
      </w:r>
      <w:r>
        <w:rPr>
          <w:w w:val="111"/>
          <w:sz w:val="18"/>
          <w:szCs w:val="18"/>
        </w:rPr>
        <w:t>approa</w:t>
      </w:r>
      <w:r>
        <w:rPr>
          <w:spacing w:val="-4"/>
          <w:w w:val="111"/>
          <w:sz w:val="18"/>
          <w:szCs w:val="18"/>
        </w:rPr>
        <w:t>c</w:t>
      </w:r>
      <w:r>
        <w:rPr>
          <w:w w:val="111"/>
          <w:sz w:val="18"/>
          <w:szCs w:val="18"/>
        </w:rPr>
        <w:t>h</w:t>
      </w:r>
      <w:r>
        <w:rPr>
          <w:spacing w:val="14"/>
          <w:w w:val="111"/>
          <w:sz w:val="18"/>
          <w:szCs w:val="18"/>
        </w:rPr>
        <w:t xml:space="preserve"> </w:t>
      </w:r>
      <w:r>
        <w:rPr>
          <w:sz w:val="18"/>
          <w:szCs w:val="18"/>
        </w:rPr>
        <w:t>is</w:t>
      </w:r>
      <w:r>
        <w:rPr>
          <w:spacing w:val="21"/>
          <w:sz w:val="18"/>
          <w:szCs w:val="18"/>
        </w:rPr>
        <w:t xml:space="preserve"> </w:t>
      </w:r>
      <w:r>
        <w:rPr>
          <w:sz w:val="18"/>
          <w:szCs w:val="18"/>
        </w:rPr>
        <w:t>a</w:t>
      </w:r>
      <w:r>
        <w:rPr>
          <w:spacing w:val="-5"/>
          <w:sz w:val="18"/>
          <w:szCs w:val="18"/>
        </w:rPr>
        <w:t>c</w:t>
      </w:r>
      <w:r>
        <w:rPr>
          <w:sz w:val="18"/>
          <w:szCs w:val="18"/>
        </w:rPr>
        <w:t>hie</w:t>
      </w:r>
      <w:r>
        <w:rPr>
          <w:spacing w:val="-5"/>
          <w:sz w:val="18"/>
          <w:szCs w:val="18"/>
        </w:rPr>
        <w:t>v</w:t>
      </w:r>
      <w:r>
        <w:rPr>
          <w:sz w:val="18"/>
          <w:szCs w:val="18"/>
        </w:rPr>
        <w:t xml:space="preserve">ed </w:t>
      </w:r>
      <w:r>
        <w:rPr>
          <w:spacing w:val="21"/>
          <w:sz w:val="18"/>
          <w:szCs w:val="18"/>
        </w:rPr>
        <w:t xml:space="preserve"> </w:t>
      </w:r>
      <w:r>
        <w:rPr>
          <w:spacing w:val="-5"/>
          <w:sz w:val="18"/>
          <w:szCs w:val="18"/>
        </w:rPr>
        <w:t>b</w:t>
      </w:r>
      <w:r>
        <w:rPr>
          <w:sz w:val="18"/>
          <w:szCs w:val="18"/>
        </w:rPr>
        <w:t>y</w:t>
      </w:r>
      <w:r>
        <w:rPr>
          <w:spacing w:val="35"/>
          <w:sz w:val="18"/>
          <w:szCs w:val="18"/>
        </w:rPr>
        <w:t xml:space="preserve"> </w:t>
      </w:r>
      <w:r>
        <w:rPr>
          <w:sz w:val="18"/>
          <w:szCs w:val="18"/>
        </w:rPr>
        <w:t xml:space="preserve">the </w:t>
      </w:r>
      <w:r>
        <w:rPr>
          <w:spacing w:val="7"/>
          <w:sz w:val="18"/>
          <w:szCs w:val="18"/>
        </w:rPr>
        <w:t xml:space="preserve"> </w:t>
      </w:r>
      <w:r>
        <w:rPr>
          <w:w w:val="109"/>
          <w:sz w:val="18"/>
          <w:szCs w:val="18"/>
        </w:rPr>
        <w:t>seque</w:t>
      </w:r>
      <w:r>
        <w:rPr>
          <w:spacing w:val="-4"/>
          <w:w w:val="109"/>
          <w:sz w:val="18"/>
          <w:szCs w:val="18"/>
        </w:rPr>
        <w:t>n</w:t>
      </w:r>
      <w:r>
        <w:rPr>
          <w:w w:val="109"/>
          <w:sz w:val="18"/>
          <w:szCs w:val="18"/>
        </w:rPr>
        <w:t>tial</w:t>
      </w:r>
      <w:r>
        <w:rPr>
          <w:spacing w:val="17"/>
          <w:w w:val="109"/>
          <w:sz w:val="18"/>
          <w:szCs w:val="18"/>
        </w:rPr>
        <w:t xml:space="preserve"> </w:t>
      </w:r>
      <w:r>
        <w:rPr>
          <w:w w:val="109"/>
          <w:sz w:val="18"/>
          <w:szCs w:val="18"/>
        </w:rPr>
        <w:t>transferring</w:t>
      </w:r>
      <w:r>
        <w:rPr>
          <w:spacing w:val="31"/>
          <w:w w:val="109"/>
          <w:sz w:val="18"/>
          <w:szCs w:val="18"/>
        </w:rPr>
        <w:t xml:space="preserve"> </w:t>
      </w:r>
      <w:r>
        <w:rPr>
          <w:w w:val="109"/>
          <w:sz w:val="18"/>
          <w:szCs w:val="18"/>
        </w:rPr>
        <w:t>itself.</w:t>
      </w:r>
    </w:p>
    <w:p w:rsidR="00C45AA3" w:rsidRDefault="00DC4C15">
      <w:pPr>
        <w:spacing w:before="1" w:line="265" w:lineRule="auto"/>
        <w:ind w:left="419" w:right="1841" w:hanging="198"/>
        <w:jc w:val="both"/>
        <w:rPr>
          <w:sz w:val="18"/>
          <w:szCs w:val="18"/>
        </w:rPr>
      </w:pPr>
      <w:r>
        <w:pict>
          <v:group id="_x0000_s1500" style="position:absolute;left:0;text-align:left;margin-left:98.8pt;margin-top:8.25pt;width:3.2pt;height:0;z-index:-1799;mso-position-horizontal-relative:page" coordorigin="1976,165" coordsize="64,0">
            <v:shape id="_x0000_s1501" style="position:absolute;left:1976;top:165;width:64;height:0" coordorigin="1976,165" coordsize="64,0" path="m1976,165r63,e" filled="f" strokeweight=".14042mm">
              <v:path arrowok="t"/>
            </v:shape>
            <w10:wrap anchorx="page"/>
          </v:group>
        </w:pict>
      </w:r>
      <w:proofErr w:type="gramStart"/>
      <w:r>
        <w:rPr>
          <w:sz w:val="18"/>
          <w:szCs w:val="18"/>
        </w:rPr>
        <w:t xml:space="preserve">– </w:t>
      </w:r>
      <w:r>
        <w:rPr>
          <w:spacing w:val="17"/>
          <w:sz w:val="18"/>
          <w:szCs w:val="18"/>
        </w:rPr>
        <w:t xml:space="preserve"> </w:t>
      </w:r>
      <w:r>
        <w:rPr>
          <w:sz w:val="18"/>
          <w:szCs w:val="18"/>
        </w:rPr>
        <w:t>no</w:t>
      </w:r>
      <w:proofErr w:type="gramEnd"/>
      <w:r>
        <w:rPr>
          <w:sz w:val="18"/>
          <w:szCs w:val="18"/>
        </w:rPr>
        <w:t xml:space="preserve"> </w:t>
      </w:r>
      <w:r>
        <w:rPr>
          <w:spacing w:val="30"/>
          <w:sz w:val="18"/>
          <w:szCs w:val="18"/>
        </w:rPr>
        <w:t xml:space="preserve"> </w:t>
      </w:r>
      <w:r>
        <w:rPr>
          <w:w w:val="127"/>
          <w:sz w:val="18"/>
          <w:szCs w:val="18"/>
        </w:rPr>
        <w:t>ne</w:t>
      </w:r>
      <w:r>
        <w:rPr>
          <w:spacing w:val="-8"/>
          <w:w w:val="127"/>
          <w:sz w:val="18"/>
          <w:szCs w:val="18"/>
        </w:rPr>
        <w:t>tw</w:t>
      </w:r>
      <w:r>
        <w:rPr>
          <w:w w:val="127"/>
          <w:sz w:val="18"/>
          <w:szCs w:val="18"/>
        </w:rPr>
        <w:t>ork:</w:t>
      </w:r>
      <w:r>
        <w:rPr>
          <w:spacing w:val="-1"/>
          <w:w w:val="127"/>
          <w:sz w:val="18"/>
          <w:szCs w:val="18"/>
        </w:rPr>
        <w:t xml:space="preserve"> </w:t>
      </w:r>
      <w:r>
        <w:rPr>
          <w:sz w:val="18"/>
          <w:szCs w:val="18"/>
        </w:rPr>
        <w:t xml:space="preserve">Again, </w:t>
      </w:r>
      <w:r>
        <w:rPr>
          <w:spacing w:val="4"/>
          <w:sz w:val="18"/>
          <w:szCs w:val="18"/>
        </w:rPr>
        <w:t xml:space="preserve"> </w:t>
      </w:r>
      <w:r>
        <w:rPr>
          <w:sz w:val="18"/>
          <w:szCs w:val="18"/>
        </w:rPr>
        <w:t>the</w:t>
      </w:r>
      <w:r>
        <w:rPr>
          <w:spacing w:val="44"/>
          <w:sz w:val="18"/>
          <w:szCs w:val="18"/>
        </w:rPr>
        <w:t xml:space="preserve"> </w:t>
      </w:r>
      <w:r>
        <w:rPr>
          <w:sz w:val="18"/>
          <w:szCs w:val="18"/>
        </w:rPr>
        <w:t>job</w:t>
      </w:r>
      <w:r>
        <w:rPr>
          <w:spacing w:val="27"/>
          <w:sz w:val="18"/>
          <w:szCs w:val="18"/>
        </w:rPr>
        <w:t xml:space="preserve"> </w:t>
      </w:r>
      <w:r>
        <w:rPr>
          <w:w w:val="107"/>
          <w:sz w:val="18"/>
          <w:szCs w:val="18"/>
        </w:rPr>
        <w:t>s</w:t>
      </w:r>
      <w:r>
        <w:rPr>
          <w:spacing w:val="-5"/>
          <w:w w:val="107"/>
          <w:sz w:val="18"/>
          <w:szCs w:val="18"/>
        </w:rPr>
        <w:t>c</w:t>
      </w:r>
      <w:r>
        <w:rPr>
          <w:w w:val="107"/>
          <w:sz w:val="18"/>
          <w:szCs w:val="18"/>
        </w:rPr>
        <w:t>hedul</w:t>
      </w:r>
      <w:r>
        <w:rPr>
          <w:spacing w:val="1"/>
          <w:w w:val="107"/>
          <w:sz w:val="18"/>
          <w:szCs w:val="18"/>
        </w:rPr>
        <w:t>i</w:t>
      </w:r>
      <w:r>
        <w:rPr>
          <w:w w:val="107"/>
          <w:sz w:val="18"/>
          <w:szCs w:val="18"/>
        </w:rPr>
        <w:t>ng</w:t>
      </w:r>
      <w:r>
        <w:rPr>
          <w:spacing w:val="9"/>
          <w:w w:val="107"/>
          <w:sz w:val="18"/>
          <w:szCs w:val="18"/>
        </w:rPr>
        <w:t xml:space="preserve"> </w:t>
      </w:r>
      <w:r>
        <w:rPr>
          <w:sz w:val="18"/>
          <w:szCs w:val="18"/>
        </w:rPr>
        <w:t>is</w:t>
      </w:r>
      <w:r>
        <w:rPr>
          <w:spacing w:val="13"/>
          <w:sz w:val="18"/>
          <w:szCs w:val="18"/>
        </w:rPr>
        <w:t xml:space="preserve"> </w:t>
      </w:r>
      <w:r>
        <w:rPr>
          <w:sz w:val="18"/>
          <w:szCs w:val="18"/>
        </w:rPr>
        <w:t>the</w:t>
      </w:r>
      <w:r>
        <w:rPr>
          <w:spacing w:val="44"/>
          <w:sz w:val="18"/>
          <w:szCs w:val="18"/>
        </w:rPr>
        <w:t xml:space="preserve"> </w:t>
      </w:r>
      <w:r>
        <w:rPr>
          <w:sz w:val="18"/>
          <w:szCs w:val="18"/>
        </w:rPr>
        <w:t>same</w:t>
      </w:r>
      <w:r>
        <w:rPr>
          <w:spacing w:val="39"/>
          <w:sz w:val="18"/>
          <w:szCs w:val="18"/>
        </w:rPr>
        <w:t xml:space="preserve"> </w:t>
      </w:r>
      <w:r>
        <w:rPr>
          <w:sz w:val="18"/>
          <w:szCs w:val="18"/>
        </w:rPr>
        <w:t>as</w:t>
      </w:r>
      <w:r>
        <w:rPr>
          <w:spacing w:val="22"/>
          <w:sz w:val="18"/>
          <w:szCs w:val="18"/>
        </w:rPr>
        <w:t xml:space="preserve"> </w:t>
      </w:r>
      <w:r>
        <w:rPr>
          <w:sz w:val="18"/>
          <w:szCs w:val="18"/>
        </w:rPr>
        <w:t>in</w:t>
      </w:r>
      <w:r>
        <w:rPr>
          <w:spacing w:val="22"/>
          <w:sz w:val="18"/>
          <w:szCs w:val="18"/>
        </w:rPr>
        <w:t xml:space="preserve"> </w:t>
      </w:r>
      <w:r>
        <w:rPr>
          <w:spacing w:val="-5"/>
          <w:w w:val="143"/>
          <w:sz w:val="18"/>
          <w:szCs w:val="18"/>
        </w:rPr>
        <w:t>t</w:t>
      </w:r>
      <w:r>
        <w:rPr>
          <w:spacing w:val="-5"/>
          <w:w w:val="102"/>
          <w:sz w:val="18"/>
          <w:szCs w:val="18"/>
        </w:rPr>
        <w:t>w</w:t>
      </w:r>
      <w:r>
        <w:rPr>
          <w:w w:val="102"/>
          <w:sz w:val="18"/>
          <w:szCs w:val="18"/>
        </w:rPr>
        <w:t>o</w:t>
      </w:r>
      <w:r>
        <w:rPr>
          <w:spacing w:val="9"/>
          <w:sz w:val="18"/>
          <w:szCs w:val="18"/>
        </w:rPr>
        <w:t xml:space="preserve"> </w:t>
      </w:r>
      <w:r>
        <w:rPr>
          <w:sz w:val="18"/>
          <w:szCs w:val="18"/>
        </w:rPr>
        <w:t xml:space="preserve">previous </w:t>
      </w:r>
      <w:r>
        <w:rPr>
          <w:spacing w:val="15"/>
          <w:sz w:val="18"/>
          <w:szCs w:val="18"/>
        </w:rPr>
        <w:t xml:space="preserve"> </w:t>
      </w:r>
      <w:r>
        <w:rPr>
          <w:w w:val="111"/>
          <w:sz w:val="18"/>
          <w:szCs w:val="18"/>
        </w:rPr>
        <w:t>approa</w:t>
      </w:r>
      <w:r>
        <w:rPr>
          <w:spacing w:val="-4"/>
          <w:w w:val="111"/>
          <w:sz w:val="18"/>
          <w:szCs w:val="18"/>
        </w:rPr>
        <w:t>c</w:t>
      </w:r>
      <w:r>
        <w:rPr>
          <w:w w:val="108"/>
          <w:sz w:val="18"/>
          <w:szCs w:val="18"/>
        </w:rPr>
        <w:t xml:space="preserve">hes, </w:t>
      </w:r>
      <w:r>
        <w:rPr>
          <w:sz w:val="18"/>
          <w:szCs w:val="18"/>
        </w:rPr>
        <w:t xml:space="preserve">but </w:t>
      </w:r>
      <w:r>
        <w:rPr>
          <w:spacing w:val="14"/>
          <w:sz w:val="18"/>
          <w:szCs w:val="18"/>
        </w:rPr>
        <w:t xml:space="preserve"> </w:t>
      </w:r>
      <w:r>
        <w:rPr>
          <w:sz w:val="18"/>
          <w:szCs w:val="18"/>
        </w:rPr>
        <w:t xml:space="preserve">the </w:t>
      </w:r>
      <w:r>
        <w:rPr>
          <w:spacing w:val="3"/>
          <w:sz w:val="18"/>
          <w:szCs w:val="18"/>
        </w:rPr>
        <w:t xml:space="preserve"> </w:t>
      </w:r>
      <w:r>
        <w:rPr>
          <w:w w:val="109"/>
          <w:sz w:val="18"/>
          <w:szCs w:val="18"/>
        </w:rPr>
        <w:t>ne</w:t>
      </w:r>
      <w:r>
        <w:rPr>
          <w:spacing w:val="-5"/>
          <w:w w:val="109"/>
          <w:sz w:val="18"/>
          <w:szCs w:val="18"/>
        </w:rPr>
        <w:t>tw</w:t>
      </w:r>
      <w:r>
        <w:rPr>
          <w:w w:val="109"/>
          <w:sz w:val="18"/>
          <w:szCs w:val="18"/>
        </w:rPr>
        <w:t>ork</w:t>
      </w:r>
      <w:r>
        <w:rPr>
          <w:spacing w:val="14"/>
          <w:w w:val="109"/>
          <w:sz w:val="18"/>
          <w:szCs w:val="18"/>
        </w:rPr>
        <w:t xml:space="preserve"> </w:t>
      </w:r>
      <w:r>
        <w:rPr>
          <w:sz w:val="18"/>
          <w:szCs w:val="18"/>
        </w:rPr>
        <w:t>is</w:t>
      </w:r>
      <w:r>
        <w:rPr>
          <w:spacing w:val="17"/>
          <w:sz w:val="18"/>
          <w:szCs w:val="18"/>
        </w:rPr>
        <w:t xml:space="preserve"> </w:t>
      </w:r>
      <w:r>
        <w:rPr>
          <w:sz w:val="18"/>
          <w:szCs w:val="18"/>
        </w:rPr>
        <w:t xml:space="preserve">not </w:t>
      </w:r>
      <w:r>
        <w:rPr>
          <w:spacing w:val="3"/>
          <w:sz w:val="18"/>
          <w:szCs w:val="18"/>
        </w:rPr>
        <w:t xml:space="preserve"> </w:t>
      </w:r>
      <w:r>
        <w:rPr>
          <w:w w:val="107"/>
          <w:sz w:val="18"/>
          <w:szCs w:val="18"/>
        </w:rPr>
        <w:t>considered</w:t>
      </w:r>
      <w:r>
        <w:rPr>
          <w:spacing w:val="11"/>
          <w:w w:val="107"/>
          <w:sz w:val="18"/>
          <w:szCs w:val="18"/>
        </w:rPr>
        <w:t xml:space="preserve"> </w:t>
      </w:r>
      <w:r>
        <w:rPr>
          <w:sz w:val="18"/>
          <w:szCs w:val="18"/>
        </w:rPr>
        <w:t xml:space="preserve">here.  </w:t>
      </w:r>
      <w:proofErr w:type="gramStart"/>
      <w:r>
        <w:rPr>
          <w:sz w:val="18"/>
          <w:szCs w:val="18"/>
        </w:rPr>
        <w:t xml:space="preserve">The </w:t>
      </w:r>
      <w:r>
        <w:rPr>
          <w:spacing w:val="4"/>
          <w:sz w:val="18"/>
          <w:szCs w:val="18"/>
        </w:rPr>
        <w:t xml:space="preserve"> </w:t>
      </w:r>
      <w:r>
        <w:rPr>
          <w:w w:val="110"/>
          <w:sz w:val="18"/>
          <w:szCs w:val="18"/>
        </w:rPr>
        <w:t>pr</w:t>
      </w:r>
      <w:r>
        <w:rPr>
          <w:spacing w:val="7"/>
          <w:w w:val="110"/>
          <w:sz w:val="18"/>
          <w:szCs w:val="18"/>
        </w:rPr>
        <w:t>o</w:t>
      </w:r>
      <w:r>
        <w:rPr>
          <w:w w:val="110"/>
          <w:sz w:val="18"/>
          <w:szCs w:val="18"/>
        </w:rPr>
        <w:t>duction</w:t>
      </w:r>
      <w:proofErr w:type="gramEnd"/>
      <w:r>
        <w:rPr>
          <w:spacing w:val="14"/>
          <w:w w:val="110"/>
          <w:sz w:val="18"/>
          <w:szCs w:val="18"/>
        </w:rPr>
        <w:t xml:space="preserve"> </w:t>
      </w:r>
      <w:r>
        <w:rPr>
          <w:sz w:val="18"/>
          <w:szCs w:val="18"/>
        </w:rPr>
        <w:t>is</w:t>
      </w:r>
      <w:r>
        <w:rPr>
          <w:spacing w:val="17"/>
          <w:sz w:val="18"/>
          <w:szCs w:val="18"/>
        </w:rPr>
        <w:t xml:space="preserve"> </w:t>
      </w:r>
      <w:r>
        <w:rPr>
          <w:spacing w:val="5"/>
          <w:w w:val="108"/>
          <w:sz w:val="18"/>
          <w:szCs w:val="18"/>
        </w:rPr>
        <w:t>p</w:t>
      </w:r>
      <w:r>
        <w:rPr>
          <w:w w:val="108"/>
          <w:sz w:val="18"/>
          <w:szCs w:val="18"/>
        </w:rPr>
        <w:t>erformed</w:t>
      </w:r>
      <w:r>
        <w:rPr>
          <w:spacing w:val="14"/>
          <w:w w:val="108"/>
          <w:sz w:val="18"/>
          <w:szCs w:val="18"/>
        </w:rPr>
        <w:t xml:space="preserve"> </w:t>
      </w:r>
      <w:r>
        <w:rPr>
          <w:sz w:val="18"/>
          <w:szCs w:val="18"/>
        </w:rPr>
        <w:t>as</w:t>
      </w:r>
      <w:r>
        <w:rPr>
          <w:spacing w:val="27"/>
          <w:sz w:val="18"/>
          <w:szCs w:val="18"/>
        </w:rPr>
        <w:t xml:space="preserve"> </w:t>
      </w:r>
      <w:r>
        <w:rPr>
          <w:sz w:val="18"/>
          <w:szCs w:val="18"/>
        </w:rPr>
        <w:t>if</w:t>
      </w:r>
      <w:r>
        <w:rPr>
          <w:spacing w:val="10"/>
          <w:sz w:val="18"/>
          <w:szCs w:val="18"/>
        </w:rPr>
        <w:t xml:space="preserve"> </w:t>
      </w:r>
      <w:r>
        <w:rPr>
          <w:sz w:val="18"/>
          <w:szCs w:val="18"/>
        </w:rPr>
        <w:t>all</w:t>
      </w:r>
      <w:r>
        <w:rPr>
          <w:spacing w:val="27"/>
          <w:sz w:val="18"/>
          <w:szCs w:val="18"/>
        </w:rPr>
        <w:t xml:space="preserve"> </w:t>
      </w:r>
      <w:r>
        <w:rPr>
          <w:w w:val="116"/>
          <w:sz w:val="18"/>
          <w:szCs w:val="18"/>
        </w:rPr>
        <w:t xml:space="preserve">the </w:t>
      </w:r>
      <w:r>
        <w:rPr>
          <w:sz w:val="18"/>
          <w:szCs w:val="18"/>
        </w:rPr>
        <w:t xml:space="preserve">CPUs </w:t>
      </w:r>
      <w:r>
        <w:rPr>
          <w:spacing w:val="3"/>
          <w:sz w:val="18"/>
          <w:szCs w:val="18"/>
        </w:rPr>
        <w:t xml:space="preserve"> </w:t>
      </w:r>
      <w:r>
        <w:rPr>
          <w:sz w:val="18"/>
          <w:szCs w:val="18"/>
        </w:rPr>
        <w:t>are</w:t>
      </w:r>
      <w:r>
        <w:rPr>
          <w:spacing w:val="27"/>
          <w:sz w:val="18"/>
          <w:szCs w:val="18"/>
        </w:rPr>
        <w:t xml:space="preserve"> </w:t>
      </w:r>
      <w:r>
        <w:rPr>
          <w:w w:val="112"/>
          <w:sz w:val="18"/>
          <w:szCs w:val="18"/>
        </w:rPr>
        <w:t>aggregated</w:t>
      </w:r>
      <w:r>
        <w:rPr>
          <w:spacing w:val="-19"/>
          <w:w w:val="112"/>
          <w:sz w:val="18"/>
          <w:szCs w:val="18"/>
        </w:rPr>
        <w:t xml:space="preserve"> </w:t>
      </w:r>
      <w:r>
        <w:rPr>
          <w:w w:val="112"/>
          <w:sz w:val="18"/>
          <w:szCs w:val="18"/>
        </w:rPr>
        <w:t>at</w:t>
      </w:r>
      <w:r>
        <w:rPr>
          <w:spacing w:val="15"/>
          <w:w w:val="112"/>
          <w:sz w:val="18"/>
          <w:szCs w:val="18"/>
        </w:rPr>
        <w:t xml:space="preserve"> </w:t>
      </w:r>
      <w:r>
        <w:rPr>
          <w:sz w:val="18"/>
          <w:szCs w:val="18"/>
        </w:rPr>
        <w:t>the</w:t>
      </w:r>
      <w:r>
        <w:rPr>
          <w:spacing w:val="37"/>
          <w:sz w:val="18"/>
          <w:szCs w:val="18"/>
        </w:rPr>
        <w:t xml:space="preserve"> </w:t>
      </w:r>
      <w:r>
        <w:rPr>
          <w:sz w:val="18"/>
          <w:szCs w:val="18"/>
        </w:rPr>
        <w:t>single</w:t>
      </w:r>
      <w:r>
        <w:rPr>
          <w:spacing w:val="23"/>
          <w:sz w:val="18"/>
          <w:szCs w:val="18"/>
        </w:rPr>
        <w:t xml:space="preserve"> </w:t>
      </w:r>
      <w:r>
        <w:rPr>
          <w:sz w:val="18"/>
          <w:szCs w:val="18"/>
        </w:rPr>
        <w:t>site</w:t>
      </w:r>
      <w:r>
        <w:rPr>
          <w:spacing w:val="28"/>
          <w:sz w:val="18"/>
          <w:szCs w:val="18"/>
        </w:rPr>
        <w:t xml:space="preserve"> </w:t>
      </w:r>
      <w:r>
        <w:rPr>
          <w:sz w:val="18"/>
          <w:szCs w:val="18"/>
        </w:rPr>
        <w:t>and</w:t>
      </w:r>
      <w:r>
        <w:rPr>
          <w:spacing w:val="38"/>
          <w:sz w:val="18"/>
          <w:szCs w:val="18"/>
        </w:rPr>
        <w:t xml:space="preserve"> </w:t>
      </w:r>
      <w:r>
        <w:rPr>
          <w:sz w:val="18"/>
          <w:szCs w:val="18"/>
        </w:rPr>
        <w:t>can</w:t>
      </w:r>
      <w:r>
        <w:rPr>
          <w:spacing w:val="27"/>
          <w:sz w:val="18"/>
          <w:szCs w:val="18"/>
        </w:rPr>
        <w:t xml:space="preserve"> </w:t>
      </w:r>
      <w:r>
        <w:rPr>
          <w:w w:val="116"/>
          <w:sz w:val="18"/>
          <w:szCs w:val="18"/>
        </w:rPr>
        <w:t>read/write</w:t>
      </w:r>
      <w:r>
        <w:rPr>
          <w:spacing w:val="-5"/>
          <w:w w:val="116"/>
          <w:sz w:val="18"/>
          <w:szCs w:val="18"/>
        </w:rPr>
        <w:t xml:space="preserve"> </w:t>
      </w:r>
      <w:r>
        <w:rPr>
          <w:sz w:val="18"/>
          <w:szCs w:val="18"/>
        </w:rPr>
        <w:t>the</w:t>
      </w:r>
      <w:r>
        <w:rPr>
          <w:spacing w:val="36"/>
          <w:sz w:val="18"/>
          <w:szCs w:val="18"/>
        </w:rPr>
        <w:t xml:space="preserve"> </w:t>
      </w:r>
      <w:r>
        <w:rPr>
          <w:w w:val="113"/>
          <w:sz w:val="18"/>
          <w:szCs w:val="18"/>
        </w:rPr>
        <w:t>data</w:t>
      </w:r>
      <w:r>
        <w:rPr>
          <w:spacing w:val="14"/>
          <w:w w:val="113"/>
          <w:sz w:val="18"/>
          <w:szCs w:val="18"/>
        </w:rPr>
        <w:t xml:space="preserve"> </w:t>
      </w:r>
      <w:r>
        <w:rPr>
          <w:w w:val="113"/>
          <w:sz w:val="18"/>
          <w:szCs w:val="18"/>
        </w:rPr>
        <w:t>directly</w:t>
      </w:r>
      <w:r>
        <w:rPr>
          <w:spacing w:val="-20"/>
          <w:w w:val="113"/>
          <w:sz w:val="18"/>
          <w:szCs w:val="18"/>
        </w:rPr>
        <w:t xml:space="preserve"> </w:t>
      </w:r>
      <w:r>
        <w:rPr>
          <w:w w:val="116"/>
          <w:sz w:val="18"/>
          <w:szCs w:val="18"/>
        </w:rPr>
        <w:t xml:space="preserve">from/to </w:t>
      </w:r>
      <w:r>
        <w:rPr>
          <w:sz w:val="18"/>
          <w:szCs w:val="18"/>
        </w:rPr>
        <w:t xml:space="preserve">the  storage </w:t>
      </w:r>
      <w:r>
        <w:rPr>
          <w:spacing w:val="18"/>
          <w:sz w:val="18"/>
          <w:szCs w:val="18"/>
        </w:rPr>
        <w:t xml:space="preserve"> </w:t>
      </w:r>
      <w:r>
        <w:rPr>
          <w:sz w:val="18"/>
          <w:szCs w:val="18"/>
        </w:rPr>
        <w:t>with  no</w:t>
      </w:r>
      <w:r>
        <w:rPr>
          <w:spacing w:val="22"/>
          <w:sz w:val="18"/>
          <w:szCs w:val="18"/>
        </w:rPr>
        <w:t xml:space="preserve"> </w:t>
      </w:r>
      <w:r>
        <w:rPr>
          <w:w w:val="111"/>
          <w:sz w:val="18"/>
          <w:szCs w:val="18"/>
        </w:rPr>
        <w:t>latenc</w:t>
      </w:r>
      <w:r>
        <w:rPr>
          <w:spacing w:val="-17"/>
          <w:w w:val="111"/>
          <w:sz w:val="18"/>
          <w:szCs w:val="18"/>
        </w:rPr>
        <w:t>y</w:t>
      </w:r>
      <w:r>
        <w:rPr>
          <w:w w:val="111"/>
          <w:sz w:val="18"/>
          <w:szCs w:val="18"/>
        </w:rPr>
        <w:t>.</w:t>
      </w:r>
      <w:r>
        <w:rPr>
          <w:spacing w:val="7"/>
          <w:w w:val="111"/>
          <w:sz w:val="18"/>
          <w:szCs w:val="18"/>
        </w:rPr>
        <w:t xml:space="preserve"> </w:t>
      </w:r>
      <w:proofErr w:type="gramStart"/>
      <w:r>
        <w:rPr>
          <w:sz w:val="18"/>
          <w:szCs w:val="18"/>
        </w:rPr>
        <w:t xml:space="preserve">These </w:t>
      </w:r>
      <w:r>
        <w:rPr>
          <w:spacing w:val="3"/>
          <w:sz w:val="18"/>
          <w:szCs w:val="18"/>
        </w:rPr>
        <w:t xml:space="preserve"> </w:t>
      </w:r>
      <w:r>
        <w:rPr>
          <w:w w:val="109"/>
          <w:sz w:val="18"/>
          <w:szCs w:val="18"/>
        </w:rPr>
        <w:t>si</w:t>
      </w:r>
      <w:r>
        <w:rPr>
          <w:spacing w:val="-5"/>
          <w:w w:val="109"/>
          <w:sz w:val="18"/>
          <w:szCs w:val="18"/>
        </w:rPr>
        <w:t>m</w:t>
      </w:r>
      <w:r>
        <w:rPr>
          <w:w w:val="109"/>
          <w:sz w:val="18"/>
          <w:szCs w:val="18"/>
        </w:rPr>
        <w:t>ulations</w:t>
      </w:r>
      <w:proofErr w:type="gramEnd"/>
      <w:r>
        <w:rPr>
          <w:spacing w:val="11"/>
          <w:w w:val="109"/>
          <w:sz w:val="18"/>
          <w:szCs w:val="18"/>
        </w:rPr>
        <w:t xml:space="preserve"> </w:t>
      </w:r>
      <w:r>
        <w:rPr>
          <w:sz w:val="18"/>
          <w:szCs w:val="18"/>
        </w:rPr>
        <w:t>ser</w:t>
      </w:r>
      <w:r>
        <w:rPr>
          <w:spacing w:val="-5"/>
          <w:sz w:val="18"/>
          <w:szCs w:val="18"/>
        </w:rPr>
        <w:t>v</w:t>
      </w:r>
      <w:r>
        <w:rPr>
          <w:sz w:val="18"/>
          <w:szCs w:val="18"/>
        </w:rPr>
        <w:t>e</w:t>
      </w:r>
      <w:r>
        <w:rPr>
          <w:spacing w:val="35"/>
          <w:sz w:val="18"/>
          <w:szCs w:val="18"/>
        </w:rPr>
        <w:t xml:space="preserve"> </w:t>
      </w:r>
      <w:r>
        <w:rPr>
          <w:sz w:val="18"/>
          <w:szCs w:val="18"/>
        </w:rPr>
        <w:t>as</w:t>
      </w:r>
      <w:r>
        <w:rPr>
          <w:spacing w:val="23"/>
          <w:sz w:val="18"/>
          <w:szCs w:val="18"/>
        </w:rPr>
        <w:t xml:space="preserve"> </w:t>
      </w:r>
      <w:r>
        <w:rPr>
          <w:sz w:val="18"/>
          <w:szCs w:val="18"/>
        </w:rPr>
        <w:t>a</w:t>
      </w:r>
      <w:r>
        <w:rPr>
          <w:spacing w:val="22"/>
          <w:sz w:val="18"/>
          <w:szCs w:val="18"/>
        </w:rPr>
        <w:t xml:space="preserve"> </w:t>
      </w:r>
      <w:r>
        <w:rPr>
          <w:sz w:val="18"/>
          <w:szCs w:val="18"/>
        </w:rPr>
        <w:t>base</w:t>
      </w:r>
      <w:r>
        <w:rPr>
          <w:spacing w:val="39"/>
          <w:sz w:val="18"/>
          <w:szCs w:val="18"/>
        </w:rPr>
        <w:t xml:space="preserve"> </w:t>
      </w:r>
      <w:r>
        <w:rPr>
          <w:sz w:val="18"/>
          <w:szCs w:val="18"/>
        </w:rPr>
        <w:t>case</w:t>
      </w:r>
      <w:r>
        <w:rPr>
          <w:spacing w:val="28"/>
          <w:sz w:val="18"/>
          <w:szCs w:val="18"/>
        </w:rPr>
        <w:t xml:space="preserve"> </w:t>
      </w:r>
      <w:r>
        <w:rPr>
          <w:sz w:val="18"/>
          <w:szCs w:val="18"/>
        </w:rPr>
        <w:t>for</w:t>
      </w:r>
      <w:r>
        <w:rPr>
          <w:spacing w:val="20"/>
          <w:sz w:val="18"/>
          <w:szCs w:val="18"/>
        </w:rPr>
        <w:t xml:space="preserve"> </w:t>
      </w:r>
      <w:r>
        <w:rPr>
          <w:sz w:val="18"/>
          <w:szCs w:val="18"/>
        </w:rPr>
        <w:t xml:space="preserve">the  </w:t>
      </w:r>
      <w:proofErr w:type="spellStart"/>
      <w:r>
        <w:rPr>
          <w:w w:val="105"/>
          <w:sz w:val="18"/>
          <w:szCs w:val="18"/>
        </w:rPr>
        <w:t>com</w:t>
      </w:r>
      <w:r>
        <w:rPr>
          <w:w w:val="113"/>
          <w:sz w:val="18"/>
          <w:szCs w:val="18"/>
        </w:rPr>
        <w:t>par</w:t>
      </w:r>
      <w:proofErr w:type="spellEnd"/>
      <w:r>
        <w:rPr>
          <w:w w:val="113"/>
          <w:sz w:val="18"/>
          <w:szCs w:val="18"/>
        </w:rPr>
        <w:t xml:space="preserve">- </w:t>
      </w:r>
      <w:proofErr w:type="spellStart"/>
      <w:r>
        <w:rPr>
          <w:sz w:val="18"/>
          <w:szCs w:val="18"/>
        </w:rPr>
        <w:t>ison</w:t>
      </w:r>
      <w:proofErr w:type="spellEnd"/>
      <w:r>
        <w:rPr>
          <w:sz w:val="18"/>
          <w:szCs w:val="18"/>
        </w:rPr>
        <w:t>.</w:t>
      </w:r>
      <w:r>
        <w:rPr>
          <w:spacing w:val="37"/>
          <w:sz w:val="18"/>
          <w:szCs w:val="18"/>
        </w:rPr>
        <w:t xml:space="preserve"> </w:t>
      </w:r>
      <w:r>
        <w:rPr>
          <w:sz w:val="18"/>
          <w:szCs w:val="18"/>
        </w:rPr>
        <w:t>It</w:t>
      </w:r>
      <w:r>
        <w:rPr>
          <w:spacing w:val="39"/>
          <w:sz w:val="18"/>
          <w:szCs w:val="18"/>
        </w:rPr>
        <w:t xml:space="preserve"> </w:t>
      </w:r>
      <w:r>
        <w:rPr>
          <w:sz w:val="18"/>
          <w:szCs w:val="18"/>
        </w:rPr>
        <w:t>all</w:t>
      </w:r>
      <w:r>
        <w:rPr>
          <w:spacing w:val="-5"/>
          <w:sz w:val="18"/>
          <w:szCs w:val="18"/>
        </w:rPr>
        <w:t>o</w:t>
      </w:r>
      <w:r>
        <w:rPr>
          <w:sz w:val="18"/>
          <w:szCs w:val="18"/>
        </w:rPr>
        <w:t>ws</w:t>
      </w:r>
      <w:r>
        <w:rPr>
          <w:spacing w:val="32"/>
          <w:sz w:val="18"/>
          <w:szCs w:val="18"/>
        </w:rPr>
        <w:t xml:space="preserve"> </w:t>
      </w:r>
      <w:r>
        <w:rPr>
          <w:sz w:val="18"/>
          <w:szCs w:val="18"/>
        </w:rPr>
        <w:t>to</w:t>
      </w:r>
      <w:r>
        <w:rPr>
          <w:spacing w:val="34"/>
          <w:sz w:val="18"/>
          <w:szCs w:val="18"/>
        </w:rPr>
        <w:t xml:space="preserve"> </w:t>
      </w:r>
      <w:r>
        <w:rPr>
          <w:w w:val="112"/>
          <w:sz w:val="18"/>
          <w:szCs w:val="18"/>
        </w:rPr>
        <w:t>estimate</w:t>
      </w:r>
      <w:r>
        <w:rPr>
          <w:spacing w:val="8"/>
          <w:w w:val="112"/>
          <w:sz w:val="18"/>
          <w:szCs w:val="18"/>
        </w:rPr>
        <w:t xml:space="preserve"> </w:t>
      </w:r>
      <w:proofErr w:type="gramStart"/>
      <w:r>
        <w:rPr>
          <w:sz w:val="18"/>
          <w:szCs w:val="18"/>
        </w:rPr>
        <w:t xml:space="preserve">the </w:t>
      </w:r>
      <w:r>
        <w:rPr>
          <w:spacing w:val="2"/>
          <w:sz w:val="18"/>
          <w:szCs w:val="18"/>
        </w:rPr>
        <w:t xml:space="preserve"> </w:t>
      </w:r>
      <w:r>
        <w:rPr>
          <w:sz w:val="18"/>
          <w:szCs w:val="18"/>
        </w:rPr>
        <w:t>limit</w:t>
      </w:r>
      <w:proofErr w:type="gramEnd"/>
      <w:r>
        <w:rPr>
          <w:sz w:val="18"/>
          <w:szCs w:val="18"/>
        </w:rPr>
        <w:t xml:space="preserve"> </w:t>
      </w:r>
      <w:r>
        <w:rPr>
          <w:spacing w:val="4"/>
          <w:sz w:val="18"/>
          <w:szCs w:val="18"/>
        </w:rPr>
        <w:t xml:space="preserve"> </w:t>
      </w:r>
      <w:r>
        <w:rPr>
          <w:sz w:val="18"/>
          <w:szCs w:val="18"/>
        </w:rPr>
        <w:t>for</w:t>
      </w:r>
      <w:r>
        <w:rPr>
          <w:spacing w:val="21"/>
          <w:sz w:val="18"/>
          <w:szCs w:val="18"/>
        </w:rPr>
        <w:t xml:space="preserve"> </w:t>
      </w:r>
      <w:r>
        <w:rPr>
          <w:sz w:val="18"/>
          <w:szCs w:val="18"/>
        </w:rPr>
        <w:t xml:space="preserve">the </w:t>
      </w:r>
      <w:r>
        <w:rPr>
          <w:spacing w:val="2"/>
          <w:sz w:val="18"/>
          <w:szCs w:val="18"/>
        </w:rPr>
        <w:t xml:space="preserve"> </w:t>
      </w:r>
      <w:r>
        <w:rPr>
          <w:sz w:val="18"/>
          <w:szCs w:val="18"/>
        </w:rPr>
        <w:t>pr</w:t>
      </w:r>
      <w:r>
        <w:rPr>
          <w:spacing w:val="5"/>
          <w:sz w:val="18"/>
          <w:szCs w:val="18"/>
        </w:rPr>
        <w:t>o</w:t>
      </w:r>
      <w:r>
        <w:rPr>
          <w:sz w:val="18"/>
          <w:szCs w:val="18"/>
        </w:rPr>
        <w:t xml:space="preserve">cessing </w:t>
      </w:r>
      <w:r>
        <w:rPr>
          <w:spacing w:val="13"/>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w w:val="110"/>
          <w:sz w:val="18"/>
          <w:szCs w:val="18"/>
        </w:rPr>
        <w:t>,</w:t>
      </w:r>
      <w:r>
        <w:rPr>
          <w:spacing w:val="9"/>
          <w:w w:val="110"/>
          <w:sz w:val="18"/>
          <w:szCs w:val="18"/>
        </w:rPr>
        <w:t xml:space="preserve"> </w:t>
      </w:r>
      <w:r>
        <w:rPr>
          <w:sz w:val="18"/>
          <w:szCs w:val="18"/>
        </w:rPr>
        <w:t xml:space="preserve">and </w:t>
      </w:r>
      <w:r>
        <w:rPr>
          <w:spacing w:val="3"/>
          <w:sz w:val="18"/>
          <w:szCs w:val="18"/>
        </w:rPr>
        <w:t xml:space="preserve"> </w:t>
      </w:r>
      <w:r>
        <w:rPr>
          <w:sz w:val="18"/>
          <w:szCs w:val="18"/>
        </w:rPr>
        <w:t xml:space="preserve">the </w:t>
      </w:r>
      <w:r>
        <w:rPr>
          <w:spacing w:val="2"/>
          <w:sz w:val="18"/>
          <w:szCs w:val="18"/>
        </w:rPr>
        <w:t xml:space="preserve"> </w:t>
      </w:r>
      <w:r>
        <w:rPr>
          <w:w w:val="105"/>
          <w:sz w:val="18"/>
          <w:szCs w:val="18"/>
        </w:rPr>
        <w:t xml:space="preserve">influence </w:t>
      </w:r>
      <w:r>
        <w:rPr>
          <w:sz w:val="18"/>
          <w:szCs w:val="18"/>
        </w:rPr>
        <w:t>of</w:t>
      </w:r>
      <w:r>
        <w:rPr>
          <w:spacing w:val="35"/>
          <w:sz w:val="18"/>
          <w:szCs w:val="18"/>
        </w:rPr>
        <w:t xml:space="preserve"> </w:t>
      </w:r>
      <w:r>
        <w:rPr>
          <w:sz w:val="18"/>
          <w:szCs w:val="18"/>
        </w:rPr>
        <w:t xml:space="preserve">the </w:t>
      </w:r>
      <w:r>
        <w:rPr>
          <w:spacing w:val="28"/>
          <w:sz w:val="18"/>
          <w:szCs w:val="18"/>
        </w:rPr>
        <w:t xml:space="preserve"> </w:t>
      </w:r>
      <w:r>
        <w:rPr>
          <w:w w:val="110"/>
          <w:sz w:val="18"/>
          <w:szCs w:val="18"/>
        </w:rPr>
        <w:t>transfer  latenc</w:t>
      </w:r>
      <w:r>
        <w:rPr>
          <w:spacing w:val="-16"/>
          <w:w w:val="110"/>
          <w:sz w:val="18"/>
          <w:szCs w:val="18"/>
        </w:rPr>
        <w:t>y</w:t>
      </w:r>
      <w:r>
        <w:rPr>
          <w:w w:val="110"/>
          <w:sz w:val="18"/>
          <w:szCs w:val="18"/>
        </w:rPr>
        <w:t>.</w:t>
      </w:r>
      <w:r>
        <w:rPr>
          <w:spacing w:val="41"/>
          <w:w w:val="110"/>
          <w:sz w:val="18"/>
          <w:szCs w:val="18"/>
        </w:rPr>
        <w:t xml:space="preserve"> </w:t>
      </w:r>
      <w:r>
        <w:rPr>
          <w:w w:val="110"/>
          <w:sz w:val="18"/>
          <w:szCs w:val="18"/>
        </w:rPr>
        <w:t>O</w:t>
      </w:r>
      <w:r>
        <w:rPr>
          <w:spacing w:val="-5"/>
          <w:w w:val="110"/>
          <w:sz w:val="18"/>
          <w:szCs w:val="18"/>
        </w:rPr>
        <w:t>b</w:t>
      </w:r>
      <w:r>
        <w:rPr>
          <w:w w:val="110"/>
          <w:sz w:val="18"/>
          <w:szCs w:val="18"/>
        </w:rPr>
        <w:t>viousl</w:t>
      </w:r>
      <w:r>
        <w:rPr>
          <w:spacing w:val="-16"/>
          <w:w w:val="110"/>
          <w:sz w:val="18"/>
          <w:szCs w:val="18"/>
        </w:rPr>
        <w:t>y</w:t>
      </w:r>
      <w:r>
        <w:rPr>
          <w:w w:val="110"/>
          <w:sz w:val="18"/>
          <w:szCs w:val="18"/>
        </w:rPr>
        <w:t>,</w:t>
      </w:r>
      <w:r>
        <w:rPr>
          <w:spacing w:val="17"/>
          <w:w w:val="110"/>
          <w:sz w:val="18"/>
          <w:szCs w:val="18"/>
        </w:rPr>
        <w:t xml:space="preserve"> </w:t>
      </w:r>
      <w:proofErr w:type="gramStart"/>
      <w:r>
        <w:rPr>
          <w:sz w:val="18"/>
          <w:szCs w:val="18"/>
        </w:rPr>
        <w:t xml:space="preserve">none </w:t>
      </w:r>
      <w:r>
        <w:rPr>
          <w:spacing w:val="20"/>
          <w:sz w:val="18"/>
          <w:szCs w:val="18"/>
        </w:rPr>
        <w:t xml:space="preserve"> </w:t>
      </w:r>
      <w:r>
        <w:rPr>
          <w:sz w:val="18"/>
          <w:szCs w:val="18"/>
        </w:rPr>
        <w:t>of</w:t>
      </w:r>
      <w:proofErr w:type="gramEnd"/>
      <w:r>
        <w:rPr>
          <w:spacing w:val="35"/>
          <w:sz w:val="18"/>
          <w:szCs w:val="18"/>
        </w:rPr>
        <w:t xml:space="preserve"> </w:t>
      </w:r>
      <w:r>
        <w:rPr>
          <w:sz w:val="18"/>
          <w:szCs w:val="18"/>
        </w:rPr>
        <w:t xml:space="preserve">the </w:t>
      </w:r>
      <w:r>
        <w:rPr>
          <w:spacing w:val="28"/>
          <w:sz w:val="18"/>
          <w:szCs w:val="18"/>
        </w:rPr>
        <w:t xml:space="preserve"> </w:t>
      </w:r>
      <w:r>
        <w:rPr>
          <w:sz w:val="18"/>
          <w:szCs w:val="18"/>
        </w:rPr>
        <w:t xml:space="preserve">other </w:t>
      </w:r>
      <w:r>
        <w:rPr>
          <w:spacing w:val="41"/>
          <w:sz w:val="18"/>
          <w:szCs w:val="18"/>
        </w:rPr>
        <w:t xml:space="preserve"> </w:t>
      </w:r>
      <w:r>
        <w:rPr>
          <w:w w:val="110"/>
          <w:sz w:val="18"/>
          <w:szCs w:val="18"/>
        </w:rPr>
        <w:t>s</w:t>
      </w:r>
      <w:r>
        <w:rPr>
          <w:spacing w:val="-5"/>
          <w:w w:val="110"/>
          <w:sz w:val="18"/>
          <w:szCs w:val="18"/>
        </w:rPr>
        <w:t>c</w:t>
      </w:r>
      <w:r>
        <w:rPr>
          <w:w w:val="110"/>
          <w:sz w:val="18"/>
          <w:szCs w:val="18"/>
        </w:rPr>
        <w:t>heduling</w:t>
      </w:r>
      <w:r>
        <w:rPr>
          <w:spacing w:val="11"/>
          <w:w w:val="110"/>
          <w:sz w:val="18"/>
          <w:szCs w:val="18"/>
        </w:rPr>
        <w:t xml:space="preserve"> </w:t>
      </w:r>
      <w:r>
        <w:rPr>
          <w:w w:val="110"/>
          <w:sz w:val="18"/>
          <w:szCs w:val="18"/>
        </w:rPr>
        <w:t>approa</w:t>
      </w:r>
      <w:r>
        <w:rPr>
          <w:spacing w:val="-4"/>
          <w:w w:val="110"/>
          <w:sz w:val="18"/>
          <w:szCs w:val="18"/>
        </w:rPr>
        <w:t>c</w:t>
      </w:r>
      <w:r>
        <w:rPr>
          <w:w w:val="110"/>
          <w:sz w:val="18"/>
          <w:szCs w:val="18"/>
        </w:rPr>
        <w:t>hes</w:t>
      </w:r>
      <w:r>
        <w:rPr>
          <w:spacing w:val="32"/>
          <w:w w:val="110"/>
          <w:sz w:val="18"/>
          <w:szCs w:val="18"/>
        </w:rPr>
        <w:t xml:space="preserve"> </w:t>
      </w:r>
      <w:r>
        <w:rPr>
          <w:w w:val="110"/>
          <w:sz w:val="18"/>
          <w:szCs w:val="18"/>
        </w:rPr>
        <w:t xml:space="preserve">can </w:t>
      </w:r>
      <w:r>
        <w:rPr>
          <w:sz w:val="18"/>
          <w:szCs w:val="18"/>
        </w:rPr>
        <w:t>pr</w:t>
      </w:r>
      <w:r>
        <w:rPr>
          <w:spacing w:val="6"/>
          <w:sz w:val="18"/>
          <w:szCs w:val="18"/>
        </w:rPr>
        <w:t>o</w:t>
      </w:r>
      <w:r>
        <w:rPr>
          <w:sz w:val="18"/>
          <w:szCs w:val="18"/>
        </w:rPr>
        <w:t xml:space="preserve">cess </w:t>
      </w:r>
      <w:r>
        <w:rPr>
          <w:spacing w:val="4"/>
          <w:sz w:val="18"/>
          <w:szCs w:val="18"/>
        </w:rPr>
        <w:t xml:space="preserve"> </w:t>
      </w:r>
      <w:r>
        <w:rPr>
          <w:sz w:val="18"/>
          <w:szCs w:val="18"/>
        </w:rPr>
        <w:t xml:space="preserve">the </w:t>
      </w:r>
      <w:r>
        <w:rPr>
          <w:spacing w:val="7"/>
          <w:sz w:val="18"/>
          <w:szCs w:val="18"/>
        </w:rPr>
        <w:t xml:space="preserve"> </w:t>
      </w:r>
      <w:r>
        <w:rPr>
          <w:w w:val="119"/>
          <w:sz w:val="18"/>
          <w:szCs w:val="18"/>
        </w:rPr>
        <w:t>data</w:t>
      </w:r>
      <w:r>
        <w:rPr>
          <w:spacing w:val="8"/>
          <w:w w:val="119"/>
          <w:sz w:val="18"/>
          <w:szCs w:val="18"/>
        </w:rPr>
        <w:t xml:space="preserve"> </w:t>
      </w:r>
      <w:r>
        <w:rPr>
          <w:sz w:val="18"/>
          <w:szCs w:val="18"/>
        </w:rPr>
        <w:t xml:space="preserve">faster </w:t>
      </w:r>
      <w:r>
        <w:rPr>
          <w:spacing w:val="16"/>
          <w:sz w:val="18"/>
          <w:szCs w:val="18"/>
        </w:rPr>
        <w:t xml:space="preserve"> </w:t>
      </w:r>
      <w:r>
        <w:rPr>
          <w:w w:val="118"/>
          <w:sz w:val="18"/>
          <w:szCs w:val="18"/>
        </w:rPr>
        <w:t>than</w:t>
      </w:r>
      <w:r>
        <w:rPr>
          <w:spacing w:val="9"/>
          <w:w w:val="118"/>
          <w:sz w:val="18"/>
          <w:szCs w:val="18"/>
        </w:rPr>
        <w:t xml:space="preserve"> </w:t>
      </w:r>
      <w:r>
        <w:rPr>
          <w:sz w:val="18"/>
          <w:szCs w:val="18"/>
        </w:rPr>
        <w:t xml:space="preserve">the </w:t>
      </w:r>
      <w:r>
        <w:rPr>
          <w:spacing w:val="7"/>
          <w:sz w:val="18"/>
          <w:szCs w:val="18"/>
        </w:rPr>
        <w:t xml:space="preserve"> </w:t>
      </w:r>
      <w:r>
        <w:rPr>
          <w:sz w:val="18"/>
          <w:szCs w:val="18"/>
        </w:rPr>
        <w:t>one</w:t>
      </w:r>
      <w:r>
        <w:rPr>
          <w:spacing w:val="33"/>
          <w:sz w:val="18"/>
          <w:szCs w:val="18"/>
        </w:rPr>
        <w:t xml:space="preserve"> </w:t>
      </w:r>
      <w:r>
        <w:rPr>
          <w:sz w:val="18"/>
          <w:szCs w:val="18"/>
        </w:rPr>
        <w:t xml:space="preserve">with </w:t>
      </w:r>
      <w:r>
        <w:rPr>
          <w:spacing w:val="7"/>
          <w:sz w:val="18"/>
          <w:szCs w:val="18"/>
        </w:rPr>
        <w:t xml:space="preserve"> </w:t>
      </w:r>
      <w:r>
        <w:rPr>
          <w:sz w:val="18"/>
          <w:szCs w:val="18"/>
        </w:rPr>
        <w:t>no</w:t>
      </w:r>
      <w:r>
        <w:rPr>
          <w:spacing w:val="30"/>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w w:val="109"/>
          <w:sz w:val="18"/>
          <w:szCs w:val="18"/>
        </w:rPr>
        <w:t>del</w:t>
      </w:r>
      <w:r>
        <w:rPr>
          <w:spacing w:val="-5"/>
          <w:w w:val="109"/>
          <w:sz w:val="18"/>
          <w:szCs w:val="18"/>
        </w:rPr>
        <w:t>a</w:t>
      </w:r>
      <w:r>
        <w:rPr>
          <w:spacing w:val="-15"/>
          <w:w w:val="107"/>
          <w:sz w:val="18"/>
          <w:szCs w:val="18"/>
        </w:rPr>
        <w:t>y</w:t>
      </w:r>
      <w:r>
        <w:rPr>
          <w:w w:val="113"/>
          <w:sz w:val="18"/>
          <w:szCs w:val="18"/>
        </w:rPr>
        <w:t>.</w:t>
      </w:r>
    </w:p>
    <w:p w:rsidR="00C45AA3" w:rsidRDefault="00DC4C15">
      <w:pPr>
        <w:spacing w:before="98" w:line="265" w:lineRule="auto"/>
        <w:ind w:left="120" w:right="1841" w:firstLine="299"/>
        <w:rPr>
          <w:sz w:val="18"/>
          <w:szCs w:val="18"/>
        </w:rPr>
        <w:sectPr w:rsidR="00C45AA3">
          <w:pgSz w:w="11920" w:h="16840"/>
          <w:pgMar w:top="1560" w:right="1680" w:bottom="280" w:left="1320" w:header="720" w:footer="720" w:gutter="0"/>
          <w:cols w:space="720"/>
        </w:sectPr>
      </w:pPr>
      <w:r>
        <w:rPr>
          <w:sz w:val="18"/>
          <w:szCs w:val="18"/>
        </w:rPr>
        <w:t xml:space="preserve">The </w:t>
      </w:r>
      <w:r>
        <w:rPr>
          <w:spacing w:val="11"/>
          <w:sz w:val="18"/>
          <w:szCs w:val="18"/>
        </w:rPr>
        <w:t xml:space="preserve"> </w:t>
      </w:r>
      <w:r>
        <w:rPr>
          <w:sz w:val="18"/>
          <w:szCs w:val="18"/>
        </w:rPr>
        <w:t xml:space="preserve">main </w:t>
      </w:r>
      <w:r>
        <w:rPr>
          <w:spacing w:val="11"/>
          <w:sz w:val="18"/>
          <w:szCs w:val="18"/>
        </w:rPr>
        <w:t xml:space="preserve"> </w:t>
      </w:r>
      <w:r>
        <w:rPr>
          <w:sz w:val="18"/>
          <w:szCs w:val="18"/>
        </w:rPr>
        <w:t xml:space="preserve">metrics </w:t>
      </w:r>
      <w:r>
        <w:rPr>
          <w:spacing w:val="28"/>
          <w:sz w:val="18"/>
          <w:szCs w:val="18"/>
        </w:rPr>
        <w:t xml:space="preserve"> </w:t>
      </w:r>
      <w:r>
        <w:rPr>
          <w:sz w:val="18"/>
          <w:szCs w:val="18"/>
        </w:rPr>
        <w:t xml:space="preserve">used </w:t>
      </w:r>
      <w:r>
        <w:rPr>
          <w:spacing w:val="1"/>
          <w:sz w:val="18"/>
          <w:szCs w:val="18"/>
        </w:rPr>
        <w:t xml:space="preserve"> </w:t>
      </w:r>
      <w:r>
        <w:rPr>
          <w:sz w:val="18"/>
          <w:szCs w:val="18"/>
        </w:rPr>
        <w:t>for</w:t>
      </w:r>
      <w:r>
        <w:rPr>
          <w:spacing w:val="30"/>
          <w:sz w:val="18"/>
          <w:szCs w:val="18"/>
        </w:rPr>
        <w:t xml:space="preserve"> </w:t>
      </w:r>
      <w:r>
        <w:rPr>
          <w:sz w:val="18"/>
          <w:szCs w:val="18"/>
        </w:rPr>
        <w:t xml:space="preserve">the </w:t>
      </w:r>
      <w:r>
        <w:rPr>
          <w:spacing w:val="10"/>
          <w:sz w:val="18"/>
          <w:szCs w:val="18"/>
        </w:rPr>
        <w:t xml:space="preserve"> </w:t>
      </w:r>
      <w:r>
        <w:rPr>
          <w:spacing w:val="5"/>
          <w:w w:val="108"/>
          <w:sz w:val="18"/>
          <w:szCs w:val="18"/>
        </w:rPr>
        <w:t>p</w:t>
      </w:r>
      <w:r>
        <w:rPr>
          <w:w w:val="108"/>
          <w:sz w:val="18"/>
          <w:szCs w:val="18"/>
        </w:rPr>
        <w:t>erformance</w:t>
      </w:r>
      <w:r>
        <w:rPr>
          <w:spacing w:val="21"/>
          <w:w w:val="108"/>
          <w:sz w:val="18"/>
          <w:szCs w:val="18"/>
        </w:rPr>
        <w:t xml:space="preserve"> </w:t>
      </w:r>
      <w:r>
        <w:rPr>
          <w:w w:val="108"/>
          <w:sz w:val="18"/>
          <w:szCs w:val="18"/>
        </w:rPr>
        <w:t>comparison</w:t>
      </w:r>
      <w:r>
        <w:rPr>
          <w:spacing w:val="17"/>
          <w:w w:val="108"/>
          <w:sz w:val="18"/>
          <w:szCs w:val="18"/>
        </w:rPr>
        <w:t xml:space="preserve"> </w:t>
      </w:r>
      <w:r>
        <w:rPr>
          <w:sz w:val="18"/>
          <w:szCs w:val="18"/>
        </w:rPr>
        <w:t>is</w:t>
      </w:r>
      <w:r>
        <w:rPr>
          <w:spacing w:val="24"/>
          <w:sz w:val="18"/>
          <w:szCs w:val="18"/>
        </w:rPr>
        <w:t xml:space="preserve"> </w:t>
      </w:r>
      <w:r>
        <w:rPr>
          <w:sz w:val="18"/>
          <w:szCs w:val="18"/>
        </w:rPr>
        <w:t xml:space="preserve">the </w:t>
      </w:r>
      <w:r>
        <w:rPr>
          <w:spacing w:val="10"/>
          <w:sz w:val="18"/>
          <w:szCs w:val="18"/>
        </w:rPr>
        <w:t xml:space="preserve"> </w:t>
      </w:r>
      <w:proofErr w:type="spellStart"/>
      <w:r>
        <w:rPr>
          <w:w w:val="108"/>
          <w:sz w:val="18"/>
          <w:szCs w:val="18"/>
        </w:rPr>
        <w:t>makes</w:t>
      </w:r>
      <w:r>
        <w:rPr>
          <w:spacing w:val="-10"/>
          <w:w w:val="108"/>
          <w:sz w:val="18"/>
          <w:szCs w:val="18"/>
        </w:rPr>
        <w:t>p</w:t>
      </w:r>
      <w:r>
        <w:rPr>
          <w:w w:val="108"/>
          <w:sz w:val="18"/>
          <w:szCs w:val="18"/>
        </w:rPr>
        <w:t>an</w:t>
      </w:r>
      <w:proofErr w:type="spellEnd"/>
      <w:r>
        <w:rPr>
          <w:w w:val="108"/>
          <w:sz w:val="18"/>
          <w:szCs w:val="18"/>
        </w:rPr>
        <w:t>,</w:t>
      </w:r>
      <w:r>
        <w:rPr>
          <w:spacing w:val="22"/>
          <w:w w:val="108"/>
          <w:sz w:val="18"/>
          <w:szCs w:val="18"/>
        </w:rPr>
        <w:t xml:space="preserve"> </w:t>
      </w:r>
      <w:r>
        <w:rPr>
          <w:sz w:val="18"/>
          <w:szCs w:val="18"/>
        </w:rPr>
        <w:t>whi</w:t>
      </w:r>
      <w:r>
        <w:rPr>
          <w:spacing w:val="-5"/>
          <w:sz w:val="18"/>
          <w:szCs w:val="18"/>
        </w:rPr>
        <w:t>c</w:t>
      </w:r>
      <w:r>
        <w:rPr>
          <w:sz w:val="18"/>
          <w:szCs w:val="18"/>
        </w:rPr>
        <w:t xml:space="preserve">h </w:t>
      </w:r>
      <w:r>
        <w:rPr>
          <w:spacing w:val="4"/>
          <w:sz w:val="18"/>
          <w:szCs w:val="18"/>
        </w:rPr>
        <w:t xml:space="preserve"> </w:t>
      </w:r>
      <w:r>
        <w:rPr>
          <w:w w:val="103"/>
          <w:sz w:val="18"/>
          <w:szCs w:val="18"/>
        </w:rPr>
        <w:t xml:space="preserve">is </w:t>
      </w:r>
      <w:r>
        <w:rPr>
          <w:w w:val="110"/>
          <w:sz w:val="18"/>
          <w:szCs w:val="18"/>
        </w:rPr>
        <w:t>calculated</w:t>
      </w:r>
      <w:r>
        <w:rPr>
          <w:spacing w:val="9"/>
          <w:w w:val="110"/>
          <w:sz w:val="18"/>
          <w:szCs w:val="18"/>
        </w:rPr>
        <w:t xml:space="preserve"> </w:t>
      </w:r>
      <w:r>
        <w:rPr>
          <w:sz w:val="18"/>
          <w:szCs w:val="18"/>
        </w:rPr>
        <w:t>as</w:t>
      </w:r>
      <w:r>
        <w:rPr>
          <w:spacing w:val="25"/>
          <w:sz w:val="18"/>
          <w:szCs w:val="18"/>
        </w:rPr>
        <w:t xml:space="preserve"> </w:t>
      </w:r>
      <w:r>
        <w:rPr>
          <w:sz w:val="18"/>
          <w:szCs w:val="18"/>
        </w:rPr>
        <w:t xml:space="preserve">time </w:t>
      </w:r>
      <w:r>
        <w:rPr>
          <w:spacing w:val="6"/>
          <w:sz w:val="18"/>
          <w:szCs w:val="18"/>
        </w:rPr>
        <w:t xml:space="preserve"> </w:t>
      </w:r>
      <w:r>
        <w:rPr>
          <w:sz w:val="18"/>
          <w:szCs w:val="18"/>
        </w:rPr>
        <w:t xml:space="preserve">passed </w:t>
      </w:r>
      <w:r>
        <w:rPr>
          <w:spacing w:val="11"/>
          <w:sz w:val="18"/>
          <w:szCs w:val="18"/>
        </w:rPr>
        <w:t xml:space="preserve"> </w:t>
      </w:r>
      <w:r>
        <w:rPr>
          <w:sz w:val="18"/>
          <w:szCs w:val="18"/>
        </w:rPr>
        <w:t>from</w:t>
      </w:r>
      <w:r>
        <w:rPr>
          <w:spacing w:val="33"/>
          <w:sz w:val="18"/>
          <w:szCs w:val="18"/>
        </w:rPr>
        <w:t xml:space="preserve"> </w:t>
      </w:r>
      <w:r>
        <w:rPr>
          <w:sz w:val="18"/>
          <w:szCs w:val="18"/>
        </w:rPr>
        <w:t xml:space="preserve">the </w:t>
      </w:r>
      <w:r>
        <w:rPr>
          <w:spacing w:val="3"/>
          <w:sz w:val="18"/>
          <w:szCs w:val="18"/>
        </w:rPr>
        <w:t xml:space="preserve"> </w:t>
      </w:r>
      <w:r>
        <w:rPr>
          <w:w w:val="122"/>
          <w:sz w:val="18"/>
          <w:szCs w:val="18"/>
        </w:rPr>
        <w:t>start</w:t>
      </w:r>
      <w:r>
        <w:rPr>
          <w:spacing w:val="3"/>
          <w:w w:val="122"/>
          <w:sz w:val="18"/>
          <w:szCs w:val="18"/>
        </w:rPr>
        <w:t xml:space="preserve"> </w:t>
      </w:r>
      <w:r>
        <w:rPr>
          <w:sz w:val="18"/>
          <w:szCs w:val="18"/>
        </w:rPr>
        <w:t>of</w:t>
      </w:r>
      <w:r>
        <w:rPr>
          <w:spacing w:val="9"/>
          <w:sz w:val="18"/>
          <w:szCs w:val="18"/>
        </w:rPr>
        <w:t xml:space="preserve"> </w:t>
      </w:r>
      <w:r>
        <w:rPr>
          <w:sz w:val="18"/>
          <w:szCs w:val="18"/>
        </w:rPr>
        <w:t xml:space="preserve">the </w:t>
      </w:r>
      <w:r>
        <w:rPr>
          <w:spacing w:val="3"/>
          <w:sz w:val="18"/>
          <w:szCs w:val="18"/>
        </w:rPr>
        <w:t xml:space="preserve"> </w:t>
      </w:r>
      <w:r>
        <w:rPr>
          <w:sz w:val="18"/>
          <w:szCs w:val="18"/>
        </w:rPr>
        <w:t>first</w:t>
      </w:r>
      <w:r>
        <w:rPr>
          <w:spacing w:val="39"/>
          <w:sz w:val="18"/>
          <w:szCs w:val="18"/>
        </w:rPr>
        <w:t xml:space="preserve"> </w:t>
      </w:r>
      <w:r>
        <w:rPr>
          <w:w w:val="115"/>
          <w:sz w:val="18"/>
          <w:szCs w:val="18"/>
        </w:rPr>
        <w:t>input</w:t>
      </w:r>
      <w:r>
        <w:rPr>
          <w:spacing w:val="10"/>
          <w:w w:val="115"/>
          <w:sz w:val="18"/>
          <w:szCs w:val="18"/>
        </w:rPr>
        <w:t xml:space="preserve"> </w:t>
      </w:r>
      <w:r>
        <w:rPr>
          <w:sz w:val="18"/>
          <w:szCs w:val="18"/>
        </w:rPr>
        <w:t>file</w:t>
      </w:r>
      <w:r>
        <w:rPr>
          <w:spacing w:val="8"/>
          <w:sz w:val="18"/>
          <w:szCs w:val="18"/>
        </w:rPr>
        <w:t xml:space="preserve"> </w:t>
      </w:r>
      <w:r>
        <w:rPr>
          <w:w w:val="113"/>
          <w:sz w:val="18"/>
          <w:szCs w:val="18"/>
        </w:rPr>
        <w:t>transfer</w:t>
      </w:r>
      <w:r>
        <w:rPr>
          <w:spacing w:val="7"/>
          <w:w w:val="113"/>
          <w:sz w:val="18"/>
          <w:szCs w:val="18"/>
        </w:rPr>
        <w:t xml:space="preserve"> </w:t>
      </w:r>
      <w:r>
        <w:rPr>
          <w:sz w:val="18"/>
          <w:szCs w:val="18"/>
        </w:rPr>
        <w:t>from</w:t>
      </w:r>
      <w:r>
        <w:rPr>
          <w:spacing w:val="33"/>
          <w:sz w:val="18"/>
          <w:szCs w:val="18"/>
        </w:rPr>
        <w:t xml:space="preserve"> </w:t>
      </w:r>
      <w:r>
        <w:rPr>
          <w:sz w:val="18"/>
          <w:szCs w:val="18"/>
        </w:rPr>
        <w:t xml:space="preserve">the </w:t>
      </w:r>
      <w:r>
        <w:rPr>
          <w:spacing w:val="3"/>
          <w:sz w:val="18"/>
          <w:szCs w:val="18"/>
        </w:rPr>
        <w:t xml:space="preserve"> </w:t>
      </w:r>
      <w:r>
        <w:rPr>
          <w:w w:val="106"/>
          <w:sz w:val="18"/>
          <w:szCs w:val="18"/>
        </w:rPr>
        <w:t>ce</w:t>
      </w:r>
      <w:r>
        <w:rPr>
          <w:spacing w:val="-5"/>
          <w:w w:val="106"/>
          <w:sz w:val="18"/>
          <w:szCs w:val="18"/>
        </w:rPr>
        <w:t>n</w:t>
      </w:r>
      <w:r>
        <w:rPr>
          <w:w w:val="119"/>
          <w:sz w:val="18"/>
          <w:szCs w:val="18"/>
        </w:rPr>
        <w:t>tral</w:t>
      </w:r>
    </w:p>
    <w:p w:rsidR="00C45AA3" w:rsidRDefault="00C45AA3">
      <w:pPr>
        <w:spacing w:before="16" w:line="200" w:lineRule="exact"/>
      </w:pPr>
    </w:p>
    <w:p w:rsidR="00C45AA3" w:rsidRDefault="00DC4C15">
      <w:pPr>
        <w:spacing w:before="26" w:line="265" w:lineRule="auto"/>
        <w:ind w:left="100" w:right="1841"/>
        <w:jc w:val="both"/>
        <w:rPr>
          <w:sz w:val="18"/>
          <w:szCs w:val="18"/>
        </w:rPr>
      </w:pPr>
      <w:r>
        <w:pict>
          <v:group id="_x0000_s1498" style="position:absolute;left:0;text-align:left;margin-left:203.15pt;margin-top:32.4pt;width:2.75pt;height:0;z-index:-1798;mso-position-horizontal-relative:page" coordorigin="4063,648" coordsize="55,0">
            <v:shape id="_x0000_s1499" style="position:absolute;left:4063;top:648;width:55;height:0" coordorigin="4063,648" coordsize="55,0" path="m4063,648r55,e" filled="f" strokeweight=".14042mm">
              <v:path arrowok="t"/>
            </v:shape>
            <w10:wrap anchorx="page"/>
          </v:group>
        </w:pict>
      </w:r>
      <w:r>
        <w:pict>
          <v:group id="_x0000_s1496" style="position:absolute;left:0;text-align:left;margin-left:171.3pt;margin-top:43.85pt;width:2.75pt;height:0;z-index:-1797;mso-position-horizontal-relative:page" coordorigin="3426,877" coordsize="55,0">
            <v:shape id="_x0000_s1497" style="position:absolute;left:3426;top:877;width:55;height:0" coordorigin="3426,877" coordsize="55,0" path="m3426,877r56,e" filled="f" strokeweight=".14042mm">
              <v:path arrowok="t"/>
            </v:shape>
            <w10:wrap anchorx="page"/>
          </v:group>
        </w:pict>
      </w:r>
      <w:r>
        <w:rPr>
          <w:sz w:val="18"/>
          <w:szCs w:val="18"/>
        </w:rPr>
        <w:t xml:space="preserve">storage </w:t>
      </w:r>
      <w:r>
        <w:rPr>
          <w:spacing w:val="34"/>
          <w:sz w:val="18"/>
          <w:szCs w:val="18"/>
        </w:rPr>
        <w:t xml:space="preserve"> </w:t>
      </w:r>
      <w:r>
        <w:rPr>
          <w:sz w:val="18"/>
          <w:szCs w:val="18"/>
        </w:rPr>
        <w:t>u</w:t>
      </w:r>
      <w:r>
        <w:rPr>
          <w:spacing w:val="-5"/>
          <w:sz w:val="18"/>
          <w:szCs w:val="18"/>
        </w:rPr>
        <w:t>n</w:t>
      </w:r>
      <w:r>
        <w:rPr>
          <w:sz w:val="18"/>
          <w:szCs w:val="18"/>
        </w:rPr>
        <w:t xml:space="preserve">til </w:t>
      </w:r>
      <w:r>
        <w:rPr>
          <w:spacing w:val="28"/>
          <w:sz w:val="18"/>
          <w:szCs w:val="18"/>
        </w:rPr>
        <w:t xml:space="preserve"> </w:t>
      </w:r>
      <w:r>
        <w:rPr>
          <w:sz w:val="18"/>
          <w:szCs w:val="18"/>
        </w:rPr>
        <w:t xml:space="preserve">the </w:t>
      </w:r>
      <w:r>
        <w:rPr>
          <w:spacing w:val="17"/>
          <w:sz w:val="18"/>
          <w:szCs w:val="18"/>
        </w:rPr>
        <w:t xml:space="preserve"> </w:t>
      </w:r>
      <w:r>
        <w:rPr>
          <w:sz w:val="18"/>
          <w:szCs w:val="18"/>
        </w:rPr>
        <w:t xml:space="preserve">finish </w:t>
      </w:r>
      <w:r>
        <w:rPr>
          <w:spacing w:val="2"/>
          <w:sz w:val="18"/>
          <w:szCs w:val="18"/>
        </w:rPr>
        <w:t xml:space="preserve"> </w:t>
      </w:r>
      <w:r>
        <w:rPr>
          <w:sz w:val="18"/>
          <w:szCs w:val="18"/>
        </w:rPr>
        <w:t xml:space="preserve">time </w:t>
      </w:r>
      <w:r>
        <w:rPr>
          <w:spacing w:val="20"/>
          <w:sz w:val="18"/>
          <w:szCs w:val="18"/>
        </w:rPr>
        <w:t xml:space="preserve"> </w:t>
      </w:r>
      <w:r>
        <w:rPr>
          <w:sz w:val="18"/>
          <w:szCs w:val="18"/>
        </w:rPr>
        <w:t>of</w:t>
      </w:r>
      <w:r>
        <w:rPr>
          <w:spacing w:val="23"/>
          <w:sz w:val="18"/>
          <w:szCs w:val="18"/>
        </w:rPr>
        <w:t xml:space="preserve"> </w:t>
      </w:r>
      <w:r>
        <w:rPr>
          <w:sz w:val="18"/>
          <w:szCs w:val="18"/>
        </w:rPr>
        <w:t xml:space="preserve">the </w:t>
      </w:r>
      <w:r>
        <w:rPr>
          <w:spacing w:val="17"/>
          <w:sz w:val="18"/>
          <w:szCs w:val="18"/>
        </w:rPr>
        <w:t xml:space="preserve"> </w:t>
      </w:r>
      <w:r>
        <w:rPr>
          <w:sz w:val="18"/>
          <w:szCs w:val="18"/>
        </w:rPr>
        <w:t xml:space="preserve">last </w:t>
      </w:r>
      <w:r>
        <w:rPr>
          <w:spacing w:val="19"/>
          <w:sz w:val="18"/>
          <w:szCs w:val="18"/>
        </w:rPr>
        <w:t xml:space="preserve"> </w:t>
      </w:r>
      <w:r>
        <w:rPr>
          <w:w w:val="117"/>
          <w:sz w:val="18"/>
          <w:szCs w:val="18"/>
        </w:rPr>
        <w:t>output</w:t>
      </w:r>
      <w:r>
        <w:rPr>
          <w:spacing w:val="23"/>
          <w:w w:val="117"/>
          <w:sz w:val="18"/>
          <w:szCs w:val="18"/>
        </w:rPr>
        <w:t xml:space="preserve"> </w:t>
      </w:r>
      <w:r>
        <w:rPr>
          <w:sz w:val="18"/>
          <w:szCs w:val="18"/>
        </w:rPr>
        <w:t>file</w:t>
      </w:r>
      <w:r>
        <w:rPr>
          <w:spacing w:val="21"/>
          <w:sz w:val="18"/>
          <w:szCs w:val="18"/>
        </w:rPr>
        <w:t xml:space="preserve"> </w:t>
      </w:r>
      <w:r>
        <w:rPr>
          <w:w w:val="113"/>
          <w:sz w:val="18"/>
          <w:szCs w:val="18"/>
        </w:rPr>
        <w:t>transfer</w:t>
      </w:r>
      <w:r>
        <w:rPr>
          <w:spacing w:val="21"/>
          <w:w w:val="113"/>
          <w:sz w:val="18"/>
          <w:szCs w:val="18"/>
        </w:rPr>
        <w:t xml:space="preserve"> </w:t>
      </w:r>
      <w:r>
        <w:rPr>
          <w:sz w:val="18"/>
          <w:szCs w:val="18"/>
        </w:rPr>
        <w:t xml:space="preserve">to </w:t>
      </w:r>
      <w:r>
        <w:rPr>
          <w:spacing w:val="4"/>
          <w:sz w:val="18"/>
          <w:szCs w:val="18"/>
        </w:rPr>
        <w:t xml:space="preserve"> </w:t>
      </w:r>
      <w:r>
        <w:rPr>
          <w:sz w:val="18"/>
          <w:szCs w:val="18"/>
        </w:rPr>
        <w:t xml:space="preserve">it. </w:t>
      </w:r>
      <w:r>
        <w:rPr>
          <w:spacing w:val="10"/>
          <w:sz w:val="18"/>
          <w:szCs w:val="18"/>
        </w:rPr>
        <w:t xml:space="preserve"> </w:t>
      </w:r>
      <w:r>
        <w:rPr>
          <w:spacing w:val="-15"/>
          <w:sz w:val="18"/>
          <w:szCs w:val="18"/>
        </w:rPr>
        <w:t>F</w:t>
      </w:r>
      <w:r>
        <w:rPr>
          <w:sz w:val="18"/>
          <w:szCs w:val="18"/>
        </w:rPr>
        <w:t xml:space="preserve">or </w:t>
      </w:r>
      <w:r>
        <w:rPr>
          <w:spacing w:val="16"/>
          <w:sz w:val="18"/>
          <w:szCs w:val="18"/>
        </w:rPr>
        <w:t xml:space="preserve"> </w:t>
      </w:r>
      <w:r>
        <w:rPr>
          <w:w w:val="109"/>
          <w:sz w:val="18"/>
          <w:szCs w:val="18"/>
        </w:rPr>
        <w:t>co</w:t>
      </w:r>
      <w:r>
        <w:rPr>
          <w:spacing w:val="-5"/>
          <w:w w:val="109"/>
          <w:sz w:val="18"/>
          <w:szCs w:val="18"/>
        </w:rPr>
        <w:t>nv</w:t>
      </w:r>
      <w:r>
        <w:rPr>
          <w:w w:val="109"/>
          <w:sz w:val="18"/>
          <w:szCs w:val="18"/>
        </w:rPr>
        <w:t>enience,</w:t>
      </w:r>
      <w:r>
        <w:rPr>
          <w:spacing w:val="-4"/>
          <w:w w:val="109"/>
          <w:sz w:val="18"/>
          <w:szCs w:val="18"/>
        </w:rPr>
        <w:t xml:space="preserve"> </w:t>
      </w:r>
      <w:r>
        <w:rPr>
          <w:w w:val="109"/>
          <w:sz w:val="18"/>
          <w:szCs w:val="18"/>
        </w:rPr>
        <w:t xml:space="preserve">in </w:t>
      </w:r>
      <w:r>
        <w:rPr>
          <w:sz w:val="18"/>
          <w:szCs w:val="18"/>
        </w:rPr>
        <w:t xml:space="preserve">the </w:t>
      </w:r>
      <w:r>
        <w:rPr>
          <w:spacing w:val="9"/>
          <w:sz w:val="18"/>
          <w:szCs w:val="18"/>
        </w:rPr>
        <w:t xml:space="preserve"> </w:t>
      </w:r>
      <w:r>
        <w:rPr>
          <w:sz w:val="18"/>
          <w:szCs w:val="18"/>
        </w:rPr>
        <w:t>foll</w:t>
      </w:r>
      <w:r>
        <w:rPr>
          <w:spacing w:val="-5"/>
          <w:sz w:val="18"/>
          <w:szCs w:val="18"/>
        </w:rPr>
        <w:t>o</w:t>
      </w:r>
      <w:r>
        <w:rPr>
          <w:sz w:val="18"/>
          <w:szCs w:val="18"/>
        </w:rPr>
        <w:t>wing</w:t>
      </w:r>
      <w:r>
        <w:rPr>
          <w:spacing w:val="37"/>
          <w:sz w:val="18"/>
          <w:szCs w:val="18"/>
        </w:rPr>
        <w:t xml:space="preserve"> </w:t>
      </w:r>
      <w:r>
        <w:rPr>
          <w:sz w:val="18"/>
          <w:szCs w:val="18"/>
        </w:rPr>
        <w:t xml:space="preserve">sections, </w:t>
      </w:r>
      <w:r>
        <w:rPr>
          <w:spacing w:val="24"/>
          <w:sz w:val="18"/>
          <w:szCs w:val="18"/>
        </w:rPr>
        <w:t xml:space="preserve"> </w:t>
      </w:r>
      <w:r>
        <w:rPr>
          <w:sz w:val="18"/>
          <w:szCs w:val="18"/>
        </w:rPr>
        <w:t>all</w:t>
      </w:r>
      <w:r>
        <w:rPr>
          <w:spacing w:val="33"/>
          <w:sz w:val="18"/>
          <w:szCs w:val="18"/>
        </w:rPr>
        <w:t xml:space="preserve"> </w:t>
      </w:r>
      <w:r>
        <w:rPr>
          <w:sz w:val="18"/>
          <w:szCs w:val="18"/>
        </w:rPr>
        <w:t xml:space="preserve">the </w:t>
      </w:r>
      <w:r>
        <w:rPr>
          <w:spacing w:val="9"/>
          <w:sz w:val="18"/>
          <w:szCs w:val="18"/>
        </w:rPr>
        <w:t xml:space="preserve"> </w:t>
      </w:r>
      <w:r>
        <w:rPr>
          <w:w w:val="110"/>
          <w:sz w:val="18"/>
          <w:szCs w:val="18"/>
        </w:rPr>
        <w:t>prese</w:t>
      </w:r>
      <w:r>
        <w:rPr>
          <w:spacing w:val="-5"/>
          <w:w w:val="110"/>
          <w:sz w:val="18"/>
          <w:szCs w:val="18"/>
        </w:rPr>
        <w:t>n</w:t>
      </w:r>
      <w:r>
        <w:rPr>
          <w:w w:val="110"/>
          <w:sz w:val="18"/>
          <w:szCs w:val="18"/>
        </w:rPr>
        <w:t>ted</w:t>
      </w:r>
      <w:r>
        <w:rPr>
          <w:spacing w:val="23"/>
          <w:w w:val="110"/>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5"/>
          <w:w w:val="110"/>
          <w:sz w:val="18"/>
          <w:szCs w:val="18"/>
        </w:rPr>
        <w:t xml:space="preserve"> </w:t>
      </w:r>
      <w:r>
        <w:rPr>
          <w:spacing w:val="-10"/>
          <w:sz w:val="18"/>
          <w:szCs w:val="18"/>
        </w:rPr>
        <w:t>v</w:t>
      </w:r>
      <w:r>
        <w:rPr>
          <w:sz w:val="18"/>
          <w:szCs w:val="18"/>
        </w:rPr>
        <w:t xml:space="preserve">alues </w:t>
      </w:r>
      <w:r>
        <w:rPr>
          <w:spacing w:val="10"/>
          <w:sz w:val="18"/>
          <w:szCs w:val="18"/>
        </w:rPr>
        <w:t xml:space="preserve"> </w:t>
      </w:r>
      <w:r>
        <w:rPr>
          <w:sz w:val="18"/>
          <w:szCs w:val="18"/>
        </w:rPr>
        <w:t xml:space="preserve">are  divided </w:t>
      </w:r>
      <w:r>
        <w:rPr>
          <w:spacing w:val="22"/>
          <w:sz w:val="18"/>
          <w:szCs w:val="18"/>
        </w:rPr>
        <w:t xml:space="preserve"> </w:t>
      </w:r>
      <w:r>
        <w:rPr>
          <w:spacing w:val="-5"/>
          <w:sz w:val="18"/>
          <w:szCs w:val="18"/>
        </w:rPr>
        <w:t>b</w:t>
      </w:r>
      <w:r>
        <w:rPr>
          <w:sz w:val="18"/>
          <w:szCs w:val="18"/>
        </w:rPr>
        <w:t>y</w:t>
      </w:r>
      <w:r>
        <w:rPr>
          <w:spacing w:val="37"/>
          <w:sz w:val="18"/>
          <w:szCs w:val="18"/>
        </w:rPr>
        <w:t xml:space="preserve"> </w:t>
      </w:r>
      <w:r>
        <w:rPr>
          <w:sz w:val="18"/>
          <w:szCs w:val="18"/>
        </w:rPr>
        <w:t>a</w:t>
      </w:r>
      <w:r>
        <w:rPr>
          <w:spacing w:val="31"/>
          <w:sz w:val="18"/>
          <w:szCs w:val="18"/>
        </w:rPr>
        <w:t xml:space="preserve"> </w:t>
      </w:r>
      <w:r>
        <w:rPr>
          <w:sz w:val="18"/>
          <w:szCs w:val="18"/>
        </w:rPr>
        <w:t>fixed</w:t>
      </w:r>
      <w:r>
        <w:rPr>
          <w:spacing w:val="30"/>
          <w:sz w:val="18"/>
          <w:szCs w:val="18"/>
        </w:rPr>
        <w:t xml:space="preserve"> </w:t>
      </w:r>
      <w:r>
        <w:rPr>
          <w:spacing w:val="-10"/>
          <w:w w:val="107"/>
          <w:sz w:val="18"/>
          <w:szCs w:val="18"/>
        </w:rPr>
        <w:t>v</w:t>
      </w:r>
      <w:r>
        <w:rPr>
          <w:w w:val="109"/>
          <w:sz w:val="18"/>
          <w:szCs w:val="18"/>
        </w:rPr>
        <w:t xml:space="preserve">alue </w:t>
      </w:r>
      <w:r>
        <w:rPr>
          <w:sz w:val="18"/>
          <w:szCs w:val="18"/>
        </w:rPr>
        <w:t>whi</w:t>
      </w:r>
      <w:r>
        <w:rPr>
          <w:spacing w:val="-5"/>
          <w:sz w:val="18"/>
          <w:szCs w:val="18"/>
        </w:rPr>
        <w:t>c</w:t>
      </w:r>
      <w:r>
        <w:rPr>
          <w:sz w:val="18"/>
          <w:szCs w:val="18"/>
        </w:rPr>
        <w:t xml:space="preserve">h </w:t>
      </w:r>
      <w:r>
        <w:rPr>
          <w:spacing w:val="2"/>
          <w:sz w:val="18"/>
          <w:szCs w:val="18"/>
        </w:rPr>
        <w:t xml:space="preserve"> </w:t>
      </w:r>
      <w:r>
        <w:rPr>
          <w:sz w:val="18"/>
          <w:szCs w:val="18"/>
        </w:rPr>
        <w:t>is</w:t>
      </w:r>
      <w:r>
        <w:rPr>
          <w:spacing w:val="22"/>
          <w:sz w:val="18"/>
          <w:szCs w:val="18"/>
        </w:rPr>
        <w:t xml:space="preserve"> </w:t>
      </w:r>
      <w:r>
        <w:rPr>
          <w:sz w:val="18"/>
          <w:szCs w:val="18"/>
        </w:rPr>
        <w:t xml:space="preserve">the </w:t>
      </w:r>
      <w:r>
        <w:rPr>
          <w:spacing w:val="8"/>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4"/>
          <w:w w:val="110"/>
          <w:sz w:val="18"/>
          <w:szCs w:val="18"/>
        </w:rPr>
        <w:t xml:space="preserve"> </w:t>
      </w:r>
      <w:r>
        <w:rPr>
          <w:sz w:val="18"/>
          <w:szCs w:val="18"/>
        </w:rPr>
        <w:t>of</w:t>
      </w:r>
      <w:r>
        <w:rPr>
          <w:spacing w:val="15"/>
          <w:sz w:val="18"/>
          <w:szCs w:val="18"/>
        </w:rPr>
        <w:t xml:space="preserve"> </w:t>
      </w:r>
      <w:r>
        <w:rPr>
          <w:sz w:val="18"/>
          <w:szCs w:val="18"/>
        </w:rPr>
        <w:t xml:space="preserve">the </w:t>
      </w:r>
      <w:r>
        <w:rPr>
          <w:spacing w:val="8"/>
          <w:sz w:val="18"/>
          <w:szCs w:val="18"/>
        </w:rPr>
        <w:t xml:space="preserve"> </w:t>
      </w:r>
      <w:r>
        <w:rPr>
          <w:sz w:val="18"/>
          <w:szCs w:val="18"/>
        </w:rPr>
        <w:t>no</w:t>
      </w:r>
      <w:r>
        <w:rPr>
          <w:spacing w:val="35"/>
          <w:sz w:val="18"/>
          <w:szCs w:val="18"/>
        </w:rPr>
        <w:t xml:space="preserve"> </w:t>
      </w:r>
      <w:r>
        <w:rPr>
          <w:w w:val="110"/>
          <w:sz w:val="18"/>
          <w:szCs w:val="18"/>
        </w:rPr>
        <w:t>ne</w:t>
      </w:r>
      <w:r>
        <w:rPr>
          <w:spacing w:val="-5"/>
          <w:w w:val="110"/>
          <w:sz w:val="18"/>
          <w:szCs w:val="18"/>
        </w:rPr>
        <w:t>tw</w:t>
      </w:r>
      <w:r>
        <w:rPr>
          <w:w w:val="110"/>
          <w:sz w:val="18"/>
          <w:szCs w:val="18"/>
        </w:rPr>
        <w:t>ork</w:t>
      </w:r>
      <w:r>
        <w:rPr>
          <w:spacing w:val="12"/>
          <w:w w:val="110"/>
          <w:sz w:val="18"/>
          <w:szCs w:val="18"/>
        </w:rPr>
        <w:t xml:space="preserve"> </w:t>
      </w:r>
      <w:r>
        <w:rPr>
          <w:w w:val="110"/>
          <w:sz w:val="18"/>
          <w:szCs w:val="18"/>
        </w:rPr>
        <w:t>approa</w:t>
      </w:r>
      <w:r>
        <w:rPr>
          <w:spacing w:val="-4"/>
          <w:w w:val="110"/>
          <w:sz w:val="18"/>
          <w:szCs w:val="18"/>
        </w:rPr>
        <w:t>c</w:t>
      </w:r>
      <w:r>
        <w:rPr>
          <w:w w:val="110"/>
          <w:sz w:val="18"/>
          <w:szCs w:val="18"/>
        </w:rPr>
        <w:t>h</w:t>
      </w:r>
      <w:r>
        <w:rPr>
          <w:spacing w:val="22"/>
          <w:w w:val="110"/>
          <w:sz w:val="18"/>
          <w:szCs w:val="18"/>
        </w:rPr>
        <w:t xml:space="preserve"> </w:t>
      </w:r>
      <w:r>
        <w:rPr>
          <w:sz w:val="18"/>
          <w:szCs w:val="18"/>
        </w:rPr>
        <w:t>of</w:t>
      </w:r>
      <w:r>
        <w:rPr>
          <w:spacing w:val="15"/>
          <w:sz w:val="18"/>
          <w:szCs w:val="18"/>
        </w:rPr>
        <w:t xml:space="preserve"> </w:t>
      </w:r>
      <w:r>
        <w:rPr>
          <w:sz w:val="18"/>
          <w:szCs w:val="18"/>
        </w:rPr>
        <w:t>a</w:t>
      </w:r>
      <w:r>
        <w:rPr>
          <w:spacing w:val="30"/>
          <w:sz w:val="18"/>
          <w:szCs w:val="18"/>
        </w:rPr>
        <w:t xml:space="preserve"> </w:t>
      </w:r>
      <w:r>
        <w:rPr>
          <w:sz w:val="18"/>
          <w:szCs w:val="18"/>
        </w:rPr>
        <w:t xml:space="preserve">selected </w:t>
      </w:r>
      <w:r>
        <w:rPr>
          <w:spacing w:val="20"/>
          <w:sz w:val="18"/>
          <w:szCs w:val="18"/>
        </w:rPr>
        <w:t xml:space="preserve"> </w:t>
      </w:r>
      <w:r>
        <w:rPr>
          <w:sz w:val="18"/>
          <w:szCs w:val="18"/>
        </w:rPr>
        <w:t>case</w:t>
      </w:r>
      <w:r>
        <w:rPr>
          <w:spacing w:val="37"/>
          <w:sz w:val="18"/>
          <w:szCs w:val="18"/>
        </w:rPr>
        <w:t xml:space="preserve"> </w:t>
      </w:r>
      <w:r>
        <w:rPr>
          <w:sz w:val="18"/>
          <w:szCs w:val="18"/>
        </w:rPr>
        <w:t>(in</w:t>
      </w:r>
      <w:r>
        <w:rPr>
          <w:spacing w:val="42"/>
          <w:sz w:val="18"/>
          <w:szCs w:val="18"/>
        </w:rPr>
        <w:t xml:space="preserve"> </w:t>
      </w:r>
      <w:r>
        <w:rPr>
          <w:sz w:val="18"/>
          <w:szCs w:val="18"/>
        </w:rPr>
        <w:t xml:space="preserve">other </w:t>
      </w:r>
      <w:r>
        <w:rPr>
          <w:spacing w:val="21"/>
          <w:sz w:val="18"/>
          <w:szCs w:val="18"/>
        </w:rPr>
        <w:t xml:space="preserve"> </w:t>
      </w:r>
      <w:r>
        <w:rPr>
          <w:spacing w:val="-5"/>
          <w:w w:val="102"/>
          <w:sz w:val="18"/>
          <w:szCs w:val="18"/>
        </w:rPr>
        <w:t>w</w:t>
      </w:r>
      <w:r>
        <w:rPr>
          <w:w w:val="109"/>
          <w:sz w:val="18"/>
          <w:szCs w:val="18"/>
        </w:rPr>
        <w:t xml:space="preserve">ords, </w:t>
      </w:r>
      <w:r>
        <w:rPr>
          <w:sz w:val="18"/>
          <w:szCs w:val="18"/>
        </w:rPr>
        <w:t>the</w:t>
      </w:r>
      <w:r>
        <w:rPr>
          <w:spacing w:val="33"/>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5"/>
          <w:w w:val="110"/>
          <w:sz w:val="18"/>
          <w:szCs w:val="18"/>
        </w:rPr>
        <w:t xml:space="preserve"> </w:t>
      </w:r>
      <w:r>
        <w:rPr>
          <w:spacing w:val="-10"/>
          <w:sz w:val="18"/>
          <w:szCs w:val="18"/>
        </w:rPr>
        <w:t>v</w:t>
      </w:r>
      <w:r>
        <w:rPr>
          <w:sz w:val="18"/>
          <w:szCs w:val="18"/>
        </w:rPr>
        <w:t>alue</w:t>
      </w:r>
      <w:r>
        <w:rPr>
          <w:spacing w:val="32"/>
          <w:sz w:val="18"/>
          <w:szCs w:val="18"/>
        </w:rPr>
        <w:t xml:space="preserve"> </w:t>
      </w:r>
      <w:r>
        <w:rPr>
          <w:sz w:val="18"/>
          <w:szCs w:val="18"/>
        </w:rPr>
        <w:t>of</w:t>
      </w:r>
      <w:r>
        <w:rPr>
          <w:spacing w:val="-5"/>
          <w:sz w:val="18"/>
          <w:szCs w:val="18"/>
        </w:rPr>
        <w:t xml:space="preserve"> </w:t>
      </w:r>
      <w:r>
        <w:rPr>
          <w:sz w:val="18"/>
          <w:szCs w:val="18"/>
        </w:rPr>
        <w:t>no</w:t>
      </w:r>
      <w:r>
        <w:rPr>
          <w:spacing w:val="35"/>
          <w:sz w:val="18"/>
          <w:szCs w:val="18"/>
        </w:rPr>
        <w:t xml:space="preserve"> </w:t>
      </w:r>
      <w:r>
        <w:rPr>
          <w:w w:val="110"/>
          <w:sz w:val="18"/>
          <w:szCs w:val="18"/>
        </w:rPr>
        <w:t>ne</w:t>
      </w:r>
      <w:r>
        <w:rPr>
          <w:spacing w:val="-5"/>
          <w:w w:val="110"/>
          <w:sz w:val="18"/>
          <w:szCs w:val="18"/>
        </w:rPr>
        <w:t>tw</w:t>
      </w:r>
      <w:r>
        <w:rPr>
          <w:w w:val="110"/>
          <w:sz w:val="18"/>
          <w:szCs w:val="18"/>
        </w:rPr>
        <w:t>ork</w:t>
      </w:r>
      <w:r>
        <w:rPr>
          <w:spacing w:val="-8"/>
          <w:w w:val="110"/>
          <w:sz w:val="18"/>
          <w:szCs w:val="18"/>
        </w:rPr>
        <w:t xml:space="preserve"> </w:t>
      </w:r>
      <w:r>
        <w:rPr>
          <w:w w:val="110"/>
          <w:sz w:val="18"/>
          <w:szCs w:val="18"/>
        </w:rPr>
        <w:t>approa</w:t>
      </w:r>
      <w:r>
        <w:rPr>
          <w:spacing w:val="-4"/>
          <w:w w:val="110"/>
          <w:sz w:val="18"/>
          <w:szCs w:val="18"/>
        </w:rPr>
        <w:t>c</w:t>
      </w:r>
      <w:r>
        <w:rPr>
          <w:w w:val="110"/>
          <w:sz w:val="18"/>
          <w:szCs w:val="18"/>
        </w:rPr>
        <w:t>h</w:t>
      </w:r>
      <w:r>
        <w:rPr>
          <w:spacing w:val="2"/>
          <w:w w:val="110"/>
          <w:sz w:val="18"/>
          <w:szCs w:val="18"/>
        </w:rPr>
        <w:t xml:space="preserve"> </w:t>
      </w:r>
      <w:r>
        <w:rPr>
          <w:sz w:val="18"/>
          <w:szCs w:val="18"/>
        </w:rPr>
        <w:t>is</w:t>
      </w:r>
      <w:r>
        <w:rPr>
          <w:spacing w:val="2"/>
          <w:sz w:val="18"/>
          <w:szCs w:val="18"/>
        </w:rPr>
        <w:t xml:space="preserve"> </w:t>
      </w:r>
      <w:r>
        <w:rPr>
          <w:sz w:val="18"/>
          <w:szCs w:val="18"/>
        </w:rPr>
        <w:t>selected  as</w:t>
      </w:r>
      <w:r>
        <w:rPr>
          <w:spacing w:val="11"/>
          <w:sz w:val="18"/>
          <w:szCs w:val="18"/>
        </w:rPr>
        <w:t xml:space="preserve"> </w:t>
      </w:r>
      <w:r>
        <w:rPr>
          <w:sz w:val="18"/>
          <w:szCs w:val="18"/>
        </w:rPr>
        <w:t>a</w:t>
      </w:r>
      <w:r>
        <w:rPr>
          <w:spacing w:val="10"/>
          <w:sz w:val="18"/>
          <w:szCs w:val="18"/>
        </w:rPr>
        <w:t xml:space="preserve"> </w:t>
      </w:r>
      <w:r>
        <w:rPr>
          <w:sz w:val="18"/>
          <w:szCs w:val="18"/>
        </w:rPr>
        <w:t>unit</w:t>
      </w:r>
      <w:r>
        <w:rPr>
          <w:spacing w:val="44"/>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w w:val="110"/>
          <w:sz w:val="18"/>
          <w:szCs w:val="18"/>
        </w:rPr>
        <w:t xml:space="preserve">). </w:t>
      </w:r>
      <w:proofErr w:type="gramStart"/>
      <w:r>
        <w:rPr>
          <w:sz w:val="18"/>
          <w:szCs w:val="18"/>
        </w:rPr>
        <w:t xml:space="preserve">Selection </w:t>
      </w:r>
      <w:r>
        <w:rPr>
          <w:spacing w:val="1"/>
          <w:sz w:val="18"/>
          <w:szCs w:val="18"/>
        </w:rPr>
        <w:t xml:space="preserve"> </w:t>
      </w:r>
      <w:r>
        <w:rPr>
          <w:sz w:val="18"/>
          <w:szCs w:val="18"/>
        </w:rPr>
        <w:t>of</w:t>
      </w:r>
      <w:proofErr w:type="gramEnd"/>
      <w:r>
        <w:rPr>
          <w:sz w:val="18"/>
          <w:szCs w:val="18"/>
        </w:rPr>
        <w:t xml:space="preserve"> su</w:t>
      </w:r>
      <w:r>
        <w:rPr>
          <w:spacing w:val="-5"/>
          <w:sz w:val="18"/>
          <w:szCs w:val="18"/>
        </w:rPr>
        <w:t>c</w:t>
      </w:r>
      <w:r>
        <w:rPr>
          <w:sz w:val="18"/>
          <w:szCs w:val="18"/>
        </w:rPr>
        <w:t>h</w:t>
      </w:r>
      <w:r>
        <w:rPr>
          <w:spacing w:val="30"/>
          <w:sz w:val="18"/>
          <w:szCs w:val="18"/>
        </w:rPr>
        <w:t xml:space="preserve"> </w:t>
      </w:r>
      <w:r>
        <w:rPr>
          <w:sz w:val="18"/>
          <w:szCs w:val="18"/>
        </w:rPr>
        <w:t xml:space="preserve">unit </w:t>
      </w:r>
      <w:r>
        <w:rPr>
          <w:spacing w:val="2"/>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2"/>
          <w:w w:val="110"/>
          <w:sz w:val="18"/>
          <w:szCs w:val="18"/>
        </w:rPr>
        <w:t xml:space="preserve"> </w:t>
      </w:r>
      <w:r>
        <w:rPr>
          <w:spacing w:val="-10"/>
          <w:sz w:val="18"/>
          <w:szCs w:val="18"/>
        </w:rPr>
        <w:t>v</w:t>
      </w:r>
      <w:r>
        <w:rPr>
          <w:sz w:val="18"/>
          <w:szCs w:val="18"/>
        </w:rPr>
        <w:t>alue</w:t>
      </w:r>
      <w:r>
        <w:rPr>
          <w:spacing w:val="35"/>
          <w:sz w:val="18"/>
          <w:szCs w:val="18"/>
        </w:rPr>
        <w:t xml:space="preserve"> </w:t>
      </w:r>
      <w:r>
        <w:rPr>
          <w:sz w:val="18"/>
          <w:szCs w:val="18"/>
        </w:rPr>
        <w:t>is</w:t>
      </w:r>
      <w:r>
        <w:rPr>
          <w:spacing w:val="6"/>
          <w:sz w:val="18"/>
          <w:szCs w:val="18"/>
        </w:rPr>
        <w:t xml:space="preserve"> </w:t>
      </w:r>
      <w:r>
        <w:rPr>
          <w:w w:val="108"/>
          <w:sz w:val="18"/>
          <w:szCs w:val="18"/>
        </w:rPr>
        <w:t>explicitly</w:t>
      </w:r>
      <w:r>
        <w:rPr>
          <w:spacing w:val="-2"/>
          <w:w w:val="108"/>
          <w:sz w:val="18"/>
          <w:szCs w:val="18"/>
        </w:rPr>
        <w:t xml:space="preserve"> </w:t>
      </w:r>
      <w:r>
        <w:rPr>
          <w:w w:val="108"/>
          <w:sz w:val="18"/>
          <w:szCs w:val="18"/>
        </w:rPr>
        <w:t>explained</w:t>
      </w:r>
      <w:r>
        <w:rPr>
          <w:spacing w:val="5"/>
          <w:w w:val="108"/>
          <w:sz w:val="18"/>
          <w:szCs w:val="18"/>
        </w:rPr>
        <w:t xml:space="preserve"> </w:t>
      </w:r>
      <w:r>
        <w:rPr>
          <w:sz w:val="18"/>
          <w:szCs w:val="18"/>
        </w:rPr>
        <w:t>in</w:t>
      </w:r>
      <w:r>
        <w:rPr>
          <w:spacing w:val="15"/>
          <w:sz w:val="18"/>
          <w:szCs w:val="18"/>
        </w:rPr>
        <w:t xml:space="preserve"> </w:t>
      </w:r>
      <w:r>
        <w:rPr>
          <w:sz w:val="18"/>
          <w:szCs w:val="18"/>
        </w:rPr>
        <w:t>ea</w:t>
      </w:r>
      <w:r>
        <w:rPr>
          <w:spacing w:val="-5"/>
          <w:sz w:val="18"/>
          <w:szCs w:val="18"/>
        </w:rPr>
        <w:t>c</w:t>
      </w:r>
      <w:r>
        <w:rPr>
          <w:sz w:val="18"/>
          <w:szCs w:val="18"/>
        </w:rPr>
        <w:t>h</w:t>
      </w:r>
      <w:r>
        <w:rPr>
          <w:spacing w:val="28"/>
          <w:sz w:val="18"/>
          <w:szCs w:val="18"/>
        </w:rPr>
        <w:t xml:space="preserve"> </w:t>
      </w:r>
      <w:r>
        <w:rPr>
          <w:sz w:val="18"/>
          <w:szCs w:val="18"/>
        </w:rPr>
        <w:t>case.</w:t>
      </w:r>
      <w:r>
        <w:rPr>
          <w:spacing w:val="27"/>
          <w:sz w:val="18"/>
          <w:szCs w:val="18"/>
        </w:rPr>
        <w:t xml:space="preserve"> </w:t>
      </w:r>
      <w:r>
        <w:rPr>
          <w:sz w:val="18"/>
          <w:szCs w:val="18"/>
        </w:rPr>
        <w:t>This</w:t>
      </w:r>
      <w:r>
        <w:rPr>
          <w:spacing w:val="40"/>
          <w:sz w:val="18"/>
          <w:szCs w:val="18"/>
        </w:rPr>
        <w:t xml:space="preserve"> </w:t>
      </w:r>
      <w:r>
        <w:rPr>
          <w:sz w:val="18"/>
          <w:szCs w:val="18"/>
        </w:rPr>
        <w:t>all</w:t>
      </w:r>
      <w:r>
        <w:rPr>
          <w:spacing w:val="-5"/>
          <w:sz w:val="18"/>
          <w:szCs w:val="18"/>
        </w:rPr>
        <w:t>o</w:t>
      </w:r>
      <w:r>
        <w:rPr>
          <w:sz w:val="18"/>
          <w:szCs w:val="18"/>
        </w:rPr>
        <w:t>ws</w:t>
      </w:r>
      <w:r>
        <w:rPr>
          <w:spacing w:val="22"/>
          <w:sz w:val="18"/>
          <w:szCs w:val="18"/>
        </w:rPr>
        <w:t xml:space="preserve"> </w:t>
      </w:r>
      <w:r>
        <w:rPr>
          <w:sz w:val="18"/>
          <w:szCs w:val="18"/>
        </w:rPr>
        <w:t>to</w:t>
      </w:r>
      <w:r>
        <w:rPr>
          <w:spacing w:val="24"/>
          <w:sz w:val="18"/>
          <w:szCs w:val="18"/>
        </w:rPr>
        <w:t xml:space="preserve"> </w:t>
      </w:r>
      <w:r>
        <w:rPr>
          <w:w w:val="114"/>
          <w:sz w:val="18"/>
          <w:szCs w:val="18"/>
        </w:rPr>
        <w:t xml:space="preserve">understand </w:t>
      </w:r>
      <w:r>
        <w:rPr>
          <w:spacing w:val="6"/>
          <w:w w:val="117"/>
          <w:sz w:val="18"/>
          <w:szCs w:val="18"/>
        </w:rPr>
        <w:t>b</w:t>
      </w:r>
      <w:r>
        <w:rPr>
          <w:w w:val="117"/>
          <w:sz w:val="18"/>
          <w:szCs w:val="18"/>
        </w:rPr>
        <w:t>etter</w:t>
      </w:r>
      <w:r>
        <w:rPr>
          <w:spacing w:val="10"/>
          <w:w w:val="117"/>
          <w:sz w:val="18"/>
          <w:szCs w:val="18"/>
        </w:rPr>
        <w:t xml:space="preserve"> </w:t>
      </w:r>
      <w:r>
        <w:rPr>
          <w:sz w:val="18"/>
          <w:szCs w:val="18"/>
        </w:rPr>
        <w:t>h</w:t>
      </w:r>
      <w:r>
        <w:rPr>
          <w:spacing w:val="-5"/>
          <w:sz w:val="18"/>
          <w:szCs w:val="18"/>
        </w:rPr>
        <w:t>o</w:t>
      </w:r>
      <w:r>
        <w:rPr>
          <w:sz w:val="18"/>
          <w:szCs w:val="18"/>
        </w:rPr>
        <w:t>w</w:t>
      </w:r>
      <w:r>
        <w:rPr>
          <w:spacing w:val="32"/>
          <w:sz w:val="18"/>
          <w:szCs w:val="18"/>
        </w:rPr>
        <w:t xml:space="preserve"> </w:t>
      </w:r>
      <w:proofErr w:type="gramStart"/>
      <w:r>
        <w:rPr>
          <w:sz w:val="18"/>
          <w:szCs w:val="18"/>
        </w:rPr>
        <w:t xml:space="preserve">the </w:t>
      </w:r>
      <w:r>
        <w:rPr>
          <w:spacing w:val="7"/>
          <w:sz w:val="18"/>
          <w:szCs w:val="18"/>
        </w:rPr>
        <w:t xml:space="preserve"> </w:t>
      </w:r>
      <w:r>
        <w:rPr>
          <w:w w:val="110"/>
          <w:sz w:val="18"/>
          <w:szCs w:val="18"/>
        </w:rPr>
        <w:t>ne</w:t>
      </w:r>
      <w:r>
        <w:rPr>
          <w:spacing w:val="-5"/>
          <w:w w:val="110"/>
          <w:sz w:val="18"/>
          <w:szCs w:val="18"/>
        </w:rPr>
        <w:t>tw</w:t>
      </w:r>
      <w:r>
        <w:rPr>
          <w:w w:val="110"/>
          <w:sz w:val="18"/>
          <w:szCs w:val="18"/>
        </w:rPr>
        <w:t>ork</w:t>
      </w:r>
      <w:proofErr w:type="gramEnd"/>
      <w:r>
        <w:rPr>
          <w:spacing w:val="11"/>
          <w:w w:val="110"/>
          <w:sz w:val="18"/>
          <w:szCs w:val="18"/>
        </w:rPr>
        <w:t xml:space="preserve"> </w:t>
      </w:r>
      <w:r>
        <w:rPr>
          <w:w w:val="110"/>
          <w:sz w:val="18"/>
          <w:szCs w:val="18"/>
        </w:rPr>
        <w:t>latency</w:t>
      </w:r>
      <w:r>
        <w:rPr>
          <w:spacing w:val="18"/>
          <w:w w:val="110"/>
          <w:sz w:val="18"/>
          <w:szCs w:val="18"/>
        </w:rPr>
        <w:t xml:space="preserve"> </w:t>
      </w:r>
      <w:r>
        <w:rPr>
          <w:sz w:val="18"/>
          <w:szCs w:val="18"/>
        </w:rPr>
        <w:t xml:space="preserve">influences </w:t>
      </w:r>
      <w:r>
        <w:rPr>
          <w:spacing w:val="6"/>
          <w:sz w:val="18"/>
          <w:szCs w:val="18"/>
        </w:rPr>
        <w:t xml:space="preserve"> </w:t>
      </w:r>
      <w:r>
        <w:rPr>
          <w:sz w:val="18"/>
          <w:szCs w:val="18"/>
        </w:rPr>
        <w:t xml:space="preserve">the </w:t>
      </w:r>
      <w:r>
        <w:rPr>
          <w:spacing w:val="7"/>
          <w:sz w:val="18"/>
          <w:szCs w:val="18"/>
        </w:rPr>
        <w:t xml:space="preserve"> </w:t>
      </w:r>
      <w:r>
        <w:rPr>
          <w:w w:val="112"/>
          <w:sz w:val="18"/>
          <w:szCs w:val="18"/>
        </w:rPr>
        <w:t>computational</w:t>
      </w:r>
      <w:r>
        <w:rPr>
          <w:spacing w:val="14"/>
          <w:w w:val="112"/>
          <w:sz w:val="18"/>
          <w:szCs w:val="18"/>
        </w:rPr>
        <w:t xml:space="preserve"> </w:t>
      </w:r>
      <w:r>
        <w:rPr>
          <w:spacing w:val="5"/>
          <w:w w:val="113"/>
          <w:sz w:val="18"/>
          <w:szCs w:val="18"/>
        </w:rPr>
        <w:t>p</w:t>
      </w:r>
      <w:r>
        <w:rPr>
          <w:w w:val="108"/>
          <w:sz w:val="18"/>
          <w:szCs w:val="18"/>
        </w:rPr>
        <w:t>erformance.</w:t>
      </w:r>
    </w:p>
    <w:p w:rsidR="00C45AA3" w:rsidRDefault="00DC4C15">
      <w:pPr>
        <w:spacing w:before="1" w:line="265" w:lineRule="auto"/>
        <w:ind w:left="100" w:right="1841" w:firstLine="299"/>
        <w:rPr>
          <w:sz w:val="18"/>
          <w:szCs w:val="18"/>
        </w:rPr>
        <w:sectPr w:rsidR="00C45AA3">
          <w:pgSz w:w="11920" w:h="16840"/>
          <w:pgMar w:top="1560" w:right="1680" w:bottom="280" w:left="1340" w:header="720" w:footer="720" w:gutter="0"/>
          <w:cols w:space="720"/>
        </w:sectPr>
      </w:pPr>
      <w:proofErr w:type="gramStart"/>
      <w:r>
        <w:rPr>
          <w:spacing w:val="-15"/>
          <w:sz w:val="18"/>
          <w:szCs w:val="18"/>
        </w:rPr>
        <w:t>F</w:t>
      </w:r>
      <w:r>
        <w:rPr>
          <w:sz w:val="18"/>
          <w:szCs w:val="18"/>
        </w:rPr>
        <w:t xml:space="preserve">or </w:t>
      </w:r>
      <w:r>
        <w:rPr>
          <w:spacing w:val="6"/>
          <w:sz w:val="18"/>
          <w:szCs w:val="18"/>
        </w:rPr>
        <w:t xml:space="preserve"> </w:t>
      </w:r>
      <w:r>
        <w:rPr>
          <w:sz w:val="18"/>
          <w:szCs w:val="18"/>
        </w:rPr>
        <w:t>a</w:t>
      </w:r>
      <w:proofErr w:type="gramEnd"/>
      <w:r>
        <w:rPr>
          <w:spacing w:val="30"/>
          <w:sz w:val="18"/>
          <w:szCs w:val="18"/>
        </w:rPr>
        <w:t xml:space="preserve"> </w:t>
      </w:r>
      <w:r>
        <w:rPr>
          <w:w w:val="108"/>
          <w:sz w:val="18"/>
          <w:szCs w:val="18"/>
        </w:rPr>
        <w:t>comparison</w:t>
      </w:r>
      <w:r>
        <w:rPr>
          <w:spacing w:val="15"/>
          <w:w w:val="108"/>
          <w:sz w:val="18"/>
          <w:szCs w:val="18"/>
        </w:rPr>
        <w:t xml:space="preserve"> </w:t>
      </w:r>
      <w:r>
        <w:rPr>
          <w:sz w:val="18"/>
          <w:szCs w:val="18"/>
        </w:rPr>
        <w:t>of</w:t>
      </w:r>
      <w:r>
        <w:rPr>
          <w:spacing w:val="15"/>
          <w:sz w:val="18"/>
          <w:szCs w:val="18"/>
        </w:rPr>
        <w:t xml:space="preserve"> </w:t>
      </w:r>
      <w:r>
        <w:rPr>
          <w:spacing w:val="-5"/>
          <w:w w:val="143"/>
          <w:sz w:val="18"/>
          <w:szCs w:val="18"/>
        </w:rPr>
        <w:t>t</w:t>
      </w:r>
      <w:r>
        <w:rPr>
          <w:spacing w:val="-5"/>
          <w:w w:val="102"/>
          <w:sz w:val="18"/>
          <w:szCs w:val="18"/>
        </w:rPr>
        <w:t>w</w:t>
      </w:r>
      <w:r>
        <w:rPr>
          <w:w w:val="102"/>
          <w:sz w:val="18"/>
          <w:szCs w:val="18"/>
        </w:rPr>
        <w:t>o</w:t>
      </w:r>
      <w:r>
        <w:rPr>
          <w:spacing w:val="18"/>
          <w:sz w:val="18"/>
          <w:szCs w:val="18"/>
        </w:rPr>
        <w:t xml:space="preserve"> </w:t>
      </w:r>
      <w:r>
        <w:rPr>
          <w:w w:val="107"/>
          <w:sz w:val="18"/>
          <w:szCs w:val="18"/>
        </w:rPr>
        <w:t>s</w:t>
      </w:r>
      <w:r>
        <w:rPr>
          <w:spacing w:val="-5"/>
          <w:w w:val="107"/>
          <w:sz w:val="18"/>
          <w:szCs w:val="18"/>
        </w:rPr>
        <w:t>c</w:t>
      </w:r>
      <w:r>
        <w:rPr>
          <w:w w:val="107"/>
          <w:sz w:val="18"/>
          <w:szCs w:val="18"/>
        </w:rPr>
        <w:t>heduling</w:t>
      </w:r>
      <w:r>
        <w:rPr>
          <w:spacing w:val="16"/>
          <w:w w:val="107"/>
          <w:sz w:val="18"/>
          <w:szCs w:val="18"/>
        </w:rPr>
        <w:t xml:space="preserve"> </w:t>
      </w:r>
      <w:r>
        <w:rPr>
          <w:spacing w:val="5"/>
          <w:sz w:val="18"/>
          <w:szCs w:val="18"/>
        </w:rPr>
        <w:t>p</w:t>
      </w:r>
      <w:r>
        <w:rPr>
          <w:sz w:val="18"/>
          <w:szCs w:val="18"/>
        </w:rPr>
        <w:t xml:space="preserve">olicies, </w:t>
      </w:r>
      <w:r>
        <w:rPr>
          <w:spacing w:val="1"/>
          <w:sz w:val="18"/>
          <w:szCs w:val="18"/>
        </w:rPr>
        <w:t xml:space="preserve"> </w:t>
      </w:r>
      <w:r>
        <w:rPr>
          <w:sz w:val="18"/>
          <w:szCs w:val="18"/>
        </w:rPr>
        <w:t>a</w:t>
      </w:r>
      <w:r>
        <w:rPr>
          <w:spacing w:val="30"/>
          <w:sz w:val="18"/>
          <w:szCs w:val="18"/>
        </w:rPr>
        <w:t xml:space="preserve"> </w:t>
      </w:r>
      <w:proofErr w:type="spellStart"/>
      <w:r>
        <w:rPr>
          <w:w w:val="108"/>
          <w:sz w:val="18"/>
          <w:szCs w:val="18"/>
        </w:rPr>
        <w:t>makes</w:t>
      </w:r>
      <w:r>
        <w:rPr>
          <w:spacing w:val="-10"/>
          <w:w w:val="108"/>
          <w:sz w:val="18"/>
          <w:szCs w:val="18"/>
        </w:rPr>
        <w:t>p</w:t>
      </w:r>
      <w:r>
        <w:rPr>
          <w:w w:val="108"/>
          <w:sz w:val="18"/>
          <w:szCs w:val="18"/>
        </w:rPr>
        <w:t>an</w:t>
      </w:r>
      <w:proofErr w:type="spellEnd"/>
      <w:r>
        <w:rPr>
          <w:spacing w:val="23"/>
          <w:w w:val="108"/>
          <w:sz w:val="18"/>
          <w:szCs w:val="18"/>
        </w:rPr>
        <w:t xml:space="preserve"> </w:t>
      </w:r>
      <w:r>
        <w:rPr>
          <w:w w:val="108"/>
          <w:sz w:val="18"/>
          <w:szCs w:val="18"/>
        </w:rPr>
        <w:t>imp</w:t>
      </w:r>
      <w:r>
        <w:rPr>
          <w:spacing w:val="-10"/>
          <w:w w:val="108"/>
          <w:sz w:val="18"/>
          <w:szCs w:val="18"/>
        </w:rPr>
        <w:t>r</w:t>
      </w:r>
      <w:r>
        <w:rPr>
          <w:w w:val="108"/>
          <w:sz w:val="18"/>
          <w:szCs w:val="18"/>
        </w:rPr>
        <w:t>ovement</w:t>
      </w:r>
      <w:r>
        <w:rPr>
          <w:spacing w:val="37"/>
          <w:w w:val="108"/>
          <w:sz w:val="18"/>
          <w:szCs w:val="18"/>
        </w:rPr>
        <w:t xml:space="preserve"> </w:t>
      </w:r>
      <w:r>
        <w:rPr>
          <w:sz w:val="18"/>
          <w:szCs w:val="18"/>
        </w:rPr>
        <w:t>can</w:t>
      </w:r>
      <w:r>
        <w:rPr>
          <w:spacing w:val="44"/>
          <w:sz w:val="18"/>
          <w:szCs w:val="18"/>
        </w:rPr>
        <w:t xml:space="preserve"> </w:t>
      </w:r>
      <w:r>
        <w:rPr>
          <w:spacing w:val="5"/>
          <w:sz w:val="18"/>
          <w:szCs w:val="18"/>
        </w:rPr>
        <w:t>b</w:t>
      </w:r>
      <w:r>
        <w:rPr>
          <w:sz w:val="18"/>
          <w:szCs w:val="18"/>
        </w:rPr>
        <w:t>e</w:t>
      </w:r>
      <w:r>
        <w:rPr>
          <w:spacing w:val="31"/>
          <w:sz w:val="18"/>
          <w:szCs w:val="18"/>
        </w:rPr>
        <w:t xml:space="preserve"> </w:t>
      </w:r>
      <w:proofErr w:type="spellStart"/>
      <w:r>
        <w:rPr>
          <w:w w:val="106"/>
          <w:sz w:val="18"/>
          <w:szCs w:val="18"/>
        </w:rPr>
        <w:t>cal</w:t>
      </w:r>
      <w:proofErr w:type="spellEnd"/>
      <w:r>
        <w:rPr>
          <w:w w:val="106"/>
          <w:sz w:val="18"/>
          <w:szCs w:val="18"/>
        </w:rPr>
        <w:t xml:space="preserve">- </w:t>
      </w:r>
      <w:proofErr w:type="spellStart"/>
      <w:r>
        <w:rPr>
          <w:w w:val="112"/>
          <w:sz w:val="18"/>
          <w:szCs w:val="18"/>
        </w:rPr>
        <w:t>culated</w:t>
      </w:r>
      <w:proofErr w:type="spellEnd"/>
      <w:r>
        <w:rPr>
          <w:spacing w:val="12"/>
          <w:w w:val="112"/>
          <w:sz w:val="18"/>
          <w:szCs w:val="18"/>
        </w:rPr>
        <w:t xml:space="preserve"> </w:t>
      </w:r>
      <w:r>
        <w:rPr>
          <w:sz w:val="18"/>
          <w:szCs w:val="18"/>
        </w:rPr>
        <w:t>as</w:t>
      </w:r>
      <w:r>
        <w:rPr>
          <w:spacing w:val="30"/>
          <w:sz w:val="18"/>
          <w:szCs w:val="18"/>
        </w:rPr>
        <w:t xml:space="preserve"> </w:t>
      </w:r>
      <w:r>
        <w:rPr>
          <w:sz w:val="18"/>
          <w:szCs w:val="18"/>
        </w:rPr>
        <w:t>foll</w:t>
      </w:r>
      <w:r>
        <w:rPr>
          <w:spacing w:val="-5"/>
          <w:sz w:val="18"/>
          <w:szCs w:val="18"/>
        </w:rPr>
        <w:t>o</w:t>
      </w:r>
      <w:r>
        <w:rPr>
          <w:w w:val="102"/>
          <w:sz w:val="18"/>
          <w:szCs w:val="18"/>
        </w:rPr>
        <w:t>ws:</w:t>
      </w:r>
    </w:p>
    <w:p w:rsidR="00C45AA3" w:rsidRDefault="00DC4C15">
      <w:pPr>
        <w:spacing w:before="49" w:line="320" w:lineRule="exact"/>
        <w:ind w:left="1375" w:right="-64"/>
        <w:rPr>
          <w:sz w:val="14"/>
          <w:szCs w:val="14"/>
        </w:rPr>
      </w:pPr>
      <w:proofErr w:type="spellStart"/>
      <w:proofErr w:type="gramStart"/>
      <w:r>
        <w:rPr>
          <w:w w:val="115"/>
          <w:position w:val="-5"/>
          <w:sz w:val="18"/>
          <w:szCs w:val="18"/>
        </w:rPr>
        <w:lastRenderedPageBreak/>
        <w:t>ma</w:t>
      </w:r>
      <w:r>
        <w:rPr>
          <w:spacing w:val="6"/>
          <w:w w:val="115"/>
          <w:position w:val="-5"/>
          <w:sz w:val="18"/>
          <w:szCs w:val="18"/>
        </w:rPr>
        <w:t>k</w:t>
      </w:r>
      <w:r>
        <w:rPr>
          <w:w w:val="115"/>
          <w:position w:val="-5"/>
          <w:sz w:val="18"/>
          <w:szCs w:val="18"/>
        </w:rPr>
        <w:t>espan</w:t>
      </w:r>
      <w:proofErr w:type="spellEnd"/>
      <w:proofErr w:type="gramEnd"/>
      <w:r>
        <w:rPr>
          <w:spacing w:val="6"/>
          <w:w w:val="115"/>
          <w:position w:val="-5"/>
          <w:sz w:val="18"/>
          <w:szCs w:val="18"/>
        </w:rPr>
        <w:t xml:space="preserve"> </w:t>
      </w:r>
      <w:r>
        <w:rPr>
          <w:w w:val="115"/>
          <w:position w:val="-5"/>
          <w:sz w:val="18"/>
          <w:szCs w:val="18"/>
        </w:rPr>
        <w:t>imp</w:t>
      </w:r>
      <w:r>
        <w:rPr>
          <w:spacing w:val="7"/>
          <w:w w:val="115"/>
          <w:position w:val="-5"/>
          <w:sz w:val="18"/>
          <w:szCs w:val="18"/>
        </w:rPr>
        <w:t>r</w:t>
      </w:r>
      <w:r>
        <w:rPr>
          <w:w w:val="115"/>
          <w:position w:val="-5"/>
          <w:sz w:val="18"/>
          <w:szCs w:val="18"/>
        </w:rPr>
        <w:t>o</w:t>
      </w:r>
      <w:r>
        <w:rPr>
          <w:spacing w:val="8"/>
          <w:w w:val="115"/>
          <w:position w:val="-5"/>
          <w:sz w:val="18"/>
          <w:szCs w:val="18"/>
        </w:rPr>
        <w:t>v</w:t>
      </w:r>
      <w:r>
        <w:rPr>
          <w:w w:val="115"/>
          <w:position w:val="-5"/>
          <w:sz w:val="18"/>
          <w:szCs w:val="18"/>
        </w:rPr>
        <w:t>ement</w:t>
      </w:r>
      <w:r>
        <w:rPr>
          <w:spacing w:val="-19"/>
          <w:w w:val="115"/>
          <w:position w:val="-5"/>
          <w:sz w:val="18"/>
          <w:szCs w:val="18"/>
        </w:rPr>
        <w:t xml:space="preserve"> </w:t>
      </w:r>
      <w:r>
        <w:rPr>
          <w:w w:val="115"/>
          <w:position w:val="-5"/>
          <w:sz w:val="18"/>
          <w:szCs w:val="18"/>
        </w:rPr>
        <w:t xml:space="preserve">= </w:t>
      </w:r>
      <w:r>
        <w:rPr>
          <w:spacing w:val="18"/>
          <w:w w:val="115"/>
          <w:position w:val="-5"/>
          <w:sz w:val="18"/>
          <w:szCs w:val="18"/>
        </w:rPr>
        <w:t xml:space="preserve"> </w:t>
      </w:r>
      <w:proofErr w:type="spellStart"/>
      <w:r>
        <w:rPr>
          <w:w w:val="115"/>
          <w:position w:val="6"/>
          <w:sz w:val="18"/>
          <w:szCs w:val="18"/>
          <w:u w:val="single" w:color="000000"/>
        </w:rPr>
        <w:t>ma</w:t>
      </w:r>
      <w:r>
        <w:rPr>
          <w:spacing w:val="6"/>
          <w:w w:val="115"/>
          <w:position w:val="6"/>
          <w:sz w:val="18"/>
          <w:szCs w:val="18"/>
          <w:u w:val="single" w:color="000000"/>
        </w:rPr>
        <w:t>k</w:t>
      </w:r>
      <w:r>
        <w:rPr>
          <w:w w:val="115"/>
          <w:position w:val="6"/>
          <w:sz w:val="18"/>
          <w:szCs w:val="18"/>
          <w:u w:val="single" w:color="000000"/>
        </w:rPr>
        <w:t>espa</w:t>
      </w:r>
      <w:r>
        <w:rPr>
          <w:spacing w:val="1"/>
          <w:w w:val="115"/>
          <w:position w:val="6"/>
          <w:sz w:val="18"/>
          <w:szCs w:val="18"/>
          <w:u w:val="single" w:color="000000"/>
        </w:rPr>
        <w:t>n</w:t>
      </w:r>
      <w:proofErr w:type="spellEnd"/>
      <w:r>
        <w:rPr>
          <w:w w:val="115"/>
          <w:position w:val="3"/>
          <w:sz w:val="14"/>
          <w:szCs w:val="14"/>
          <w:u w:val="single" w:color="000000"/>
        </w:rPr>
        <w:t>1</w:t>
      </w:r>
      <w:r>
        <w:rPr>
          <w:spacing w:val="5"/>
          <w:w w:val="115"/>
          <w:position w:val="3"/>
          <w:sz w:val="14"/>
          <w:szCs w:val="14"/>
          <w:u w:val="single" w:color="000000"/>
        </w:rPr>
        <w:t xml:space="preserve"> </w:t>
      </w:r>
      <w:r>
        <w:rPr>
          <w:rFonts w:ascii="Batang" w:eastAsia="Batang" w:hAnsi="Batang" w:cs="Batang"/>
          <w:w w:val="98"/>
          <w:position w:val="6"/>
          <w:sz w:val="18"/>
          <w:szCs w:val="18"/>
          <w:u w:val="single" w:color="000000"/>
        </w:rPr>
        <w:t>−</w:t>
      </w:r>
      <w:r>
        <w:rPr>
          <w:rFonts w:ascii="Batang" w:eastAsia="Batang" w:hAnsi="Batang" w:cs="Batang"/>
          <w:spacing w:val="-143"/>
          <w:w w:val="149"/>
          <w:position w:val="6"/>
          <w:sz w:val="18"/>
          <w:szCs w:val="18"/>
          <w:u w:val="single" w:color="000000"/>
        </w:rPr>
        <w:t xml:space="preserve"> </w:t>
      </w:r>
      <w:proofErr w:type="spellStart"/>
      <w:r>
        <w:rPr>
          <w:w w:val="114"/>
          <w:position w:val="6"/>
          <w:sz w:val="18"/>
          <w:szCs w:val="18"/>
          <w:u w:val="single" w:color="000000"/>
        </w:rPr>
        <w:t>ma</w:t>
      </w:r>
      <w:r>
        <w:rPr>
          <w:spacing w:val="5"/>
          <w:w w:val="114"/>
          <w:position w:val="6"/>
          <w:sz w:val="18"/>
          <w:szCs w:val="18"/>
          <w:u w:val="single" w:color="000000"/>
        </w:rPr>
        <w:t>k</w:t>
      </w:r>
      <w:r>
        <w:rPr>
          <w:w w:val="115"/>
          <w:position w:val="6"/>
          <w:sz w:val="18"/>
          <w:szCs w:val="18"/>
          <w:u w:val="single" w:color="000000"/>
        </w:rPr>
        <w:t>espa</w:t>
      </w:r>
      <w:r>
        <w:rPr>
          <w:spacing w:val="1"/>
          <w:w w:val="115"/>
          <w:position w:val="6"/>
          <w:sz w:val="18"/>
          <w:szCs w:val="18"/>
          <w:u w:val="single" w:color="000000"/>
        </w:rPr>
        <w:t>n</w:t>
      </w:r>
      <w:proofErr w:type="spellEnd"/>
      <w:r>
        <w:rPr>
          <w:w w:val="113"/>
          <w:position w:val="3"/>
          <w:sz w:val="14"/>
          <w:szCs w:val="14"/>
          <w:u w:val="single" w:color="000000"/>
        </w:rPr>
        <w:t>2</w:t>
      </w:r>
    </w:p>
    <w:p w:rsidR="00C45AA3" w:rsidRDefault="00DC4C15">
      <w:pPr>
        <w:spacing w:line="160" w:lineRule="exact"/>
        <w:ind w:right="574"/>
        <w:jc w:val="right"/>
        <w:rPr>
          <w:sz w:val="14"/>
          <w:szCs w:val="14"/>
        </w:rPr>
      </w:pPr>
      <w:proofErr w:type="spellStart"/>
      <w:r>
        <w:rPr>
          <w:w w:val="114"/>
          <w:position w:val="3"/>
          <w:sz w:val="18"/>
          <w:szCs w:val="18"/>
        </w:rPr>
        <w:t>ma</w:t>
      </w:r>
      <w:r>
        <w:rPr>
          <w:spacing w:val="5"/>
          <w:w w:val="114"/>
          <w:position w:val="3"/>
          <w:sz w:val="18"/>
          <w:szCs w:val="18"/>
        </w:rPr>
        <w:t>k</w:t>
      </w:r>
      <w:r>
        <w:rPr>
          <w:w w:val="115"/>
          <w:position w:val="3"/>
          <w:sz w:val="18"/>
          <w:szCs w:val="18"/>
        </w:rPr>
        <w:t>espa</w:t>
      </w:r>
      <w:r>
        <w:rPr>
          <w:spacing w:val="1"/>
          <w:w w:val="115"/>
          <w:position w:val="3"/>
          <w:sz w:val="18"/>
          <w:szCs w:val="18"/>
        </w:rPr>
        <w:t>n</w:t>
      </w:r>
      <w:proofErr w:type="spellEnd"/>
      <w:r>
        <w:rPr>
          <w:w w:val="113"/>
          <w:sz w:val="14"/>
          <w:szCs w:val="14"/>
        </w:rPr>
        <w:t>1</w:t>
      </w:r>
    </w:p>
    <w:p w:rsidR="00C45AA3" w:rsidRDefault="00DC4C15">
      <w:pPr>
        <w:spacing w:before="2" w:line="200" w:lineRule="exact"/>
      </w:pPr>
      <w:r>
        <w:br w:type="column"/>
      </w:r>
    </w:p>
    <w:p w:rsidR="00C45AA3" w:rsidRDefault="00DC4C15">
      <w:pPr>
        <w:rPr>
          <w:sz w:val="18"/>
          <w:szCs w:val="18"/>
        </w:rPr>
        <w:sectPr w:rsidR="00C45AA3">
          <w:type w:val="continuous"/>
          <w:pgSz w:w="11920" w:h="16840"/>
          <w:pgMar w:top="960" w:right="1680" w:bottom="280" w:left="1340" w:header="720" w:footer="720" w:gutter="0"/>
          <w:cols w:num="2" w:space="720" w:equalWidth="0">
            <w:col w:w="5706" w:space="1073"/>
            <w:col w:w="2121"/>
          </w:cols>
        </w:sectPr>
      </w:pPr>
      <w:r>
        <w:rPr>
          <w:w w:val="112"/>
          <w:sz w:val="18"/>
          <w:szCs w:val="18"/>
        </w:rPr>
        <w:t>(5)</w:t>
      </w:r>
    </w:p>
    <w:p w:rsidR="00C45AA3" w:rsidRDefault="00C45AA3">
      <w:pPr>
        <w:spacing w:before="2" w:line="160" w:lineRule="exact"/>
        <w:rPr>
          <w:sz w:val="17"/>
          <w:szCs w:val="17"/>
        </w:rPr>
      </w:pPr>
    </w:p>
    <w:p w:rsidR="00C45AA3" w:rsidRDefault="00C45AA3">
      <w:pPr>
        <w:spacing w:line="200" w:lineRule="exact"/>
      </w:pPr>
    </w:p>
    <w:p w:rsidR="00C45AA3" w:rsidRDefault="00DC4C15">
      <w:pPr>
        <w:spacing w:before="26"/>
        <w:ind w:left="100" w:right="5372"/>
        <w:jc w:val="both"/>
        <w:rPr>
          <w:sz w:val="18"/>
          <w:szCs w:val="18"/>
        </w:rPr>
      </w:pPr>
      <w:r>
        <w:rPr>
          <w:sz w:val="18"/>
          <w:szCs w:val="18"/>
        </w:rPr>
        <w:t>6.4</w:t>
      </w:r>
      <w:r>
        <w:rPr>
          <w:spacing w:val="31"/>
          <w:sz w:val="18"/>
          <w:szCs w:val="18"/>
        </w:rPr>
        <w:t xml:space="preserve"> </w:t>
      </w:r>
      <w:r>
        <w:rPr>
          <w:w w:val="109"/>
          <w:sz w:val="18"/>
          <w:szCs w:val="18"/>
        </w:rPr>
        <w:t>Si</w:t>
      </w:r>
      <w:r>
        <w:rPr>
          <w:spacing w:val="-5"/>
          <w:w w:val="109"/>
          <w:sz w:val="18"/>
          <w:szCs w:val="18"/>
        </w:rPr>
        <w:t>m</w:t>
      </w:r>
      <w:r>
        <w:rPr>
          <w:w w:val="109"/>
          <w:sz w:val="18"/>
          <w:szCs w:val="18"/>
        </w:rPr>
        <w:t>ulations</w:t>
      </w:r>
      <w:r>
        <w:rPr>
          <w:spacing w:val="14"/>
          <w:w w:val="109"/>
          <w:sz w:val="18"/>
          <w:szCs w:val="18"/>
        </w:rPr>
        <w:t xml:space="preserve"> </w:t>
      </w:r>
      <w:proofErr w:type="gramStart"/>
      <w:r>
        <w:rPr>
          <w:sz w:val="18"/>
          <w:szCs w:val="18"/>
        </w:rPr>
        <w:t xml:space="preserve">with </w:t>
      </w:r>
      <w:r>
        <w:rPr>
          <w:spacing w:val="7"/>
          <w:sz w:val="18"/>
          <w:szCs w:val="18"/>
        </w:rPr>
        <w:t xml:space="preserve"> </w:t>
      </w:r>
      <w:r>
        <w:rPr>
          <w:sz w:val="18"/>
          <w:szCs w:val="18"/>
        </w:rPr>
        <w:t>a</w:t>
      </w:r>
      <w:proofErr w:type="gramEnd"/>
      <w:r>
        <w:rPr>
          <w:spacing w:val="29"/>
          <w:sz w:val="18"/>
          <w:szCs w:val="18"/>
        </w:rPr>
        <w:t xml:space="preserve"> </w:t>
      </w:r>
      <w:r>
        <w:rPr>
          <w:sz w:val="18"/>
          <w:szCs w:val="18"/>
        </w:rPr>
        <w:t>single</w:t>
      </w:r>
      <w:r>
        <w:rPr>
          <w:spacing w:val="38"/>
          <w:sz w:val="18"/>
          <w:szCs w:val="18"/>
        </w:rPr>
        <w:t xml:space="preserve"> </w:t>
      </w:r>
      <w:r>
        <w:rPr>
          <w:sz w:val="18"/>
          <w:szCs w:val="18"/>
        </w:rPr>
        <w:t xml:space="preserve">remote </w:t>
      </w:r>
      <w:r>
        <w:rPr>
          <w:spacing w:val="22"/>
          <w:sz w:val="18"/>
          <w:szCs w:val="18"/>
        </w:rPr>
        <w:t xml:space="preserve"> </w:t>
      </w:r>
      <w:r>
        <w:rPr>
          <w:w w:val="107"/>
          <w:sz w:val="18"/>
          <w:szCs w:val="18"/>
        </w:rPr>
        <w:t>n</w:t>
      </w:r>
      <w:r>
        <w:rPr>
          <w:spacing w:val="5"/>
          <w:w w:val="107"/>
          <w:sz w:val="18"/>
          <w:szCs w:val="18"/>
        </w:rPr>
        <w:t>o</w:t>
      </w:r>
      <w:r>
        <w:rPr>
          <w:w w:val="108"/>
          <w:sz w:val="18"/>
          <w:szCs w:val="18"/>
        </w:rPr>
        <w:t>de</w:t>
      </w:r>
    </w:p>
    <w:p w:rsidR="00C45AA3" w:rsidRDefault="00C45AA3">
      <w:pPr>
        <w:spacing w:before="6" w:line="240" w:lineRule="exact"/>
        <w:rPr>
          <w:sz w:val="24"/>
          <w:szCs w:val="24"/>
        </w:rPr>
      </w:pPr>
    </w:p>
    <w:p w:rsidR="00C45AA3" w:rsidRDefault="00DC4C15">
      <w:pPr>
        <w:spacing w:line="265" w:lineRule="auto"/>
        <w:ind w:left="100" w:right="1840"/>
        <w:jc w:val="both"/>
        <w:rPr>
          <w:sz w:val="18"/>
          <w:szCs w:val="18"/>
        </w:rPr>
      </w:pPr>
      <w:r>
        <w:rPr>
          <w:sz w:val="18"/>
          <w:szCs w:val="18"/>
        </w:rPr>
        <w:t xml:space="preserve">In </w:t>
      </w:r>
      <w:r>
        <w:rPr>
          <w:spacing w:val="3"/>
          <w:sz w:val="18"/>
          <w:szCs w:val="18"/>
        </w:rPr>
        <w:t xml:space="preserve"> </w:t>
      </w:r>
      <w:r>
        <w:rPr>
          <w:sz w:val="18"/>
          <w:szCs w:val="18"/>
        </w:rPr>
        <w:t xml:space="preserve">the </w:t>
      </w:r>
      <w:r>
        <w:rPr>
          <w:spacing w:val="20"/>
          <w:sz w:val="18"/>
          <w:szCs w:val="18"/>
        </w:rPr>
        <w:t xml:space="preserve"> </w:t>
      </w:r>
      <w:r>
        <w:rPr>
          <w:sz w:val="18"/>
          <w:szCs w:val="18"/>
        </w:rPr>
        <w:t xml:space="preserve">first </w:t>
      </w:r>
      <w:r>
        <w:rPr>
          <w:spacing w:val="11"/>
          <w:sz w:val="18"/>
          <w:szCs w:val="18"/>
        </w:rPr>
        <w:t xml:space="preserve"> </w:t>
      </w:r>
      <w:r>
        <w:rPr>
          <w:sz w:val="18"/>
          <w:szCs w:val="18"/>
        </w:rPr>
        <w:t xml:space="preserve">set </w:t>
      </w:r>
      <w:r>
        <w:rPr>
          <w:spacing w:val="11"/>
          <w:sz w:val="18"/>
          <w:szCs w:val="18"/>
        </w:rPr>
        <w:t xml:space="preserve"> </w:t>
      </w:r>
      <w:r>
        <w:rPr>
          <w:sz w:val="18"/>
          <w:szCs w:val="18"/>
        </w:rPr>
        <w:t>of</w:t>
      </w:r>
      <w:r>
        <w:rPr>
          <w:spacing w:val="27"/>
          <w:sz w:val="18"/>
          <w:szCs w:val="18"/>
        </w:rPr>
        <w:t xml:space="preserve"> </w:t>
      </w:r>
      <w:r>
        <w:rPr>
          <w:w w:val="109"/>
          <w:sz w:val="18"/>
          <w:szCs w:val="18"/>
        </w:rPr>
        <w:t>si</w:t>
      </w:r>
      <w:r>
        <w:rPr>
          <w:spacing w:val="-5"/>
          <w:w w:val="109"/>
          <w:sz w:val="18"/>
          <w:szCs w:val="18"/>
        </w:rPr>
        <w:t>m</w:t>
      </w:r>
      <w:r>
        <w:rPr>
          <w:w w:val="109"/>
          <w:sz w:val="18"/>
          <w:szCs w:val="18"/>
        </w:rPr>
        <w:t>ulations</w:t>
      </w:r>
      <w:r>
        <w:rPr>
          <w:spacing w:val="31"/>
          <w:w w:val="109"/>
          <w:sz w:val="18"/>
          <w:szCs w:val="18"/>
        </w:rPr>
        <w:t xml:space="preserve"> </w:t>
      </w:r>
      <w:r>
        <w:rPr>
          <w:spacing w:val="-5"/>
          <w:sz w:val="18"/>
          <w:szCs w:val="18"/>
        </w:rPr>
        <w:t>w</w:t>
      </w:r>
      <w:r>
        <w:rPr>
          <w:sz w:val="18"/>
          <w:szCs w:val="18"/>
        </w:rPr>
        <w:t>e</w:t>
      </w:r>
      <w:r>
        <w:rPr>
          <w:spacing w:val="34"/>
          <w:sz w:val="18"/>
          <w:szCs w:val="18"/>
        </w:rPr>
        <w:t xml:space="preserve"> </w:t>
      </w:r>
      <w:r>
        <w:rPr>
          <w:sz w:val="18"/>
          <w:szCs w:val="18"/>
        </w:rPr>
        <w:t xml:space="preserve">aimed </w:t>
      </w:r>
      <w:r>
        <w:rPr>
          <w:spacing w:val="25"/>
          <w:sz w:val="18"/>
          <w:szCs w:val="18"/>
        </w:rPr>
        <w:t xml:space="preserve"> </w:t>
      </w:r>
      <w:r>
        <w:rPr>
          <w:sz w:val="18"/>
          <w:szCs w:val="18"/>
        </w:rPr>
        <w:t xml:space="preserve">to </w:t>
      </w:r>
      <w:r>
        <w:rPr>
          <w:spacing w:val="7"/>
          <w:sz w:val="18"/>
          <w:szCs w:val="18"/>
        </w:rPr>
        <w:t xml:space="preserve"> </w:t>
      </w:r>
      <w:r>
        <w:rPr>
          <w:w w:val="109"/>
          <w:sz w:val="18"/>
          <w:szCs w:val="18"/>
        </w:rPr>
        <w:t>repr</w:t>
      </w:r>
      <w:r>
        <w:rPr>
          <w:spacing w:val="5"/>
          <w:w w:val="109"/>
          <w:sz w:val="18"/>
          <w:szCs w:val="18"/>
        </w:rPr>
        <w:t>o</w:t>
      </w:r>
      <w:r>
        <w:rPr>
          <w:w w:val="109"/>
          <w:sz w:val="18"/>
          <w:szCs w:val="18"/>
        </w:rPr>
        <w:t>duce</w:t>
      </w:r>
      <w:r>
        <w:rPr>
          <w:spacing w:val="26"/>
          <w:w w:val="109"/>
          <w:sz w:val="18"/>
          <w:szCs w:val="18"/>
        </w:rPr>
        <w:t xml:space="preserve"> </w:t>
      </w:r>
      <w:r>
        <w:rPr>
          <w:sz w:val="18"/>
          <w:szCs w:val="18"/>
        </w:rPr>
        <w:t xml:space="preserve">the </w:t>
      </w:r>
      <w:r>
        <w:rPr>
          <w:spacing w:val="20"/>
          <w:sz w:val="18"/>
          <w:szCs w:val="18"/>
        </w:rPr>
        <w:t xml:space="preserve"> </w:t>
      </w:r>
      <w:r>
        <w:rPr>
          <w:sz w:val="18"/>
          <w:szCs w:val="18"/>
        </w:rPr>
        <w:t xml:space="preserve">remote </w:t>
      </w:r>
      <w:r>
        <w:rPr>
          <w:spacing w:val="35"/>
          <w:sz w:val="18"/>
          <w:szCs w:val="18"/>
        </w:rPr>
        <w:t xml:space="preserve"> </w:t>
      </w:r>
      <w:r>
        <w:rPr>
          <w:w w:val="114"/>
          <w:sz w:val="18"/>
          <w:szCs w:val="18"/>
        </w:rPr>
        <w:t>data</w:t>
      </w:r>
      <w:r>
        <w:rPr>
          <w:spacing w:val="39"/>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2"/>
          <w:w w:val="114"/>
          <w:sz w:val="18"/>
          <w:szCs w:val="18"/>
        </w:rPr>
        <w:t xml:space="preserve"> </w:t>
      </w:r>
      <w:r>
        <w:rPr>
          <w:sz w:val="18"/>
          <w:szCs w:val="18"/>
        </w:rPr>
        <w:t xml:space="preserve">of the </w:t>
      </w:r>
      <w:r>
        <w:rPr>
          <w:spacing w:val="10"/>
          <w:sz w:val="18"/>
          <w:szCs w:val="18"/>
        </w:rPr>
        <w:t xml:space="preserve"> </w:t>
      </w:r>
      <w:r>
        <w:rPr>
          <w:w w:val="108"/>
          <w:sz w:val="18"/>
          <w:szCs w:val="18"/>
        </w:rPr>
        <w:t>ex</w:t>
      </w:r>
      <w:r>
        <w:rPr>
          <w:spacing w:val="5"/>
          <w:w w:val="108"/>
          <w:sz w:val="18"/>
          <w:szCs w:val="18"/>
        </w:rPr>
        <w:t>p</w:t>
      </w:r>
      <w:r>
        <w:rPr>
          <w:w w:val="102"/>
          <w:sz w:val="18"/>
          <w:szCs w:val="18"/>
        </w:rPr>
        <w:t>e</w:t>
      </w:r>
      <w:r>
        <w:rPr>
          <w:w w:val="109"/>
          <w:sz w:val="18"/>
          <w:szCs w:val="18"/>
        </w:rPr>
        <w:t>rime</w:t>
      </w:r>
      <w:r>
        <w:rPr>
          <w:spacing w:val="-5"/>
          <w:w w:val="109"/>
          <w:sz w:val="18"/>
          <w:szCs w:val="18"/>
        </w:rPr>
        <w:t>n</w:t>
      </w:r>
      <w:r>
        <w:rPr>
          <w:w w:val="143"/>
          <w:sz w:val="18"/>
          <w:szCs w:val="18"/>
        </w:rPr>
        <w:t>t</w:t>
      </w:r>
      <w:r>
        <w:rPr>
          <w:spacing w:val="20"/>
          <w:sz w:val="18"/>
          <w:szCs w:val="18"/>
        </w:rPr>
        <w:t xml:space="preserve"> </w:t>
      </w:r>
      <w:r>
        <w:rPr>
          <w:sz w:val="18"/>
          <w:szCs w:val="18"/>
        </w:rPr>
        <w:t>S</w:t>
      </w:r>
      <w:r>
        <w:rPr>
          <w:spacing w:val="-15"/>
          <w:sz w:val="18"/>
          <w:szCs w:val="18"/>
        </w:rPr>
        <w:t>T</w:t>
      </w:r>
      <w:r>
        <w:rPr>
          <w:sz w:val="18"/>
          <w:szCs w:val="18"/>
        </w:rPr>
        <w:t xml:space="preserve">AR </w:t>
      </w:r>
      <w:r>
        <w:rPr>
          <w:spacing w:val="23"/>
          <w:sz w:val="18"/>
          <w:szCs w:val="18"/>
        </w:rPr>
        <w:t xml:space="preserve"> </w:t>
      </w:r>
      <w:r>
        <w:rPr>
          <w:w w:val="126"/>
          <w:sz w:val="18"/>
          <w:szCs w:val="18"/>
        </w:rPr>
        <w:t>at</w:t>
      </w:r>
      <w:r>
        <w:rPr>
          <w:spacing w:val="8"/>
          <w:w w:val="126"/>
          <w:sz w:val="18"/>
          <w:szCs w:val="18"/>
        </w:rPr>
        <w:t xml:space="preserve"> </w:t>
      </w:r>
      <w:r>
        <w:rPr>
          <w:sz w:val="18"/>
          <w:szCs w:val="18"/>
        </w:rPr>
        <w:t xml:space="preserve">the </w:t>
      </w:r>
      <w:r>
        <w:rPr>
          <w:spacing w:val="10"/>
          <w:sz w:val="18"/>
          <w:szCs w:val="18"/>
        </w:rPr>
        <w:t xml:space="preserve"> </w:t>
      </w:r>
      <w:r>
        <w:rPr>
          <w:sz w:val="18"/>
          <w:szCs w:val="18"/>
        </w:rPr>
        <w:t xml:space="preserve">KISTI </w:t>
      </w:r>
      <w:r>
        <w:rPr>
          <w:spacing w:val="26"/>
          <w:sz w:val="18"/>
          <w:szCs w:val="18"/>
        </w:rPr>
        <w:t xml:space="preserve"> </w:t>
      </w:r>
      <w:r>
        <w:rPr>
          <w:w w:val="110"/>
          <w:sz w:val="18"/>
          <w:szCs w:val="18"/>
        </w:rPr>
        <w:t>computing</w:t>
      </w:r>
      <w:r>
        <w:rPr>
          <w:spacing w:val="16"/>
          <w:w w:val="110"/>
          <w:sz w:val="18"/>
          <w:szCs w:val="18"/>
        </w:rPr>
        <w:t xml:space="preserve"> </w:t>
      </w:r>
      <w:r>
        <w:rPr>
          <w:sz w:val="18"/>
          <w:szCs w:val="18"/>
        </w:rPr>
        <w:t>facili</w:t>
      </w:r>
      <w:r>
        <w:rPr>
          <w:spacing w:val="-5"/>
          <w:sz w:val="18"/>
          <w:szCs w:val="18"/>
        </w:rPr>
        <w:t>t</w:t>
      </w:r>
      <w:r>
        <w:rPr>
          <w:spacing w:val="-15"/>
          <w:sz w:val="18"/>
          <w:szCs w:val="18"/>
        </w:rPr>
        <w:t>y</w:t>
      </w:r>
      <w:r>
        <w:rPr>
          <w:sz w:val="18"/>
          <w:szCs w:val="18"/>
        </w:rPr>
        <w:t xml:space="preserve">. </w:t>
      </w:r>
      <w:r>
        <w:rPr>
          <w:spacing w:val="20"/>
          <w:sz w:val="18"/>
          <w:szCs w:val="18"/>
        </w:rPr>
        <w:t xml:space="preserve"> </w:t>
      </w:r>
      <w:proofErr w:type="gramStart"/>
      <w:r>
        <w:rPr>
          <w:sz w:val="18"/>
          <w:szCs w:val="18"/>
        </w:rPr>
        <w:t xml:space="preserve">The </w:t>
      </w:r>
      <w:r>
        <w:rPr>
          <w:spacing w:val="11"/>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proofErr w:type="gramEnd"/>
      <w:r>
        <w:rPr>
          <w:spacing w:val="20"/>
          <w:sz w:val="18"/>
          <w:szCs w:val="18"/>
        </w:rPr>
        <w:t xml:space="preserve"> </w:t>
      </w:r>
      <w:r>
        <w:rPr>
          <w:sz w:val="18"/>
          <w:szCs w:val="18"/>
        </w:rPr>
        <w:t xml:space="preserve">consisted </w:t>
      </w:r>
      <w:r>
        <w:rPr>
          <w:spacing w:val="29"/>
          <w:sz w:val="18"/>
          <w:szCs w:val="18"/>
        </w:rPr>
        <w:t xml:space="preserve"> </w:t>
      </w:r>
      <w:r>
        <w:rPr>
          <w:sz w:val="18"/>
          <w:szCs w:val="18"/>
        </w:rPr>
        <w:t xml:space="preserve">of a </w:t>
      </w:r>
      <w:r>
        <w:rPr>
          <w:spacing w:val="5"/>
          <w:sz w:val="18"/>
          <w:szCs w:val="18"/>
        </w:rPr>
        <w:t xml:space="preserve"> </w:t>
      </w:r>
      <w:r>
        <w:rPr>
          <w:sz w:val="18"/>
          <w:szCs w:val="18"/>
        </w:rPr>
        <w:t xml:space="preserve">single </w:t>
      </w:r>
      <w:r>
        <w:rPr>
          <w:spacing w:val="15"/>
          <w:sz w:val="18"/>
          <w:szCs w:val="18"/>
        </w:rPr>
        <w:t xml:space="preserve"> </w:t>
      </w:r>
      <w:r>
        <w:rPr>
          <w:sz w:val="18"/>
          <w:szCs w:val="18"/>
        </w:rPr>
        <w:t xml:space="preserve">remote </w:t>
      </w:r>
      <w:r>
        <w:rPr>
          <w:spacing w:val="43"/>
          <w:sz w:val="18"/>
          <w:szCs w:val="18"/>
        </w:rPr>
        <w:t xml:space="preserve"> </w:t>
      </w:r>
      <w:r>
        <w:rPr>
          <w:w w:val="112"/>
          <w:sz w:val="18"/>
          <w:szCs w:val="18"/>
        </w:rPr>
        <w:t>computational</w:t>
      </w:r>
      <w:r>
        <w:rPr>
          <w:spacing w:val="35"/>
          <w:w w:val="112"/>
          <w:sz w:val="18"/>
          <w:szCs w:val="18"/>
        </w:rPr>
        <w:t xml:space="preserve"> </w:t>
      </w:r>
      <w:r>
        <w:rPr>
          <w:sz w:val="18"/>
          <w:szCs w:val="18"/>
        </w:rPr>
        <w:t>n</w:t>
      </w:r>
      <w:r>
        <w:rPr>
          <w:spacing w:val="5"/>
          <w:sz w:val="18"/>
          <w:szCs w:val="18"/>
        </w:rPr>
        <w:t>o</w:t>
      </w:r>
      <w:r>
        <w:rPr>
          <w:sz w:val="18"/>
          <w:szCs w:val="18"/>
        </w:rPr>
        <w:t xml:space="preserve">de </w:t>
      </w:r>
      <w:r>
        <w:rPr>
          <w:spacing w:val="19"/>
          <w:sz w:val="18"/>
          <w:szCs w:val="18"/>
        </w:rPr>
        <w:t xml:space="preserve"> </w:t>
      </w:r>
      <w:r>
        <w:rPr>
          <w:w w:val="109"/>
          <w:sz w:val="18"/>
          <w:szCs w:val="18"/>
        </w:rPr>
        <w:t>connected</w:t>
      </w:r>
      <w:r>
        <w:rPr>
          <w:spacing w:val="35"/>
          <w:w w:val="109"/>
          <w:sz w:val="18"/>
          <w:szCs w:val="18"/>
        </w:rPr>
        <w:t xml:space="preserve"> </w:t>
      </w:r>
      <w:r>
        <w:rPr>
          <w:sz w:val="18"/>
          <w:szCs w:val="18"/>
        </w:rPr>
        <w:t xml:space="preserve">to </w:t>
      </w:r>
      <w:r>
        <w:rPr>
          <w:spacing w:val="15"/>
          <w:sz w:val="18"/>
          <w:szCs w:val="18"/>
        </w:rPr>
        <w:t xml:space="preserve"> </w:t>
      </w:r>
      <w:r>
        <w:rPr>
          <w:sz w:val="18"/>
          <w:szCs w:val="18"/>
        </w:rPr>
        <w:t xml:space="preserve">the </w:t>
      </w:r>
      <w:r>
        <w:rPr>
          <w:spacing w:val="28"/>
          <w:sz w:val="18"/>
          <w:szCs w:val="18"/>
        </w:rPr>
        <w:t xml:space="preserve"> </w:t>
      </w:r>
      <w:r>
        <w:rPr>
          <w:w w:val="111"/>
          <w:sz w:val="18"/>
          <w:szCs w:val="18"/>
        </w:rPr>
        <w:t>ce</w:t>
      </w:r>
      <w:r>
        <w:rPr>
          <w:spacing w:val="-6"/>
          <w:w w:val="111"/>
          <w:sz w:val="18"/>
          <w:szCs w:val="18"/>
        </w:rPr>
        <w:t>n</w:t>
      </w:r>
      <w:r>
        <w:rPr>
          <w:w w:val="111"/>
          <w:sz w:val="18"/>
          <w:szCs w:val="18"/>
        </w:rPr>
        <w:t>tral</w:t>
      </w:r>
      <w:r>
        <w:rPr>
          <w:spacing w:val="40"/>
          <w:w w:val="111"/>
          <w:sz w:val="18"/>
          <w:szCs w:val="18"/>
        </w:rPr>
        <w:t xml:space="preserve"> </w:t>
      </w:r>
      <w:r>
        <w:rPr>
          <w:w w:val="111"/>
          <w:sz w:val="18"/>
          <w:szCs w:val="18"/>
        </w:rPr>
        <w:t>storage.</w:t>
      </w:r>
      <w:r>
        <w:rPr>
          <w:spacing w:val="28"/>
          <w:w w:val="111"/>
          <w:sz w:val="18"/>
          <w:szCs w:val="18"/>
        </w:rPr>
        <w:t xml:space="preserve"> </w:t>
      </w:r>
      <w:r>
        <w:rPr>
          <w:sz w:val="18"/>
          <w:szCs w:val="18"/>
        </w:rPr>
        <w:t xml:space="preserve">While </w:t>
      </w:r>
      <w:r>
        <w:rPr>
          <w:spacing w:val="29"/>
          <w:sz w:val="18"/>
          <w:szCs w:val="18"/>
        </w:rPr>
        <w:t xml:space="preserve"> </w:t>
      </w:r>
      <w:r>
        <w:rPr>
          <w:sz w:val="18"/>
          <w:szCs w:val="18"/>
        </w:rPr>
        <w:t xml:space="preserve">in </w:t>
      </w:r>
      <w:r>
        <w:rPr>
          <w:spacing w:val="6"/>
          <w:sz w:val="18"/>
          <w:szCs w:val="18"/>
        </w:rPr>
        <w:t xml:space="preserve"> </w:t>
      </w:r>
      <w:r>
        <w:rPr>
          <w:w w:val="116"/>
          <w:sz w:val="18"/>
          <w:szCs w:val="18"/>
        </w:rPr>
        <w:t xml:space="preserve">the </w:t>
      </w:r>
      <w:r>
        <w:rPr>
          <w:sz w:val="18"/>
          <w:szCs w:val="18"/>
        </w:rPr>
        <w:t xml:space="preserve">real  setup </w:t>
      </w:r>
      <w:r>
        <w:rPr>
          <w:spacing w:val="22"/>
          <w:sz w:val="18"/>
          <w:szCs w:val="18"/>
        </w:rPr>
        <w:t xml:space="preserve"> </w:t>
      </w:r>
      <w:r>
        <w:rPr>
          <w:sz w:val="18"/>
          <w:szCs w:val="18"/>
        </w:rPr>
        <w:t xml:space="preserve">the </w:t>
      </w:r>
      <w:r>
        <w:rPr>
          <w:spacing w:val="8"/>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16"/>
          <w:w w:val="111"/>
          <w:sz w:val="18"/>
          <w:szCs w:val="18"/>
        </w:rPr>
        <w:t xml:space="preserve"> </w:t>
      </w:r>
      <w:r>
        <w:rPr>
          <w:sz w:val="18"/>
          <w:szCs w:val="18"/>
        </w:rPr>
        <w:t>of</w:t>
      </w:r>
      <w:r>
        <w:rPr>
          <w:spacing w:val="15"/>
          <w:sz w:val="18"/>
          <w:szCs w:val="18"/>
        </w:rPr>
        <w:t xml:space="preserve"> </w:t>
      </w:r>
      <w:r>
        <w:rPr>
          <w:sz w:val="18"/>
          <w:szCs w:val="18"/>
        </w:rPr>
        <w:t xml:space="preserve">CPUs </w:t>
      </w:r>
      <w:r>
        <w:rPr>
          <w:spacing w:val="19"/>
          <w:sz w:val="18"/>
          <w:szCs w:val="18"/>
        </w:rPr>
        <w:t xml:space="preserve"> </w:t>
      </w:r>
      <w:r>
        <w:rPr>
          <w:w w:val="126"/>
          <w:sz w:val="18"/>
          <w:szCs w:val="18"/>
        </w:rPr>
        <w:t>at</w:t>
      </w:r>
      <w:r>
        <w:rPr>
          <w:spacing w:val="6"/>
          <w:w w:val="126"/>
          <w:sz w:val="18"/>
          <w:szCs w:val="18"/>
        </w:rPr>
        <w:t xml:space="preserve"> </w:t>
      </w:r>
      <w:r>
        <w:rPr>
          <w:sz w:val="18"/>
          <w:szCs w:val="18"/>
        </w:rPr>
        <w:t xml:space="preserve">the </w:t>
      </w:r>
      <w:r>
        <w:rPr>
          <w:spacing w:val="8"/>
          <w:sz w:val="18"/>
          <w:szCs w:val="18"/>
        </w:rPr>
        <w:t xml:space="preserve"> </w:t>
      </w:r>
      <w:r>
        <w:rPr>
          <w:sz w:val="18"/>
          <w:szCs w:val="18"/>
        </w:rPr>
        <w:t xml:space="preserve">remote </w:t>
      </w:r>
      <w:r>
        <w:rPr>
          <w:spacing w:val="23"/>
          <w:sz w:val="18"/>
          <w:szCs w:val="18"/>
        </w:rPr>
        <w:t xml:space="preserve"> </w:t>
      </w:r>
      <w:commentRangeStart w:id="61"/>
      <w:r>
        <w:rPr>
          <w:sz w:val="18"/>
          <w:szCs w:val="18"/>
        </w:rPr>
        <w:t>site</w:t>
      </w:r>
      <w:commentRangeEnd w:id="61"/>
      <w:r w:rsidR="00CE5A9A">
        <w:rPr>
          <w:rStyle w:val="CommentReference"/>
        </w:rPr>
        <w:commentReference w:id="61"/>
      </w:r>
      <w:r>
        <w:rPr>
          <w:sz w:val="18"/>
          <w:szCs w:val="18"/>
        </w:rPr>
        <w:t xml:space="preserve"> </w:t>
      </w:r>
      <w:r>
        <w:rPr>
          <w:spacing w:val="1"/>
          <w:sz w:val="18"/>
          <w:szCs w:val="18"/>
        </w:rPr>
        <w:t xml:space="preserve"> </w:t>
      </w:r>
      <w:r>
        <w:rPr>
          <w:spacing w:val="-5"/>
          <w:sz w:val="18"/>
          <w:szCs w:val="18"/>
        </w:rPr>
        <w:t>w</w:t>
      </w:r>
      <w:r>
        <w:rPr>
          <w:sz w:val="18"/>
          <w:szCs w:val="18"/>
        </w:rPr>
        <w:t>as</w:t>
      </w:r>
      <w:r>
        <w:rPr>
          <w:spacing w:val="34"/>
          <w:sz w:val="18"/>
          <w:szCs w:val="18"/>
        </w:rPr>
        <w:t xml:space="preserve"> </w:t>
      </w:r>
      <w:r>
        <w:rPr>
          <w:sz w:val="18"/>
          <w:szCs w:val="18"/>
        </w:rPr>
        <w:t>1,000</w:t>
      </w:r>
      <w:r>
        <w:rPr>
          <w:spacing w:val="30"/>
          <w:sz w:val="18"/>
          <w:szCs w:val="18"/>
        </w:rPr>
        <w:t xml:space="preserve"> </w:t>
      </w:r>
      <w:r>
        <w:rPr>
          <w:sz w:val="18"/>
          <w:szCs w:val="18"/>
        </w:rPr>
        <w:t xml:space="preserve">CPUs </w:t>
      </w:r>
      <w:r>
        <w:rPr>
          <w:spacing w:val="19"/>
          <w:sz w:val="18"/>
          <w:szCs w:val="18"/>
        </w:rPr>
        <w:t xml:space="preserve"> </w:t>
      </w:r>
      <w:r>
        <w:rPr>
          <w:sz w:val="18"/>
          <w:szCs w:val="18"/>
        </w:rPr>
        <w:t xml:space="preserve">and </w:t>
      </w:r>
      <w:r>
        <w:rPr>
          <w:spacing w:val="9"/>
          <w:sz w:val="18"/>
          <w:szCs w:val="18"/>
        </w:rPr>
        <w:t xml:space="preserve"> </w:t>
      </w:r>
      <w:r>
        <w:rPr>
          <w:sz w:val="18"/>
          <w:szCs w:val="18"/>
        </w:rPr>
        <w:t xml:space="preserve">the </w:t>
      </w:r>
      <w:r>
        <w:rPr>
          <w:spacing w:val="8"/>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w w:val="113"/>
          <w:sz w:val="18"/>
          <w:szCs w:val="18"/>
        </w:rPr>
        <w:t>bandwidth</w:t>
      </w:r>
      <w:r>
        <w:rPr>
          <w:spacing w:val="33"/>
          <w:w w:val="113"/>
          <w:sz w:val="18"/>
          <w:szCs w:val="18"/>
        </w:rPr>
        <w:t xml:space="preserve"> </w:t>
      </w:r>
      <w:r>
        <w:rPr>
          <w:spacing w:val="-5"/>
          <w:sz w:val="18"/>
          <w:szCs w:val="18"/>
        </w:rPr>
        <w:t>w</w:t>
      </w:r>
      <w:r>
        <w:rPr>
          <w:sz w:val="18"/>
          <w:szCs w:val="18"/>
        </w:rPr>
        <w:t xml:space="preserve">as </w:t>
      </w:r>
      <w:r>
        <w:rPr>
          <w:spacing w:val="10"/>
          <w:sz w:val="18"/>
          <w:szCs w:val="18"/>
        </w:rPr>
        <w:t xml:space="preserve"> </w:t>
      </w:r>
      <w:r>
        <w:rPr>
          <w:w w:val="110"/>
          <w:sz w:val="18"/>
          <w:szCs w:val="18"/>
        </w:rPr>
        <w:t>appr</w:t>
      </w:r>
      <w:r>
        <w:rPr>
          <w:spacing w:val="-5"/>
          <w:w w:val="110"/>
          <w:sz w:val="18"/>
          <w:szCs w:val="18"/>
        </w:rPr>
        <w:t>o</w:t>
      </w:r>
      <w:r>
        <w:rPr>
          <w:w w:val="110"/>
          <w:sz w:val="18"/>
          <w:szCs w:val="18"/>
        </w:rPr>
        <w:t>ximately</w:t>
      </w:r>
      <w:r>
        <w:rPr>
          <w:spacing w:val="42"/>
          <w:w w:val="110"/>
          <w:sz w:val="18"/>
          <w:szCs w:val="18"/>
        </w:rPr>
        <w:t xml:space="preserve"> </w:t>
      </w:r>
      <w:r>
        <w:rPr>
          <w:sz w:val="18"/>
          <w:szCs w:val="18"/>
        </w:rPr>
        <w:t>2</w:t>
      </w:r>
      <w:r>
        <w:rPr>
          <w:spacing w:val="40"/>
          <w:sz w:val="18"/>
          <w:szCs w:val="18"/>
        </w:rPr>
        <w:t xml:space="preserve"> </w:t>
      </w:r>
      <w:proofErr w:type="spellStart"/>
      <w:r>
        <w:rPr>
          <w:sz w:val="18"/>
          <w:szCs w:val="18"/>
        </w:rPr>
        <w:t>Gbps</w:t>
      </w:r>
      <w:proofErr w:type="spellEnd"/>
      <w:r>
        <w:rPr>
          <w:sz w:val="18"/>
          <w:szCs w:val="18"/>
        </w:rPr>
        <w:t xml:space="preserve"> </w:t>
      </w:r>
      <w:r>
        <w:rPr>
          <w:spacing w:val="32"/>
          <w:sz w:val="18"/>
          <w:szCs w:val="18"/>
        </w:rPr>
        <w:t xml:space="preserve"> </w:t>
      </w:r>
      <w:r>
        <w:rPr>
          <w:sz w:val="18"/>
          <w:szCs w:val="18"/>
        </w:rPr>
        <w:t>[9],</w:t>
      </w:r>
      <w:r>
        <w:rPr>
          <w:spacing w:val="28"/>
          <w:sz w:val="18"/>
          <w:szCs w:val="18"/>
        </w:rPr>
        <w:t xml:space="preserve"> </w:t>
      </w:r>
      <w:r>
        <w:rPr>
          <w:spacing w:val="-5"/>
          <w:sz w:val="18"/>
          <w:szCs w:val="18"/>
        </w:rPr>
        <w:t>w</w:t>
      </w:r>
      <w:r>
        <w:rPr>
          <w:sz w:val="18"/>
          <w:szCs w:val="18"/>
        </w:rPr>
        <w:t>e</w:t>
      </w:r>
      <w:r>
        <w:rPr>
          <w:spacing w:val="42"/>
          <w:sz w:val="18"/>
          <w:szCs w:val="18"/>
        </w:rPr>
        <w:t xml:space="preserve"> </w:t>
      </w:r>
      <w:r>
        <w:rPr>
          <w:sz w:val="18"/>
          <w:szCs w:val="18"/>
        </w:rPr>
        <w:t xml:space="preserve">did </w:t>
      </w:r>
      <w:r>
        <w:rPr>
          <w:spacing w:val="17"/>
          <w:sz w:val="18"/>
          <w:szCs w:val="18"/>
        </w:rPr>
        <w:t xml:space="preserve"> </w:t>
      </w:r>
      <w:r>
        <w:rPr>
          <w:w w:val="109"/>
          <w:sz w:val="18"/>
          <w:szCs w:val="18"/>
        </w:rPr>
        <w:t>si</w:t>
      </w:r>
      <w:r>
        <w:rPr>
          <w:spacing w:val="-5"/>
          <w:w w:val="109"/>
          <w:sz w:val="18"/>
          <w:szCs w:val="18"/>
        </w:rPr>
        <w:t>m</w:t>
      </w:r>
      <w:r>
        <w:rPr>
          <w:w w:val="109"/>
          <w:sz w:val="18"/>
          <w:szCs w:val="18"/>
        </w:rPr>
        <w:t>ulations</w:t>
      </w:r>
      <w:r>
        <w:rPr>
          <w:spacing w:val="38"/>
          <w:w w:val="109"/>
          <w:sz w:val="18"/>
          <w:szCs w:val="18"/>
        </w:rPr>
        <w:t xml:space="preserve"> </w:t>
      </w:r>
      <w:r>
        <w:rPr>
          <w:sz w:val="18"/>
          <w:szCs w:val="18"/>
        </w:rPr>
        <w:t xml:space="preserve">with </w:t>
      </w:r>
      <w:r>
        <w:rPr>
          <w:spacing w:val="28"/>
          <w:sz w:val="18"/>
          <w:szCs w:val="18"/>
        </w:rPr>
        <w:t xml:space="preserve"> </w:t>
      </w:r>
      <w:r>
        <w:rPr>
          <w:sz w:val="18"/>
          <w:szCs w:val="18"/>
        </w:rPr>
        <w:t xml:space="preserve">a </w:t>
      </w:r>
      <w:r>
        <w:rPr>
          <w:spacing w:val="5"/>
          <w:sz w:val="18"/>
          <w:szCs w:val="18"/>
        </w:rPr>
        <w:t xml:space="preserve"> </w:t>
      </w:r>
      <w:r>
        <w:rPr>
          <w:sz w:val="18"/>
          <w:szCs w:val="18"/>
        </w:rPr>
        <w:t xml:space="preserve">wide </w:t>
      </w:r>
      <w:r>
        <w:rPr>
          <w:spacing w:val="10"/>
          <w:sz w:val="18"/>
          <w:szCs w:val="18"/>
        </w:rPr>
        <w:t xml:space="preserve"> </w:t>
      </w:r>
      <w:r>
        <w:rPr>
          <w:sz w:val="18"/>
          <w:szCs w:val="18"/>
        </w:rPr>
        <w:t>sco</w:t>
      </w:r>
      <w:r>
        <w:rPr>
          <w:spacing w:val="6"/>
          <w:sz w:val="18"/>
          <w:szCs w:val="18"/>
        </w:rPr>
        <w:t>p</w:t>
      </w:r>
      <w:r>
        <w:rPr>
          <w:sz w:val="18"/>
          <w:szCs w:val="18"/>
        </w:rPr>
        <w:t xml:space="preserve">e </w:t>
      </w:r>
      <w:r>
        <w:rPr>
          <w:spacing w:val="10"/>
          <w:sz w:val="18"/>
          <w:szCs w:val="18"/>
        </w:rPr>
        <w:t xml:space="preserve"> </w:t>
      </w:r>
      <w:r>
        <w:rPr>
          <w:sz w:val="18"/>
          <w:szCs w:val="18"/>
        </w:rPr>
        <w:t xml:space="preserve">of these </w:t>
      </w:r>
      <w:r>
        <w:rPr>
          <w:spacing w:val="7"/>
          <w:sz w:val="18"/>
          <w:szCs w:val="18"/>
        </w:rPr>
        <w:t xml:space="preserve"> </w:t>
      </w:r>
      <w:r>
        <w:rPr>
          <w:w w:val="113"/>
          <w:sz w:val="18"/>
          <w:szCs w:val="18"/>
        </w:rPr>
        <w:t>parameters</w:t>
      </w:r>
      <w:r>
        <w:rPr>
          <w:spacing w:val="6"/>
          <w:w w:val="113"/>
          <w:sz w:val="18"/>
          <w:szCs w:val="18"/>
        </w:rPr>
        <w:t xml:space="preserve"> </w:t>
      </w:r>
      <w:r>
        <w:rPr>
          <w:sz w:val="18"/>
          <w:szCs w:val="18"/>
        </w:rPr>
        <w:t>in</w:t>
      </w:r>
      <w:r>
        <w:rPr>
          <w:spacing w:val="24"/>
          <w:sz w:val="18"/>
          <w:szCs w:val="18"/>
        </w:rPr>
        <w:t xml:space="preserve"> </w:t>
      </w:r>
      <w:r>
        <w:rPr>
          <w:sz w:val="18"/>
          <w:szCs w:val="18"/>
        </w:rPr>
        <w:t xml:space="preserve">order </w:t>
      </w:r>
      <w:r>
        <w:rPr>
          <w:spacing w:val="5"/>
          <w:sz w:val="18"/>
          <w:szCs w:val="18"/>
        </w:rPr>
        <w:t xml:space="preserve"> </w:t>
      </w:r>
      <w:r>
        <w:rPr>
          <w:sz w:val="18"/>
          <w:szCs w:val="18"/>
        </w:rPr>
        <w:t>to</w:t>
      </w:r>
      <w:r>
        <w:rPr>
          <w:spacing w:val="34"/>
          <w:sz w:val="18"/>
          <w:szCs w:val="18"/>
        </w:rPr>
        <w:t xml:space="preserve"> </w:t>
      </w:r>
      <w:r>
        <w:rPr>
          <w:w w:val="114"/>
          <w:sz w:val="18"/>
          <w:szCs w:val="18"/>
        </w:rPr>
        <w:t>study</w:t>
      </w:r>
      <w:r>
        <w:rPr>
          <w:spacing w:val="5"/>
          <w:w w:val="114"/>
          <w:sz w:val="18"/>
          <w:szCs w:val="18"/>
        </w:rPr>
        <w:t xml:space="preserve"> </w:t>
      </w:r>
      <w:r>
        <w:rPr>
          <w:sz w:val="18"/>
          <w:szCs w:val="18"/>
        </w:rPr>
        <w:t xml:space="preserve">their </w:t>
      </w:r>
      <w:r>
        <w:rPr>
          <w:spacing w:val="16"/>
          <w:sz w:val="18"/>
          <w:szCs w:val="18"/>
        </w:rPr>
        <w:t xml:space="preserve"> </w:t>
      </w:r>
      <w:r>
        <w:rPr>
          <w:sz w:val="18"/>
          <w:szCs w:val="18"/>
        </w:rPr>
        <w:t>influence  on</w:t>
      </w:r>
      <w:r>
        <w:rPr>
          <w:spacing w:val="24"/>
          <w:sz w:val="18"/>
          <w:szCs w:val="18"/>
        </w:rPr>
        <w:t xml:space="preserve"> </w:t>
      </w:r>
      <w:r>
        <w:rPr>
          <w:sz w:val="18"/>
          <w:szCs w:val="18"/>
        </w:rPr>
        <w:t xml:space="preserve">the </w:t>
      </w:r>
      <w:r>
        <w:rPr>
          <w:spacing w:val="2"/>
          <w:sz w:val="18"/>
          <w:szCs w:val="18"/>
        </w:rPr>
        <w:t xml:space="preserve"> </w:t>
      </w:r>
      <w:r>
        <w:rPr>
          <w:w w:val="111"/>
          <w:sz w:val="18"/>
          <w:szCs w:val="18"/>
        </w:rPr>
        <w:t>computational</w:t>
      </w:r>
      <w:r>
        <w:rPr>
          <w:spacing w:val="18"/>
          <w:w w:val="111"/>
          <w:sz w:val="18"/>
          <w:szCs w:val="18"/>
        </w:rPr>
        <w:t xml:space="preserve"> </w:t>
      </w:r>
      <w:r>
        <w:rPr>
          <w:sz w:val="18"/>
          <w:szCs w:val="18"/>
        </w:rPr>
        <w:t>efficienc</w:t>
      </w:r>
      <w:r>
        <w:rPr>
          <w:spacing w:val="-15"/>
          <w:sz w:val="18"/>
          <w:szCs w:val="18"/>
        </w:rPr>
        <w:t>y</w:t>
      </w:r>
      <w:r>
        <w:rPr>
          <w:sz w:val="18"/>
          <w:szCs w:val="18"/>
        </w:rPr>
        <w:t>.</w:t>
      </w:r>
      <w:r>
        <w:rPr>
          <w:spacing w:val="28"/>
          <w:sz w:val="18"/>
          <w:szCs w:val="18"/>
        </w:rPr>
        <w:t xml:space="preserve"> </w:t>
      </w:r>
      <w:r>
        <w:rPr>
          <w:w w:val="108"/>
          <w:sz w:val="18"/>
          <w:szCs w:val="18"/>
        </w:rPr>
        <w:t xml:space="preserve">By </w:t>
      </w:r>
      <w:r>
        <w:rPr>
          <w:w w:val="109"/>
          <w:sz w:val="18"/>
          <w:szCs w:val="18"/>
        </w:rPr>
        <w:t>si</w:t>
      </w:r>
      <w:r>
        <w:rPr>
          <w:spacing w:val="-5"/>
          <w:w w:val="109"/>
          <w:sz w:val="18"/>
          <w:szCs w:val="18"/>
        </w:rPr>
        <w:t>m</w:t>
      </w:r>
      <w:r>
        <w:rPr>
          <w:w w:val="109"/>
          <w:sz w:val="18"/>
          <w:szCs w:val="18"/>
        </w:rPr>
        <w:t>ulations</w:t>
      </w:r>
      <w:r>
        <w:rPr>
          <w:spacing w:val="8"/>
          <w:w w:val="109"/>
          <w:sz w:val="18"/>
          <w:szCs w:val="18"/>
        </w:rPr>
        <w:t xml:space="preserve"> </w:t>
      </w:r>
      <w:r>
        <w:rPr>
          <w:sz w:val="18"/>
          <w:szCs w:val="18"/>
        </w:rPr>
        <w:t>with</w:t>
      </w:r>
      <w:r>
        <w:rPr>
          <w:spacing w:val="42"/>
          <w:sz w:val="18"/>
          <w:szCs w:val="18"/>
        </w:rPr>
        <w:t xml:space="preserve"> </w:t>
      </w:r>
      <w:r>
        <w:rPr>
          <w:sz w:val="18"/>
          <w:szCs w:val="18"/>
        </w:rPr>
        <w:t>a</w:t>
      </w:r>
      <w:r>
        <w:rPr>
          <w:spacing w:val="19"/>
          <w:sz w:val="18"/>
          <w:szCs w:val="18"/>
        </w:rPr>
        <w:t xml:space="preserve"> </w:t>
      </w:r>
      <w:r>
        <w:rPr>
          <w:sz w:val="18"/>
          <w:szCs w:val="18"/>
        </w:rPr>
        <w:t>single</w:t>
      </w:r>
      <w:r>
        <w:rPr>
          <w:spacing w:val="28"/>
          <w:sz w:val="18"/>
          <w:szCs w:val="18"/>
        </w:rPr>
        <w:t xml:space="preserve"> </w:t>
      </w:r>
      <w:proofErr w:type="gramStart"/>
      <w:r>
        <w:rPr>
          <w:sz w:val="18"/>
          <w:szCs w:val="18"/>
        </w:rPr>
        <w:t xml:space="preserve">remote </w:t>
      </w:r>
      <w:r>
        <w:rPr>
          <w:spacing w:val="12"/>
          <w:sz w:val="18"/>
          <w:szCs w:val="18"/>
        </w:rPr>
        <w:t xml:space="preserve"> </w:t>
      </w:r>
      <w:r>
        <w:rPr>
          <w:sz w:val="18"/>
          <w:szCs w:val="18"/>
        </w:rPr>
        <w:t>n</w:t>
      </w:r>
      <w:r>
        <w:rPr>
          <w:spacing w:val="6"/>
          <w:sz w:val="18"/>
          <w:szCs w:val="18"/>
        </w:rPr>
        <w:t>o</w:t>
      </w:r>
      <w:r>
        <w:rPr>
          <w:sz w:val="18"/>
          <w:szCs w:val="18"/>
        </w:rPr>
        <w:t>de</w:t>
      </w:r>
      <w:proofErr w:type="gramEnd"/>
      <w:r>
        <w:rPr>
          <w:spacing w:val="33"/>
          <w:sz w:val="18"/>
          <w:szCs w:val="18"/>
        </w:rPr>
        <w:t xml:space="preserve"> </w:t>
      </w:r>
      <w:r>
        <w:rPr>
          <w:spacing w:val="-5"/>
          <w:sz w:val="18"/>
          <w:szCs w:val="18"/>
        </w:rPr>
        <w:t>w</w:t>
      </w:r>
      <w:r>
        <w:rPr>
          <w:sz w:val="18"/>
          <w:szCs w:val="18"/>
        </w:rPr>
        <w:t>e</w:t>
      </w:r>
      <w:r>
        <w:rPr>
          <w:spacing w:val="11"/>
          <w:sz w:val="18"/>
          <w:szCs w:val="18"/>
        </w:rPr>
        <w:t xml:space="preserve"> </w:t>
      </w:r>
      <w:r>
        <w:rPr>
          <w:spacing w:val="-5"/>
          <w:sz w:val="18"/>
          <w:szCs w:val="18"/>
        </w:rPr>
        <w:t>w</w:t>
      </w:r>
      <w:r>
        <w:rPr>
          <w:sz w:val="18"/>
          <w:szCs w:val="18"/>
        </w:rPr>
        <w:t>ould</w:t>
      </w:r>
      <w:r>
        <w:rPr>
          <w:spacing w:val="35"/>
          <w:sz w:val="18"/>
          <w:szCs w:val="18"/>
        </w:rPr>
        <w:t xml:space="preserve"> </w:t>
      </w:r>
      <w:r>
        <w:rPr>
          <w:sz w:val="18"/>
          <w:szCs w:val="18"/>
        </w:rPr>
        <w:t>li</w:t>
      </w:r>
      <w:r>
        <w:rPr>
          <w:spacing w:val="-5"/>
          <w:sz w:val="18"/>
          <w:szCs w:val="18"/>
        </w:rPr>
        <w:t>k</w:t>
      </w:r>
      <w:r>
        <w:rPr>
          <w:sz w:val="18"/>
          <w:szCs w:val="18"/>
        </w:rPr>
        <w:t>e</w:t>
      </w:r>
      <w:r>
        <w:rPr>
          <w:spacing w:val="18"/>
          <w:sz w:val="18"/>
          <w:szCs w:val="18"/>
        </w:rPr>
        <w:t xml:space="preserve"> </w:t>
      </w:r>
      <w:r>
        <w:rPr>
          <w:sz w:val="18"/>
          <w:szCs w:val="18"/>
        </w:rPr>
        <w:t>to</w:t>
      </w:r>
      <w:r>
        <w:rPr>
          <w:spacing w:val="29"/>
          <w:sz w:val="18"/>
          <w:szCs w:val="18"/>
        </w:rPr>
        <w:t xml:space="preserve"> </w:t>
      </w:r>
      <w:r>
        <w:rPr>
          <w:sz w:val="18"/>
          <w:szCs w:val="18"/>
        </w:rPr>
        <w:t xml:space="preserve">address </w:t>
      </w:r>
      <w:r>
        <w:rPr>
          <w:spacing w:val="17"/>
          <w:sz w:val="18"/>
          <w:szCs w:val="18"/>
        </w:rPr>
        <w:t xml:space="preserve"> </w:t>
      </w:r>
      <w:r>
        <w:rPr>
          <w:sz w:val="18"/>
          <w:szCs w:val="18"/>
        </w:rPr>
        <w:t>the</w:t>
      </w:r>
      <w:r>
        <w:rPr>
          <w:spacing w:val="42"/>
          <w:sz w:val="18"/>
          <w:szCs w:val="18"/>
        </w:rPr>
        <w:t xml:space="preserve"> </w:t>
      </w:r>
      <w:r>
        <w:rPr>
          <w:sz w:val="18"/>
          <w:szCs w:val="18"/>
        </w:rPr>
        <w:t>foll</w:t>
      </w:r>
      <w:r>
        <w:rPr>
          <w:spacing w:val="-5"/>
          <w:sz w:val="18"/>
          <w:szCs w:val="18"/>
        </w:rPr>
        <w:t>o</w:t>
      </w:r>
      <w:r>
        <w:rPr>
          <w:sz w:val="18"/>
          <w:szCs w:val="18"/>
        </w:rPr>
        <w:t>wing</w:t>
      </w:r>
      <w:r>
        <w:rPr>
          <w:spacing w:val="25"/>
          <w:sz w:val="18"/>
          <w:szCs w:val="18"/>
        </w:rPr>
        <w:t xml:space="preserve"> </w:t>
      </w:r>
      <w:r>
        <w:rPr>
          <w:w w:val="109"/>
          <w:sz w:val="18"/>
          <w:szCs w:val="18"/>
        </w:rPr>
        <w:t xml:space="preserve">questions. </w:t>
      </w:r>
      <w:r>
        <w:rPr>
          <w:sz w:val="18"/>
          <w:szCs w:val="18"/>
        </w:rPr>
        <w:t>Is</w:t>
      </w:r>
      <w:r>
        <w:rPr>
          <w:spacing w:val="14"/>
          <w:sz w:val="18"/>
          <w:szCs w:val="18"/>
        </w:rPr>
        <w:t xml:space="preserve"> </w:t>
      </w:r>
      <w:r>
        <w:rPr>
          <w:sz w:val="18"/>
          <w:szCs w:val="18"/>
        </w:rPr>
        <w:t>the</w:t>
      </w:r>
      <w:r>
        <w:rPr>
          <w:spacing w:val="41"/>
          <w:sz w:val="18"/>
          <w:szCs w:val="18"/>
        </w:rPr>
        <w:t xml:space="preserve"> </w:t>
      </w:r>
      <w:proofErr w:type="gramStart"/>
      <w:r>
        <w:rPr>
          <w:sz w:val="18"/>
          <w:szCs w:val="18"/>
        </w:rPr>
        <w:t>pro</w:t>
      </w:r>
      <w:r>
        <w:rPr>
          <w:spacing w:val="5"/>
          <w:sz w:val="18"/>
          <w:szCs w:val="18"/>
        </w:rPr>
        <w:t>p</w:t>
      </w:r>
      <w:r>
        <w:rPr>
          <w:sz w:val="18"/>
          <w:szCs w:val="18"/>
        </w:rPr>
        <w:t xml:space="preserve">osed </w:t>
      </w:r>
      <w:r>
        <w:rPr>
          <w:spacing w:val="15"/>
          <w:sz w:val="18"/>
          <w:szCs w:val="18"/>
        </w:rPr>
        <w:t xml:space="preserve"> </w:t>
      </w:r>
      <w:r>
        <w:rPr>
          <w:sz w:val="18"/>
          <w:szCs w:val="18"/>
        </w:rPr>
        <w:t>m</w:t>
      </w:r>
      <w:r>
        <w:rPr>
          <w:spacing w:val="5"/>
          <w:sz w:val="18"/>
          <w:szCs w:val="18"/>
        </w:rPr>
        <w:t>o</w:t>
      </w:r>
      <w:r>
        <w:rPr>
          <w:sz w:val="18"/>
          <w:szCs w:val="18"/>
        </w:rPr>
        <w:t>del</w:t>
      </w:r>
      <w:proofErr w:type="gramEnd"/>
      <w:r>
        <w:rPr>
          <w:spacing w:val="35"/>
          <w:sz w:val="18"/>
          <w:szCs w:val="18"/>
        </w:rPr>
        <w:t xml:space="preserve"> </w:t>
      </w:r>
      <w:r>
        <w:rPr>
          <w:sz w:val="18"/>
          <w:szCs w:val="18"/>
        </w:rPr>
        <w:t>able</w:t>
      </w:r>
      <w:r>
        <w:rPr>
          <w:spacing w:val="33"/>
          <w:sz w:val="18"/>
          <w:szCs w:val="18"/>
        </w:rPr>
        <w:t xml:space="preserve"> </w:t>
      </w:r>
      <w:r>
        <w:rPr>
          <w:sz w:val="18"/>
          <w:szCs w:val="18"/>
        </w:rPr>
        <w:t>to</w:t>
      </w:r>
      <w:r>
        <w:rPr>
          <w:spacing w:val="28"/>
          <w:sz w:val="18"/>
          <w:szCs w:val="18"/>
        </w:rPr>
        <w:t xml:space="preserve"> </w:t>
      </w:r>
      <w:r>
        <w:rPr>
          <w:sz w:val="18"/>
          <w:szCs w:val="18"/>
        </w:rPr>
        <w:t>pr</w:t>
      </w:r>
      <w:r>
        <w:rPr>
          <w:spacing w:val="-5"/>
          <w:sz w:val="18"/>
          <w:szCs w:val="18"/>
        </w:rPr>
        <w:t>o</w:t>
      </w:r>
      <w:r>
        <w:rPr>
          <w:sz w:val="18"/>
          <w:szCs w:val="18"/>
        </w:rPr>
        <w:t xml:space="preserve">vide </w:t>
      </w:r>
      <w:r>
        <w:rPr>
          <w:spacing w:val="8"/>
          <w:sz w:val="18"/>
          <w:szCs w:val="18"/>
        </w:rPr>
        <w:t xml:space="preserve"> </w:t>
      </w:r>
      <w:r>
        <w:rPr>
          <w:sz w:val="18"/>
          <w:szCs w:val="18"/>
        </w:rPr>
        <w:t>an</w:t>
      </w:r>
      <w:r>
        <w:rPr>
          <w:spacing w:val="30"/>
          <w:sz w:val="18"/>
          <w:szCs w:val="18"/>
        </w:rPr>
        <w:t xml:space="preserve"> </w:t>
      </w:r>
      <w:r>
        <w:rPr>
          <w:sz w:val="18"/>
          <w:szCs w:val="18"/>
        </w:rPr>
        <w:t>efficie</w:t>
      </w:r>
      <w:r>
        <w:rPr>
          <w:spacing w:val="-4"/>
          <w:sz w:val="18"/>
          <w:szCs w:val="18"/>
        </w:rPr>
        <w:t>n</w:t>
      </w:r>
      <w:r>
        <w:rPr>
          <w:w w:val="143"/>
          <w:sz w:val="18"/>
          <w:szCs w:val="18"/>
        </w:rPr>
        <w:t>t</w:t>
      </w:r>
      <w:r>
        <w:rPr>
          <w:spacing w:val="6"/>
          <w:sz w:val="18"/>
          <w:szCs w:val="18"/>
        </w:rPr>
        <w:t xml:space="preserve"> </w:t>
      </w:r>
      <w:r>
        <w:rPr>
          <w:w w:val="113"/>
          <w:sz w:val="18"/>
          <w:szCs w:val="18"/>
        </w:rPr>
        <w:t>data</w:t>
      </w:r>
      <w:r>
        <w:rPr>
          <w:spacing w:val="19"/>
          <w:w w:val="113"/>
          <w:sz w:val="18"/>
          <w:szCs w:val="18"/>
        </w:rPr>
        <w:t xml:space="preserve"> </w:t>
      </w:r>
      <w:r>
        <w:rPr>
          <w:w w:val="113"/>
          <w:sz w:val="18"/>
          <w:szCs w:val="18"/>
        </w:rPr>
        <w:t>pre-staging</w:t>
      </w:r>
      <w:r>
        <w:rPr>
          <w:spacing w:val="-23"/>
          <w:w w:val="113"/>
          <w:sz w:val="18"/>
          <w:szCs w:val="18"/>
        </w:rPr>
        <w:t xml:space="preserve"> </w:t>
      </w:r>
      <w:r>
        <w:rPr>
          <w:w w:val="113"/>
          <w:sz w:val="18"/>
          <w:szCs w:val="18"/>
        </w:rPr>
        <w:t>at</w:t>
      </w:r>
      <w:r>
        <w:rPr>
          <w:spacing w:val="17"/>
          <w:w w:val="113"/>
          <w:sz w:val="18"/>
          <w:szCs w:val="18"/>
        </w:rPr>
        <w:t xml:space="preserve"> </w:t>
      </w:r>
      <w:r>
        <w:rPr>
          <w:sz w:val="18"/>
          <w:szCs w:val="18"/>
        </w:rPr>
        <w:t>the</w:t>
      </w:r>
      <w:r>
        <w:rPr>
          <w:spacing w:val="41"/>
          <w:sz w:val="18"/>
          <w:szCs w:val="18"/>
        </w:rPr>
        <w:t xml:space="preserve"> </w:t>
      </w:r>
      <w:r>
        <w:rPr>
          <w:sz w:val="18"/>
          <w:szCs w:val="18"/>
        </w:rPr>
        <w:t xml:space="preserve">remote </w:t>
      </w:r>
      <w:r>
        <w:rPr>
          <w:spacing w:val="11"/>
          <w:sz w:val="18"/>
          <w:szCs w:val="18"/>
        </w:rPr>
        <w:t xml:space="preserve"> </w:t>
      </w:r>
      <w:r>
        <w:rPr>
          <w:w w:val="107"/>
          <w:sz w:val="18"/>
          <w:szCs w:val="18"/>
        </w:rPr>
        <w:t>n</w:t>
      </w:r>
      <w:r>
        <w:rPr>
          <w:spacing w:val="6"/>
          <w:w w:val="107"/>
          <w:sz w:val="18"/>
          <w:szCs w:val="18"/>
        </w:rPr>
        <w:t>o</w:t>
      </w:r>
      <w:r>
        <w:rPr>
          <w:w w:val="108"/>
          <w:sz w:val="18"/>
          <w:szCs w:val="18"/>
        </w:rPr>
        <w:t xml:space="preserve">de? </w:t>
      </w:r>
      <w:r>
        <w:rPr>
          <w:sz w:val="18"/>
          <w:szCs w:val="18"/>
        </w:rPr>
        <w:t>H</w:t>
      </w:r>
      <w:r>
        <w:rPr>
          <w:spacing w:val="-5"/>
          <w:sz w:val="18"/>
          <w:szCs w:val="18"/>
        </w:rPr>
        <w:t>o</w:t>
      </w:r>
      <w:r>
        <w:rPr>
          <w:sz w:val="18"/>
          <w:szCs w:val="18"/>
        </w:rPr>
        <w:t>w</w:t>
      </w:r>
      <w:r>
        <w:rPr>
          <w:spacing w:val="20"/>
          <w:sz w:val="18"/>
          <w:szCs w:val="18"/>
        </w:rPr>
        <w:t xml:space="preserve"> </w:t>
      </w:r>
      <w:r>
        <w:rPr>
          <w:sz w:val="18"/>
          <w:szCs w:val="18"/>
        </w:rPr>
        <w:t>d</w:t>
      </w:r>
      <w:r>
        <w:rPr>
          <w:spacing w:val="5"/>
          <w:sz w:val="18"/>
          <w:szCs w:val="18"/>
        </w:rPr>
        <w:t>o</w:t>
      </w:r>
      <w:r>
        <w:rPr>
          <w:sz w:val="18"/>
          <w:szCs w:val="18"/>
        </w:rPr>
        <w:t>es</w:t>
      </w:r>
      <w:r>
        <w:rPr>
          <w:spacing w:val="26"/>
          <w:sz w:val="18"/>
          <w:szCs w:val="18"/>
        </w:rPr>
        <w:t xml:space="preserve"> </w:t>
      </w:r>
      <w:r>
        <w:rPr>
          <w:sz w:val="18"/>
          <w:szCs w:val="18"/>
        </w:rPr>
        <w:t>the</w:t>
      </w:r>
      <w:r>
        <w:rPr>
          <w:spacing w:val="44"/>
          <w:sz w:val="18"/>
          <w:szCs w:val="18"/>
        </w:rPr>
        <w:t xml:space="preserve"> </w:t>
      </w:r>
      <w:r>
        <w:rPr>
          <w:w w:val="111"/>
          <w:sz w:val="18"/>
          <w:szCs w:val="18"/>
        </w:rPr>
        <w:t>required</w:t>
      </w:r>
      <w:r>
        <w:rPr>
          <w:spacing w:val="-4"/>
          <w:w w:val="111"/>
          <w:sz w:val="18"/>
          <w:szCs w:val="18"/>
        </w:rPr>
        <w:t xml:space="preserve"> </w:t>
      </w:r>
      <w:r>
        <w:rPr>
          <w:w w:val="111"/>
          <w:sz w:val="18"/>
          <w:szCs w:val="18"/>
        </w:rPr>
        <w:t>bandwidth</w:t>
      </w:r>
      <w:r>
        <w:rPr>
          <w:spacing w:val="20"/>
          <w:w w:val="111"/>
          <w:sz w:val="18"/>
          <w:szCs w:val="18"/>
        </w:rPr>
        <w:t xml:space="preserve"> </w:t>
      </w:r>
      <w:proofErr w:type="gramStart"/>
      <w:r>
        <w:rPr>
          <w:sz w:val="18"/>
          <w:szCs w:val="18"/>
        </w:rPr>
        <w:t>de</w:t>
      </w:r>
      <w:r>
        <w:rPr>
          <w:spacing w:val="5"/>
          <w:sz w:val="18"/>
          <w:szCs w:val="18"/>
        </w:rPr>
        <w:t>p</w:t>
      </w:r>
      <w:r>
        <w:rPr>
          <w:sz w:val="18"/>
          <w:szCs w:val="18"/>
        </w:rPr>
        <w:t xml:space="preserve">ends </w:t>
      </w:r>
      <w:r>
        <w:rPr>
          <w:spacing w:val="16"/>
          <w:sz w:val="18"/>
          <w:szCs w:val="18"/>
        </w:rPr>
        <w:t xml:space="preserve"> </w:t>
      </w:r>
      <w:r>
        <w:rPr>
          <w:sz w:val="18"/>
          <w:szCs w:val="18"/>
        </w:rPr>
        <w:t>on</w:t>
      </w:r>
      <w:proofErr w:type="gramEnd"/>
      <w:r>
        <w:rPr>
          <w:spacing w:val="22"/>
          <w:sz w:val="18"/>
          <w:szCs w:val="18"/>
        </w:rPr>
        <w:t xml:space="preserve"> </w:t>
      </w:r>
      <w:r>
        <w:rPr>
          <w:sz w:val="18"/>
          <w:szCs w:val="18"/>
        </w:rPr>
        <w:t>the</w:t>
      </w:r>
      <w:r>
        <w:rPr>
          <w:spacing w:val="44"/>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7"/>
          <w:w w:val="111"/>
          <w:sz w:val="18"/>
          <w:szCs w:val="18"/>
        </w:rPr>
        <w:t xml:space="preserve"> </w:t>
      </w:r>
      <w:r>
        <w:rPr>
          <w:sz w:val="18"/>
          <w:szCs w:val="18"/>
        </w:rPr>
        <w:t>of</w:t>
      </w:r>
      <w:r>
        <w:rPr>
          <w:spacing w:val="6"/>
          <w:sz w:val="18"/>
          <w:szCs w:val="18"/>
        </w:rPr>
        <w:t xml:space="preserve"> </w:t>
      </w:r>
      <w:r>
        <w:rPr>
          <w:sz w:val="18"/>
          <w:szCs w:val="18"/>
        </w:rPr>
        <w:t xml:space="preserve">CPUs </w:t>
      </w:r>
      <w:r>
        <w:rPr>
          <w:spacing w:val="10"/>
          <w:sz w:val="18"/>
          <w:szCs w:val="18"/>
        </w:rPr>
        <w:t xml:space="preserve"> </w:t>
      </w:r>
      <w:r>
        <w:rPr>
          <w:w w:val="126"/>
          <w:sz w:val="18"/>
          <w:szCs w:val="18"/>
        </w:rPr>
        <w:t>at</w:t>
      </w:r>
      <w:r>
        <w:rPr>
          <w:spacing w:val="-3"/>
          <w:w w:val="126"/>
          <w:sz w:val="18"/>
          <w:szCs w:val="18"/>
        </w:rPr>
        <w:t xml:space="preserve"> </w:t>
      </w:r>
      <w:r>
        <w:rPr>
          <w:sz w:val="18"/>
          <w:szCs w:val="18"/>
        </w:rPr>
        <w:t>the</w:t>
      </w:r>
      <w:r>
        <w:rPr>
          <w:spacing w:val="44"/>
          <w:sz w:val="18"/>
          <w:szCs w:val="18"/>
        </w:rPr>
        <w:t xml:space="preserve"> </w:t>
      </w:r>
      <w:r>
        <w:rPr>
          <w:sz w:val="18"/>
          <w:szCs w:val="18"/>
        </w:rPr>
        <w:t xml:space="preserve">remote </w:t>
      </w:r>
      <w:r>
        <w:rPr>
          <w:spacing w:val="14"/>
          <w:sz w:val="18"/>
          <w:szCs w:val="18"/>
        </w:rPr>
        <w:t xml:space="preserve"> </w:t>
      </w:r>
      <w:r>
        <w:rPr>
          <w:w w:val="110"/>
          <w:sz w:val="18"/>
          <w:szCs w:val="18"/>
        </w:rPr>
        <w:t xml:space="preserve">site? </w:t>
      </w:r>
      <w:r>
        <w:rPr>
          <w:sz w:val="18"/>
          <w:szCs w:val="18"/>
        </w:rPr>
        <w:t>H</w:t>
      </w:r>
      <w:r>
        <w:rPr>
          <w:spacing w:val="-5"/>
          <w:sz w:val="18"/>
          <w:szCs w:val="18"/>
        </w:rPr>
        <w:t>o</w:t>
      </w:r>
      <w:r>
        <w:rPr>
          <w:sz w:val="18"/>
          <w:szCs w:val="18"/>
        </w:rPr>
        <w:t>w  ma</w:t>
      </w:r>
      <w:r>
        <w:rPr>
          <w:spacing w:val="-5"/>
          <w:sz w:val="18"/>
          <w:szCs w:val="18"/>
        </w:rPr>
        <w:t>n</w:t>
      </w:r>
      <w:r>
        <w:rPr>
          <w:sz w:val="18"/>
          <w:szCs w:val="18"/>
        </w:rPr>
        <w:t xml:space="preserve">y </w:t>
      </w:r>
      <w:r>
        <w:rPr>
          <w:spacing w:val="32"/>
          <w:sz w:val="18"/>
          <w:szCs w:val="18"/>
        </w:rPr>
        <w:t xml:space="preserve"> </w:t>
      </w:r>
      <w:r>
        <w:rPr>
          <w:sz w:val="18"/>
          <w:szCs w:val="18"/>
        </w:rPr>
        <w:t xml:space="preserve">CPUs </w:t>
      </w:r>
      <w:r>
        <w:rPr>
          <w:spacing w:val="35"/>
          <w:sz w:val="18"/>
          <w:szCs w:val="18"/>
        </w:rPr>
        <w:t xml:space="preserve"> </w:t>
      </w:r>
      <w:r>
        <w:rPr>
          <w:w w:val="126"/>
          <w:sz w:val="18"/>
          <w:szCs w:val="18"/>
        </w:rPr>
        <w:t>at</w:t>
      </w:r>
      <w:r>
        <w:rPr>
          <w:spacing w:val="22"/>
          <w:w w:val="126"/>
          <w:sz w:val="18"/>
          <w:szCs w:val="18"/>
        </w:rPr>
        <w:t xml:space="preserve"> </w:t>
      </w:r>
      <w:r>
        <w:rPr>
          <w:sz w:val="18"/>
          <w:szCs w:val="18"/>
        </w:rPr>
        <w:t xml:space="preserve">the </w:t>
      </w:r>
      <w:r>
        <w:rPr>
          <w:spacing w:val="24"/>
          <w:sz w:val="18"/>
          <w:szCs w:val="18"/>
        </w:rPr>
        <w:t xml:space="preserve"> </w:t>
      </w:r>
      <w:r>
        <w:rPr>
          <w:sz w:val="18"/>
          <w:szCs w:val="18"/>
        </w:rPr>
        <w:t xml:space="preserve">remote </w:t>
      </w:r>
      <w:r>
        <w:rPr>
          <w:spacing w:val="39"/>
          <w:sz w:val="18"/>
          <w:szCs w:val="18"/>
        </w:rPr>
        <w:t xml:space="preserve"> </w:t>
      </w:r>
      <w:r>
        <w:rPr>
          <w:sz w:val="18"/>
          <w:szCs w:val="18"/>
        </w:rPr>
        <w:t xml:space="preserve">site </w:t>
      </w:r>
      <w:r>
        <w:rPr>
          <w:spacing w:val="16"/>
          <w:sz w:val="18"/>
          <w:szCs w:val="18"/>
        </w:rPr>
        <w:t xml:space="preserve"> </w:t>
      </w:r>
      <w:r>
        <w:rPr>
          <w:sz w:val="18"/>
          <w:szCs w:val="18"/>
        </w:rPr>
        <w:t xml:space="preserve">can </w:t>
      </w:r>
      <w:r>
        <w:rPr>
          <w:spacing w:val="14"/>
          <w:sz w:val="18"/>
          <w:szCs w:val="18"/>
        </w:rPr>
        <w:t xml:space="preserve"> </w:t>
      </w:r>
      <w:r>
        <w:rPr>
          <w:spacing w:val="5"/>
          <w:sz w:val="18"/>
          <w:szCs w:val="18"/>
        </w:rPr>
        <w:t>b</w:t>
      </w:r>
      <w:r>
        <w:rPr>
          <w:sz w:val="18"/>
          <w:szCs w:val="18"/>
        </w:rPr>
        <w:t xml:space="preserve">e </w:t>
      </w:r>
      <w:r>
        <w:rPr>
          <w:spacing w:val="2"/>
          <w:sz w:val="18"/>
          <w:szCs w:val="18"/>
        </w:rPr>
        <w:t xml:space="preserve"> </w:t>
      </w:r>
      <w:r>
        <w:rPr>
          <w:w w:val="109"/>
          <w:sz w:val="18"/>
          <w:szCs w:val="18"/>
        </w:rPr>
        <w:t>exploited</w:t>
      </w:r>
      <w:r>
        <w:rPr>
          <w:spacing w:val="31"/>
          <w:w w:val="109"/>
          <w:sz w:val="18"/>
          <w:szCs w:val="18"/>
        </w:rPr>
        <w:t xml:space="preserve"> </w:t>
      </w:r>
      <w:r>
        <w:rPr>
          <w:sz w:val="18"/>
          <w:szCs w:val="18"/>
        </w:rPr>
        <w:t>efficie</w:t>
      </w:r>
      <w:r>
        <w:rPr>
          <w:spacing w:val="-5"/>
          <w:sz w:val="18"/>
          <w:szCs w:val="18"/>
        </w:rPr>
        <w:t>n</w:t>
      </w:r>
      <w:r>
        <w:rPr>
          <w:sz w:val="18"/>
          <w:szCs w:val="18"/>
        </w:rPr>
        <w:t>tl</w:t>
      </w:r>
      <w:r>
        <w:rPr>
          <w:spacing w:val="-15"/>
          <w:sz w:val="18"/>
          <w:szCs w:val="18"/>
        </w:rPr>
        <w:t>y</w:t>
      </w:r>
      <w:r>
        <w:rPr>
          <w:sz w:val="18"/>
          <w:szCs w:val="18"/>
        </w:rPr>
        <w:t xml:space="preserve">, </w:t>
      </w:r>
      <w:r>
        <w:rPr>
          <w:spacing w:val="23"/>
          <w:sz w:val="18"/>
          <w:szCs w:val="18"/>
        </w:rPr>
        <w:t xml:space="preserve"> </w:t>
      </w:r>
      <w:r>
        <w:rPr>
          <w:sz w:val="18"/>
          <w:szCs w:val="18"/>
        </w:rPr>
        <w:t>gi</w:t>
      </w:r>
      <w:r>
        <w:rPr>
          <w:spacing w:val="-5"/>
          <w:sz w:val="18"/>
          <w:szCs w:val="18"/>
        </w:rPr>
        <w:t>v</w:t>
      </w:r>
      <w:r>
        <w:rPr>
          <w:sz w:val="18"/>
          <w:szCs w:val="18"/>
        </w:rPr>
        <w:t xml:space="preserve">en </w:t>
      </w:r>
      <w:r>
        <w:rPr>
          <w:spacing w:val="11"/>
          <w:sz w:val="18"/>
          <w:szCs w:val="18"/>
        </w:rPr>
        <w:t xml:space="preserve"> </w:t>
      </w:r>
      <w:r>
        <w:rPr>
          <w:sz w:val="18"/>
          <w:szCs w:val="18"/>
        </w:rPr>
        <w:t xml:space="preserve">the </w:t>
      </w:r>
      <w:r>
        <w:rPr>
          <w:spacing w:val="24"/>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w w:val="112"/>
          <w:sz w:val="18"/>
          <w:szCs w:val="18"/>
        </w:rPr>
        <w:t>bandwidth?</w:t>
      </w:r>
      <w:r>
        <w:rPr>
          <w:spacing w:val="19"/>
          <w:w w:val="112"/>
          <w:sz w:val="18"/>
          <w:szCs w:val="18"/>
        </w:rPr>
        <w:t xml:space="preserve"> </w:t>
      </w:r>
      <w:proofErr w:type="gramStart"/>
      <w:r>
        <w:rPr>
          <w:sz w:val="18"/>
          <w:szCs w:val="18"/>
        </w:rPr>
        <w:t xml:space="preserve">It </w:t>
      </w:r>
      <w:r>
        <w:rPr>
          <w:spacing w:val="5"/>
          <w:sz w:val="18"/>
          <w:szCs w:val="18"/>
        </w:rPr>
        <w:t xml:space="preserve"> </w:t>
      </w:r>
      <w:r>
        <w:rPr>
          <w:sz w:val="18"/>
          <w:szCs w:val="18"/>
        </w:rPr>
        <w:t>also</w:t>
      </w:r>
      <w:proofErr w:type="gramEnd"/>
      <w:r>
        <w:rPr>
          <w:spacing w:val="40"/>
          <w:sz w:val="18"/>
          <w:szCs w:val="18"/>
        </w:rPr>
        <w:t xml:space="preserve"> </w:t>
      </w:r>
      <w:r>
        <w:rPr>
          <w:sz w:val="18"/>
          <w:szCs w:val="18"/>
        </w:rPr>
        <w:t>all</w:t>
      </w:r>
      <w:r>
        <w:rPr>
          <w:spacing w:val="-5"/>
          <w:sz w:val="18"/>
          <w:szCs w:val="18"/>
        </w:rPr>
        <w:t>o</w:t>
      </w:r>
      <w:r>
        <w:rPr>
          <w:sz w:val="18"/>
          <w:szCs w:val="18"/>
        </w:rPr>
        <w:t>ws</w:t>
      </w:r>
      <w:r>
        <w:rPr>
          <w:spacing w:val="43"/>
          <w:sz w:val="18"/>
          <w:szCs w:val="18"/>
        </w:rPr>
        <w:t xml:space="preserve"> </w:t>
      </w:r>
      <w:r>
        <w:rPr>
          <w:sz w:val="18"/>
          <w:szCs w:val="18"/>
        </w:rPr>
        <w:t>us</w:t>
      </w:r>
      <w:r>
        <w:rPr>
          <w:spacing w:val="37"/>
          <w:sz w:val="18"/>
          <w:szCs w:val="18"/>
        </w:rPr>
        <w:t xml:space="preserve"> </w:t>
      </w:r>
      <w:r>
        <w:rPr>
          <w:sz w:val="18"/>
          <w:szCs w:val="18"/>
        </w:rPr>
        <w:t xml:space="preserve">to  </w:t>
      </w:r>
      <w:r>
        <w:rPr>
          <w:spacing w:val="6"/>
          <w:w w:val="115"/>
          <w:sz w:val="18"/>
          <w:szCs w:val="18"/>
        </w:rPr>
        <w:t>b</w:t>
      </w:r>
      <w:r>
        <w:rPr>
          <w:w w:val="115"/>
          <w:sz w:val="18"/>
          <w:szCs w:val="18"/>
        </w:rPr>
        <w:t>etter</w:t>
      </w:r>
      <w:r>
        <w:rPr>
          <w:spacing w:val="23"/>
          <w:w w:val="115"/>
          <w:sz w:val="18"/>
          <w:szCs w:val="18"/>
        </w:rPr>
        <w:t xml:space="preserve"> </w:t>
      </w:r>
      <w:r>
        <w:rPr>
          <w:w w:val="115"/>
          <w:sz w:val="18"/>
          <w:szCs w:val="18"/>
        </w:rPr>
        <w:t>study</w:t>
      </w:r>
      <w:r>
        <w:rPr>
          <w:spacing w:val="12"/>
          <w:w w:val="115"/>
          <w:sz w:val="18"/>
          <w:szCs w:val="18"/>
        </w:rPr>
        <w:t xml:space="preserve"> </w:t>
      </w:r>
      <w:r>
        <w:rPr>
          <w:sz w:val="18"/>
          <w:szCs w:val="18"/>
        </w:rPr>
        <w:t xml:space="preserve">the </w:t>
      </w:r>
      <w:r>
        <w:rPr>
          <w:spacing w:val="13"/>
          <w:sz w:val="18"/>
          <w:szCs w:val="18"/>
        </w:rPr>
        <w:t xml:space="preserve"> </w:t>
      </w:r>
      <w:r>
        <w:rPr>
          <w:sz w:val="18"/>
          <w:szCs w:val="18"/>
        </w:rPr>
        <w:t xml:space="preserve">problem </w:t>
      </w:r>
      <w:r>
        <w:rPr>
          <w:spacing w:val="32"/>
          <w:sz w:val="18"/>
          <w:szCs w:val="18"/>
        </w:rPr>
        <w:t xml:space="preserve"> </w:t>
      </w:r>
      <w:r>
        <w:rPr>
          <w:sz w:val="18"/>
          <w:szCs w:val="18"/>
        </w:rPr>
        <w:t xml:space="preserve">and </w:t>
      </w:r>
      <w:r>
        <w:rPr>
          <w:spacing w:val="14"/>
          <w:sz w:val="18"/>
          <w:szCs w:val="18"/>
        </w:rPr>
        <w:t xml:space="preserve"> </w:t>
      </w:r>
      <w:r>
        <w:rPr>
          <w:sz w:val="18"/>
          <w:szCs w:val="18"/>
        </w:rPr>
        <w:t xml:space="preserve">confirm </w:t>
      </w:r>
      <w:r>
        <w:rPr>
          <w:spacing w:val="9"/>
          <w:sz w:val="18"/>
          <w:szCs w:val="18"/>
        </w:rPr>
        <w:t xml:space="preserve"> </w:t>
      </w:r>
      <w:r>
        <w:rPr>
          <w:sz w:val="18"/>
          <w:szCs w:val="18"/>
        </w:rPr>
        <w:t xml:space="preserve">the </w:t>
      </w:r>
      <w:r>
        <w:rPr>
          <w:spacing w:val="13"/>
          <w:sz w:val="18"/>
          <w:szCs w:val="18"/>
        </w:rPr>
        <w:t xml:space="preserve"> </w:t>
      </w:r>
      <w:r>
        <w:rPr>
          <w:spacing w:val="-11"/>
          <w:w w:val="111"/>
          <w:sz w:val="18"/>
          <w:szCs w:val="18"/>
        </w:rPr>
        <w:t>v</w:t>
      </w:r>
      <w:r>
        <w:rPr>
          <w:w w:val="111"/>
          <w:sz w:val="18"/>
          <w:szCs w:val="18"/>
        </w:rPr>
        <w:t>alidi</w:t>
      </w:r>
      <w:r>
        <w:rPr>
          <w:spacing w:val="-4"/>
          <w:w w:val="111"/>
          <w:sz w:val="18"/>
          <w:szCs w:val="18"/>
        </w:rPr>
        <w:t>t</w:t>
      </w:r>
      <w:r>
        <w:rPr>
          <w:w w:val="111"/>
          <w:sz w:val="18"/>
          <w:szCs w:val="18"/>
        </w:rPr>
        <w:t>y</w:t>
      </w:r>
      <w:r>
        <w:rPr>
          <w:spacing w:val="19"/>
          <w:w w:val="111"/>
          <w:sz w:val="18"/>
          <w:szCs w:val="18"/>
        </w:rPr>
        <w:t xml:space="preserve"> </w:t>
      </w:r>
      <w:r>
        <w:rPr>
          <w:sz w:val="18"/>
          <w:szCs w:val="18"/>
        </w:rPr>
        <w:t>of all</w:t>
      </w:r>
      <w:r>
        <w:rPr>
          <w:spacing w:val="31"/>
          <w:sz w:val="18"/>
          <w:szCs w:val="18"/>
        </w:rPr>
        <w:t xml:space="preserve"> </w:t>
      </w:r>
      <w:r>
        <w:rPr>
          <w:sz w:val="18"/>
          <w:szCs w:val="18"/>
        </w:rPr>
        <w:t xml:space="preserve">the </w:t>
      </w:r>
      <w:r>
        <w:rPr>
          <w:spacing w:val="7"/>
          <w:sz w:val="18"/>
          <w:szCs w:val="18"/>
        </w:rPr>
        <w:t xml:space="preserve"> </w:t>
      </w:r>
      <w:r>
        <w:rPr>
          <w:w w:val="108"/>
          <w:sz w:val="18"/>
          <w:szCs w:val="18"/>
        </w:rPr>
        <w:t>si</w:t>
      </w:r>
      <w:r>
        <w:rPr>
          <w:spacing w:val="-5"/>
          <w:w w:val="108"/>
          <w:sz w:val="18"/>
          <w:szCs w:val="18"/>
        </w:rPr>
        <w:t>m</w:t>
      </w:r>
      <w:r>
        <w:rPr>
          <w:w w:val="108"/>
          <w:sz w:val="18"/>
          <w:szCs w:val="18"/>
        </w:rPr>
        <w:t>ulated</w:t>
      </w:r>
      <w:r>
        <w:rPr>
          <w:spacing w:val="34"/>
          <w:w w:val="108"/>
          <w:sz w:val="18"/>
          <w:szCs w:val="18"/>
        </w:rPr>
        <w:t xml:space="preserve"> </w:t>
      </w:r>
      <w:r>
        <w:rPr>
          <w:w w:val="108"/>
          <w:sz w:val="18"/>
          <w:szCs w:val="18"/>
        </w:rPr>
        <w:t>s</w:t>
      </w:r>
      <w:r>
        <w:rPr>
          <w:spacing w:val="-5"/>
          <w:w w:val="108"/>
          <w:sz w:val="18"/>
          <w:szCs w:val="18"/>
        </w:rPr>
        <w:t>c</w:t>
      </w:r>
      <w:r>
        <w:rPr>
          <w:w w:val="108"/>
          <w:sz w:val="18"/>
          <w:szCs w:val="18"/>
        </w:rPr>
        <w:t>heduling</w:t>
      </w:r>
      <w:r>
        <w:rPr>
          <w:spacing w:val="7"/>
          <w:w w:val="108"/>
          <w:sz w:val="18"/>
          <w:szCs w:val="18"/>
        </w:rPr>
        <w:t xml:space="preserve"> </w:t>
      </w:r>
      <w:r>
        <w:rPr>
          <w:w w:val="111"/>
          <w:sz w:val="18"/>
          <w:szCs w:val="18"/>
        </w:rPr>
        <w:t>approa</w:t>
      </w:r>
      <w:r>
        <w:rPr>
          <w:spacing w:val="-4"/>
          <w:w w:val="111"/>
          <w:sz w:val="18"/>
          <w:szCs w:val="18"/>
        </w:rPr>
        <w:t>c</w:t>
      </w:r>
      <w:r>
        <w:rPr>
          <w:w w:val="108"/>
          <w:sz w:val="18"/>
          <w:szCs w:val="18"/>
        </w:rPr>
        <w:t>hes.</w:t>
      </w:r>
    </w:p>
    <w:p w:rsidR="00C45AA3" w:rsidRDefault="00DC4C15">
      <w:pPr>
        <w:spacing w:before="1" w:line="265" w:lineRule="auto"/>
        <w:ind w:left="100" w:right="1841" w:firstLine="299"/>
        <w:jc w:val="both"/>
        <w:rPr>
          <w:sz w:val="18"/>
          <w:szCs w:val="18"/>
        </w:rPr>
      </w:pPr>
      <w:r>
        <w:rPr>
          <w:sz w:val="18"/>
          <w:szCs w:val="18"/>
        </w:rPr>
        <w:t xml:space="preserve">The </w:t>
      </w:r>
      <w:r>
        <w:rPr>
          <w:spacing w:val="14"/>
          <w:sz w:val="18"/>
          <w:szCs w:val="18"/>
        </w:rPr>
        <w:t xml:space="preserve"> </w:t>
      </w:r>
      <w:r>
        <w:rPr>
          <w:sz w:val="18"/>
          <w:szCs w:val="18"/>
        </w:rPr>
        <w:t xml:space="preserve">Figures </w:t>
      </w:r>
      <w:r>
        <w:rPr>
          <w:spacing w:val="27"/>
          <w:sz w:val="18"/>
          <w:szCs w:val="18"/>
        </w:rPr>
        <w:t xml:space="preserve"> </w:t>
      </w:r>
      <w:r>
        <w:rPr>
          <w:sz w:val="18"/>
          <w:szCs w:val="18"/>
        </w:rPr>
        <w:t>3</w:t>
      </w:r>
      <w:r>
        <w:rPr>
          <w:spacing w:val="25"/>
          <w:sz w:val="18"/>
          <w:szCs w:val="18"/>
        </w:rPr>
        <w:t xml:space="preserve"> </w:t>
      </w:r>
      <w:r>
        <w:rPr>
          <w:sz w:val="18"/>
          <w:szCs w:val="18"/>
        </w:rPr>
        <w:t xml:space="preserve">and </w:t>
      </w:r>
      <w:r>
        <w:rPr>
          <w:spacing w:val="14"/>
          <w:sz w:val="18"/>
          <w:szCs w:val="18"/>
        </w:rPr>
        <w:t xml:space="preserve"> </w:t>
      </w:r>
      <w:r>
        <w:rPr>
          <w:sz w:val="18"/>
          <w:szCs w:val="18"/>
        </w:rPr>
        <w:t>4</w:t>
      </w:r>
      <w:r>
        <w:rPr>
          <w:spacing w:val="25"/>
          <w:sz w:val="18"/>
          <w:szCs w:val="18"/>
        </w:rPr>
        <w:t xml:space="preserve"> </w:t>
      </w:r>
      <w:r>
        <w:rPr>
          <w:w w:val="109"/>
          <w:sz w:val="18"/>
          <w:szCs w:val="18"/>
        </w:rPr>
        <w:t>prese</w:t>
      </w:r>
      <w:r>
        <w:rPr>
          <w:spacing w:val="-5"/>
          <w:w w:val="109"/>
          <w:sz w:val="18"/>
          <w:szCs w:val="18"/>
        </w:rPr>
        <w:t>n</w:t>
      </w:r>
      <w:r>
        <w:rPr>
          <w:w w:val="143"/>
          <w:sz w:val="18"/>
          <w:szCs w:val="18"/>
        </w:rPr>
        <w:t>t</w:t>
      </w:r>
      <w:r>
        <w:rPr>
          <w:sz w:val="18"/>
          <w:szCs w:val="18"/>
        </w:rPr>
        <w:t xml:space="preserve"> </w:t>
      </w:r>
      <w:r>
        <w:rPr>
          <w:spacing w:val="-22"/>
          <w:sz w:val="18"/>
          <w:szCs w:val="18"/>
        </w:rPr>
        <w:t xml:space="preserve"> </w:t>
      </w:r>
      <w:r>
        <w:rPr>
          <w:sz w:val="18"/>
          <w:szCs w:val="18"/>
        </w:rPr>
        <w:t xml:space="preserve">results </w:t>
      </w:r>
      <w:r>
        <w:rPr>
          <w:spacing w:val="30"/>
          <w:sz w:val="18"/>
          <w:szCs w:val="18"/>
        </w:rPr>
        <w:t xml:space="preserve"> </w:t>
      </w:r>
      <w:r>
        <w:rPr>
          <w:sz w:val="18"/>
          <w:szCs w:val="18"/>
        </w:rPr>
        <w:t>of</w:t>
      </w:r>
      <w:r>
        <w:rPr>
          <w:spacing w:val="20"/>
          <w:sz w:val="18"/>
          <w:szCs w:val="18"/>
        </w:rPr>
        <w:t xml:space="preserve"> </w:t>
      </w:r>
      <w:r>
        <w:rPr>
          <w:w w:val="109"/>
          <w:sz w:val="18"/>
          <w:szCs w:val="18"/>
        </w:rPr>
        <w:t>si</w:t>
      </w:r>
      <w:r>
        <w:rPr>
          <w:spacing w:val="-5"/>
          <w:w w:val="109"/>
          <w:sz w:val="18"/>
          <w:szCs w:val="18"/>
        </w:rPr>
        <w:t>m</w:t>
      </w:r>
      <w:r>
        <w:rPr>
          <w:w w:val="109"/>
          <w:sz w:val="18"/>
          <w:szCs w:val="18"/>
        </w:rPr>
        <w:t>ulations</w:t>
      </w:r>
      <w:r>
        <w:rPr>
          <w:spacing w:val="24"/>
          <w:w w:val="109"/>
          <w:sz w:val="18"/>
          <w:szCs w:val="18"/>
        </w:rPr>
        <w:t xml:space="preserve"> </w:t>
      </w:r>
      <w:r>
        <w:rPr>
          <w:sz w:val="18"/>
          <w:szCs w:val="18"/>
        </w:rPr>
        <w:t xml:space="preserve">where </w:t>
      </w:r>
      <w:r>
        <w:rPr>
          <w:spacing w:val="9"/>
          <w:sz w:val="18"/>
          <w:szCs w:val="18"/>
        </w:rPr>
        <w:t xml:space="preserve"> </w:t>
      </w:r>
      <w:r>
        <w:rPr>
          <w:sz w:val="18"/>
          <w:szCs w:val="18"/>
        </w:rPr>
        <w:t xml:space="preserve">the </w:t>
      </w:r>
      <w:r>
        <w:rPr>
          <w:spacing w:val="13"/>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0"/>
          <w:w w:val="111"/>
          <w:sz w:val="18"/>
          <w:szCs w:val="18"/>
        </w:rPr>
        <w:t xml:space="preserve"> </w:t>
      </w:r>
      <w:r>
        <w:rPr>
          <w:sz w:val="18"/>
          <w:szCs w:val="18"/>
        </w:rPr>
        <w:t>of</w:t>
      </w:r>
      <w:r>
        <w:rPr>
          <w:spacing w:val="20"/>
          <w:sz w:val="18"/>
          <w:szCs w:val="18"/>
        </w:rPr>
        <w:t xml:space="preserve"> </w:t>
      </w:r>
      <w:r>
        <w:rPr>
          <w:sz w:val="18"/>
          <w:szCs w:val="18"/>
        </w:rPr>
        <w:t xml:space="preserve">CPUs </w:t>
      </w:r>
      <w:r>
        <w:rPr>
          <w:spacing w:val="24"/>
          <w:sz w:val="18"/>
          <w:szCs w:val="18"/>
        </w:rPr>
        <w:t xml:space="preserve"> </w:t>
      </w:r>
      <w:r>
        <w:rPr>
          <w:w w:val="126"/>
          <w:sz w:val="18"/>
          <w:szCs w:val="18"/>
        </w:rPr>
        <w:t xml:space="preserve">at </w:t>
      </w:r>
      <w:r>
        <w:rPr>
          <w:sz w:val="18"/>
          <w:szCs w:val="18"/>
        </w:rPr>
        <w:t>the</w:t>
      </w:r>
      <w:r>
        <w:rPr>
          <w:spacing w:val="41"/>
          <w:sz w:val="18"/>
          <w:szCs w:val="18"/>
        </w:rPr>
        <w:t xml:space="preserve"> </w:t>
      </w:r>
      <w:r>
        <w:rPr>
          <w:sz w:val="18"/>
          <w:szCs w:val="18"/>
        </w:rPr>
        <w:t xml:space="preserve">remote </w:t>
      </w:r>
      <w:r>
        <w:rPr>
          <w:spacing w:val="11"/>
          <w:sz w:val="18"/>
          <w:szCs w:val="18"/>
        </w:rPr>
        <w:t xml:space="preserve"> </w:t>
      </w:r>
      <w:r>
        <w:rPr>
          <w:sz w:val="18"/>
          <w:szCs w:val="18"/>
        </w:rPr>
        <w:t>site</w:t>
      </w:r>
      <w:r>
        <w:rPr>
          <w:spacing w:val="33"/>
          <w:sz w:val="18"/>
          <w:szCs w:val="18"/>
        </w:rPr>
        <w:t xml:space="preserve"> </w:t>
      </w:r>
      <w:r>
        <w:rPr>
          <w:spacing w:val="-5"/>
          <w:sz w:val="18"/>
          <w:szCs w:val="18"/>
        </w:rPr>
        <w:t>w</w:t>
      </w:r>
      <w:r>
        <w:rPr>
          <w:sz w:val="18"/>
          <w:szCs w:val="18"/>
        </w:rPr>
        <w:t>as</w:t>
      </w:r>
      <w:r>
        <w:rPr>
          <w:spacing w:val="22"/>
          <w:sz w:val="18"/>
          <w:szCs w:val="18"/>
        </w:rPr>
        <w:t xml:space="preserve"> </w:t>
      </w:r>
      <w:r>
        <w:rPr>
          <w:sz w:val="18"/>
          <w:szCs w:val="18"/>
        </w:rPr>
        <w:t>1,000,</w:t>
      </w:r>
      <w:r>
        <w:rPr>
          <w:spacing w:val="24"/>
          <w:sz w:val="18"/>
          <w:szCs w:val="18"/>
        </w:rPr>
        <w:t xml:space="preserve"> </w:t>
      </w:r>
      <w:r>
        <w:rPr>
          <w:sz w:val="18"/>
          <w:szCs w:val="18"/>
        </w:rPr>
        <w:t>the</w:t>
      </w:r>
      <w:r>
        <w:rPr>
          <w:spacing w:val="41"/>
          <w:sz w:val="18"/>
          <w:szCs w:val="18"/>
        </w:rPr>
        <w:t xml:space="preserve"> </w:t>
      </w:r>
      <w:r>
        <w:rPr>
          <w:sz w:val="18"/>
          <w:szCs w:val="18"/>
        </w:rPr>
        <w:t>size</w:t>
      </w:r>
      <w:r>
        <w:rPr>
          <w:spacing w:val="12"/>
          <w:sz w:val="18"/>
          <w:szCs w:val="18"/>
        </w:rPr>
        <w:t xml:space="preserve"> </w:t>
      </w:r>
      <w:r>
        <w:rPr>
          <w:sz w:val="18"/>
          <w:szCs w:val="18"/>
        </w:rPr>
        <w:t>of</w:t>
      </w:r>
      <w:r>
        <w:rPr>
          <w:spacing w:val="3"/>
          <w:sz w:val="18"/>
          <w:szCs w:val="18"/>
        </w:rPr>
        <w:t xml:space="preserve"> </w:t>
      </w:r>
      <w:r>
        <w:rPr>
          <w:sz w:val="18"/>
          <w:szCs w:val="18"/>
        </w:rPr>
        <w:t>its</w:t>
      </w:r>
      <w:r>
        <w:rPr>
          <w:spacing w:val="31"/>
          <w:sz w:val="18"/>
          <w:szCs w:val="18"/>
        </w:rPr>
        <w:t xml:space="preserve"> </w:t>
      </w:r>
      <w:r>
        <w:rPr>
          <w:sz w:val="18"/>
          <w:szCs w:val="18"/>
        </w:rPr>
        <w:t xml:space="preserve">storage </w:t>
      </w:r>
      <w:r>
        <w:rPr>
          <w:spacing w:val="13"/>
          <w:sz w:val="18"/>
          <w:szCs w:val="18"/>
        </w:rPr>
        <w:t xml:space="preserve"> </w:t>
      </w:r>
      <w:r>
        <w:rPr>
          <w:spacing w:val="-5"/>
          <w:sz w:val="18"/>
          <w:szCs w:val="18"/>
        </w:rPr>
        <w:t>w</w:t>
      </w:r>
      <w:r>
        <w:rPr>
          <w:sz w:val="18"/>
          <w:szCs w:val="18"/>
        </w:rPr>
        <w:t>as</w:t>
      </w:r>
      <w:r>
        <w:rPr>
          <w:spacing w:val="21"/>
          <w:sz w:val="18"/>
          <w:szCs w:val="18"/>
        </w:rPr>
        <w:t xml:space="preserve"> </w:t>
      </w:r>
      <w:r>
        <w:rPr>
          <w:sz w:val="18"/>
          <w:szCs w:val="18"/>
        </w:rPr>
        <w:t>12</w:t>
      </w:r>
      <w:r>
        <w:rPr>
          <w:spacing w:val="10"/>
          <w:sz w:val="18"/>
          <w:szCs w:val="18"/>
        </w:rPr>
        <w:t xml:space="preserve"> </w:t>
      </w:r>
      <w:r>
        <w:rPr>
          <w:sz w:val="18"/>
          <w:szCs w:val="18"/>
        </w:rPr>
        <w:t>TB</w:t>
      </w:r>
      <w:r>
        <w:rPr>
          <w:spacing w:val="38"/>
          <w:sz w:val="18"/>
          <w:szCs w:val="18"/>
        </w:rPr>
        <w:t xml:space="preserve"> </w:t>
      </w:r>
      <w:r>
        <w:rPr>
          <w:sz w:val="18"/>
          <w:szCs w:val="18"/>
        </w:rPr>
        <w:t>and</w:t>
      </w:r>
      <w:r>
        <w:rPr>
          <w:spacing w:val="42"/>
          <w:sz w:val="18"/>
          <w:szCs w:val="18"/>
        </w:rPr>
        <w:t xml:space="preserve"> </w:t>
      </w:r>
      <w:r>
        <w:rPr>
          <w:sz w:val="18"/>
          <w:szCs w:val="18"/>
        </w:rPr>
        <w:t>the</w:t>
      </w:r>
      <w:r>
        <w:rPr>
          <w:spacing w:val="41"/>
          <w:sz w:val="18"/>
          <w:szCs w:val="18"/>
        </w:rPr>
        <w:t xml:space="preserve"> </w:t>
      </w:r>
      <w:r>
        <w:rPr>
          <w:w w:val="113"/>
          <w:sz w:val="18"/>
          <w:szCs w:val="18"/>
        </w:rPr>
        <w:t>ne</w:t>
      </w:r>
      <w:r>
        <w:rPr>
          <w:spacing w:val="-6"/>
          <w:w w:val="113"/>
          <w:sz w:val="18"/>
          <w:szCs w:val="18"/>
        </w:rPr>
        <w:t>tw</w:t>
      </w:r>
      <w:r>
        <w:rPr>
          <w:w w:val="113"/>
          <w:sz w:val="18"/>
          <w:szCs w:val="18"/>
        </w:rPr>
        <w:t>ork</w:t>
      </w:r>
      <w:r>
        <w:rPr>
          <w:spacing w:val="-18"/>
          <w:w w:val="113"/>
          <w:sz w:val="18"/>
          <w:szCs w:val="18"/>
        </w:rPr>
        <w:t xml:space="preserve"> </w:t>
      </w:r>
      <w:r>
        <w:rPr>
          <w:w w:val="113"/>
          <w:sz w:val="18"/>
          <w:szCs w:val="18"/>
        </w:rPr>
        <w:t xml:space="preserve">bandwidth </w:t>
      </w:r>
      <w:r>
        <w:rPr>
          <w:spacing w:val="-5"/>
          <w:sz w:val="18"/>
          <w:szCs w:val="18"/>
        </w:rPr>
        <w:t>w</w:t>
      </w:r>
      <w:r>
        <w:rPr>
          <w:sz w:val="18"/>
          <w:szCs w:val="18"/>
        </w:rPr>
        <w:t>as</w:t>
      </w:r>
      <w:r>
        <w:rPr>
          <w:spacing w:val="24"/>
          <w:sz w:val="18"/>
          <w:szCs w:val="18"/>
        </w:rPr>
        <w:t xml:space="preserve"> </w:t>
      </w:r>
      <w:r>
        <w:rPr>
          <w:spacing w:val="-5"/>
          <w:sz w:val="18"/>
          <w:szCs w:val="18"/>
        </w:rPr>
        <w:t>c</w:t>
      </w:r>
      <w:r>
        <w:rPr>
          <w:sz w:val="18"/>
          <w:szCs w:val="18"/>
        </w:rPr>
        <w:t xml:space="preserve">hanging </w:t>
      </w:r>
      <w:r>
        <w:rPr>
          <w:spacing w:val="17"/>
          <w:sz w:val="18"/>
          <w:szCs w:val="18"/>
        </w:rPr>
        <w:t xml:space="preserve"> </w:t>
      </w:r>
      <w:r>
        <w:rPr>
          <w:sz w:val="18"/>
          <w:szCs w:val="18"/>
        </w:rPr>
        <w:t>from</w:t>
      </w:r>
      <w:r>
        <w:rPr>
          <w:spacing w:val="28"/>
          <w:sz w:val="18"/>
          <w:szCs w:val="18"/>
        </w:rPr>
        <w:t xml:space="preserve"> </w:t>
      </w:r>
      <w:r>
        <w:rPr>
          <w:sz w:val="18"/>
          <w:szCs w:val="18"/>
        </w:rPr>
        <w:t>50</w:t>
      </w:r>
      <w:r>
        <w:rPr>
          <w:spacing w:val="12"/>
          <w:sz w:val="18"/>
          <w:szCs w:val="18"/>
        </w:rPr>
        <w:t xml:space="preserve"> </w:t>
      </w:r>
      <w:r>
        <w:rPr>
          <w:sz w:val="18"/>
          <w:szCs w:val="18"/>
        </w:rPr>
        <w:t>Mbps</w:t>
      </w:r>
      <w:r>
        <w:rPr>
          <w:spacing w:val="41"/>
          <w:sz w:val="18"/>
          <w:szCs w:val="18"/>
        </w:rPr>
        <w:t xml:space="preserve"> </w:t>
      </w:r>
      <w:r>
        <w:rPr>
          <w:sz w:val="18"/>
          <w:szCs w:val="18"/>
        </w:rPr>
        <w:t>to</w:t>
      </w:r>
      <w:r>
        <w:rPr>
          <w:spacing w:val="30"/>
          <w:sz w:val="18"/>
          <w:szCs w:val="18"/>
        </w:rPr>
        <w:t xml:space="preserve"> </w:t>
      </w:r>
      <w:r>
        <w:rPr>
          <w:sz w:val="18"/>
          <w:szCs w:val="18"/>
        </w:rPr>
        <w:t>2</w:t>
      </w:r>
      <w:r>
        <w:rPr>
          <w:spacing w:val="9"/>
          <w:sz w:val="18"/>
          <w:szCs w:val="18"/>
        </w:rPr>
        <w:t xml:space="preserve"> </w:t>
      </w:r>
      <w:proofErr w:type="spellStart"/>
      <w:r>
        <w:rPr>
          <w:sz w:val="18"/>
          <w:szCs w:val="18"/>
        </w:rPr>
        <w:t>Gbps</w:t>
      </w:r>
      <w:proofErr w:type="spellEnd"/>
      <w:r>
        <w:rPr>
          <w:sz w:val="18"/>
          <w:szCs w:val="18"/>
        </w:rPr>
        <w:t xml:space="preserve"> </w:t>
      </w:r>
      <w:r>
        <w:rPr>
          <w:spacing w:val="1"/>
          <w:sz w:val="18"/>
          <w:szCs w:val="18"/>
        </w:rPr>
        <w:t xml:space="preserve"> </w:t>
      </w:r>
      <w:r>
        <w:rPr>
          <w:sz w:val="18"/>
          <w:szCs w:val="18"/>
        </w:rPr>
        <w:t>in</w:t>
      </w:r>
      <w:r>
        <w:rPr>
          <w:spacing w:val="21"/>
          <w:sz w:val="18"/>
          <w:szCs w:val="18"/>
        </w:rPr>
        <w:t xml:space="preserve"> </w:t>
      </w:r>
      <w:r>
        <w:rPr>
          <w:w w:val="105"/>
          <w:sz w:val="18"/>
          <w:szCs w:val="18"/>
        </w:rPr>
        <w:t>differe</w:t>
      </w:r>
      <w:r>
        <w:rPr>
          <w:spacing w:val="-5"/>
          <w:w w:val="105"/>
          <w:sz w:val="18"/>
          <w:szCs w:val="18"/>
        </w:rPr>
        <w:t>n</w:t>
      </w:r>
      <w:r>
        <w:rPr>
          <w:w w:val="143"/>
          <w:sz w:val="18"/>
          <w:szCs w:val="18"/>
        </w:rPr>
        <w:t>t</w:t>
      </w:r>
      <w:r>
        <w:rPr>
          <w:spacing w:val="7"/>
          <w:sz w:val="18"/>
          <w:szCs w:val="18"/>
        </w:rPr>
        <w:t xml:space="preserve"> </w:t>
      </w:r>
      <w:r>
        <w:rPr>
          <w:w w:val="110"/>
          <w:sz w:val="18"/>
          <w:szCs w:val="18"/>
        </w:rPr>
        <w:t>si</w:t>
      </w:r>
      <w:r>
        <w:rPr>
          <w:spacing w:val="-5"/>
          <w:w w:val="110"/>
          <w:sz w:val="18"/>
          <w:szCs w:val="18"/>
        </w:rPr>
        <w:t>m</w:t>
      </w:r>
      <w:r>
        <w:rPr>
          <w:w w:val="110"/>
          <w:sz w:val="18"/>
          <w:szCs w:val="18"/>
        </w:rPr>
        <w:t>ulation</w:t>
      </w:r>
      <w:r>
        <w:rPr>
          <w:spacing w:val="4"/>
          <w:w w:val="110"/>
          <w:sz w:val="18"/>
          <w:szCs w:val="18"/>
        </w:rPr>
        <w:t xml:space="preserve"> </w:t>
      </w:r>
      <w:r>
        <w:rPr>
          <w:sz w:val="18"/>
          <w:szCs w:val="18"/>
        </w:rPr>
        <w:t xml:space="preserve">runs. </w:t>
      </w:r>
      <w:r>
        <w:rPr>
          <w:spacing w:val="6"/>
          <w:sz w:val="18"/>
          <w:szCs w:val="18"/>
        </w:rPr>
        <w:t xml:space="preserve"> </w:t>
      </w:r>
      <w:r>
        <w:rPr>
          <w:sz w:val="18"/>
          <w:szCs w:val="18"/>
        </w:rPr>
        <w:t>A</w:t>
      </w:r>
      <w:r>
        <w:rPr>
          <w:spacing w:val="15"/>
          <w:sz w:val="18"/>
          <w:szCs w:val="18"/>
        </w:rPr>
        <w:t xml:space="preserve"> </w:t>
      </w:r>
      <w:proofErr w:type="gramStart"/>
      <w:r>
        <w:rPr>
          <w:sz w:val="18"/>
          <w:szCs w:val="18"/>
        </w:rPr>
        <w:t xml:space="preserve">subset </w:t>
      </w:r>
      <w:r>
        <w:rPr>
          <w:spacing w:val="12"/>
          <w:sz w:val="18"/>
          <w:szCs w:val="18"/>
        </w:rPr>
        <w:t xml:space="preserve"> </w:t>
      </w:r>
      <w:r>
        <w:rPr>
          <w:sz w:val="18"/>
          <w:szCs w:val="18"/>
        </w:rPr>
        <w:t>of</w:t>
      </w:r>
      <w:proofErr w:type="gramEnd"/>
      <w:r>
        <w:rPr>
          <w:spacing w:val="4"/>
          <w:sz w:val="18"/>
          <w:szCs w:val="18"/>
        </w:rPr>
        <w:t xml:space="preserve"> </w:t>
      </w:r>
      <w:r>
        <w:rPr>
          <w:sz w:val="18"/>
          <w:szCs w:val="18"/>
        </w:rPr>
        <w:t>the</w:t>
      </w:r>
      <w:r>
        <w:rPr>
          <w:spacing w:val="43"/>
          <w:sz w:val="18"/>
          <w:szCs w:val="18"/>
        </w:rPr>
        <w:t xml:space="preserve"> </w:t>
      </w:r>
      <w:r>
        <w:rPr>
          <w:w w:val="115"/>
          <w:sz w:val="18"/>
          <w:szCs w:val="18"/>
        </w:rPr>
        <w:t>last</w:t>
      </w:r>
    </w:p>
    <w:p w:rsidR="00C45AA3" w:rsidRDefault="00DC4C15">
      <w:pPr>
        <w:spacing w:before="1" w:line="265" w:lineRule="auto"/>
        <w:ind w:left="100" w:right="1840"/>
        <w:jc w:val="both"/>
        <w:rPr>
          <w:sz w:val="18"/>
          <w:szCs w:val="18"/>
        </w:rPr>
      </w:pPr>
      <w:r>
        <w:pict>
          <v:group id="_x0000_s1494" style="position:absolute;left:0;text-align:left;margin-left:97.75pt;margin-top:65.55pt;width:2.75pt;height:0;z-index:-1796;mso-position-horizontal-relative:page" coordorigin="1955,1311" coordsize="55,0">
            <v:shape id="_x0000_s1495" style="position:absolute;left:1955;top:1311;width:55;height:0" coordorigin="1955,1311" coordsize="55,0" path="m1955,1311r56,e" filled="f" strokeweight=".14042mm">
              <v:path arrowok="t"/>
            </v:shape>
            <w10:wrap anchorx="page"/>
          </v:group>
        </w:pict>
      </w:r>
      <w:r>
        <w:pict>
          <v:group id="_x0000_s1492" style="position:absolute;left:0;text-align:left;margin-left:160.45pt;margin-top:65.55pt;width:2.75pt;height:0;z-index:-1795;mso-position-horizontal-relative:page" coordorigin="3209,1311" coordsize="55,0">
            <v:shape id="_x0000_s1493" style="position:absolute;left:3209;top:1311;width:55;height:0" coordorigin="3209,1311" coordsize="55,0" path="m3209,1311r55,e" filled="f" strokeweight=".14042mm">
              <v:path arrowok="t"/>
            </v:shape>
            <w10:wrap anchorx="page"/>
          </v:group>
        </w:pict>
      </w:r>
      <w:r>
        <w:pict>
          <v:group id="_x0000_s1490" style="position:absolute;left:0;text-align:left;margin-left:98.15pt;margin-top:88.45pt;width:2.75pt;height:0;z-index:-1794;mso-position-horizontal-relative:page" coordorigin="1963,1769" coordsize="55,0">
            <v:shape id="_x0000_s1491" style="position:absolute;left:1963;top:1769;width:55;height:0" coordorigin="1963,1769" coordsize="55,0" path="m1963,1769r55,e" filled="f" strokeweight=".14042mm">
              <v:path arrowok="t"/>
            </v:shape>
            <w10:wrap anchorx="page"/>
          </v:group>
        </w:pict>
      </w:r>
      <w:r>
        <w:pict>
          <v:group id="_x0000_s1488" style="position:absolute;left:0;text-align:left;margin-left:361.8pt;margin-top:122.8pt;width:2.75pt;height:0;z-index:-1793;mso-position-horizontal-relative:page" coordorigin="7236,2456" coordsize="55,0">
            <v:shape id="_x0000_s1489" style="position:absolute;left:7236;top:2456;width:55;height:0" coordorigin="7236,2456" coordsize="55,0" path="m7236,2456r55,e" filled="f" strokeweight=".14042mm">
              <v:path arrowok="t"/>
            </v:shape>
            <w10:wrap anchorx="page"/>
          </v:group>
        </w:pict>
      </w:r>
      <w:r>
        <w:rPr>
          <w:sz w:val="18"/>
          <w:szCs w:val="18"/>
        </w:rPr>
        <w:t>7,000</w:t>
      </w:r>
      <w:r>
        <w:rPr>
          <w:spacing w:val="22"/>
          <w:sz w:val="18"/>
          <w:szCs w:val="18"/>
        </w:rPr>
        <w:t xml:space="preserve"> </w:t>
      </w:r>
      <w:r>
        <w:rPr>
          <w:sz w:val="18"/>
          <w:szCs w:val="18"/>
        </w:rPr>
        <w:t>job</w:t>
      </w:r>
      <w:r>
        <w:rPr>
          <w:spacing w:val="27"/>
          <w:sz w:val="18"/>
          <w:szCs w:val="18"/>
        </w:rPr>
        <w:t xml:space="preserve"> </w:t>
      </w:r>
      <w:proofErr w:type="gramStart"/>
      <w:r>
        <w:rPr>
          <w:sz w:val="18"/>
          <w:szCs w:val="18"/>
        </w:rPr>
        <w:t xml:space="preserve">records </w:t>
      </w:r>
      <w:r>
        <w:rPr>
          <w:spacing w:val="7"/>
          <w:sz w:val="18"/>
          <w:szCs w:val="18"/>
        </w:rPr>
        <w:t xml:space="preserve"> </w:t>
      </w:r>
      <w:r>
        <w:rPr>
          <w:sz w:val="18"/>
          <w:szCs w:val="18"/>
        </w:rPr>
        <w:t>from</w:t>
      </w:r>
      <w:proofErr w:type="gramEnd"/>
      <w:r>
        <w:rPr>
          <w:spacing w:val="30"/>
          <w:sz w:val="18"/>
          <w:szCs w:val="18"/>
        </w:rPr>
        <w:t xml:space="preserve"> </w:t>
      </w:r>
      <w:r>
        <w:rPr>
          <w:sz w:val="18"/>
          <w:szCs w:val="18"/>
        </w:rPr>
        <w:t>the</w:t>
      </w:r>
      <w:r>
        <w:rPr>
          <w:spacing w:val="44"/>
          <w:sz w:val="18"/>
          <w:szCs w:val="18"/>
        </w:rPr>
        <w:t xml:space="preserve"> </w:t>
      </w:r>
      <w:r>
        <w:rPr>
          <w:w w:val="110"/>
          <w:sz w:val="18"/>
          <w:szCs w:val="18"/>
        </w:rPr>
        <w:t>data</w:t>
      </w:r>
      <w:r>
        <w:rPr>
          <w:spacing w:val="31"/>
          <w:w w:val="110"/>
          <w:sz w:val="18"/>
          <w:szCs w:val="18"/>
        </w:rPr>
        <w:t xml:space="preserve"> </w:t>
      </w:r>
      <w:r>
        <w:rPr>
          <w:w w:val="110"/>
          <w:sz w:val="18"/>
          <w:szCs w:val="18"/>
        </w:rPr>
        <w:t>pr</w:t>
      </w:r>
      <w:r>
        <w:rPr>
          <w:spacing w:val="7"/>
          <w:w w:val="110"/>
          <w:sz w:val="18"/>
          <w:szCs w:val="18"/>
        </w:rPr>
        <w:t>o</w:t>
      </w:r>
      <w:r>
        <w:rPr>
          <w:w w:val="110"/>
          <w:sz w:val="18"/>
          <w:szCs w:val="18"/>
        </w:rPr>
        <w:t>duction</w:t>
      </w:r>
      <w:r>
        <w:rPr>
          <w:spacing w:val="10"/>
          <w:w w:val="110"/>
          <w:sz w:val="18"/>
          <w:szCs w:val="18"/>
        </w:rPr>
        <w:t xml:space="preserve"> </w:t>
      </w:r>
      <w:r>
        <w:rPr>
          <w:w w:val="110"/>
          <w:sz w:val="18"/>
          <w:szCs w:val="18"/>
        </w:rPr>
        <w:t>frame</w:t>
      </w:r>
      <w:r>
        <w:rPr>
          <w:spacing w:val="-5"/>
          <w:w w:val="110"/>
          <w:sz w:val="18"/>
          <w:szCs w:val="18"/>
        </w:rPr>
        <w:t>w</w:t>
      </w:r>
      <w:r>
        <w:rPr>
          <w:w w:val="110"/>
          <w:sz w:val="18"/>
          <w:szCs w:val="18"/>
        </w:rPr>
        <w:t>ork</w:t>
      </w:r>
      <w:r>
        <w:rPr>
          <w:spacing w:val="-16"/>
          <w:w w:val="110"/>
          <w:sz w:val="18"/>
          <w:szCs w:val="18"/>
        </w:rPr>
        <w:t xml:space="preserve"> </w:t>
      </w:r>
      <w:r>
        <w:rPr>
          <w:spacing w:val="-5"/>
          <w:sz w:val="18"/>
          <w:szCs w:val="18"/>
        </w:rPr>
        <w:t>w</w:t>
      </w:r>
      <w:r>
        <w:rPr>
          <w:sz w:val="18"/>
          <w:szCs w:val="18"/>
        </w:rPr>
        <w:t>as</w:t>
      </w:r>
      <w:r>
        <w:rPr>
          <w:spacing w:val="25"/>
          <w:sz w:val="18"/>
          <w:szCs w:val="18"/>
        </w:rPr>
        <w:t xml:space="preserve"> </w:t>
      </w:r>
      <w:r>
        <w:rPr>
          <w:sz w:val="18"/>
          <w:szCs w:val="18"/>
        </w:rPr>
        <w:t>used</w:t>
      </w:r>
      <w:r>
        <w:rPr>
          <w:spacing w:val="35"/>
          <w:sz w:val="18"/>
          <w:szCs w:val="18"/>
        </w:rPr>
        <w:t xml:space="preserve"> </w:t>
      </w:r>
      <w:r>
        <w:rPr>
          <w:sz w:val="18"/>
          <w:szCs w:val="18"/>
        </w:rPr>
        <w:t>(see</w:t>
      </w:r>
      <w:r>
        <w:rPr>
          <w:spacing w:val="26"/>
          <w:sz w:val="18"/>
          <w:szCs w:val="18"/>
        </w:rPr>
        <w:t xml:space="preserve"> </w:t>
      </w:r>
      <w:r>
        <w:rPr>
          <w:w w:val="113"/>
          <w:sz w:val="18"/>
          <w:szCs w:val="18"/>
        </w:rPr>
        <w:t>parameters</w:t>
      </w:r>
      <w:r>
        <w:rPr>
          <w:spacing w:val="4"/>
          <w:w w:val="113"/>
          <w:sz w:val="18"/>
          <w:szCs w:val="18"/>
        </w:rPr>
        <w:t xml:space="preserve"> </w:t>
      </w:r>
      <w:r>
        <w:rPr>
          <w:sz w:val="18"/>
          <w:szCs w:val="18"/>
        </w:rPr>
        <w:t>of</w:t>
      </w:r>
      <w:r>
        <w:rPr>
          <w:spacing w:val="6"/>
          <w:sz w:val="18"/>
          <w:szCs w:val="18"/>
        </w:rPr>
        <w:t xml:space="preserve"> </w:t>
      </w:r>
      <w:r>
        <w:rPr>
          <w:w w:val="116"/>
          <w:sz w:val="18"/>
          <w:szCs w:val="18"/>
        </w:rPr>
        <w:t xml:space="preserve">the </w:t>
      </w:r>
      <w:r>
        <w:rPr>
          <w:sz w:val="18"/>
          <w:szCs w:val="18"/>
        </w:rPr>
        <w:t>e</w:t>
      </w:r>
      <w:r>
        <w:rPr>
          <w:spacing w:val="-5"/>
          <w:sz w:val="18"/>
          <w:szCs w:val="18"/>
        </w:rPr>
        <w:t>n</w:t>
      </w:r>
      <w:r>
        <w:rPr>
          <w:sz w:val="18"/>
          <w:szCs w:val="18"/>
        </w:rPr>
        <w:t xml:space="preserve">tire </w:t>
      </w:r>
      <w:r>
        <w:rPr>
          <w:spacing w:val="13"/>
          <w:sz w:val="18"/>
          <w:szCs w:val="18"/>
        </w:rPr>
        <w:t xml:space="preserve"> </w:t>
      </w:r>
      <w:r>
        <w:rPr>
          <w:w w:val="117"/>
          <w:sz w:val="18"/>
          <w:szCs w:val="18"/>
        </w:rPr>
        <w:t>dataset</w:t>
      </w:r>
      <w:r>
        <w:rPr>
          <w:spacing w:val="2"/>
          <w:w w:val="117"/>
          <w:sz w:val="18"/>
          <w:szCs w:val="18"/>
        </w:rPr>
        <w:t xml:space="preserve"> </w:t>
      </w:r>
      <w:r>
        <w:rPr>
          <w:sz w:val="18"/>
          <w:szCs w:val="18"/>
        </w:rPr>
        <w:t>in</w:t>
      </w:r>
      <w:r>
        <w:rPr>
          <w:spacing w:val="21"/>
          <w:sz w:val="18"/>
          <w:szCs w:val="18"/>
        </w:rPr>
        <w:t xml:space="preserve"> </w:t>
      </w:r>
      <w:r>
        <w:rPr>
          <w:spacing w:val="-15"/>
          <w:sz w:val="18"/>
          <w:szCs w:val="18"/>
        </w:rPr>
        <w:t>T</w:t>
      </w:r>
      <w:r>
        <w:rPr>
          <w:sz w:val="18"/>
          <w:szCs w:val="18"/>
        </w:rPr>
        <w:t xml:space="preserve">able </w:t>
      </w:r>
      <w:r>
        <w:rPr>
          <w:spacing w:val="14"/>
          <w:sz w:val="18"/>
          <w:szCs w:val="18"/>
        </w:rPr>
        <w:t xml:space="preserve"> </w:t>
      </w:r>
      <w:r>
        <w:rPr>
          <w:sz w:val="18"/>
          <w:szCs w:val="18"/>
        </w:rPr>
        <w:t>1).</w:t>
      </w:r>
      <w:r>
        <w:rPr>
          <w:spacing w:val="28"/>
          <w:sz w:val="18"/>
          <w:szCs w:val="18"/>
        </w:rPr>
        <w:t xml:space="preserve"> </w:t>
      </w:r>
      <w:proofErr w:type="gramStart"/>
      <w:r>
        <w:rPr>
          <w:sz w:val="18"/>
          <w:szCs w:val="18"/>
        </w:rPr>
        <w:t xml:space="preserve">The  </w:t>
      </w:r>
      <w:r>
        <w:rPr>
          <w:w w:val="118"/>
          <w:sz w:val="18"/>
          <w:szCs w:val="18"/>
        </w:rPr>
        <w:t>total</w:t>
      </w:r>
      <w:proofErr w:type="gramEnd"/>
      <w:r>
        <w:rPr>
          <w:spacing w:val="2"/>
          <w:w w:val="118"/>
          <w:sz w:val="18"/>
          <w:szCs w:val="18"/>
        </w:rPr>
        <w:t xml:space="preserve"> </w:t>
      </w:r>
      <w:r>
        <w:rPr>
          <w:sz w:val="18"/>
          <w:szCs w:val="18"/>
        </w:rPr>
        <w:t>size</w:t>
      </w:r>
      <w:r>
        <w:rPr>
          <w:spacing w:val="14"/>
          <w:sz w:val="18"/>
          <w:szCs w:val="18"/>
        </w:rPr>
        <w:t xml:space="preserve"> </w:t>
      </w:r>
      <w:r>
        <w:rPr>
          <w:sz w:val="18"/>
          <w:szCs w:val="18"/>
        </w:rPr>
        <w:t>of</w:t>
      </w:r>
      <w:r>
        <w:rPr>
          <w:spacing w:val="6"/>
          <w:sz w:val="18"/>
          <w:szCs w:val="18"/>
        </w:rPr>
        <w:t xml:space="preserve"> </w:t>
      </w:r>
      <w:r>
        <w:rPr>
          <w:w w:val="116"/>
          <w:sz w:val="18"/>
          <w:szCs w:val="18"/>
        </w:rPr>
        <w:t>input</w:t>
      </w:r>
      <w:r>
        <w:rPr>
          <w:spacing w:val="2"/>
          <w:w w:val="116"/>
          <w:sz w:val="18"/>
          <w:szCs w:val="18"/>
        </w:rPr>
        <w:t xml:space="preserve"> </w:t>
      </w:r>
      <w:r>
        <w:rPr>
          <w:sz w:val="18"/>
          <w:szCs w:val="18"/>
        </w:rPr>
        <w:t>files</w:t>
      </w:r>
      <w:r>
        <w:rPr>
          <w:spacing w:val="6"/>
          <w:sz w:val="18"/>
          <w:szCs w:val="18"/>
        </w:rPr>
        <w:t xml:space="preserve"> </w:t>
      </w:r>
      <w:r>
        <w:rPr>
          <w:spacing w:val="-5"/>
          <w:sz w:val="18"/>
          <w:szCs w:val="18"/>
        </w:rPr>
        <w:t>w</w:t>
      </w:r>
      <w:r>
        <w:rPr>
          <w:sz w:val="18"/>
          <w:szCs w:val="18"/>
        </w:rPr>
        <w:t>as</w:t>
      </w:r>
      <w:r>
        <w:rPr>
          <w:spacing w:val="25"/>
          <w:sz w:val="18"/>
          <w:szCs w:val="18"/>
        </w:rPr>
        <w:t xml:space="preserve"> </w:t>
      </w:r>
      <w:r>
        <w:rPr>
          <w:w w:val="110"/>
          <w:sz w:val="18"/>
          <w:szCs w:val="18"/>
        </w:rPr>
        <w:t>appr</w:t>
      </w:r>
      <w:r>
        <w:rPr>
          <w:spacing w:val="-5"/>
          <w:w w:val="110"/>
          <w:sz w:val="18"/>
          <w:szCs w:val="18"/>
        </w:rPr>
        <w:t>o</w:t>
      </w:r>
      <w:r>
        <w:rPr>
          <w:w w:val="110"/>
          <w:sz w:val="18"/>
          <w:szCs w:val="18"/>
        </w:rPr>
        <w:t>ximately</w:t>
      </w:r>
      <w:r>
        <w:rPr>
          <w:spacing w:val="14"/>
          <w:w w:val="110"/>
          <w:sz w:val="18"/>
          <w:szCs w:val="18"/>
        </w:rPr>
        <w:t xml:space="preserve"> </w:t>
      </w:r>
      <w:r>
        <w:rPr>
          <w:sz w:val="18"/>
          <w:szCs w:val="18"/>
        </w:rPr>
        <w:t>25</w:t>
      </w:r>
      <w:r>
        <w:rPr>
          <w:spacing w:val="12"/>
          <w:sz w:val="18"/>
          <w:szCs w:val="18"/>
        </w:rPr>
        <w:t xml:space="preserve"> </w:t>
      </w:r>
      <w:r>
        <w:rPr>
          <w:sz w:val="18"/>
          <w:szCs w:val="18"/>
        </w:rPr>
        <w:t xml:space="preserve">TB. </w:t>
      </w:r>
      <w:r>
        <w:rPr>
          <w:spacing w:val="2"/>
          <w:sz w:val="18"/>
          <w:szCs w:val="18"/>
        </w:rPr>
        <w:t xml:space="preserve"> </w:t>
      </w:r>
      <w:r>
        <w:rPr>
          <w:w w:val="112"/>
          <w:sz w:val="18"/>
          <w:szCs w:val="18"/>
        </w:rPr>
        <w:t xml:space="preserve">This </w:t>
      </w:r>
      <w:r>
        <w:rPr>
          <w:w w:val="110"/>
          <w:sz w:val="18"/>
          <w:szCs w:val="18"/>
        </w:rPr>
        <w:t>amou</w:t>
      </w:r>
      <w:r>
        <w:rPr>
          <w:spacing w:val="-4"/>
          <w:w w:val="110"/>
          <w:sz w:val="18"/>
          <w:szCs w:val="18"/>
        </w:rPr>
        <w:t>n</w:t>
      </w:r>
      <w:r>
        <w:rPr>
          <w:w w:val="143"/>
          <w:sz w:val="18"/>
          <w:szCs w:val="18"/>
        </w:rPr>
        <w:t>t</w:t>
      </w:r>
      <w:r>
        <w:rPr>
          <w:spacing w:val="7"/>
          <w:sz w:val="18"/>
          <w:szCs w:val="18"/>
        </w:rPr>
        <w:t xml:space="preserve"> </w:t>
      </w:r>
      <w:r>
        <w:rPr>
          <w:sz w:val="18"/>
          <w:szCs w:val="18"/>
        </w:rPr>
        <w:t>of</w:t>
      </w:r>
      <w:r>
        <w:rPr>
          <w:spacing w:val="5"/>
          <w:sz w:val="18"/>
          <w:szCs w:val="18"/>
        </w:rPr>
        <w:t xml:space="preserve"> </w:t>
      </w:r>
      <w:r>
        <w:rPr>
          <w:w w:val="119"/>
          <w:sz w:val="18"/>
          <w:szCs w:val="18"/>
        </w:rPr>
        <w:t>data</w:t>
      </w:r>
      <w:r>
        <w:rPr>
          <w:spacing w:val="-1"/>
          <w:w w:val="119"/>
          <w:sz w:val="18"/>
          <w:szCs w:val="18"/>
        </w:rPr>
        <w:t xml:space="preserve"> </w:t>
      </w:r>
      <w:r>
        <w:rPr>
          <w:sz w:val="18"/>
          <w:szCs w:val="18"/>
        </w:rPr>
        <w:t>is</w:t>
      </w:r>
      <w:r>
        <w:rPr>
          <w:spacing w:val="11"/>
          <w:sz w:val="18"/>
          <w:szCs w:val="18"/>
        </w:rPr>
        <w:t xml:space="preserve"> </w:t>
      </w:r>
      <w:r>
        <w:rPr>
          <w:w w:val="102"/>
          <w:sz w:val="18"/>
          <w:szCs w:val="18"/>
        </w:rPr>
        <w:t>sufficie</w:t>
      </w:r>
      <w:r>
        <w:rPr>
          <w:spacing w:val="-4"/>
          <w:w w:val="102"/>
          <w:sz w:val="18"/>
          <w:szCs w:val="18"/>
        </w:rPr>
        <w:t>n</w:t>
      </w:r>
      <w:r>
        <w:rPr>
          <w:w w:val="143"/>
          <w:sz w:val="18"/>
          <w:szCs w:val="18"/>
        </w:rPr>
        <w:t>t</w:t>
      </w:r>
      <w:r>
        <w:rPr>
          <w:spacing w:val="7"/>
          <w:sz w:val="18"/>
          <w:szCs w:val="18"/>
        </w:rPr>
        <w:t xml:space="preserve"> </w:t>
      </w:r>
      <w:r>
        <w:rPr>
          <w:sz w:val="18"/>
          <w:szCs w:val="18"/>
        </w:rPr>
        <w:t>for</w:t>
      </w:r>
      <w:r>
        <w:rPr>
          <w:spacing w:val="18"/>
          <w:sz w:val="18"/>
          <w:szCs w:val="18"/>
        </w:rPr>
        <w:t xml:space="preserve"> </w:t>
      </w:r>
      <w:r>
        <w:rPr>
          <w:w w:val="115"/>
          <w:sz w:val="18"/>
          <w:szCs w:val="18"/>
        </w:rPr>
        <w:t>the</w:t>
      </w:r>
      <w:r>
        <w:rPr>
          <w:spacing w:val="3"/>
          <w:w w:val="115"/>
          <w:sz w:val="18"/>
          <w:szCs w:val="18"/>
        </w:rPr>
        <w:t xml:space="preserve"> </w:t>
      </w:r>
      <w:r>
        <w:rPr>
          <w:sz w:val="18"/>
          <w:szCs w:val="18"/>
        </w:rPr>
        <w:t>gi</w:t>
      </w:r>
      <w:r>
        <w:rPr>
          <w:spacing w:val="-5"/>
          <w:sz w:val="18"/>
          <w:szCs w:val="18"/>
        </w:rPr>
        <w:t>v</w:t>
      </w:r>
      <w:r>
        <w:rPr>
          <w:sz w:val="18"/>
          <w:szCs w:val="18"/>
        </w:rPr>
        <w:t>en</w:t>
      </w:r>
      <w:r>
        <w:rPr>
          <w:spacing w:val="30"/>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5"/>
          <w:w w:val="111"/>
          <w:sz w:val="18"/>
          <w:szCs w:val="18"/>
        </w:rPr>
        <w:t xml:space="preserve"> </w:t>
      </w:r>
      <w:r>
        <w:rPr>
          <w:sz w:val="18"/>
          <w:szCs w:val="18"/>
        </w:rPr>
        <w:t>of</w:t>
      </w:r>
      <w:r>
        <w:rPr>
          <w:spacing w:val="4"/>
          <w:sz w:val="18"/>
          <w:szCs w:val="18"/>
        </w:rPr>
        <w:t xml:space="preserve"> </w:t>
      </w:r>
      <w:proofErr w:type="gramStart"/>
      <w:r>
        <w:rPr>
          <w:sz w:val="18"/>
          <w:szCs w:val="18"/>
        </w:rPr>
        <w:t xml:space="preserve">CPUs </w:t>
      </w:r>
      <w:r>
        <w:rPr>
          <w:spacing w:val="9"/>
          <w:sz w:val="18"/>
          <w:szCs w:val="18"/>
        </w:rPr>
        <w:t xml:space="preserve"> </w:t>
      </w:r>
      <w:r>
        <w:rPr>
          <w:sz w:val="18"/>
          <w:szCs w:val="18"/>
        </w:rPr>
        <w:t>to</w:t>
      </w:r>
      <w:proofErr w:type="gramEnd"/>
      <w:r>
        <w:rPr>
          <w:spacing w:val="29"/>
          <w:sz w:val="18"/>
          <w:szCs w:val="18"/>
        </w:rPr>
        <w:t xml:space="preserve"> </w:t>
      </w:r>
      <w:r>
        <w:rPr>
          <w:w w:val="113"/>
          <w:sz w:val="18"/>
          <w:szCs w:val="18"/>
        </w:rPr>
        <w:t>demonstrate</w:t>
      </w:r>
      <w:r>
        <w:rPr>
          <w:spacing w:val="2"/>
          <w:w w:val="113"/>
          <w:sz w:val="18"/>
          <w:szCs w:val="18"/>
        </w:rPr>
        <w:t xml:space="preserve"> </w:t>
      </w:r>
      <w:r>
        <w:rPr>
          <w:sz w:val="18"/>
          <w:szCs w:val="18"/>
        </w:rPr>
        <w:t>the</w:t>
      </w:r>
      <w:r>
        <w:rPr>
          <w:spacing w:val="43"/>
          <w:sz w:val="18"/>
          <w:szCs w:val="18"/>
        </w:rPr>
        <w:t xml:space="preserve"> </w:t>
      </w:r>
      <w:r>
        <w:rPr>
          <w:spacing w:val="5"/>
          <w:w w:val="113"/>
          <w:sz w:val="18"/>
          <w:szCs w:val="18"/>
        </w:rPr>
        <w:t>b</w:t>
      </w:r>
      <w:r>
        <w:rPr>
          <w:w w:val="110"/>
          <w:sz w:val="18"/>
          <w:szCs w:val="18"/>
        </w:rPr>
        <w:t>eh</w:t>
      </w:r>
      <w:r>
        <w:rPr>
          <w:spacing w:val="-5"/>
          <w:w w:val="110"/>
          <w:sz w:val="18"/>
          <w:szCs w:val="18"/>
        </w:rPr>
        <w:t>a</w:t>
      </w:r>
      <w:r>
        <w:rPr>
          <w:w w:val="107"/>
          <w:sz w:val="18"/>
          <w:szCs w:val="18"/>
        </w:rPr>
        <w:t xml:space="preserve">vior </w:t>
      </w:r>
      <w:r>
        <w:rPr>
          <w:sz w:val="18"/>
          <w:szCs w:val="18"/>
        </w:rPr>
        <w:t>of</w:t>
      </w:r>
      <w:r>
        <w:rPr>
          <w:spacing w:val="13"/>
          <w:sz w:val="18"/>
          <w:szCs w:val="18"/>
        </w:rPr>
        <w:t xml:space="preserve"> </w:t>
      </w:r>
      <w:r>
        <w:rPr>
          <w:sz w:val="18"/>
          <w:szCs w:val="18"/>
        </w:rPr>
        <w:t xml:space="preserve">the </w:t>
      </w:r>
      <w:r>
        <w:rPr>
          <w:spacing w:val="6"/>
          <w:sz w:val="18"/>
          <w:szCs w:val="18"/>
        </w:rPr>
        <w:t xml:space="preserve"> </w:t>
      </w:r>
      <w:r>
        <w:rPr>
          <w:w w:val="109"/>
          <w:sz w:val="18"/>
          <w:szCs w:val="18"/>
        </w:rPr>
        <w:t>si</w:t>
      </w:r>
      <w:r>
        <w:rPr>
          <w:spacing w:val="-5"/>
          <w:w w:val="109"/>
          <w:sz w:val="18"/>
          <w:szCs w:val="18"/>
        </w:rPr>
        <w:t>m</w:t>
      </w:r>
      <w:r>
        <w:rPr>
          <w:w w:val="109"/>
          <w:sz w:val="18"/>
          <w:szCs w:val="18"/>
        </w:rPr>
        <w:t>ulated</w:t>
      </w:r>
      <w:r>
        <w:rPr>
          <w:spacing w:val="27"/>
          <w:w w:val="109"/>
          <w:sz w:val="18"/>
          <w:szCs w:val="18"/>
        </w:rPr>
        <w:t xml:space="preserve"> </w:t>
      </w:r>
      <w:r>
        <w:rPr>
          <w:w w:val="109"/>
          <w:sz w:val="18"/>
          <w:szCs w:val="18"/>
        </w:rPr>
        <w:t>s</w:t>
      </w:r>
      <w:r>
        <w:rPr>
          <w:spacing w:val="-5"/>
          <w:w w:val="109"/>
          <w:sz w:val="18"/>
          <w:szCs w:val="18"/>
        </w:rPr>
        <w:t>c</w:t>
      </w:r>
      <w:r>
        <w:rPr>
          <w:w w:val="109"/>
          <w:sz w:val="18"/>
          <w:szCs w:val="18"/>
        </w:rPr>
        <w:t>heduling</w:t>
      </w:r>
      <w:r>
        <w:rPr>
          <w:spacing w:val="-2"/>
          <w:w w:val="109"/>
          <w:sz w:val="18"/>
          <w:szCs w:val="18"/>
        </w:rPr>
        <w:t xml:space="preserve"> </w:t>
      </w:r>
      <w:r>
        <w:rPr>
          <w:w w:val="109"/>
          <w:sz w:val="18"/>
          <w:szCs w:val="18"/>
        </w:rPr>
        <w:t>algorithms.</w:t>
      </w:r>
      <w:r>
        <w:rPr>
          <w:spacing w:val="21"/>
          <w:w w:val="109"/>
          <w:sz w:val="18"/>
          <w:szCs w:val="18"/>
        </w:rPr>
        <w:t xml:space="preserve"> </w:t>
      </w:r>
      <w:r>
        <w:rPr>
          <w:sz w:val="18"/>
          <w:szCs w:val="18"/>
        </w:rPr>
        <w:t xml:space="preserve">The </w:t>
      </w:r>
      <w:r>
        <w:rPr>
          <w:spacing w:val="7"/>
          <w:sz w:val="18"/>
          <w:szCs w:val="18"/>
        </w:rPr>
        <w:t xml:space="preserve"> </w:t>
      </w:r>
      <w:r>
        <w:rPr>
          <w:sz w:val="18"/>
          <w:szCs w:val="18"/>
        </w:rPr>
        <w:t xml:space="preserve">plot </w:t>
      </w:r>
      <w:r>
        <w:rPr>
          <w:spacing w:val="7"/>
          <w:sz w:val="18"/>
          <w:szCs w:val="18"/>
        </w:rPr>
        <w:t xml:space="preserve"> </w:t>
      </w:r>
      <w:r>
        <w:rPr>
          <w:w w:val="126"/>
          <w:sz w:val="18"/>
          <w:szCs w:val="18"/>
        </w:rPr>
        <w:t>at</w:t>
      </w:r>
      <w:r>
        <w:rPr>
          <w:spacing w:val="4"/>
          <w:w w:val="126"/>
          <w:sz w:val="18"/>
          <w:szCs w:val="18"/>
        </w:rPr>
        <w:t xml:space="preserve"> </w:t>
      </w:r>
      <w:r>
        <w:rPr>
          <w:sz w:val="18"/>
          <w:szCs w:val="18"/>
        </w:rPr>
        <w:t xml:space="preserve">Figure </w:t>
      </w:r>
      <w:r>
        <w:rPr>
          <w:spacing w:val="18"/>
          <w:sz w:val="18"/>
          <w:szCs w:val="18"/>
        </w:rPr>
        <w:t xml:space="preserve"> </w:t>
      </w:r>
      <w:r>
        <w:rPr>
          <w:sz w:val="18"/>
          <w:szCs w:val="18"/>
        </w:rPr>
        <w:t>3</w:t>
      </w:r>
      <w:r>
        <w:rPr>
          <w:spacing w:val="18"/>
          <w:sz w:val="18"/>
          <w:szCs w:val="18"/>
        </w:rPr>
        <w:t xml:space="preserve"> </w:t>
      </w:r>
      <w:r>
        <w:rPr>
          <w:sz w:val="18"/>
          <w:szCs w:val="18"/>
        </w:rPr>
        <w:t>sh</w:t>
      </w:r>
      <w:r>
        <w:rPr>
          <w:spacing w:val="-5"/>
          <w:sz w:val="18"/>
          <w:szCs w:val="18"/>
        </w:rPr>
        <w:t>o</w:t>
      </w:r>
      <w:r>
        <w:rPr>
          <w:sz w:val="18"/>
          <w:szCs w:val="18"/>
        </w:rPr>
        <w:t>ws</w:t>
      </w:r>
      <w:r>
        <w:rPr>
          <w:spacing w:val="35"/>
          <w:sz w:val="18"/>
          <w:szCs w:val="18"/>
        </w:rPr>
        <w:t xml:space="preserve"> </w:t>
      </w:r>
      <w:r>
        <w:rPr>
          <w:sz w:val="18"/>
          <w:szCs w:val="18"/>
        </w:rPr>
        <w:t xml:space="preserve">the </w:t>
      </w:r>
      <w:r>
        <w:rPr>
          <w:spacing w:val="6"/>
          <w:sz w:val="18"/>
          <w:szCs w:val="18"/>
        </w:rPr>
        <w:t xml:space="preserve"> </w:t>
      </w:r>
      <w:r>
        <w:rPr>
          <w:w w:val="107"/>
          <w:sz w:val="18"/>
          <w:szCs w:val="18"/>
        </w:rPr>
        <w:t>de</w:t>
      </w:r>
      <w:r>
        <w:rPr>
          <w:spacing w:val="6"/>
          <w:w w:val="107"/>
          <w:sz w:val="18"/>
          <w:szCs w:val="18"/>
        </w:rPr>
        <w:t>p</w:t>
      </w:r>
      <w:r>
        <w:rPr>
          <w:w w:val="107"/>
          <w:sz w:val="18"/>
          <w:szCs w:val="18"/>
        </w:rPr>
        <w:t>endence</w:t>
      </w:r>
      <w:r>
        <w:rPr>
          <w:spacing w:val="21"/>
          <w:w w:val="107"/>
          <w:sz w:val="18"/>
          <w:szCs w:val="18"/>
        </w:rPr>
        <w:t xml:space="preserve"> </w:t>
      </w:r>
      <w:r>
        <w:rPr>
          <w:sz w:val="18"/>
          <w:szCs w:val="18"/>
        </w:rPr>
        <w:t>of the</w:t>
      </w:r>
      <w:r>
        <w:rPr>
          <w:spacing w:val="43"/>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4"/>
          <w:w w:val="110"/>
          <w:sz w:val="18"/>
          <w:szCs w:val="18"/>
        </w:rPr>
        <w:t xml:space="preserve"> </w:t>
      </w:r>
      <w:r>
        <w:rPr>
          <w:sz w:val="18"/>
          <w:szCs w:val="18"/>
        </w:rPr>
        <w:t>on</w:t>
      </w:r>
      <w:r>
        <w:rPr>
          <w:spacing w:val="21"/>
          <w:sz w:val="18"/>
          <w:szCs w:val="18"/>
        </w:rPr>
        <w:t xml:space="preserve"> </w:t>
      </w:r>
      <w:r>
        <w:rPr>
          <w:sz w:val="18"/>
          <w:szCs w:val="18"/>
        </w:rPr>
        <w:t>the</w:t>
      </w:r>
      <w:r>
        <w:rPr>
          <w:spacing w:val="43"/>
          <w:sz w:val="18"/>
          <w:szCs w:val="18"/>
        </w:rPr>
        <w:t xml:space="preserve"> </w:t>
      </w:r>
      <w:r>
        <w:rPr>
          <w:w w:val="111"/>
          <w:sz w:val="18"/>
          <w:szCs w:val="18"/>
        </w:rPr>
        <w:t>ne</w:t>
      </w:r>
      <w:r>
        <w:rPr>
          <w:spacing w:val="-6"/>
          <w:w w:val="111"/>
          <w:sz w:val="18"/>
          <w:szCs w:val="18"/>
        </w:rPr>
        <w:t>tw</w:t>
      </w:r>
      <w:r>
        <w:rPr>
          <w:w w:val="111"/>
          <w:sz w:val="18"/>
          <w:szCs w:val="18"/>
        </w:rPr>
        <w:t>ork</w:t>
      </w:r>
      <w:r>
        <w:rPr>
          <w:spacing w:val="-4"/>
          <w:w w:val="111"/>
          <w:sz w:val="18"/>
          <w:szCs w:val="18"/>
        </w:rPr>
        <w:t xml:space="preserve"> </w:t>
      </w:r>
      <w:r>
        <w:rPr>
          <w:w w:val="111"/>
          <w:sz w:val="18"/>
          <w:szCs w:val="18"/>
        </w:rPr>
        <w:t>bandwidth</w:t>
      </w:r>
      <w:r>
        <w:rPr>
          <w:spacing w:val="19"/>
          <w:w w:val="111"/>
          <w:sz w:val="18"/>
          <w:szCs w:val="18"/>
        </w:rPr>
        <w:t xml:space="preserve"> </w:t>
      </w:r>
      <w:r>
        <w:rPr>
          <w:sz w:val="18"/>
          <w:szCs w:val="18"/>
        </w:rPr>
        <w:t>for</w:t>
      </w:r>
      <w:r>
        <w:rPr>
          <w:spacing w:val="18"/>
          <w:sz w:val="18"/>
          <w:szCs w:val="18"/>
        </w:rPr>
        <w:t xml:space="preserve"> </w:t>
      </w:r>
      <w:r>
        <w:rPr>
          <w:sz w:val="18"/>
          <w:szCs w:val="18"/>
        </w:rPr>
        <w:t xml:space="preserve">three </w:t>
      </w:r>
      <w:r>
        <w:rPr>
          <w:spacing w:val="13"/>
          <w:sz w:val="18"/>
          <w:szCs w:val="18"/>
        </w:rPr>
        <w:t xml:space="preserve"> </w:t>
      </w:r>
      <w:r>
        <w:rPr>
          <w:w w:val="108"/>
          <w:sz w:val="18"/>
          <w:szCs w:val="18"/>
        </w:rPr>
        <w:t>s</w:t>
      </w:r>
      <w:r>
        <w:rPr>
          <w:spacing w:val="-5"/>
          <w:w w:val="108"/>
          <w:sz w:val="18"/>
          <w:szCs w:val="18"/>
        </w:rPr>
        <w:t>c</w:t>
      </w:r>
      <w:r>
        <w:rPr>
          <w:w w:val="108"/>
          <w:sz w:val="18"/>
          <w:szCs w:val="18"/>
        </w:rPr>
        <w:t>heduling</w:t>
      </w:r>
      <w:r>
        <w:rPr>
          <w:spacing w:val="-2"/>
          <w:w w:val="108"/>
          <w:sz w:val="18"/>
          <w:szCs w:val="18"/>
        </w:rPr>
        <w:t xml:space="preserve"> </w:t>
      </w:r>
      <w:r>
        <w:rPr>
          <w:w w:val="108"/>
          <w:sz w:val="18"/>
          <w:szCs w:val="18"/>
        </w:rPr>
        <w:t>approa</w:t>
      </w:r>
      <w:r>
        <w:rPr>
          <w:spacing w:val="-4"/>
          <w:w w:val="108"/>
          <w:sz w:val="18"/>
          <w:szCs w:val="18"/>
        </w:rPr>
        <w:t>c</w:t>
      </w:r>
      <w:r>
        <w:rPr>
          <w:w w:val="108"/>
          <w:sz w:val="18"/>
          <w:szCs w:val="18"/>
        </w:rPr>
        <w:t>hes</w:t>
      </w:r>
      <w:r>
        <w:rPr>
          <w:spacing w:val="19"/>
          <w:w w:val="108"/>
          <w:sz w:val="18"/>
          <w:szCs w:val="18"/>
        </w:rPr>
        <w:t xml:space="preserve"> </w:t>
      </w:r>
      <w:r>
        <w:rPr>
          <w:w w:val="119"/>
          <w:sz w:val="18"/>
          <w:szCs w:val="18"/>
        </w:rPr>
        <w:t>(</w:t>
      </w:r>
      <w:r>
        <w:rPr>
          <w:w w:val="110"/>
          <w:sz w:val="18"/>
          <w:szCs w:val="18"/>
        </w:rPr>
        <w:t xml:space="preserve">PLANNER, </w:t>
      </w:r>
      <w:r>
        <w:rPr>
          <w:sz w:val="18"/>
          <w:szCs w:val="18"/>
        </w:rPr>
        <w:t xml:space="preserve">PUSH </w:t>
      </w:r>
      <w:r>
        <w:rPr>
          <w:spacing w:val="15"/>
          <w:sz w:val="18"/>
          <w:szCs w:val="18"/>
        </w:rPr>
        <w:t xml:space="preserve"> </w:t>
      </w:r>
      <w:r>
        <w:rPr>
          <w:sz w:val="18"/>
          <w:szCs w:val="18"/>
        </w:rPr>
        <w:t xml:space="preserve">par </w:t>
      </w:r>
      <w:r>
        <w:rPr>
          <w:spacing w:val="1"/>
          <w:sz w:val="18"/>
          <w:szCs w:val="18"/>
        </w:rPr>
        <w:t xml:space="preserve"> </w:t>
      </w:r>
      <w:r>
        <w:rPr>
          <w:sz w:val="18"/>
          <w:szCs w:val="18"/>
        </w:rPr>
        <w:t xml:space="preserve">and </w:t>
      </w:r>
      <w:r>
        <w:rPr>
          <w:spacing w:val="3"/>
          <w:sz w:val="18"/>
          <w:szCs w:val="18"/>
        </w:rPr>
        <w:t xml:space="preserve"> </w:t>
      </w:r>
      <w:r>
        <w:rPr>
          <w:sz w:val="18"/>
          <w:szCs w:val="18"/>
        </w:rPr>
        <w:t xml:space="preserve">PUSH </w:t>
      </w:r>
      <w:r>
        <w:rPr>
          <w:spacing w:val="15"/>
          <w:sz w:val="18"/>
          <w:szCs w:val="18"/>
        </w:rPr>
        <w:t xml:space="preserve"> </w:t>
      </w:r>
      <w:proofErr w:type="spellStart"/>
      <w:r>
        <w:rPr>
          <w:sz w:val="18"/>
          <w:szCs w:val="18"/>
        </w:rPr>
        <w:t>seq</w:t>
      </w:r>
      <w:proofErr w:type="spellEnd"/>
      <w:r>
        <w:rPr>
          <w:sz w:val="18"/>
          <w:szCs w:val="18"/>
        </w:rPr>
        <w:t>,</w:t>
      </w:r>
      <w:r>
        <w:rPr>
          <w:spacing w:val="28"/>
          <w:sz w:val="18"/>
          <w:szCs w:val="18"/>
        </w:rPr>
        <w:t xml:space="preserve"> </w:t>
      </w:r>
      <w:r>
        <w:rPr>
          <w:sz w:val="18"/>
          <w:szCs w:val="18"/>
        </w:rPr>
        <w:t>see</w:t>
      </w:r>
      <w:r>
        <w:rPr>
          <w:spacing w:val="18"/>
          <w:sz w:val="18"/>
          <w:szCs w:val="18"/>
        </w:rPr>
        <w:t xml:space="preserve"> </w:t>
      </w:r>
      <w:r>
        <w:rPr>
          <w:sz w:val="18"/>
          <w:szCs w:val="18"/>
        </w:rPr>
        <w:t xml:space="preserve">Section </w:t>
      </w:r>
      <w:r>
        <w:rPr>
          <w:spacing w:val="10"/>
          <w:sz w:val="18"/>
          <w:szCs w:val="18"/>
        </w:rPr>
        <w:t xml:space="preserve"> </w:t>
      </w:r>
      <w:r>
        <w:rPr>
          <w:sz w:val="18"/>
          <w:szCs w:val="18"/>
        </w:rPr>
        <w:t>6.3).</w:t>
      </w:r>
      <w:r>
        <w:rPr>
          <w:spacing w:val="38"/>
          <w:sz w:val="18"/>
          <w:szCs w:val="18"/>
        </w:rPr>
        <w:t xml:space="preserve"> </w:t>
      </w:r>
      <w:r>
        <w:rPr>
          <w:spacing w:val="-15"/>
          <w:sz w:val="18"/>
          <w:szCs w:val="18"/>
        </w:rPr>
        <w:t>F</w:t>
      </w:r>
      <w:r>
        <w:rPr>
          <w:sz w:val="18"/>
          <w:szCs w:val="18"/>
        </w:rPr>
        <w:t xml:space="preserve">or  </w:t>
      </w:r>
      <w:r>
        <w:rPr>
          <w:w w:val="106"/>
          <w:sz w:val="18"/>
          <w:szCs w:val="18"/>
        </w:rPr>
        <w:t>co</w:t>
      </w:r>
      <w:r>
        <w:rPr>
          <w:spacing w:val="-5"/>
          <w:w w:val="106"/>
          <w:sz w:val="18"/>
          <w:szCs w:val="18"/>
        </w:rPr>
        <w:t>nv</w:t>
      </w:r>
      <w:r>
        <w:rPr>
          <w:w w:val="106"/>
          <w:sz w:val="18"/>
          <w:szCs w:val="18"/>
        </w:rPr>
        <w:t>enience,</w:t>
      </w:r>
      <w:r>
        <w:rPr>
          <w:spacing w:val="11"/>
          <w:w w:val="106"/>
          <w:sz w:val="18"/>
          <w:szCs w:val="18"/>
        </w:rPr>
        <w:t xml:space="preserve"> </w:t>
      </w:r>
      <w:r>
        <w:rPr>
          <w:sz w:val="18"/>
          <w:szCs w:val="18"/>
        </w:rPr>
        <w:t xml:space="preserve">the </w:t>
      </w:r>
      <w:r>
        <w:rPr>
          <w:spacing w:val="1"/>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7"/>
          <w:w w:val="110"/>
          <w:sz w:val="18"/>
          <w:szCs w:val="18"/>
        </w:rPr>
        <w:t xml:space="preserve"> </w:t>
      </w:r>
      <w:r>
        <w:rPr>
          <w:sz w:val="18"/>
          <w:szCs w:val="18"/>
        </w:rPr>
        <w:t>is</w:t>
      </w:r>
      <w:r>
        <w:rPr>
          <w:spacing w:val="15"/>
          <w:sz w:val="18"/>
          <w:szCs w:val="18"/>
        </w:rPr>
        <w:t xml:space="preserve"> </w:t>
      </w:r>
      <w:r>
        <w:rPr>
          <w:sz w:val="18"/>
          <w:szCs w:val="18"/>
        </w:rPr>
        <w:t>gi</w:t>
      </w:r>
      <w:r>
        <w:rPr>
          <w:spacing w:val="-5"/>
          <w:sz w:val="18"/>
          <w:szCs w:val="18"/>
        </w:rPr>
        <w:t>v</w:t>
      </w:r>
      <w:r>
        <w:rPr>
          <w:sz w:val="18"/>
          <w:szCs w:val="18"/>
        </w:rPr>
        <w:t>en</w:t>
      </w:r>
      <w:r>
        <w:rPr>
          <w:spacing w:val="34"/>
          <w:sz w:val="18"/>
          <w:szCs w:val="18"/>
        </w:rPr>
        <w:t xml:space="preserve"> </w:t>
      </w:r>
      <w:r>
        <w:rPr>
          <w:w w:val="102"/>
          <w:sz w:val="18"/>
          <w:szCs w:val="18"/>
        </w:rPr>
        <w:t>i</w:t>
      </w:r>
      <w:r>
        <w:rPr>
          <w:w w:val="113"/>
          <w:sz w:val="18"/>
          <w:szCs w:val="18"/>
        </w:rPr>
        <w:t xml:space="preserve">n </w:t>
      </w:r>
      <w:r>
        <w:rPr>
          <w:sz w:val="18"/>
          <w:szCs w:val="18"/>
        </w:rPr>
        <w:t xml:space="preserve">units </w:t>
      </w:r>
      <w:r>
        <w:rPr>
          <w:spacing w:val="26"/>
          <w:sz w:val="18"/>
          <w:szCs w:val="18"/>
        </w:rPr>
        <w:t xml:space="preserve"> </w:t>
      </w:r>
      <w:r>
        <w:rPr>
          <w:sz w:val="18"/>
          <w:szCs w:val="18"/>
        </w:rPr>
        <w:t xml:space="preserve">equal </w:t>
      </w:r>
      <w:r>
        <w:rPr>
          <w:spacing w:val="12"/>
          <w:sz w:val="18"/>
          <w:szCs w:val="18"/>
        </w:rPr>
        <w:t xml:space="preserve"> </w:t>
      </w:r>
      <w:r>
        <w:rPr>
          <w:sz w:val="18"/>
          <w:szCs w:val="18"/>
        </w:rPr>
        <w:t>to</w:t>
      </w:r>
      <w:r>
        <w:rPr>
          <w:spacing w:val="43"/>
          <w:sz w:val="18"/>
          <w:szCs w:val="18"/>
        </w:rPr>
        <w:t xml:space="preserve"> </w:t>
      </w:r>
      <w:r>
        <w:rPr>
          <w:sz w:val="18"/>
          <w:szCs w:val="18"/>
        </w:rPr>
        <w:t>9</w:t>
      </w:r>
      <w:r>
        <w:rPr>
          <w:spacing w:val="23"/>
          <w:sz w:val="18"/>
          <w:szCs w:val="18"/>
        </w:rPr>
        <w:t xml:space="preserve"> </w:t>
      </w:r>
      <w:r>
        <w:rPr>
          <w:sz w:val="18"/>
          <w:szCs w:val="18"/>
        </w:rPr>
        <w:t>d</w:t>
      </w:r>
      <w:r>
        <w:rPr>
          <w:spacing w:val="-5"/>
          <w:sz w:val="18"/>
          <w:szCs w:val="18"/>
        </w:rPr>
        <w:t>a</w:t>
      </w:r>
      <w:r>
        <w:rPr>
          <w:sz w:val="18"/>
          <w:szCs w:val="18"/>
        </w:rPr>
        <w:t xml:space="preserve">ys, </w:t>
      </w:r>
      <w:r>
        <w:rPr>
          <w:spacing w:val="14"/>
          <w:sz w:val="18"/>
          <w:szCs w:val="18"/>
        </w:rPr>
        <w:t xml:space="preserve"> </w:t>
      </w:r>
      <w:r>
        <w:rPr>
          <w:sz w:val="18"/>
          <w:szCs w:val="18"/>
        </w:rPr>
        <w:t>15</w:t>
      </w:r>
      <w:r>
        <w:rPr>
          <w:spacing w:val="25"/>
          <w:sz w:val="18"/>
          <w:szCs w:val="18"/>
        </w:rPr>
        <w:t xml:space="preserve"> </w:t>
      </w:r>
      <w:r>
        <w:rPr>
          <w:sz w:val="18"/>
          <w:szCs w:val="18"/>
        </w:rPr>
        <w:t xml:space="preserve">hours, </w:t>
      </w:r>
      <w:r>
        <w:rPr>
          <w:spacing w:val="21"/>
          <w:sz w:val="18"/>
          <w:szCs w:val="18"/>
        </w:rPr>
        <w:t xml:space="preserve"> </w:t>
      </w:r>
      <w:r>
        <w:rPr>
          <w:sz w:val="18"/>
          <w:szCs w:val="18"/>
        </w:rPr>
        <w:t>39</w:t>
      </w:r>
      <w:r>
        <w:rPr>
          <w:spacing w:val="25"/>
          <w:sz w:val="18"/>
          <w:szCs w:val="18"/>
        </w:rPr>
        <w:t xml:space="preserve"> </w:t>
      </w:r>
      <w:r>
        <w:rPr>
          <w:w w:val="111"/>
          <w:sz w:val="18"/>
          <w:szCs w:val="18"/>
        </w:rPr>
        <w:t>mi</w:t>
      </w:r>
      <w:r>
        <w:rPr>
          <w:spacing w:val="-6"/>
          <w:w w:val="111"/>
          <w:sz w:val="18"/>
          <w:szCs w:val="18"/>
        </w:rPr>
        <w:t>n</w:t>
      </w:r>
      <w:r>
        <w:rPr>
          <w:w w:val="111"/>
          <w:sz w:val="18"/>
          <w:szCs w:val="18"/>
        </w:rPr>
        <w:t>utes</w:t>
      </w:r>
      <w:r>
        <w:rPr>
          <w:spacing w:val="18"/>
          <w:w w:val="111"/>
          <w:sz w:val="18"/>
          <w:szCs w:val="18"/>
        </w:rPr>
        <w:t xml:space="preserve"> </w:t>
      </w:r>
      <w:r>
        <w:rPr>
          <w:sz w:val="18"/>
          <w:szCs w:val="18"/>
        </w:rPr>
        <w:t xml:space="preserve">and </w:t>
      </w:r>
      <w:r>
        <w:rPr>
          <w:spacing w:val="13"/>
          <w:sz w:val="18"/>
          <w:szCs w:val="18"/>
        </w:rPr>
        <w:t xml:space="preserve"> </w:t>
      </w:r>
      <w:r>
        <w:rPr>
          <w:sz w:val="18"/>
          <w:szCs w:val="18"/>
        </w:rPr>
        <w:t>13</w:t>
      </w:r>
      <w:r>
        <w:rPr>
          <w:spacing w:val="25"/>
          <w:sz w:val="18"/>
          <w:szCs w:val="18"/>
        </w:rPr>
        <w:t xml:space="preserve"> </w:t>
      </w:r>
      <w:r>
        <w:rPr>
          <w:sz w:val="18"/>
          <w:szCs w:val="18"/>
        </w:rPr>
        <w:t xml:space="preserve">seconds </w:t>
      </w:r>
      <w:r>
        <w:rPr>
          <w:spacing w:val="11"/>
          <w:sz w:val="18"/>
          <w:szCs w:val="18"/>
        </w:rPr>
        <w:t xml:space="preserve"> </w:t>
      </w:r>
      <w:r>
        <w:rPr>
          <w:sz w:val="18"/>
          <w:szCs w:val="18"/>
        </w:rPr>
        <w:t>whi</w:t>
      </w:r>
      <w:r>
        <w:rPr>
          <w:spacing w:val="-5"/>
          <w:sz w:val="18"/>
          <w:szCs w:val="18"/>
        </w:rPr>
        <w:t>c</w:t>
      </w:r>
      <w:r>
        <w:rPr>
          <w:sz w:val="18"/>
          <w:szCs w:val="18"/>
        </w:rPr>
        <w:t xml:space="preserve">h </w:t>
      </w:r>
      <w:r>
        <w:rPr>
          <w:spacing w:val="5"/>
          <w:sz w:val="18"/>
          <w:szCs w:val="18"/>
        </w:rPr>
        <w:t xml:space="preserve"> </w:t>
      </w:r>
      <w:r>
        <w:rPr>
          <w:sz w:val="18"/>
          <w:szCs w:val="18"/>
        </w:rPr>
        <w:t>is</w:t>
      </w:r>
      <w:r>
        <w:rPr>
          <w:spacing w:val="25"/>
          <w:sz w:val="18"/>
          <w:szCs w:val="18"/>
        </w:rPr>
        <w:t xml:space="preserve"> </w:t>
      </w:r>
      <w:r>
        <w:rPr>
          <w:sz w:val="18"/>
          <w:szCs w:val="18"/>
        </w:rPr>
        <w:t xml:space="preserve">the </w:t>
      </w:r>
      <w:r>
        <w:rPr>
          <w:spacing w:val="12"/>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8"/>
          <w:w w:val="110"/>
          <w:sz w:val="18"/>
          <w:szCs w:val="18"/>
        </w:rPr>
        <w:t xml:space="preserve"> </w:t>
      </w:r>
      <w:r>
        <w:rPr>
          <w:sz w:val="18"/>
          <w:szCs w:val="18"/>
        </w:rPr>
        <w:t xml:space="preserve">of the </w:t>
      </w:r>
      <w:r>
        <w:rPr>
          <w:spacing w:val="7"/>
          <w:sz w:val="18"/>
          <w:szCs w:val="18"/>
        </w:rPr>
        <w:t xml:space="preserve"> </w:t>
      </w:r>
      <w:r>
        <w:rPr>
          <w:sz w:val="18"/>
          <w:szCs w:val="18"/>
        </w:rPr>
        <w:t>no</w:t>
      </w:r>
      <w:r>
        <w:rPr>
          <w:spacing w:val="35"/>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w w:val="109"/>
          <w:sz w:val="18"/>
          <w:szCs w:val="18"/>
        </w:rPr>
        <w:t>approa</w:t>
      </w:r>
      <w:r>
        <w:rPr>
          <w:spacing w:val="-4"/>
          <w:w w:val="109"/>
          <w:sz w:val="18"/>
          <w:szCs w:val="18"/>
        </w:rPr>
        <w:t>c</w:t>
      </w:r>
      <w:r>
        <w:rPr>
          <w:w w:val="109"/>
          <w:sz w:val="18"/>
          <w:szCs w:val="18"/>
        </w:rPr>
        <w:t>h</w:t>
      </w:r>
      <w:r>
        <w:rPr>
          <w:spacing w:val="28"/>
          <w:w w:val="109"/>
          <w:sz w:val="18"/>
          <w:szCs w:val="18"/>
        </w:rPr>
        <w:t xml:space="preserve"> </w:t>
      </w:r>
      <w:r>
        <w:rPr>
          <w:w w:val="109"/>
          <w:sz w:val="18"/>
          <w:szCs w:val="18"/>
        </w:rPr>
        <w:t>(o</w:t>
      </w:r>
      <w:r>
        <w:rPr>
          <w:spacing w:val="-5"/>
          <w:w w:val="109"/>
          <w:sz w:val="18"/>
          <w:szCs w:val="18"/>
        </w:rPr>
        <w:t>b</w:t>
      </w:r>
      <w:r>
        <w:rPr>
          <w:w w:val="109"/>
          <w:sz w:val="18"/>
          <w:szCs w:val="18"/>
        </w:rPr>
        <w:t>viousl</w:t>
      </w:r>
      <w:r>
        <w:rPr>
          <w:spacing w:val="-16"/>
          <w:w w:val="109"/>
          <w:sz w:val="18"/>
          <w:szCs w:val="18"/>
        </w:rPr>
        <w:t>y</w:t>
      </w:r>
      <w:r>
        <w:rPr>
          <w:w w:val="109"/>
          <w:sz w:val="18"/>
          <w:szCs w:val="18"/>
        </w:rPr>
        <w:t>,</w:t>
      </w:r>
      <w:r>
        <w:rPr>
          <w:spacing w:val="1"/>
          <w:w w:val="109"/>
          <w:sz w:val="18"/>
          <w:szCs w:val="18"/>
        </w:rPr>
        <w:t xml:space="preserve"> </w:t>
      </w:r>
      <w:r>
        <w:rPr>
          <w:sz w:val="18"/>
          <w:szCs w:val="18"/>
        </w:rPr>
        <w:t>it</w:t>
      </w:r>
      <w:r>
        <w:rPr>
          <w:spacing w:val="40"/>
          <w:sz w:val="18"/>
          <w:szCs w:val="18"/>
        </w:rPr>
        <w:t xml:space="preserve"> </w:t>
      </w:r>
      <w:r>
        <w:rPr>
          <w:sz w:val="18"/>
          <w:szCs w:val="18"/>
        </w:rPr>
        <w:t>d</w:t>
      </w:r>
      <w:r>
        <w:rPr>
          <w:spacing w:val="5"/>
          <w:sz w:val="18"/>
          <w:szCs w:val="18"/>
        </w:rPr>
        <w:t>o</w:t>
      </w:r>
      <w:r>
        <w:rPr>
          <w:sz w:val="18"/>
          <w:szCs w:val="18"/>
        </w:rPr>
        <w:t>es</w:t>
      </w:r>
      <w:r>
        <w:rPr>
          <w:spacing w:val="33"/>
          <w:sz w:val="18"/>
          <w:szCs w:val="18"/>
        </w:rPr>
        <w:t xml:space="preserve"> </w:t>
      </w:r>
      <w:r>
        <w:rPr>
          <w:sz w:val="18"/>
          <w:szCs w:val="18"/>
        </w:rPr>
        <w:t xml:space="preserve">not </w:t>
      </w:r>
      <w:r>
        <w:rPr>
          <w:spacing w:val="6"/>
          <w:sz w:val="18"/>
          <w:szCs w:val="18"/>
        </w:rPr>
        <w:t xml:space="preserve"> </w:t>
      </w:r>
      <w:r>
        <w:rPr>
          <w:sz w:val="18"/>
          <w:szCs w:val="18"/>
        </w:rPr>
        <w:t>de</w:t>
      </w:r>
      <w:r>
        <w:rPr>
          <w:spacing w:val="5"/>
          <w:sz w:val="18"/>
          <w:szCs w:val="18"/>
        </w:rPr>
        <w:t>p</w:t>
      </w:r>
      <w:r>
        <w:rPr>
          <w:sz w:val="18"/>
          <w:szCs w:val="18"/>
        </w:rPr>
        <w:t xml:space="preserve">end </w:t>
      </w:r>
      <w:r>
        <w:rPr>
          <w:spacing w:val="24"/>
          <w:sz w:val="18"/>
          <w:szCs w:val="18"/>
        </w:rPr>
        <w:t xml:space="preserve"> </w:t>
      </w:r>
      <w:r>
        <w:rPr>
          <w:sz w:val="18"/>
          <w:szCs w:val="18"/>
        </w:rPr>
        <w:t>on</w:t>
      </w:r>
      <w:r>
        <w:rPr>
          <w:spacing w:val="30"/>
          <w:sz w:val="18"/>
          <w:szCs w:val="18"/>
        </w:rPr>
        <w:t xml:space="preserve"> </w:t>
      </w:r>
      <w:r>
        <w:rPr>
          <w:sz w:val="18"/>
          <w:szCs w:val="18"/>
        </w:rPr>
        <w:t xml:space="preserve">the </w:t>
      </w:r>
      <w:r>
        <w:rPr>
          <w:spacing w:val="7"/>
          <w:sz w:val="18"/>
          <w:szCs w:val="18"/>
        </w:rPr>
        <w:t xml:space="preserve"> </w:t>
      </w:r>
      <w:r>
        <w:rPr>
          <w:w w:val="113"/>
          <w:sz w:val="18"/>
          <w:szCs w:val="18"/>
        </w:rPr>
        <w:t>bandwidth).</w:t>
      </w:r>
      <w:r>
        <w:rPr>
          <w:spacing w:val="12"/>
          <w:w w:val="113"/>
          <w:sz w:val="18"/>
          <w:szCs w:val="18"/>
        </w:rPr>
        <w:t xml:space="preserve"> </w:t>
      </w:r>
      <w:r>
        <w:rPr>
          <w:sz w:val="18"/>
          <w:szCs w:val="18"/>
        </w:rPr>
        <w:t>As</w:t>
      </w:r>
      <w:r>
        <w:rPr>
          <w:spacing w:val="27"/>
          <w:sz w:val="18"/>
          <w:szCs w:val="18"/>
        </w:rPr>
        <w:t xml:space="preserve"> </w:t>
      </w:r>
      <w:r>
        <w:rPr>
          <w:sz w:val="18"/>
          <w:szCs w:val="18"/>
        </w:rPr>
        <w:t>it</w:t>
      </w:r>
      <w:r>
        <w:rPr>
          <w:spacing w:val="40"/>
          <w:sz w:val="18"/>
          <w:szCs w:val="18"/>
        </w:rPr>
        <w:t xml:space="preserve"> </w:t>
      </w:r>
      <w:r>
        <w:rPr>
          <w:w w:val="110"/>
          <w:sz w:val="18"/>
          <w:szCs w:val="18"/>
        </w:rPr>
        <w:t xml:space="preserve">can </w:t>
      </w:r>
      <w:r>
        <w:rPr>
          <w:spacing w:val="5"/>
          <w:sz w:val="18"/>
          <w:szCs w:val="18"/>
        </w:rPr>
        <w:t>b</w:t>
      </w:r>
      <w:r>
        <w:rPr>
          <w:sz w:val="18"/>
          <w:szCs w:val="18"/>
        </w:rPr>
        <w:t>e</w:t>
      </w:r>
      <w:r>
        <w:rPr>
          <w:spacing w:val="22"/>
          <w:sz w:val="18"/>
          <w:szCs w:val="18"/>
        </w:rPr>
        <w:t xml:space="preserve"> </w:t>
      </w:r>
      <w:r>
        <w:rPr>
          <w:sz w:val="18"/>
          <w:szCs w:val="18"/>
        </w:rPr>
        <w:t>obser</w:t>
      </w:r>
      <w:r>
        <w:rPr>
          <w:spacing w:val="-5"/>
          <w:sz w:val="18"/>
          <w:szCs w:val="18"/>
        </w:rPr>
        <w:t>v</w:t>
      </w:r>
      <w:r>
        <w:rPr>
          <w:sz w:val="18"/>
          <w:szCs w:val="18"/>
        </w:rPr>
        <w:t xml:space="preserve">ed </w:t>
      </w:r>
      <w:r>
        <w:rPr>
          <w:spacing w:val="17"/>
          <w:sz w:val="18"/>
          <w:szCs w:val="18"/>
        </w:rPr>
        <w:t xml:space="preserve"> </w:t>
      </w:r>
      <w:r>
        <w:rPr>
          <w:sz w:val="18"/>
          <w:szCs w:val="18"/>
        </w:rPr>
        <w:t>from</w:t>
      </w:r>
      <w:r>
        <w:rPr>
          <w:spacing w:val="31"/>
          <w:sz w:val="18"/>
          <w:szCs w:val="18"/>
        </w:rPr>
        <w:t xml:space="preserve"> </w:t>
      </w:r>
      <w:r>
        <w:rPr>
          <w:sz w:val="18"/>
          <w:szCs w:val="18"/>
        </w:rPr>
        <w:t xml:space="preserve">the  plot, </w:t>
      </w:r>
      <w:r>
        <w:rPr>
          <w:spacing w:val="7"/>
          <w:sz w:val="18"/>
          <w:szCs w:val="18"/>
        </w:rPr>
        <w:t xml:space="preserve"> </w:t>
      </w:r>
      <w:r>
        <w:rPr>
          <w:sz w:val="18"/>
          <w:szCs w:val="18"/>
        </w:rPr>
        <w:t>when</w:t>
      </w:r>
      <w:r>
        <w:rPr>
          <w:spacing w:val="37"/>
          <w:sz w:val="18"/>
          <w:szCs w:val="18"/>
        </w:rPr>
        <w:t xml:space="preserve"> </w:t>
      </w:r>
      <w:r>
        <w:rPr>
          <w:sz w:val="18"/>
          <w:szCs w:val="18"/>
        </w:rPr>
        <w:t xml:space="preserve">the  </w:t>
      </w:r>
      <w:r>
        <w:rPr>
          <w:w w:val="110"/>
          <w:sz w:val="18"/>
          <w:szCs w:val="18"/>
        </w:rPr>
        <w:t>ne</w:t>
      </w:r>
      <w:r>
        <w:rPr>
          <w:spacing w:val="-5"/>
          <w:w w:val="110"/>
          <w:sz w:val="18"/>
          <w:szCs w:val="18"/>
        </w:rPr>
        <w:t>tw</w:t>
      </w:r>
      <w:r>
        <w:rPr>
          <w:w w:val="110"/>
          <w:sz w:val="18"/>
          <w:szCs w:val="18"/>
        </w:rPr>
        <w:t>ork</w:t>
      </w:r>
      <w:r>
        <w:rPr>
          <w:spacing w:val="4"/>
          <w:w w:val="110"/>
          <w:sz w:val="18"/>
          <w:szCs w:val="18"/>
        </w:rPr>
        <w:t xml:space="preserve"> </w:t>
      </w:r>
      <w:r>
        <w:rPr>
          <w:w w:val="110"/>
          <w:sz w:val="18"/>
          <w:szCs w:val="18"/>
        </w:rPr>
        <w:t>bandwid</w:t>
      </w:r>
      <w:r>
        <w:rPr>
          <w:spacing w:val="1"/>
          <w:w w:val="110"/>
          <w:sz w:val="18"/>
          <w:szCs w:val="18"/>
        </w:rPr>
        <w:t>t</w:t>
      </w:r>
      <w:r>
        <w:rPr>
          <w:w w:val="110"/>
          <w:sz w:val="18"/>
          <w:szCs w:val="18"/>
        </w:rPr>
        <w:t>h</w:t>
      </w:r>
      <w:r>
        <w:rPr>
          <w:spacing w:val="28"/>
          <w:w w:val="110"/>
          <w:sz w:val="18"/>
          <w:szCs w:val="18"/>
        </w:rPr>
        <w:t xml:space="preserve"> </w:t>
      </w:r>
      <w:r>
        <w:rPr>
          <w:sz w:val="18"/>
          <w:szCs w:val="18"/>
        </w:rPr>
        <w:t>is</w:t>
      </w:r>
      <w:r>
        <w:rPr>
          <w:spacing w:val="13"/>
          <w:sz w:val="18"/>
          <w:szCs w:val="18"/>
        </w:rPr>
        <w:t xml:space="preserve"> </w:t>
      </w:r>
      <w:r>
        <w:rPr>
          <w:sz w:val="18"/>
          <w:szCs w:val="18"/>
        </w:rPr>
        <w:t>2</w:t>
      </w:r>
      <w:r>
        <w:rPr>
          <w:spacing w:val="11"/>
          <w:sz w:val="18"/>
          <w:szCs w:val="18"/>
        </w:rPr>
        <w:t xml:space="preserve"> </w:t>
      </w:r>
      <w:proofErr w:type="spellStart"/>
      <w:r>
        <w:rPr>
          <w:sz w:val="18"/>
          <w:szCs w:val="18"/>
        </w:rPr>
        <w:t>Gbps</w:t>
      </w:r>
      <w:proofErr w:type="spellEnd"/>
      <w:r>
        <w:rPr>
          <w:sz w:val="18"/>
          <w:szCs w:val="18"/>
        </w:rPr>
        <w:t xml:space="preserve"> </w:t>
      </w:r>
      <w:r>
        <w:rPr>
          <w:spacing w:val="3"/>
          <w:sz w:val="18"/>
          <w:szCs w:val="18"/>
        </w:rPr>
        <w:t xml:space="preserve"> </w:t>
      </w:r>
      <w:r>
        <w:rPr>
          <w:sz w:val="18"/>
          <w:szCs w:val="18"/>
        </w:rPr>
        <w:t>or</w:t>
      </w:r>
      <w:r>
        <w:rPr>
          <w:spacing w:val="23"/>
          <w:sz w:val="18"/>
          <w:szCs w:val="18"/>
        </w:rPr>
        <w:t xml:space="preserve"> </w:t>
      </w:r>
      <w:r>
        <w:rPr>
          <w:w w:val="113"/>
          <w:sz w:val="18"/>
          <w:szCs w:val="18"/>
        </w:rPr>
        <w:t>greater,</w:t>
      </w:r>
      <w:r>
        <w:rPr>
          <w:spacing w:val="4"/>
          <w:w w:val="113"/>
          <w:sz w:val="18"/>
          <w:szCs w:val="18"/>
        </w:rPr>
        <w:t xml:space="preserve"> </w:t>
      </w:r>
      <w:r>
        <w:rPr>
          <w:sz w:val="18"/>
          <w:szCs w:val="18"/>
        </w:rPr>
        <w:t xml:space="preserve">the  </w:t>
      </w:r>
      <w:r>
        <w:rPr>
          <w:w w:val="125"/>
          <w:sz w:val="18"/>
          <w:szCs w:val="18"/>
        </w:rPr>
        <w:t xml:space="preserve">I/O </w:t>
      </w:r>
      <w:r>
        <w:rPr>
          <w:w w:val="112"/>
          <w:sz w:val="18"/>
          <w:szCs w:val="18"/>
        </w:rPr>
        <w:t>transfer</w:t>
      </w:r>
      <w:r>
        <w:rPr>
          <w:spacing w:val="19"/>
          <w:w w:val="112"/>
          <w:sz w:val="18"/>
          <w:szCs w:val="18"/>
        </w:rPr>
        <w:t xml:space="preserve"> </w:t>
      </w:r>
      <w:r>
        <w:rPr>
          <w:w w:val="112"/>
          <w:sz w:val="18"/>
          <w:szCs w:val="18"/>
        </w:rPr>
        <w:t>latency</w:t>
      </w:r>
      <w:r>
        <w:rPr>
          <w:spacing w:val="9"/>
          <w:w w:val="112"/>
          <w:sz w:val="18"/>
          <w:szCs w:val="18"/>
        </w:rPr>
        <w:t xml:space="preserve"> </w:t>
      </w:r>
      <w:r>
        <w:rPr>
          <w:sz w:val="18"/>
          <w:szCs w:val="18"/>
        </w:rPr>
        <w:t>for</w:t>
      </w:r>
      <w:r>
        <w:rPr>
          <w:spacing w:val="29"/>
          <w:sz w:val="18"/>
          <w:szCs w:val="18"/>
        </w:rPr>
        <w:t xml:space="preserve"> </w:t>
      </w:r>
      <w:r>
        <w:rPr>
          <w:sz w:val="18"/>
          <w:szCs w:val="18"/>
        </w:rPr>
        <w:t>1,000</w:t>
      </w:r>
      <w:r>
        <w:rPr>
          <w:spacing w:val="32"/>
          <w:sz w:val="18"/>
          <w:szCs w:val="18"/>
        </w:rPr>
        <w:t xml:space="preserve"> </w:t>
      </w:r>
      <w:r>
        <w:rPr>
          <w:sz w:val="18"/>
          <w:szCs w:val="18"/>
        </w:rPr>
        <w:t xml:space="preserve">CPUs </w:t>
      </w:r>
      <w:r>
        <w:rPr>
          <w:spacing w:val="19"/>
          <w:sz w:val="18"/>
          <w:szCs w:val="18"/>
        </w:rPr>
        <w:t xml:space="preserve"> </w:t>
      </w:r>
      <w:r>
        <w:rPr>
          <w:spacing w:val="5"/>
          <w:sz w:val="18"/>
          <w:szCs w:val="18"/>
        </w:rPr>
        <w:t>b</w:t>
      </w:r>
      <w:r>
        <w:rPr>
          <w:sz w:val="18"/>
          <w:szCs w:val="18"/>
        </w:rPr>
        <w:t xml:space="preserve">ecomes </w:t>
      </w:r>
      <w:r>
        <w:rPr>
          <w:spacing w:val="8"/>
          <w:sz w:val="18"/>
          <w:szCs w:val="18"/>
        </w:rPr>
        <w:t xml:space="preserve"> </w:t>
      </w:r>
      <w:r>
        <w:rPr>
          <w:sz w:val="18"/>
          <w:szCs w:val="18"/>
        </w:rPr>
        <w:t xml:space="preserve">negligible </w:t>
      </w:r>
      <w:r>
        <w:rPr>
          <w:spacing w:val="11"/>
          <w:sz w:val="18"/>
          <w:szCs w:val="18"/>
        </w:rPr>
        <w:t xml:space="preserve"> </w:t>
      </w:r>
      <w:r>
        <w:rPr>
          <w:w w:val="109"/>
          <w:sz w:val="18"/>
          <w:szCs w:val="18"/>
        </w:rPr>
        <w:t>compared</w:t>
      </w:r>
      <w:r>
        <w:rPr>
          <w:spacing w:val="16"/>
          <w:w w:val="109"/>
          <w:sz w:val="18"/>
          <w:szCs w:val="18"/>
        </w:rPr>
        <w:t xml:space="preserve"> </w:t>
      </w:r>
      <w:r>
        <w:rPr>
          <w:sz w:val="18"/>
          <w:szCs w:val="18"/>
        </w:rPr>
        <w:t>to</w:t>
      </w:r>
      <w:r>
        <w:rPr>
          <w:spacing w:val="41"/>
          <w:sz w:val="18"/>
          <w:szCs w:val="18"/>
        </w:rPr>
        <w:t xml:space="preserve"> </w:t>
      </w:r>
      <w:r>
        <w:rPr>
          <w:sz w:val="18"/>
          <w:szCs w:val="18"/>
        </w:rPr>
        <w:t xml:space="preserve">the </w:t>
      </w:r>
      <w:r>
        <w:rPr>
          <w:spacing w:val="9"/>
          <w:sz w:val="18"/>
          <w:szCs w:val="18"/>
        </w:rPr>
        <w:t xml:space="preserve"> </w:t>
      </w:r>
      <w:r>
        <w:rPr>
          <w:sz w:val="18"/>
          <w:szCs w:val="18"/>
        </w:rPr>
        <w:t>job</w:t>
      </w:r>
      <w:r>
        <w:rPr>
          <w:spacing w:val="37"/>
          <w:sz w:val="18"/>
          <w:szCs w:val="18"/>
        </w:rPr>
        <w:t xml:space="preserve"> </w:t>
      </w:r>
      <w:r>
        <w:rPr>
          <w:w w:val="109"/>
          <w:sz w:val="18"/>
          <w:szCs w:val="18"/>
        </w:rPr>
        <w:t>duration,</w:t>
      </w:r>
      <w:r>
        <w:rPr>
          <w:spacing w:val="48"/>
          <w:w w:val="109"/>
          <w:sz w:val="18"/>
          <w:szCs w:val="18"/>
        </w:rPr>
        <w:t xml:space="preserve"> </w:t>
      </w:r>
      <w:r>
        <w:rPr>
          <w:w w:val="109"/>
          <w:sz w:val="18"/>
          <w:szCs w:val="18"/>
        </w:rPr>
        <w:t xml:space="preserve">for </w:t>
      </w:r>
      <w:r>
        <w:rPr>
          <w:w w:val="125"/>
          <w:sz w:val="18"/>
          <w:szCs w:val="18"/>
        </w:rPr>
        <w:t>that</w:t>
      </w:r>
      <w:r>
        <w:rPr>
          <w:spacing w:val="-13"/>
          <w:w w:val="125"/>
          <w:sz w:val="18"/>
          <w:szCs w:val="18"/>
        </w:rPr>
        <w:t xml:space="preserve"> </w:t>
      </w:r>
      <w:r>
        <w:rPr>
          <w:sz w:val="18"/>
          <w:szCs w:val="18"/>
        </w:rPr>
        <w:t>reason</w:t>
      </w:r>
      <w:r>
        <w:rPr>
          <w:spacing w:val="40"/>
          <w:sz w:val="18"/>
          <w:szCs w:val="18"/>
        </w:rPr>
        <w:t xml:space="preserve"> </w:t>
      </w:r>
      <w:r>
        <w:rPr>
          <w:sz w:val="18"/>
          <w:szCs w:val="18"/>
        </w:rPr>
        <w:t>all</w:t>
      </w:r>
      <w:r>
        <w:rPr>
          <w:spacing w:val="12"/>
          <w:sz w:val="18"/>
          <w:szCs w:val="18"/>
        </w:rPr>
        <w:t xml:space="preserve"> </w:t>
      </w:r>
      <w:r>
        <w:rPr>
          <w:sz w:val="18"/>
          <w:szCs w:val="18"/>
        </w:rPr>
        <w:t>the</w:t>
      </w:r>
      <w:r>
        <w:rPr>
          <w:spacing w:val="33"/>
          <w:sz w:val="18"/>
          <w:szCs w:val="18"/>
        </w:rPr>
        <w:t xml:space="preserve"> </w:t>
      </w:r>
      <w:r>
        <w:rPr>
          <w:w w:val="107"/>
          <w:sz w:val="18"/>
          <w:szCs w:val="18"/>
        </w:rPr>
        <w:t>s</w:t>
      </w:r>
      <w:r>
        <w:rPr>
          <w:spacing w:val="-5"/>
          <w:w w:val="107"/>
          <w:sz w:val="18"/>
          <w:szCs w:val="18"/>
        </w:rPr>
        <w:t>c</w:t>
      </w:r>
      <w:r>
        <w:rPr>
          <w:w w:val="107"/>
          <w:sz w:val="18"/>
          <w:szCs w:val="18"/>
        </w:rPr>
        <w:t>heduling</w:t>
      </w:r>
      <w:r>
        <w:rPr>
          <w:spacing w:val="-3"/>
          <w:w w:val="107"/>
          <w:sz w:val="18"/>
          <w:szCs w:val="18"/>
        </w:rPr>
        <w:t xml:space="preserve"> </w:t>
      </w:r>
      <w:r>
        <w:rPr>
          <w:sz w:val="18"/>
          <w:szCs w:val="18"/>
        </w:rPr>
        <w:t>m</w:t>
      </w:r>
      <w:r>
        <w:rPr>
          <w:spacing w:val="5"/>
          <w:sz w:val="18"/>
          <w:szCs w:val="18"/>
        </w:rPr>
        <w:t>o</w:t>
      </w:r>
      <w:r>
        <w:rPr>
          <w:sz w:val="18"/>
          <w:szCs w:val="18"/>
        </w:rPr>
        <w:t>dels</w:t>
      </w:r>
      <w:r>
        <w:rPr>
          <w:spacing w:val="29"/>
          <w:sz w:val="18"/>
          <w:szCs w:val="18"/>
        </w:rPr>
        <w:t xml:space="preserve"> </w:t>
      </w:r>
      <w:r>
        <w:rPr>
          <w:sz w:val="18"/>
          <w:szCs w:val="18"/>
        </w:rPr>
        <w:t>deli</w:t>
      </w:r>
      <w:r>
        <w:rPr>
          <w:spacing w:val="-5"/>
          <w:sz w:val="18"/>
          <w:szCs w:val="18"/>
        </w:rPr>
        <w:t>v</w:t>
      </w:r>
      <w:r>
        <w:rPr>
          <w:sz w:val="18"/>
          <w:szCs w:val="18"/>
        </w:rPr>
        <w:t>er</w:t>
      </w:r>
      <w:r>
        <w:rPr>
          <w:spacing w:val="34"/>
          <w:sz w:val="18"/>
          <w:szCs w:val="18"/>
        </w:rPr>
        <w:t xml:space="preserve"> </w:t>
      </w:r>
      <w:r>
        <w:rPr>
          <w:sz w:val="18"/>
          <w:szCs w:val="18"/>
        </w:rPr>
        <w:t>the</w:t>
      </w:r>
      <w:r>
        <w:rPr>
          <w:spacing w:val="33"/>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6"/>
          <w:w w:val="110"/>
          <w:sz w:val="18"/>
          <w:szCs w:val="18"/>
        </w:rPr>
        <w:t xml:space="preserve"> </w:t>
      </w:r>
      <w:r>
        <w:rPr>
          <w:sz w:val="18"/>
          <w:szCs w:val="18"/>
        </w:rPr>
        <w:t>close</w:t>
      </w:r>
      <w:r>
        <w:rPr>
          <w:spacing w:val="5"/>
          <w:sz w:val="18"/>
          <w:szCs w:val="18"/>
        </w:rPr>
        <w:t xml:space="preserve"> </w:t>
      </w:r>
      <w:r>
        <w:rPr>
          <w:sz w:val="18"/>
          <w:szCs w:val="18"/>
        </w:rPr>
        <w:t>to</w:t>
      </w:r>
      <w:r>
        <w:rPr>
          <w:spacing w:val="20"/>
          <w:sz w:val="18"/>
          <w:szCs w:val="18"/>
        </w:rPr>
        <w:t xml:space="preserve"> </w:t>
      </w:r>
      <w:r>
        <w:rPr>
          <w:sz w:val="18"/>
          <w:szCs w:val="18"/>
        </w:rPr>
        <w:t>the</w:t>
      </w:r>
      <w:r>
        <w:rPr>
          <w:spacing w:val="33"/>
          <w:sz w:val="18"/>
          <w:szCs w:val="18"/>
        </w:rPr>
        <w:t xml:space="preserve"> </w:t>
      </w:r>
      <w:r>
        <w:rPr>
          <w:sz w:val="18"/>
          <w:szCs w:val="18"/>
        </w:rPr>
        <w:t>no</w:t>
      </w:r>
      <w:r>
        <w:rPr>
          <w:spacing w:val="35"/>
          <w:sz w:val="18"/>
          <w:szCs w:val="18"/>
        </w:rPr>
        <w:t xml:space="preserve"> </w:t>
      </w:r>
      <w:r>
        <w:rPr>
          <w:w w:val="108"/>
          <w:sz w:val="18"/>
          <w:szCs w:val="18"/>
        </w:rPr>
        <w:t>ne</w:t>
      </w:r>
      <w:r>
        <w:rPr>
          <w:spacing w:val="-5"/>
          <w:w w:val="108"/>
          <w:sz w:val="18"/>
          <w:szCs w:val="18"/>
        </w:rPr>
        <w:t>tw</w:t>
      </w:r>
      <w:r>
        <w:rPr>
          <w:w w:val="108"/>
          <w:sz w:val="18"/>
          <w:szCs w:val="18"/>
        </w:rPr>
        <w:t>ork</w:t>
      </w:r>
      <w:r>
        <w:rPr>
          <w:spacing w:val="5"/>
          <w:w w:val="108"/>
          <w:sz w:val="18"/>
          <w:szCs w:val="18"/>
        </w:rPr>
        <w:t xml:space="preserve"> </w:t>
      </w:r>
      <w:r>
        <w:rPr>
          <w:w w:val="108"/>
          <w:sz w:val="18"/>
          <w:szCs w:val="18"/>
        </w:rPr>
        <w:t xml:space="preserve">case. </w:t>
      </w:r>
      <w:r>
        <w:rPr>
          <w:sz w:val="18"/>
          <w:szCs w:val="18"/>
        </w:rPr>
        <w:t>In</w:t>
      </w:r>
      <w:r>
        <w:rPr>
          <w:spacing w:val="31"/>
          <w:sz w:val="18"/>
          <w:szCs w:val="18"/>
        </w:rPr>
        <w:t xml:space="preserve"> </w:t>
      </w:r>
      <w:r>
        <w:rPr>
          <w:sz w:val="18"/>
          <w:szCs w:val="18"/>
        </w:rPr>
        <w:t xml:space="preserve">the </w:t>
      </w:r>
      <w:r>
        <w:rPr>
          <w:spacing w:val="2"/>
          <w:sz w:val="18"/>
          <w:szCs w:val="18"/>
        </w:rPr>
        <w:t xml:space="preserve"> </w:t>
      </w:r>
      <w:r>
        <w:rPr>
          <w:sz w:val="18"/>
          <w:szCs w:val="18"/>
        </w:rPr>
        <w:t>op</w:t>
      </w:r>
      <w:r>
        <w:rPr>
          <w:spacing w:val="6"/>
          <w:sz w:val="18"/>
          <w:szCs w:val="18"/>
        </w:rPr>
        <w:t>p</w:t>
      </w:r>
      <w:r>
        <w:rPr>
          <w:sz w:val="18"/>
          <w:szCs w:val="18"/>
        </w:rPr>
        <w:t xml:space="preserve">osite </w:t>
      </w:r>
      <w:r>
        <w:rPr>
          <w:spacing w:val="19"/>
          <w:sz w:val="18"/>
          <w:szCs w:val="18"/>
        </w:rPr>
        <w:t xml:space="preserve"> </w:t>
      </w:r>
      <w:r>
        <w:rPr>
          <w:sz w:val="18"/>
          <w:szCs w:val="18"/>
        </w:rPr>
        <w:t>case,</w:t>
      </w:r>
      <w:r>
        <w:rPr>
          <w:spacing w:val="37"/>
          <w:sz w:val="18"/>
          <w:szCs w:val="18"/>
        </w:rPr>
        <w:t xml:space="preserve"> </w:t>
      </w:r>
      <w:r>
        <w:rPr>
          <w:sz w:val="18"/>
          <w:szCs w:val="18"/>
        </w:rPr>
        <w:t>when</w:t>
      </w:r>
      <w:r>
        <w:rPr>
          <w:spacing w:val="40"/>
          <w:sz w:val="18"/>
          <w:szCs w:val="18"/>
        </w:rPr>
        <w:t xml:space="preserve"> </w:t>
      </w:r>
      <w:r>
        <w:rPr>
          <w:sz w:val="18"/>
          <w:szCs w:val="18"/>
        </w:rPr>
        <w:t xml:space="preserve">the </w:t>
      </w:r>
      <w:r>
        <w:rPr>
          <w:spacing w:val="2"/>
          <w:sz w:val="18"/>
          <w:szCs w:val="18"/>
        </w:rPr>
        <w:t xml:space="preserve"> </w:t>
      </w:r>
      <w:r>
        <w:rPr>
          <w:w w:val="111"/>
          <w:sz w:val="18"/>
          <w:szCs w:val="18"/>
        </w:rPr>
        <w:t>ne</w:t>
      </w:r>
      <w:r>
        <w:rPr>
          <w:spacing w:val="-6"/>
          <w:w w:val="111"/>
          <w:sz w:val="18"/>
          <w:szCs w:val="18"/>
        </w:rPr>
        <w:t>tw</w:t>
      </w:r>
      <w:r>
        <w:rPr>
          <w:w w:val="111"/>
          <w:sz w:val="18"/>
          <w:szCs w:val="18"/>
        </w:rPr>
        <w:t>ork bandwidth</w:t>
      </w:r>
      <w:r>
        <w:rPr>
          <w:spacing w:val="23"/>
          <w:w w:val="111"/>
          <w:sz w:val="18"/>
          <w:szCs w:val="18"/>
        </w:rPr>
        <w:t xml:space="preserve"> </w:t>
      </w:r>
      <w:r>
        <w:rPr>
          <w:sz w:val="18"/>
          <w:szCs w:val="18"/>
        </w:rPr>
        <w:t>is</w:t>
      </w:r>
      <w:r>
        <w:rPr>
          <w:spacing w:val="15"/>
          <w:sz w:val="18"/>
          <w:szCs w:val="18"/>
        </w:rPr>
        <w:t xml:space="preserve"> </w:t>
      </w:r>
      <w:r>
        <w:rPr>
          <w:sz w:val="18"/>
          <w:szCs w:val="18"/>
        </w:rPr>
        <w:t xml:space="preserve">smaller </w:t>
      </w:r>
      <w:r>
        <w:rPr>
          <w:spacing w:val="10"/>
          <w:sz w:val="18"/>
          <w:szCs w:val="18"/>
        </w:rPr>
        <w:t xml:space="preserve"> </w:t>
      </w:r>
      <w:del w:id="62" w:author="jlauret" w:date="2015-11-15T15:07:00Z">
        <w:r w:rsidDel="0094662F">
          <w:rPr>
            <w:sz w:val="18"/>
            <w:szCs w:val="18"/>
          </w:rPr>
          <w:delText>then</w:delText>
        </w:r>
      </w:del>
      <w:ins w:id="63" w:author="jlauret" w:date="2015-11-15T15:07:00Z">
        <w:r w:rsidR="0094662F">
          <w:rPr>
            <w:sz w:val="18"/>
            <w:szCs w:val="18"/>
          </w:rPr>
          <w:t>than</w:t>
        </w:r>
      </w:ins>
      <w:r>
        <w:rPr>
          <w:sz w:val="18"/>
          <w:szCs w:val="18"/>
        </w:rPr>
        <w:t xml:space="preserve"> </w:t>
      </w:r>
      <w:r>
        <w:rPr>
          <w:spacing w:val="14"/>
          <w:sz w:val="18"/>
          <w:szCs w:val="18"/>
        </w:rPr>
        <w:t xml:space="preserve"> </w:t>
      </w:r>
      <w:r>
        <w:rPr>
          <w:sz w:val="18"/>
          <w:szCs w:val="18"/>
        </w:rPr>
        <w:t>300</w:t>
      </w:r>
      <w:r>
        <w:rPr>
          <w:spacing w:val="18"/>
          <w:sz w:val="18"/>
          <w:szCs w:val="18"/>
        </w:rPr>
        <w:t xml:space="preserve"> </w:t>
      </w:r>
      <w:r>
        <w:rPr>
          <w:sz w:val="18"/>
          <w:szCs w:val="18"/>
        </w:rPr>
        <w:t xml:space="preserve">Mbps, </w:t>
      </w:r>
      <w:r>
        <w:rPr>
          <w:spacing w:val="9"/>
          <w:sz w:val="18"/>
          <w:szCs w:val="18"/>
        </w:rPr>
        <w:t xml:space="preserve"> </w:t>
      </w:r>
      <w:r>
        <w:rPr>
          <w:sz w:val="18"/>
          <w:szCs w:val="18"/>
        </w:rPr>
        <w:t>it</w:t>
      </w:r>
      <w:r>
        <w:rPr>
          <w:spacing w:val="35"/>
          <w:sz w:val="18"/>
          <w:szCs w:val="18"/>
        </w:rPr>
        <w:t xml:space="preserve"> </w:t>
      </w:r>
      <w:r>
        <w:rPr>
          <w:sz w:val="18"/>
          <w:szCs w:val="18"/>
        </w:rPr>
        <w:t>is</w:t>
      </w:r>
      <w:r>
        <w:rPr>
          <w:spacing w:val="15"/>
          <w:sz w:val="18"/>
          <w:szCs w:val="18"/>
        </w:rPr>
        <w:t xml:space="preserve"> </w:t>
      </w:r>
      <w:r>
        <w:rPr>
          <w:w w:val="115"/>
          <w:sz w:val="18"/>
          <w:szCs w:val="18"/>
        </w:rPr>
        <w:t xml:space="preserve">not </w:t>
      </w:r>
      <w:r>
        <w:rPr>
          <w:w w:val="102"/>
          <w:sz w:val="18"/>
          <w:szCs w:val="18"/>
        </w:rPr>
        <w:t>sufficie</w:t>
      </w:r>
      <w:r>
        <w:rPr>
          <w:spacing w:val="-4"/>
          <w:w w:val="102"/>
          <w:sz w:val="18"/>
          <w:szCs w:val="18"/>
        </w:rPr>
        <w:t>n</w:t>
      </w:r>
      <w:r>
        <w:rPr>
          <w:w w:val="143"/>
          <w:sz w:val="18"/>
          <w:szCs w:val="18"/>
        </w:rPr>
        <w:t>t</w:t>
      </w:r>
      <w:r>
        <w:rPr>
          <w:sz w:val="18"/>
          <w:szCs w:val="18"/>
        </w:rPr>
        <w:t xml:space="preserve"> </w:t>
      </w:r>
      <w:r>
        <w:rPr>
          <w:spacing w:val="-22"/>
          <w:sz w:val="18"/>
          <w:szCs w:val="18"/>
        </w:rPr>
        <w:t xml:space="preserve"> </w:t>
      </w:r>
      <w:r>
        <w:rPr>
          <w:sz w:val="18"/>
          <w:szCs w:val="18"/>
        </w:rPr>
        <w:t xml:space="preserve">to </w:t>
      </w:r>
      <w:r>
        <w:rPr>
          <w:spacing w:val="1"/>
          <w:sz w:val="18"/>
          <w:szCs w:val="18"/>
        </w:rPr>
        <w:t xml:space="preserve"> </w:t>
      </w:r>
      <w:r>
        <w:rPr>
          <w:w w:val="112"/>
          <w:sz w:val="18"/>
          <w:szCs w:val="18"/>
        </w:rPr>
        <w:t>saturate</w:t>
      </w:r>
      <w:r>
        <w:rPr>
          <w:spacing w:val="47"/>
          <w:w w:val="112"/>
          <w:sz w:val="18"/>
          <w:szCs w:val="18"/>
        </w:rPr>
        <w:t xml:space="preserve"> </w:t>
      </w:r>
      <w:r>
        <w:rPr>
          <w:spacing w:val="-6"/>
          <w:w w:val="112"/>
          <w:sz w:val="18"/>
          <w:szCs w:val="18"/>
        </w:rPr>
        <w:t>a</w:t>
      </w:r>
      <w:r>
        <w:rPr>
          <w:spacing w:val="-11"/>
          <w:w w:val="112"/>
          <w:sz w:val="18"/>
          <w:szCs w:val="18"/>
        </w:rPr>
        <w:t>v</w:t>
      </w:r>
      <w:r>
        <w:rPr>
          <w:w w:val="112"/>
          <w:sz w:val="18"/>
          <w:szCs w:val="18"/>
        </w:rPr>
        <w:t>ailable</w:t>
      </w:r>
      <w:r>
        <w:rPr>
          <w:spacing w:val="-1"/>
          <w:w w:val="112"/>
          <w:sz w:val="18"/>
          <w:szCs w:val="18"/>
        </w:rPr>
        <w:t xml:space="preserve"> </w:t>
      </w:r>
      <w:r>
        <w:rPr>
          <w:sz w:val="18"/>
          <w:szCs w:val="18"/>
        </w:rPr>
        <w:t xml:space="preserve">CPUs </w:t>
      </w:r>
      <w:r>
        <w:rPr>
          <w:spacing w:val="25"/>
          <w:sz w:val="18"/>
          <w:szCs w:val="18"/>
        </w:rPr>
        <w:t xml:space="preserve"> </w:t>
      </w:r>
      <w:r>
        <w:rPr>
          <w:sz w:val="18"/>
          <w:szCs w:val="18"/>
        </w:rPr>
        <w:t xml:space="preserve">with </w:t>
      </w:r>
      <w:r>
        <w:rPr>
          <w:spacing w:val="14"/>
          <w:sz w:val="18"/>
          <w:szCs w:val="18"/>
        </w:rPr>
        <w:t xml:space="preserve"> </w:t>
      </w:r>
      <w:r>
        <w:rPr>
          <w:w w:val="118"/>
          <w:sz w:val="18"/>
          <w:szCs w:val="18"/>
        </w:rPr>
        <w:t>data,</w:t>
      </w:r>
      <w:r>
        <w:rPr>
          <w:spacing w:val="16"/>
          <w:w w:val="118"/>
          <w:sz w:val="18"/>
          <w:szCs w:val="18"/>
        </w:rPr>
        <w:t xml:space="preserve"> </w:t>
      </w:r>
      <w:r>
        <w:rPr>
          <w:sz w:val="18"/>
          <w:szCs w:val="18"/>
        </w:rPr>
        <w:t>as</w:t>
      </w:r>
      <w:r>
        <w:rPr>
          <w:spacing w:val="37"/>
          <w:sz w:val="18"/>
          <w:szCs w:val="18"/>
        </w:rPr>
        <w:t xml:space="preserve"> </w:t>
      </w:r>
      <w:r>
        <w:rPr>
          <w:sz w:val="18"/>
          <w:szCs w:val="18"/>
        </w:rPr>
        <w:t xml:space="preserve">the </w:t>
      </w:r>
      <w:r>
        <w:rPr>
          <w:spacing w:val="14"/>
          <w:sz w:val="18"/>
          <w:szCs w:val="18"/>
        </w:rPr>
        <w:t xml:space="preserve"> </w:t>
      </w:r>
      <w:r>
        <w:rPr>
          <w:sz w:val="18"/>
          <w:szCs w:val="18"/>
        </w:rPr>
        <w:t xml:space="preserve">result </w:t>
      </w:r>
      <w:r>
        <w:rPr>
          <w:spacing w:val="31"/>
          <w:sz w:val="18"/>
          <w:szCs w:val="18"/>
        </w:rPr>
        <w:t xml:space="preserve"> </w:t>
      </w:r>
      <w:r>
        <w:rPr>
          <w:sz w:val="18"/>
          <w:szCs w:val="18"/>
        </w:rPr>
        <w:t xml:space="preserve">the </w:t>
      </w:r>
      <w:r>
        <w:rPr>
          <w:spacing w:val="13"/>
          <w:sz w:val="18"/>
          <w:szCs w:val="18"/>
        </w:rPr>
        <w:t xml:space="preserve"> </w:t>
      </w:r>
      <w:proofErr w:type="spellStart"/>
      <w:r>
        <w:rPr>
          <w:w w:val="108"/>
          <w:sz w:val="18"/>
          <w:szCs w:val="18"/>
        </w:rPr>
        <w:t>ma</w:t>
      </w:r>
      <w:r>
        <w:rPr>
          <w:spacing w:val="-5"/>
          <w:w w:val="108"/>
          <w:sz w:val="18"/>
          <w:szCs w:val="18"/>
        </w:rPr>
        <w:t>k</w:t>
      </w:r>
      <w:r>
        <w:rPr>
          <w:w w:val="108"/>
          <w:sz w:val="18"/>
          <w:szCs w:val="18"/>
        </w:rPr>
        <w:t>espan</w:t>
      </w:r>
      <w:proofErr w:type="spellEnd"/>
      <w:r>
        <w:rPr>
          <w:spacing w:val="35"/>
          <w:w w:val="108"/>
          <w:sz w:val="18"/>
          <w:szCs w:val="18"/>
        </w:rPr>
        <w:t xml:space="preserve"> </w:t>
      </w:r>
      <w:r>
        <w:rPr>
          <w:w w:val="108"/>
          <w:sz w:val="18"/>
          <w:szCs w:val="18"/>
        </w:rPr>
        <w:t xml:space="preserve">increases </w:t>
      </w:r>
      <w:r>
        <w:rPr>
          <w:w w:val="112"/>
          <w:sz w:val="18"/>
          <w:szCs w:val="18"/>
        </w:rPr>
        <w:t>dramatically</w:t>
      </w:r>
      <w:r>
        <w:rPr>
          <w:spacing w:val="1"/>
          <w:w w:val="112"/>
          <w:sz w:val="18"/>
          <w:szCs w:val="18"/>
        </w:rPr>
        <w:t xml:space="preserve"> </w:t>
      </w:r>
      <w:r>
        <w:rPr>
          <w:sz w:val="18"/>
          <w:szCs w:val="18"/>
        </w:rPr>
        <w:t>for</w:t>
      </w:r>
      <w:r>
        <w:rPr>
          <w:spacing w:val="16"/>
          <w:sz w:val="18"/>
          <w:szCs w:val="18"/>
        </w:rPr>
        <w:t xml:space="preserve"> </w:t>
      </w:r>
      <w:r>
        <w:rPr>
          <w:sz w:val="18"/>
          <w:szCs w:val="18"/>
        </w:rPr>
        <w:t>all</w:t>
      </w:r>
      <w:r>
        <w:rPr>
          <w:spacing w:val="20"/>
          <w:sz w:val="18"/>
          <w:szCs w:val="18"/>
        </w:rPr>
        <w:t xml:space="preserve"> </w:t>
      </w:r>
      <w:r>
        <w:rPr>
          <w:sz w:val="18"/>
          <w:szCs w:val="18"/>
        </w:rPr>
        <w:t>the</w:t>
      </w:r>
      <w:r>
        <w:rPr>
          <w:spacing w:val="40"/>
          <w:sz w:val="18"/>
          <w:szCs w:val="18"/>
        </w:rPr>
        <w:t xml:space="preserve"> </w:t>
      </w:r>
      <w:r>
        <w:rPr>
          <w:w w:val="107"/>
          <w:sz w:val="18"/>
          <w:szCs w:val="18"/>
        </w:rPr>
        <w:t>s</w:t>
      </w:r>
      <w:r>
        <w:rPr>
          <w:spacing w:val="-5"/>
          <w:w w:val="107"/>
          <w:sz w:val="18"/>
          <w:szCs w:val="18"/>
        </w:rPr>
        <w:t>c</w:t>
      </w:r>
      <w:r>
        <w:rPr>
          <w:w w:val="107"/>
          <w:sz w:val="18"/>
          <w:szCs w:val="18"/>
        </w:rPr>
        <w:t>heduling</w:t>
      </w:r>
      <w:r>
        <w:rPr>
          <w:spacing w:val="4"/>
          <w:w w:val="107"/>
          <w:sz w:val="18"/>
          <w:szCs w:val="18"/>
        </w:rPr>
        <w:t xml:space="preserve"> </w:t>
      </w:r>
      <w:r>
        <w:rPr>
          <w:spacing w:val="5"/>
          <w:sz w:val="18"/>
          <w:szCs w:val="18"/>
        </w:rPr>
        <w:t>p</w:t>
      </w:r>
      <w:r>
        <w:rPr>
          <w:sz w:val="18"/>
          <w:szCs w:val="18"/>
        </w:rPr>
        <w:t>olicies.</w:t>
      </w:r>
      <w:r>
        <w:rPr>
          <w:spacing w:val="33"/>
          <w:sz w:val="18"/>
          <w:szCs w:val="18"/>
        </w:rPr>
        <w:t xml:space="preserve"> </w:t>
      </w:r>
      <w:r>
        <w:rPr>
          <w:spacing w:val="-15"/>
          <w:sz w:val="18"/>
          <w:szCs w:val="18"/>
        </w:rPr>
        <w:t>T</w:t>
      </w:r>
      <w:r>
        <w:rPr>
          <w:sz w:val="18"/>
          <w:szCs w:val="18"/>
        </w:rPr>
        <w:t>o</w:t>
      </w:r>
      <w:r>
        <w:rPr>
          <w:spacing w:val="30"/>
          <w:sz w:val="18"/>
          <w:szCs w:val="18"/>
        </w:rPr>
        <w:t xml:space="preserve"> </w:t>
      </w:r>
      <w:ins w:id="64" w:author="jlauret" w:date="2015-11-15T15:07:00Z">
        <w:r w:rsidR="00FC612D">
          <w:rPr>
            <w:spacing w:val="30"/>
            <w:sz w:val="18"/>
            <w:szCs w:val="18"/>
          </w:rPr>
          <w:t xml:space="preserve">better </w:t>
        </w:r>
      </w:ins>
      <w:r>
        <w:rPr>
          <w:w w:val="110"/>
          <w:sz w:val="18"/>
          <w:szCs w:val="18"/>
        </w:rPr>
        <w:t>distinguish</w:t>
      </w:r>
      <w:r>
        <w:rPr>
          <w:spacing w:val="2"/>
          <w:w w:val="110"/>
          <w:sz w:val="18"/>
          <w:szCs w:val="18"/>
        </w:rPr>
        <w:t xml:space="preserve"> </w:t>
      </w:r>
      <w:proofErr w:type="gramStart"/>
      <w:r>
        <w:rPr>
          <w:sz w:val="18"/>
          <w:szCs w:val="18"/>
        </w:rPr>
        <w:t>among</w:t>
      </w:r>
      <w:ins w:id="65" w:author="jlauret" w:date="2015-11-15T15:07:00Z">
        <w:r w:rsidR="00FC612D">
          <w:rPr>
            <w:sz w:val="18"/>
            <w:szCs w:val="18"/>
          </w:rPr>
          <w:t>st</w:t>
        </w:r>
      </w:ins>
      <w:r>
        <w:rPr>
          <w:sz w:val="18"/>
          <w:szCs w:val="18"/>
        </w:rPr>
        <w:t xml:space="preserve">  </w:t>
      </w:r>
      <w:r>
        <w:rPr>
          <w:w w:val="114"/>
          <w:sz w:val="18"/>
          <w:szCs w:val="18"/>
        </w:rPr>
        <w:t>particular</w:t>
      </w:r>
      <w:proofErr w:type="gramEnd"/>
      <w:r>
        <w:rPr>
          <w:w w:val="114"/>
          <w:sz w:val="18"/>
          <w:szCs w:val="18"/>
        </w:rPr>
        <w:t xml:space="preserve"> </w:t>
      </w:r>
      <w:r>
        <w:rPr>
          <w:w w:val="103"/>
          <w:sz w:val="18"/>
          <w:szCs w:val="18"/>
        </w:rPr>
        <w:t>s</w:t>
      </w:r>
      <w:r>
        <w:rPr>
          <w:spacing w:val="-5"/>
          <w:w w:val="103"/>
          <w:sz w:val="18"/>
          <w:szCs w:val="18"/>
        </w:rPr>
        <w:t>c</w:t>
      </w:r>
      <w:r>
        <w:rPr>
          <w:w w:val="108"/>
          <w:sz w:val="18"/>
          <w:szCs w:val="18"/>
        </w:rPr>
        <w:t xml:space="preserve">heduling </w:t>
      </w:r>
      <w:r>
        <w:rPr>
          <w:w w:val="112"/>
          <w:sz w:val="18"/>
          <w:szCs w:val="18"/>
        </w:rPr>
        <w:t>approa</w:t>
      </w:r>
      <w:r>
        <w:rPr>
          <w:spacing w:val="-4"/>
          <w:w w:val="112"/>
          <w:sz w:val="18"/>
          <w:szCs w:val="18"/>
        </w:rPr>
        <w:t>c</w:t>
      </w:r>
      <w:r>
        <w:rPr>
          <w:w w:val="112"/>
          <w:sz w:val="18"/>
          <w:szCs w:val="18"/>
        </w:rPr>
        <w:t>hes</w:t>
      </w:r>
      <w:del w:id="66" w:author="jlauret" w:date="2015-11-15T15:07:00Z">
        <w:r w:rsidDel="00FC612D">
          <w:rPr>
            <w:spacing w:val="-14"/>
            <w:w w:val="112"/>
            <w:sz w:val="18"/>
            <w:szCs w:val="18"/>
          </w:rPr>
          <w:delText xml:space="preserve"> </w:delText>
        </w:r>
        <w:r w:rsidDel="00FC612D">
          <w:rPr>
            <w:spacing w:val="6"/>
            <w:w w:val="112"/>
            <w:sz w:val="18"/>
            <w:szCs w:val="18"/>
          </w:rPr>
          <w:delText>b</w:delText>
        </w:r>
        <w:r w:rsidDel="00FC612D">
          <w:rPr>
            <w:w w:val="112"/>
            <w:sz w:val="18"/>
            <w:szCs w:val="18"/>
          </w:rPr>
          <w:delText>etter</w:delText>
        </w:r>
      </w:del>
      <w:r>
        <w:rPr>
          <w:w w:val="112"/>
          <w:sz w:val="18"/>
          <w:szCs w:val="18"/>
        </w:rPr>
        <w:t>,</w:t>
      </w:r>
      <w:r>
        <w:rPr>
          <w:spacing w:val="26"/>
          <w:w w:val="112"/>
          <w:sz w:val="18"/>
          <w:szCs w:val="18"/>
        </w:rPr>
        <w:t xml:space="preserve"> </w:t>
      </w:r>
      <w:r>
        <w:rPr>
          <w:sz w:val="18"/>
          <w:szCs w:val="18"/>
        </w:rPr>
        <w:t>the</w:t>
      </w:r>
      <w:r>
        <w:rPr>
          <w:spacing w:val="44"/>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6"/>
          <w:w w:val="110"/>
          <w:sz w:val="18"/>
          <w:szCs w:val="18"/>
        </w:rPr>
        <w:t xml:space="preserve"> </w:t>
      </w:r>
      <w:r>
        <w:rPr>
          <w:w w:val="109"/>
          <w:sz w:val="18"/>
          <w:szCs w:val="18"/>
        </w:rPr>
        <w:t>impr</w:t>
      </w:r>
      <w:r>
        <w:rPr>
          <w:spacing w:val="-5"/>
          <w:w w:val="109"/>
          <w:sz w:val="18"/>
          <w:szCs w:val="18"/>
        </w:rPr>
        <w:t>o</w:t>
      </w:r>
      <w:r>
        <w:rPr>
          <w:spacing w:val="-5"/>
          <w:w w:val="107"/>
          <w:sz w:val="18"/>
          <w:szCs w:val="18"/>
        </w:rPr>
        <w:t>v</w:t>
      </w:r>
      <w:r>
        <w:rPr>
          <w:w w:val="102"/>
          <w:sz w:val="18"/>
          <w:szCs w:val="18"/>
        </w:rPr>
        <w:t>e</w:t>
      </w:r>
      <w:r>
        <w:rPr>
          <w:w w:val="109"/>
          <w:sz w:val="18"/>
          <w:szCs w:val="18"/>
        </w:rPr>
        <w:t>me</w:t>
      </w:r>
      <w:r>
        <w:rPr>
          <w:spacing w:val="-5"/>
          <w:w w:val="109"/>
          <w:sz w:val="18"/>
          <w:szCs w:val="18"/>
        </w:rPr>
        <w:t>n</w:t>
      </w:r>
      <w:r>
        <w:rPr>
          <w:w w:val="143"/>
          <w:sz w:val="18"/>
          <w:szCs w:val="18"/>
        </w:rPr>
        <w:t>t</w:t>
      </w:r>
      <w:r>
        <w:rPr>
          <w:spacing w:val="9"/>
          <w:sz w:val="18"/>
          <w:szCs w:val="18"/>
        </w:rPr>
        <w:t xml:space="preserve"> </w:t>
      </w:r>
      <w:r>
        <w:rPr>
          <w:sz w:val="18"/>
          <w:szCs w:val="18"/>
        </w:rPr>
        <w:t>of</w:t>
      </w:r>
      <w:r>
        <w:rPr>
          <w:spacing w:val="6"/>
          <w:sz w:val="18"/>
          <w:szCs w:val="18"/>
        </w:rPr>
        <w:t xml:space="preserve"> </w:t>
      </w:r>
      <w:r>
        <w:rPr>
          <w:sz w:val="18"/>
          <w:szCs w:val="18"/>
        </w:rPr>
        <w:t>the</w:t>
      </w:r>
      <w:r>
        <w:rPr>
          <w:spacing w:val="44"/>
          <w:sz w:val="18"/>
          <w:szCs w:val="18"/>
        </w:rPr>
        <w:t xml:space="preserve"> </w:t>
      </w:r>
      <w:r>
        <w:rPr>
          <w:w w:val="108"/>
          <w:sz w:val="18"/>
          <w:szCs w:val="18"/>
        </w:rPr>
        <w:t>pro</w:t>
      </w:r>
      <w:r>
        <w:rPr>
          <w:spacing w:val="6"/>
          <w:w w:val="108"/>
          <w:sz w:val="18"/>
          <w:szCs w:val="18"/>
        </w:rPr>
        <w:t>p</w:t>
      </w:r>
      <w:r>
        <w:rPr>
          <w:w w:val="108"/>
          <w:sz w:val="18"/>
          <w:szCs w:val="18"/>
        </w:rPr>
        <w:t>osed</w:t>
      </w:r>
      <w:r>
        <w:rPr>
          <w:spacing w:val="7"/>
          <w:w w:val="108"/>
          <w:sz w:val="18"/>
          <w:szCs w:val="18"/>
        </w:rPr>
        <w:t xml:space="preserve"> </w:t>
      </w:r>
      <w:r>
        <w:rPr>
          <w:sz w:val="18"/>
          <w:szCs w:val="18"/>
        </w:rPr>
        <w:t>m</w:t>
      </w:r>
      <w:r>
        <w:rPr>
          <w:spacing w:val="5"/>
          <w:sz w:val="18"/>
          <w:szCs w:val="18"/>
        </w:rPr>
        <w:t>o</w:t>
      </w:r>
      <w:r>
        <w:rPr>
          <w:sz w:val="18"/>
          <w:szCs w:val="18"/>
        </w:rPr>
        <w:t>del</w:t>
      </w:r>
      <w:r>
        <w:rPr>
          <w:spacing w:val="38"/>
          <w:sz w:val="18"/>
          <w:szCs w:val="18"/>
        </w:rPr>
        <w:t xml:space="preserve"> </w:t>
      </w:r>
      <w:r>
        <w:rPr>
          <w:w w:val="112"/>
          <w:sz w:val="18"/>
          <w:szCs w:val="18"/>
        </w:rPr>
        <w:t>against</w:t>
      </w:r>
      <w:r>
        <w:rPr>
          <w:spacing w:val="5"/>
          <w:w w:val="112"/>
          <w:sz w:val="18"/>
          <w:szCs w:val="18"/>
        </w:rPr>
        <w:t xml:space="preserve"> </w:t>
      </w:r>
      <w:r>
        <w:rPr>
          <w:sz w:val="18"/>
          <w:szCs w:val="18"/>
        </w:rPr>
        <w:t xml:space="preserve">others </w:t>
      </w:r>
      <w:r>
        <w:rPr>
          <w:spacing w:val="17"/>
          <w:sz w:val="18"/>
          <w:szCs w:val="18"/>
        </w:rPr>
        <w:t xml:space="preserve"> </w:t>
      </w:r>
      <w:r>
        <w:rPr>
          <w:w w:val="103"/>
          <w:sz w:val="18"/>
          <w:szCs w:val="18"/>
        </w:rPr>
        <w:t xml:space="preserve">is </w:t>
      </w:r>
      <w:r>
        <w:rPr>
          <w:sz w:val="18"/>
          <w:szCs w:val="18"/>
        </w:rPr>
        <w:t>gi</w:t>
      </w:r>
      <w:r>
        <w:rPr>
          <w:spacing w:val="-5"/>
          <w:sz w:val="18"/>
          <w:szCs w:val="18"/>
        </w:rPr>
        <w:t>v</w:t>
      </w:r>
      <w:r>
        <w:rPr>
          <w:sz w:val="18"/>
          <w:szCs w:val="18"/>
        </w:rPr>
        <w:t>en</w:t>
      </w:r>
      <w:r>
        <w:rPr>
          <w:spacing w:val="26"/>
          <w:sz w:val="18"/>
          <w:szCs w:val="18"/>
        </w:rPr>
        <w:t xml:space="preserve"> </w:t>
      </w:r>
      <w:r>
        <w:rPr>
          <w:w w:val="126"/>
          <w:sz w:val="18"/>
          <w:szCs w:val="18"/>
        </w:rPr>
        <w:t>at</w:t>
      </w:r>
      <w:r>
        <w:rPr>
          <w:spacing w:val="-9"/>
          <w:w w:val="126"/>
          <w:sz w:val="18"/>
          <w:szCs w:val="18"/>
        </w:rPr>
        <w:t xml:space="preserve"> </w:t>
      </w:r>
      <w:r>
        <w:rPr>
          <w:sz w:val="18"/>
          <w:szCs w:val="18"/>
        </w:rPr>
        <w:t xml:space="preserve">Figure </w:t>
      </w:r>
      <w:r>
        <w:rPr>
          <w:spacing w:val="5"/>
          <w:sz w:val="18"/>
          <w:szCs w:val="18"/>
        </w:rPr>
        <w:t xml:space="preserve"> </w:t>
      </w:r>
      <w:r>
        <w:rPr>
          <w:sz w:val="18"/>
          <w:szCs w:val="18"/>
        </w:rPr>
        <w:t>4.</w:t>
      </w:r>
      <w:r>
        <w:rPr>
          <w:spacing w:val="11"/>
          <w:sz w:val="18"/>
          <w:szCs w:val="18"/>
        </w:rPr>
        <w:t xml:space="preserve"> </w:t>
      </w:r>
      <w:r>
        <w:rPr>
          <w:sz w:val="18"/>
          <w:szCs w:val="18"/>
        </w:rPr>
        <w:t>The</w:t>
      </w:r>
      <w:r>
        <w:rPr>
          <w:spacing w:val="39"/>
          <w:sz w:val="18"/>
          <w:szCs w:val="18"/>
        </w:rPr>
        <w:t xml:space="preserve"> </w:t>
      </w:r>
      <w:proofErr w:type="gramStart"/>
      <w:r>
        <w:rPr>
          <w:sz w:val="18"/>
          <w:szCs w:val="18"/>
        </w:rPr>
        <w:t>pro</w:t>
      </w:r>
      <w:r>
        <w:rPr>
          <w:spacing w:val="6"/>
          <w:sz w:val="18"/>
          <w:szCs w:val="18"/>
        </w:rPr>
        <w:t>p</w:t>
      </w:r>
      <w:r>
        <w:rPr>
          <w:sz w:val="18"/>
          <w:szCs w:val="18"/>
        </w:rPr>
        <w:t xml:space="preserve">osed </w:t>
      </w:r>
      <w:r>
        <w:rPr>
          <w:spacing w:val="11"/>
          <w:sz w:val="18"/>
          <w:szCs w:val="18"/>
        </w:rPr>
        <w:t xml:space="preserve"> </w:t>
      </w:r>
      <w:r>
        <w:rPr>
          <w:sz w:val="18"/>
          <w:szCs w:val="18"/>
        </w:rPr>
        <w:t>m</w:t>
      </w:r>
      <w:r>
        <w:rPr>
          <w:spacing w:val="5"/>
          <w:sz w:val="18"/>
          <w:szCs w:val="18"/>
        </w:rPr>
        <w:t>o</w:t>
      </w:r>
      <w:r>
        <w:rPr>
          <w:sz w:val="18"/>
          <w:szCs w:val="18"/>
        </w:rPr>
        <w:t>del</w:t>
      </w:r>
      <w:proofErr w:type="gramEnd"/>
      <w:r>
        <w:rPr>
          <w:spacing w:val="32"/>
          <w:sz w:val="18"/>
          <w:szCs w:val="18"/>
        </w:rPr>
        <w:t xml:space="preserve"> </w:t>
      </w:r>
      <w:r>
        <w:rPr>
          <w:sz w:val="18"/>
          <w:szCs w:val="18"/>
        </w:rPr>
        <w:t>can</w:t>
      </w:r>
      <w:r>
        <w:rPr>
          <w:spacing w:val="28"/>
          <w:sz w:val="18"/>
          <w:szCs w:val="18"/>
        </w:rPr>
        <w:t xml:space="preserve"> </w:t>
      </w:r>
      <w:r>
        <w:rPr>
          <w:sz w:val="18"/>
          <w:szCs w:val="18"/>
        </w:rPr>
        <w:t>pr</w:t>
      </w:r>
      <w:r>
        <w:rPr>
          <w:spacing w:val="-5"/>
          <w:sz w:val="18"/>
          <w:szCs w:val="18"/>
        </w:rPr>
        <w:t>o</w:t>
      </w:r>
      <w:r>
        <w:rPr>
          <w:sz w:val="18"/>
          <w:szCs w:val="18"/>
        </w:rPr>
        <w:t xml:space="preserve">vide </w:t>
      </w:r>
      <w:r>
        <w:rPr>
          <w:spacing w:val="4"/>
          <w:sz w:val="18"/>
          <w:szCs w:val="18"/>
        </w:rPr>
        <w:t xml:space="preserve"> </w:t>
      </w:r>
      <w:r>
        <w:rPr>
          <w:sz w:val="18"/>
          <w:szCs w:val="18"/>
        </w:rPr>
        <w:t>a</w:t>
      </w:r>
      <w:r>
        <w:rPr>
          <w:spacing w:val="15"/>
          <w:sz w:val="18"/>
          <w:szCs w:val="18"/>
        </w:rPr>
        <w:t xml:space="preserve"> </w:t>
      </w:r>
      <w:r>
        <w:rPr>
          <w:w w:val="105"/>
          <w:sz w:val="18"/>
          <w:szCs w:val="18"/>
        </w:rPr>
        <w:t>significa</w:t>
      </w:r>
      <w:r>
        <w:rPr>
          <w:spacing w:val="-4"/>
          <w:w w:val="105"/>
          <w:sz w:val="18"/>
          <w:szCs w:val="18"/>
        </w:rPr>
        <w:t>n</w:t>
      </w:r>
      <w:r>
        <w:rPr>
          <w:w w:val="143"/>
          <w:sz w:val="18"/>
          <w:szCs w:val="18"/>
        </w:rPr>
        <w:t>t</w:t>
      </w:r>
      <w:r>
        <w:rPr>
          <w:spacing w:val="3"/>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3"/>
          <w:sz w:val="18"/>
          <w:szCs w:val="18"/>
        </w:rPr>
        <w:t xml:space="preserve"> </w:t>
      </w:r>
      <w:r>
        <w:rPr>
          <w:w w:val="111"/>
          <w:sz w:val="18"/>
          <w:szCs w:val="18"/>
        </w:rPr>
        <w:t>(rea</w:t>
      </w:r>
      <w:r>
        <w:rPr>
          <w:spacing w:val="-5"/>
          <w:w w:val="111"/>
          <w:sz w:val="18"/>
          <w:szCs w:val="18"/>
        </w:rPr>
        <w:t>c</w:t>
      </w:r>
      <w:r>
        <w:rPr>
          <w:w w:val="108"/>
          <w:sz w:val="18"/>
          <w:szCs w:val="18"/>
        </w:rPr>
        <w:t>hing</w:t>
      </w:r>
    </w:p>
    <w:p w:rsidR="00C45AA3" w:rsidRDefault="00DC4C15">
      <w:pPr>
        <w:spacing w:before="1" w:line="265" w:lineRule="auto"/>
        <w:ind w:left="100" w:right="1841"/>
        <w:jc w:val="both"/>
        <w:rPr>
          <w:sz w:val="18"/>
          <w:szCs w:val="18"/>
        </w:rPr>
        <w:sectPr w:rsidR="00C45AA3">
          <w:type w:val="continuous"/>
          <w:pgSz w:w="11920" w:h="16840"/>
          <w:pgMar w:top="960" w:right="1680" w:bottom="280" w:left="1340" w:header="720" w:footer="720" w:gutter="0"/>
          <w:cols w:space="720"/>
        </w:sectPr>
      </w:pPr>
      <w:r>
        <w:pict>
          <v:group id="_x0000_s1486" style="position:absolute;left:0;text-align:left;margin-left:347.75pt;margin-top:8.25pt;width:2.75pt;height:0;z-index:-1792;mso-position-horizontal-relative:page" coordorigin="6955,165" coordsize="55,0">
            <v:shape id="_x0000_s1487" style="position:absolute;left:6955;top:165;width:55;height:0" coordorigin="6955,165" coordsize="55,0" path="m6955,165r55,e" filled="f" strokeweight=".14042mm">
              <v:path arrowok="t"/>
            </v:shape>
            <w10:wrap anchorx="page"/>
          </v:group>
        </w:pict>
      </w:r>
      <w:r>
        <w:rPr>
          <w:sz w:val="18"/>
          <w:szCs w:val="18"/>
        </w:rPr>
        <w:t>28</w:t>
      </w:r>
      <w:r>
        <w:rPr>
          <w:spacing w:val="-10"/>
          <w:sz w:val="18"/>
          <w:szCs w:val="18"/>
        </w:rPr>
        <w:t xml:space="preserve"> </w:t>
      </w:r>
      <w:r>
        <w:rPr>
          <w:sz w:val="18"/>
          <w:szCs w:val="18"/>
        </w:rPr>
        <w:t>%)</w:t>
      </w:r>
      <w:r>
        <w:rPr>
          <w:spacing w:val="34"/>
          <w:sz w:val="18"/>
          <w:szCs w:val="18"/>
        </w:rPr>
        <w:t xml:space="preserve"> </w:t>
      </w:r>
      <w:r>
        <w:rPr>
          <w:w w:val="109"/>
          <w:sz w:val="18"/>
          <w:szCs w:val="18"/>
        </w:rPr>
        <w:t>compared</w:t>
      </w:r>
      <w:r>
        <w:rPr>
          <w:spacing w:val="15"/>
          <w:w w:val="109"/>
          <w:sz w:val="18"/>
          <w:szCs w:val="18"/>
        </w:rPr>
        <w:t xml:space="preserve"> </w:t>
      </w:r>
      <w:r>
        <w:rPr>
          <w:sz w:val="18"/>
          <w:szCs w:val="18"/>
        </w:rPr>
        <w:t>to</w:t>
      </w:r>
      <w:r>
        <w:rPr>
          <w:spacing w:val="41"/>
          <w:sz w:val="18"/>
          <w:szCs w:val="18"/>
        </w:rPr>
        <w:t xml:space="preserve"> </w:t>
      </w:r>
      <w:proofErr w:type="gramStart"/>
      <w:r>
        <w:rPr>
          <w:sz w:val="18"/>
          <w:szCs w:val="18"/>
        </w:rPr>
        <w:t xml:space="preserve">the </w:t>
      </w:r>
      <w:r>
        <w:rPr>
          <w:spacing w:val="9"/>
          <w:sz w:val="18"/>
          <w:szCs w:val="18"/>
        </w:rPr>
        <w:t xml:space="preserve"> </w:t>
      </w:r>
      <w:r>
        <w:rPr>
          <w:w w:val="109"/>
          <w:sz w:val="18"/>
          <w:szCs w:val="18"/>
        </w:rPr>
        <w:t>s</w:t>
      </w:r>
      <w:r>
        <w:rPr>
          <w:spacing w:val="-5"/>
          <w:w w:val="109"/>
          <w:sz w:val="18"/>
          <w:szCs w:val="18"/>
        </w:rPr>
        <w:t>c</w:t>
      </w:r>
      <w:r>
        <w:rPr>
          <w:w w:val="109"/>
          <w:sz w:val="18"/>
          <w:szCs w:val="18"/>
        </w:rPr>
        <w:t>heduling</w:t>
      </w:r>
      <w:proofErr w:type="gramEnd"/>
      <w:r>
        <w:rPr>
          <w:spacing w:val="1"/>
          <w:w w:val="109"/>
          <w:sz w:val="18"/>
          <w:szCs w:val="18"/>
        </w:rPr>
        <w:t xml:space="preserve"> </w:t>
      </w:r>
      <w:r>
        <w:rPr>
          <w:w w:val="109"/>
          <w:sz w:val="18"/>
          <w:szCs w:val="18"/>
        </w:rPr>
        <w:t>approa</w:t>
      </w:r>
      <w:r>
        <w:rPr>
          <w:spacing w:val="-4"/>
          <w:w w:val="109"/>
          <w:sz w:val="18"/>
          <w:szCs w:val="18"/>
        </w:rPr>
        <w:t>c</w:t>
      </w:r>
      <w:r>
        <w:rPr>
          <w:w w:val="109"/>
          <w:sz w:val="18"/>
          <w:szCs w:val="18"/>
        </w:rPr>
        <w:t>h</w:t>
      </w:r>
      <w:r>
        <w:rPr>
          <w:spacing w:val="30"/>
          <w:w w:val="109"/>
          <w:sz w:val="18"/>
          <w:szCs w:val="18"/>
        </w:rPr>
        <w:t xml:space="preserve"> </w:t>
      </w:r>
      <w:r>
        <w:rPr>
          <w:sz w:val="18"/>
          <w:szCs w:val="18"/>
        </w:rPr>
        <w:t>used  in</w:t>
      </w:r>
      <w:r>
        <w:rPr>
          <w:spacing w:val="32"/>
          <w:sz w:val="18"/>
          <w:szCs w:val="18"/>
        </w:rPr>
        <w:t xml:space="preserve"> </w:t>
      </w:r>
      <w:r>
        <w:rPr>
          <w:w w:val="111"/>
          <w:sz w:val="18"/>
          <w:szCs w:val="18"/>
        </w:rPr>
        <w:t>practice</w:t>
      </w:r>
      <w:r>
        <w:rPr>
          <w:spacing w:val="15"/>
          <w:w w:val="111"/>
          <w:sz w:val="18"/>
          <w:szCs w:val="18"/>
        </w:rPr>
        <w:t xml:space="preserve"> </w:t>
      </w:r>
      <w:r>
        <w:rPr>
          <w:sz w:val="18"/>
          <w:szCs w:val="18"/>
        </w:rPr>
        <w:t xml:space="preserve">(PUSH </w:t>
      </w:r>
      <w:r>
        <w:rPr>
          <w:spacing w:val="29"/>
          <w:sz w:val="18"/>
          <w:szCs w:val="18"/>
        </w:rPr>
        <w:t xml:space="preserve"> </w:t>
      </w:r>
      <w:r>
        <w:rPr>
          <w:sz w:val="18"/>
          <w:szCs w:val="18"/>
        </w:rPr>
        <w:t xml:space="preserve">par). </w:t>
      </w:r>
      <w:r>
        <w:rPr>
          <w:spacing w:val="28"/>
          <w:sz w:val="18"/>
          <w:szCs w:val="18"/>
        </w:rPr>
        <w:t xml:space="preserve"> </w:t>
      </w:r>
      <w:r>
        <w:rPr>
          <w:sz w:val="18"/>
          <w:szCs w:val="18"/>
        </w:rPr>
        <w:t>Also</w:t>
      </w:r>
      <w:r>
        <w:rPr>
          <w:spacing w:val="33"/>
          <w:sz w:val="18"/>
          <w:szCs w:val="18"/>
        </w:rPr>
        <w:t xml:space="preserve"> </w:t>
      </w:r>
      <w:r>
        <w:rPr>
          <w:sz w:val="18"/>
          <w:szCs w:val="18"/>
        </w:rPr>
        <w:t>in</w:t>
      </w:r>
      <w:r>
        <w:rPr>
          <w:spacing w:val="32"/>
          <w:sz w:val="18"/>
          <w:szCs w:val="18"/>
        </w:rPr>
        <w:t xml:space="preserve"> </w:t>
      </w:r>
      <w:r>
        <w:rPr>
          <w:w w:val="116"/>
          <w:sz w:val="18"/>
          <w:szCs w:val="18"/>
        </w:rPr>
        <w:t xml:space="preserve">the </w:t>
      </w:r>
      <w:r>
        <w:rPr>
          <w:sz w:val="18"/>
          <w:szCs w:val="18"/>
        </w:rPr>
        <w:t xml:space="preserve">case, </w:t>
      </w:r>
      <w:r>
        <w:rPr>
          <w:spacing w:val="10"/>
          <w:sz w:val="18"/>
          <w:szCs w:val="18"/>
        </w:rPr>
        <w:t xml:space="preserve"> </w:t>
      </w:r>
      <w:r>
        <w:rPr>
          <w:sz w:val="18"/>
          <w:szCs w:val="18"/>
        </w:rPr>
        <w:t xml:space="preserve">when </w:t>
      </w:r>
      <w:r>
        <w:rPr>
          <w:spacing w:val="13"/>
          <w:sz w:val="18"/>
          <w:szCs w:val="18"/>
        </w:rPr>
        <w:t xml:space="preserve"> </w:t>
      </w:r>
      <w:r>
        <w:rPr>
          <w:sz w:val="18"/>
          <w:szCs w:val="18"/>
        </w:rPr>
        <w:t xml:space="preserve">the </w:t>
      </w:r>
      <w:r>
        <w:rPr>
          <w:spacing w:val="21"/>
          <w:sz w:val="18"/>
          <w:szCs w:val="18"/>
        </w:rPr>
        <w:t xml:space="preserve"> </w:t>
      </w:r>
      <w:r>
        <w:rPr>
          <w:w w:val="111"/>
          <w:sz w:val="18"/>
          <w:szCs w:val="18"/>
        </w:rPr>
        <w:t>ne</w:t>
      </w:r>
      <w:r>
        <w:rPr>
          <w:spacing w:val="-6"/>
          <w:w w:val="111"/>
          <w:sz w:val="18"/>
          <w:szCs w:val="18"/>
        </w:rPr>
        <w:t>tw</w:t>
      </w:r>
      <w:r>
        <w:rPr>
          <w:w w:val="111"/>
          <w:sz w:val="18"/>
          <w:szCs w:val="18"/>
        </w:rPr>
        <w:t>ork</w:t>
      </w:r>
      <w:r>
        <w:rPr>
          <w:spacing w:val="19"/>
          <w:w w:val="111"/>
          <w:sz w:val="18"/>
          <w:szCs w:val="18"/>
        </w:rPr>
        <w:t xml:space="preserve"> </w:t>
      </w:r>
      <w:r>
        <w:rPr>
          <w:w w:val="111"/>
          <w:sz w:val="18"/>
          <w:szCs w:val="18"/>
        </w:rPr>
        <w:t>bandwidth</w:t>
      </w:r>
      <w:r>
        <w:rPr>
          <w:spacing w:val="42"/>
          <w:w w:val="111"/>
          <w:sz w:val="18"/>
          <w:szCs w:val="18"/>
        </w:rPr>
        <w:t xml:space="preserve"> </w:t>
      </w:r>
      <w:r>
        <w:rPr>
          <w:sz w:val="18"/>
          <w:szCs w:val="18"/>
        </w:rPr>
        <w:t>is</w:t>
      </w:r>
      <w:r>
        <w:rPr>
          <w:spacing w:val="34"/>
          <w:sz w:val="18"/>
          <w:szCs w:val="18"/>
        </w:rPr>
        <w:t xml:space="preserve"> </w:t>
      </w:r>
      <w:r>
        <w:rPr>
          <w:sz w:val="18"/>
          <w:szCs w:val="18"/>
        </w:rPr>
        <w:t xml:space="preserve">not </w:t>
      </w:r>
      <w:r>
        <w:rPr>
          <w:spacing w:val="20"/>
          <w:sz w:val="18"/>
          <w:szCs w:val="18"/>
        </w:rPr>
        <w:t xml:space="preserve"> </w:t>
      </w:r>
      <w:r>
        <w:rPr>
          <w:w w:val="102"/>
          <w:sz w:val="18"/>
          <w:szCs w:val="18"/>
        </w:rPr>
        <w:t>sufficie</w:t>
      </w:r>
      <w:r>
        <w:rPr>
          <w:spacing w:val="-4"/>
          <w:w w:val="102"/>
          <w:sz w:val="18"/>
          <w:szCs w:val="18"/>
        </w:rPr>
        <w:t>n</w:t>
      </w:r>
      <w:r>
        <w:rPr>
          <w:w w:val="143"/>
          <w:sz w:val="18"/>
          <w:szCs w:val="18"/>
        </w:rPr>
        <w:t>t</w:t>
      </w:r>
      <w:r>
        <w:rPr>
          <w:spacing w:val="31"/>
          <w:w w:val="143"/>
          <w:sz w:val="18"/>
          <w:szCs w:val="18"/>
        </w:rPr>
        <w:t xml:space="preserve"> </w:t>
      </w:r>
      <w:r>
        <w:rPr>
          <w:sz w:val="18"/>
          <w:szCs w:val="18"/>
        </w:rPr>
        <w:t xml:space="preserve">to </w:t>
      </w:r>
      <w:r>
        <w:rPr>
          <w:spacing w:val="8"/>
          <w:sz w:val="18"/>
          <w:szCs w:val="18"/>
        </w:rPr>
        <w:t xml:space="preserve"> </w:t>
      </w:r>
      <w:r>
        <w:rPr>
          <w:spacing w:val="-5"/>
          <w:sz w:val="18"/>
          <w:szCs w:val="18"/>
        </w:rPr>
        <w:t>k</w:t>
      </w:r>
      <w:r>
        <w:rPr>
          <w:sz w:val="18"/>
          <w:szCs w:val="18"/>
        </w:rPr>
        <w:t xml:space="preserve">eep </w:t>
      </w:r>
      <w:r>
        <w:rPr>
          <w:spacing w:val="7"/>
          <w:sz w:val="18"/>
          <w:szCs w:val="18"/>
        </w:rPr>
        <w:t xml:space="preserve"> </w:t>
      </w:r>
      <w:r>
        <w:rPr>
          <w:sz w:val="18"/>
          <w:szCs w:val="18"/>
        </w:rPr>
        <w:t xml:space="preserve">all  the </w:t>
      </w:r>
      <w:r>
        <w:rPr>
          <w:spacing w:val="21"/>
          <w:sz w:val="18"/>
          <w:szCs w:val="18"/>
        </w:rPr>
        <w:t xml:space="preserve"> </w:t>
      </w:r>
      <w:r>
        <w:rPr>
          <w:sz w:val="18"/>
          <w:szCs w:val="18"/>
        </w:rPr>
        <w:t xml:space="preserve">CPUs </w:t>
      </w:r>
      <w:r>
        <w:rPr>
          <w:spacing w:val="32"/>
          <w:sz w:val="18"/>
          <w:szCs w:val="18"/>
        </w:rPr>
        <w:t xml:space="preserve"> </w:t>
      </w:r>
      <w:r>
        <w:rPr>
          <w:sz w:val="18"/>
          <w:szCs w:val="18"/>
        </w:rPr>
        <w:t>bus</w:t>
      </w:r>
      <w:r>
        <w:rPr>
          <w:spacing w:val="-15"/>
          <w:sz w:val="18"/>
          <w:szCs w:val="18"/>
        </w:rPr>
        <w:t>y</w:t>
      </w:r>
      <w:r>
        <w:rPr>
          <w:sz w:val="18"/>
          <w:szCs w:val="18"/>
        </w:rPr>
        <w:t xml:space="preserve">, </w:t>
      </w:r>
      <w:r>
        <w:rPr>
          <w:spacing w:val="25"/>
          <w:sz w:val="18"/>
          <w:szCs w:val="18"/>
        </w:rPr>
        <w:t xml:space="preserve"> </w:t>
      </w:r>
      <w:r>
        <w:rPr>
          <w:w w:val="116"/>
          <w:sz w:val="18"/>
          <w:szCs w:val="18"/>
        </w:rPr>
        <w:t xml:space="preserve">the </w:t>
      </w:r>
      <w:r>
        <w:rPr>
          <w:w w:val="109"/>
          <w:sz w:val="18"/>
          <w:szCs w:val="18"/>
        </w:rPr>
        <w:t>PLANNER</w:t>
      </w:r>
      <w:r>
        <w:rPr>
          <w:spacing w:val="1"/>
          <w:w w:val="109"/>
          <w:sz w:val="18"/>
          <w:szCs w:val="18"/>
        </w:rPr>
        <w:t xml:space="preserve"> </w:t>
      </w:r>
      <w:r>
        <w:rPr>
          <w:w w:val="109"/>
          <w:sz w:val="18"/>
          <w:szCs w:val="18"/>
        </w:rPr>
        <w:t>s</w:t>
      </w:r>
      <w:r>
        <w:rPr>
          <w:spacing w:val="-5"/>
          <w:w w:val="109"/>
          <w:sz w:val="18"/>
          <w:szCs w:val="18"/>
        </w:rPr>
        <w:t>c</w:t>
      </w:r>
      <w:r>
        <w:rPr>
          <w:w w:val="109"/>
          <w:sz w:val="18"/>
          <w:szCs w:val="18"/>
        </w:rPr>
        <w:t>heduling</w:t>
      </w:r>
      <w:r>
        <w:rPr>
          <w:spacing w:val="-21"/>
          <w:w w:val="109"/>
          <w:sz w:val="18"/>
          <w:szCs w:val="18"/>
        </w:rPr>
        <w:t xml:space="preserve"> </w:t>
      </w:r>
      <w:r>
        <w:rPr>
          <w:w w:val="109"/>
          <w:sz w:val="18"/>
          <w:szCs w:val="18"/>
        </w:rPr>
        <w:t>approa</w:t>
      </w:r>
      <w:r>
        <w:rPr>
          <w:spacing w:val="-4"/>
          <w:w w:val="109"/>
          <w:sz w:val="18"/>
          <w:szCs w:val="18"/>
        </w:rPr>
        <w:t>c</w:t>
      </w:r>
      <w:r>
        <w:rPr>
          <w:w w:val="109"/>
          <w:sz w:val="18"/>
          <w:szCs w:val="18"/>
        </w:rPr>
        <w:t>h</w:t>
      </w:r>
      <w:r>
        <w:rPr>
          <w:spacing w:val="8"/>
          <w:w w:val="109"/>
          <w:sz w:val="18"/>
          <w:szCs w:val="18"/>
        </w:rPr>
        <w:t xml:space="preserve"> </w:t>
      </w:r>
      <w:r>
        <w:rPr>
          <w:spacing w:val="5"/>
          <w:w w:val="109"/>
          <w:sz w:val="18"/>
          <w:szCs w:val="18"/>
        </w:rPr>
        <w:t>p</w:t>
      </w:r>
      <w:r>
        <w:rPr>
          <w:w w:val="109"/>
          <w:sz w:val="18"/>
          <w:szCs w:val="18"/>
        </w:rPr>
        <w:t>ermane</w:t>
      </w:r>
      <w:r>
        <w:rPr>
          <w:spacing w:val="-5"/>
          <w:w w:val="109"/>
          <w:sz w:val="18"/>
          <w:szCs w:val="18"/>
        </w:rPr>
        <w:t>n</w:t>
      </w:r>
      <w:r>
        <w:rPr>
          <w:w w:val="109"/>
          <w:sz w:val="18"/>
          <w:szCs w:val="18"/>
        </w:rPr>
        <w:t>tly</w:t>
      </w:r>
      <w:r>
        <w:rPr>
          <w:spacing w:val="14"/>
          <w:w w:val="109"/>
          <w:sz w:val="18"/>
          <w:szCs w:val="18"/>
        </w:rPr>
        <w:t xml:space="preserve"> </w:t>
      </w:r>
      <w:r>
        <w:rPr>
          <w:sz w:val="18"/>
          <w:szCs w:val="18"/>
        </w:rPr>
        <w:t>pr</w:t>
      </w:r>
      <w:r>
        <w:rPr>
          <w:spacing w:val="-5"/>
          <w:sz w:val="18"/>
          <w:szCs w:val="18"/>
        </w:rPr>
        <w:t>o</w:t>
      </w:r>
      <w:r>
        <w:rPr>
          <w:sz w:val="18"/>
          <w:szCs w:val="18"/>
        </w:rPr>
        <w:t>vides</w:t>
      </w:r>
      <w:r>
        <w:rPr>
          <w:spacing w:val="44"/>
          <w:sz w:val="18"/>
          <w:szCs w:val="18"/>
        </w:rPr>
        <w:t xml:space="preserve"> </w:t>
      </w:r>
      <w:r>
        <w:rPr>
          <w:sz w:val="18"/>
          <w:szCs w:val="18"/>
        </w:rPr>
        <w:t>a</w:t>
      </w:r>
      <w:r>
        <w:rPr>
          <w:spacing w:val="9"/>
          <w:sz w:val="18"/>
          <w:szCs w:val="18"/>
        </w:rPr>
        <w:t xml:space="preserve"> </w:t>
      </w:r>
      <w:r>
        <w:rPr>
          <w:spacing w:val="5"/>
          <w:w w:val="110"/>
          <w:sz w:val="18"/>
          <w:szCs w:val="18"/>
        </w:rPr>
        <w:t>b</w:t>
      </w:r>
      <w:r>
        <w:rPr>
          <w:w w:val="110"/>
          <w:sz w:val="18"/>
          <w:szCs w:val="18"/>
        </w:rPr>
        <w:t>etter</w:t>
      </w:r>
      <w:r>
        <w:rPr>
          <w:spacing w:val="20"/>
          <w:w w:val="110"/>
          <w:sz w:val="18"/>
          <w:szCs w:val="18"/>
        </w:rPr>
        <w:t xml:space="preserve"> </w:t>
      </w:r>
      <w:r>
        <w:rPr>
          <w:spacing w:val="5"/>
          <w:w w:val="110"/>
          <w:sz w:val="18"/>
          <w:szCs w:val="18"/>
        </w:rPr>
        <w:t>p</w:t>
      </w:r>
      <w:r>
        <w:rPr>
          <w:w w:val="110"/>
          <w:sz w:val="18"/>
          <w:szCs w:val="18"/>
        </w:rPr>
        <w:t>erformance.</w:t>
      </w:r>
      <w:r>
        <w:rPr>
          <w:spacing w:val="-22"/>
          <w:w w:val="110"/>
          <w:sz w:val="18"/>
          <w:szCs w:val="18"/>
        </w:rPr>
        <w:t xml:space="preserve"> </w:t>
      </w:r>
      <w:r>
        <w:rPr>
          <w:sz w:val="18"/>
          <w:szCs w:val="18"/>
        </w:rPr>
        <w:t>Using</w:t>
      </w:r>
      <w:r>
        <w:rPr>
          <w:spacing w:val="23"/>
          <w:sz w:val="18"/>
          <w:szCs w:val="18"/>
        </w:rPr>
        <w:t xml:space="preserve"> </w:t>
      </w:r>
      <w:r>
        <w:rPr>
          <w:w w:val="114"/>
          <w:sz w:val="18"/>
          <w:szCs w:val="18"/>
        </w:rPr>
        <w:t xml:space="preserve">this </w:t>
      </w:r>
      <w:proofErr w:type="gramStart"/>
      <w:r>
        <w:rPr>
          <w:sz w:val="18"/>
          <w:szCs w:val="18"/>
        </w:rPr>
        <w:t xml:space="preserve">plot </w:t>
      </w:r>
      <w:r>
        <w:rPr>
          <w:spacing w:val="4"/>
          <w:sz w:val="18"/>
          <w:szCs w:val="18"/>
        </w:rPr>
        <w:t xml:space="preserve"> </w:t>
      </w:r>
      <w:r>
        <w:rPr>
          <w:sz w:val="18"/>
          <w:szCs w:val="18"/>
        </w:rPr>
        <w:t>one</w:t>
      </w:r>
      <w:proofErr w:type="gramEnd"/>
      <w:r>
        <w:rPr>
          <w:spacing w:val="29"/>
          <w:sz w:val="18"/>
          <w:szCs w:val="18"/>
        </w:rPr>
        <w:t xml:space="preserve"> </w:t>
      </w:r>
      <w:r>
        <w:rPr>
          <w:sz w:val="18"/>
          <w:szCs w:val="18"/>
        </w:rPr>
        <w:t>can</w:t>
      </w:r>
      <w:r>
        <w:rPr>
          <w:spacing w:val="38"/>
          <w:sz w:val="18"/>
          <w:szCs w:val="18"/>
        </w:rPr>
        <w:t xml:space="preserve"> </w:t>
      </w:r>
      <w:r>
        <w:rPr>
          <w:sz w:val="18"/>
          <w:szCs w:val="18"/>
        </w:rPr>
        <w:t xml:space="preserve">conclude </w:t>
      </w:r>
      <w:r>
        <w:rPr>
          <w:spacing w:val="14"/>
          <w:sz w:val="18"/>
          <w:szCs w:val="18"/>
        </w:rPr>
        <w:t xml:space="preserve"> </w:t>
      </w:r>
      <w:r>
        <w:rPr>
          <w:w w:val="125"/>
          <w:sz w:val="18"/>
          <w:szCs w:val="18"/>
        </w:rPr>
        <w:t>that</w:t>
      </w:r>
      <w:r>
        <w:rPr>
          <w:spacing w:val="2"/>
          <w:w w:val="125"/>
          <w:sz w:val="18"/>
          <w:szCs w:val="18"/>
        </w:rPr>
        <w:t xml:space="preserve"> </w:t>
      </w:r>
      <w:r>
        <w:rPr>
          <w:sz w:val="18"/>
          <w:szCs w:val="18"/>
        </w:rPr>
        <w:t>in</w:t>
      </w:r>
      <w:r>
        <w:rPr>
          <w:spacing w:val="26"/>
          <w:sz w:val="18"/>
          <w:szCs w:val="18"/>
        </w:rPr>
        <w:t xml:space="preserve"> </w:t>
      </w:r>
      <w:r>
        <w:rPr>
          <w:sz w:val="18"/>
          <w:szCs w:val="18"/>
        </w:rPr>
        <w:t xml:space="preserve">the </w:t>
      </w:r>
      <w:r>
        <w:rPr>
          <w:spacing w:val="3"/>
          <w:sz w:val="18"/>
          <w:szCs w:val="18"/>
        </w:rPr>
        <w:t xml:space="preserve"> </w:t>
      </w:r>
      <w:r>
        <w:rPr>
          <w:sz w:val="18"/>
          <w:szCs w:val="18"/>
        </w:rPr>
        <w:t>case</w:t>
      </w:r>
      <w:r>
        <w:rPr>
          <w:spacing w:val="32"/>
          <w:sz w:val="18"/>
          <w:szCs w:val="18"/>
        </w:rPr>
        <w:t xml:space="preserve"> </w:t>
      </w:r>
      <w:r>
        <w:rPr>
          <w:sz w:val="18"/>
          <w:szCs w:val="18"/>
        </w:rPr>
        <w:t>of</w:t>
      </w:r>
      <w:r>
        <w:rPr>
          <w:spacing w:val="10"/>
          <w:sz w:val="18"/>
          <w:szCs w:val="18"/>
        </w:rPr>
        <w:t xml:space="preserve"> </w:t>
      </w:r>
      <w:r>
        <w:rPr>
          <w:sz w:val="18"/>
          <w:szCs w:val="18"/>
        </w:rPr>
        <w:t>a</w:t>
      </w:r>
      <w:r>
        <w:rPr>
          <w:spacing w:val="25"/>
          <w:sz w:val="18"/>
          <w:szCs w:val="18"/>
        </w:rPr>
        <w:t xml:space="preserve"> </w:t>
      </w:r>
      <w:r>
        <w:rPr>
          <w:sz w:val="18"/>
          <w:szCs w:val="18"/>
        </w:rPr>
        <w:t>single</w:t>
      </w:r>
      <w:r>
        <w:rPr>
          <w:spacing w:val="34"/>
          <w:sz w:val="18"/>
          <w:szCs w:val="18"/>
        </w:rPr>
        <w:t xml:space="preserve"> </w:t>
      </w:r>
      <w:r>
        <w:rPr>
          <w:sz w:val="18"/>
          <w:szCs w:val="18"/>
        </w:rPr>
        <w:t xml:space="preserve">remote </w:t>
      </w:r>
      <w:r>
        <w:rPr>
          <w:spacing w:val="18"/>
          <w:sz w:val="18"/>
          <w:szCs w:val="18"/>
        </w:rPr>
        <w:t xml:space="preserve"> </w:t>
      </w:r>
      <w:r>
        <w:rPr>
          <w:sz w:val="18"/>
          <w:szCs w:val="18"/>
        </w:rPr>
        <w:t>site</w:t>
      </w:r>
      <w:r>
        <w:rPr>
          <w:spacing w:val="40"/>
          <w:sz w:val="18"/>
          <w:szCs w:val="18"/>
        </w:rPr>
        <w:t xml:space="preserve"> </w:t>
      </w:r>
      <w:r>
        <w:rPr>
          <w:sz w:val="18"/>
          <w:szCs w:val="18"/>
        </w:rPr>
        <w:t xml:space="preserve">the </w:t>
      </w:r>
      <w:r>
        <w:rPr>
          <w:spacing w:val="3"/>
          <w:sz w:val="18"/>
          <w:szCs w:val="18"/>
        </w:rPr>
        <w:t xml:space="preserve"> </w:t>
      </w:r>
      <w:r>
        <w:rPr>
          <w:sz w:val="18"/>
          <w:szCs w:val="18"/>
        </w:rPr>
        <w:t xml:space="preserve">main </w:t>
      </w:r>
      <w:r>
        <w:rPr>
          <w:spacing w:val="4"/>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3"/>
          <w:sz w:val="18"/>
          <w:szCs w:val="18"/>
        </w:rPr>
        <w:t xml:space="preserve"> </w:t>
      </w:r>
      <w:r>
        <w:rPr>
          <w:w w:val="103"/>
          <w:sz w:val="18"/>
          <w:szCs w:val="18"/>
        </w:rPr>
        <w:t>is</w:t>
      </w: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before="19" w:line="260" w:lineRule="exact"/>
        <w:rPr>
          <w:sz w:val="26"/>
          <w:szCs w:val="26"/>
        </w:rPr>
      </w:pPr>
    </w:p>
    <w:p w:rsidR="00C45AA3" w:rsidRDefault="00DC4C15">
      <w:pPr>
        <w:ind w:left="3080"/>
        <w:rPr>
          <w:sz w:val="17"/>
          <w:szCs w:val="17"/>
        </w:rPr>
      </w:pPr>
      <w:r>
        <w:pict>
          <v:shape id="_x0000_i1025" type="#_x0000_t75" style="width:69.95pt;height:8.85pt">
            <v:imagedata r:id="rId14" o:title=""/>
          </v:shape>
        </w:pict>
      </w:r>
    </w:p>
    <w:p w:rsidR="00C45AA3" w:rsidRDefault="00C45AA3">
      <w:pPr>
        <w:spacing w:before="9" w:line="200" w:lineRule="exact"/>
      </w:pPr>
    </w:p>
    <w:p w:rsidR="00C45AA3" w:rsidRDefault="00DC4C15">
      <w:pPr>
        <w:spacing w:before="30"/>
        <w:ind w:left="100" w:right="1844"/>
        <w:jc w:val="both"/>
        <w:rPr>
          <w:sz w:val="16"/>
          <w:szCs w:val="16"/>
        </w:rPr>
      </w:pPr>
      <w:r>
        <w:pict>
          <v:group id="_x0000_s1381" style="position:absolute;left:0;text-align:left;margin-left:113.6pt;margin-top:-147.45pt;width:264.05pt;height:123.15pt;z-index:-1791;mso-position-horizontal-relative:page" coordorigin="2272,-2949" coordsize="5281,2463">
            <v:shape id="_x0000_s1484" type="#_x0000_t75" style="position:absolute;left:2272;top:-2949;width:446;height:2463">
              <v:imagedata r:id="rId15" o:title=""/>
            </v:shape>
            <v:group id="_x0000_s1382" style="position:absolute;left:3144;top:-498;width:18;height:0" coordorigin="3144,-498" coordsize="18,0">
              <v:shape id="_x0000_s1483" style="position:absolute;left:3144;top:-498;width:18;height:0" coordorigin="3144,-498" coordsize="18,0" path="m3144,-498r18,e" filled="f" strokeweight=".34822mm">
                <v:path arrowok="t"/>
              </v:shape>
              <v:group id="_x0000_s1383" style="position:absolute;left:3078;top:-617;width:27;height:65" coordorigin="3078,-617" coordsize="27,65">
                <v:shape id="_x0000_s1482" style="position:absolute;left:3078;top:-617;width:27;height:65" coordorigin="3078,-617" coordsize="27,65" path="m3102,-577r-5,-15l3096,-594r-5,-6l3085,-604r-7,-13l3085,-617r6,2l3096,-613r5,3l3105,-606r-2,54l3102,-577xe" fillcolor="black" stroked="f">
                  <v:path arrowok="t"/>
                </v:shape>
                <v:group id="_x0000_s1384" style="position:absolute;left:3037;top:-617;width:83;height:129" coordorigin="3037,-617" coordsize="83,129">
                  <v:shape id="_x0000_s1481" style="position:absolute;left:3037;top:-617;width:83;height:129" coordorigin="3037,-617" coordsize="83,129" path="m3038,-579r3,-9l3044,-597r5,-7l3055,-609r6,-5l3069,-617r9,l3085,-604r-14,l3065,-601r-4,6l3055,-580r-2,23l3053,-552r1,25l3059,-512r1,2l3065,-504r6,4l3085,-500r6,-4l3096,-511r5,-14l3103,-549r,-3l3105,-606r4,5l3112,-596r3,7l3116,-582r2,7l3119,-565r,28l3118,-525r-3,9l3112,-507r-5,7l3101,-495r-6,5l3087,-487r-21,l3056,-492r-7,-8l3042,-515r-5,-21l3037,-552r,-15l3038,-579xe" fillcolor="black" stroked="f">
                    <v:path arrowok="t"/>
                  </v:shape>
                  <v:group id="_x0000_s1385" style="position:absolute;left:3182;top:-617;width:84;height:127" coordorigin="3182,-617" coordsize="84,127">
                    <v:shape id="_x0000_s1480" style="position:absolute;left:3182;top:-617;width:84;height:127" coordorigin="3182,-617" coordsize="84,127" path="m3183,-497r1,-3l3186,-506r4,-6l3194,-517r5,-6l3206,-529r9,-7l3228,-548r10,-9l3243,-563r4,-7l3250,-576r,-12l3248,-593r-5,-4l3239,-602r-6,-2l3218,-604r-5,2l3208,-597r-4,4l3201,-586r,8l3185,-580r1,-12l3190,-601r8,-6l3205,-614r9,-3l3239,-617r9,4l3255,-607r7,7l3266,-591r,15l3265,-571r-2,4l3261,-562r-4,5l3252,-551r-4,5l3240,-538r-12,9l3219,-521r-6,5l3210,-513r-2,3l3206,-507r-2,3l3266,-504r,15l3182,-489r,-4l3183,-497xe" fillcolor="black" stroked="f">
                      <v:path arrowok="t"/>
                    </v:shape>
                    <v:group id="_x0000_s1386" style="position:absolute;left:3144;top:-665;width:0;height:11" coordorigin="3144,-665" coordsize="0,11">
                      <v:shape id="_x0000_s1479" style="position:absolute;left:3144;top:-665;width:0;height:11" coordorigin="3144,-665" coordsize="0,11" path="m3144,-654r,-11e" filled="f" strokecolor="#818181" strokeweight=".06503mm">
                        <v:path arrowok="t"/>
                      </v:shape>
                      <v:group id="_x0000_s1387" style="position:absolute;left:3512;top:-617;width:230;height:129" coordorigin="3512,-617" coordsize="230,129">
                        <v:shape id="_x0000_s1478" style="position:absolute;left:3512;top:-617;width:230;height:129" coordorigin="3512,-617" coordsize="230,129" path="m3514,-579r3,-9l3520,-597r5,-7l3531,-609r6,-5l3544,-617r10,l3561,-604r-15,l3541,-601r-5,6l3531,-580r-3,23l3528,-552r2,25l3535,-512r1,2l3541,-504r6,4l3561,-500r6,-4l3572,-511r5,-14l3579,-549r,-3l3581,-606r3,5l3588,-596r2,7l3592,-582r2,7l3595,-565r,28l3593,-525r-3,9l3587,-507r-4,7l3577,-495r-6,5l3563,-487r-22,l3532,-492r-7,-8l3517,-515r-4,-21l3512,-552r,-15l3514,-579xe" fillcolor="black" stroked="f">
                          <v:path arrowok="t"/>
                        </v:shape>
                        <v:shape id="_x0000_s1477" style="position:absolute;left:3512;top:-617;width:230;height:129" coordorigin="3512,-617" coordsize="230,129" path="m3713,-616r12,l3725,-534r17,l3742,-520r-17,l3725,-489r-15,l3710,-520r-55,l3655,-534r58,-82l3670,-534r40,l3710,-591r-40,57l3713,-616xe" fillcolor="black" stroked="f">
                          <v:path arrowok="t"/>
                        </v:shape>
                        <v:shape id="_x0000_s1476" style="position:absolute;left:3512;top:-617;width:230;height:129" coordorigin="3512,-617" coordsize="230,129" path="m3620,-489r,-18l3637,-507r,18l3620,-489xe" fillcolor="black" stroked="f">
                          <v:path arrowok="t"/>
                        </v:shape>
                        <v:shape id="_x0000_s1475" style="position:absolute;left:3512;top:-617;width:230;height:129" coordorigin="3512,-617" coordsize="230,129" path="m3577,-577r-5,-15l3572,-594r-5,-6l3561,-604r-7,-13l3561,-617r5,2l3572,-613r5,3l3581,-606r-2,54l3577,-577xe" fillcolor="black" stroked="f">
                          <v:path arrowok="t"/>
                        </v:shape>
                        <v:group id="_x0000_s1388" style="position:absolute;left:3620;top:-665;width:0;height:11" coordorigin="3620,-665" coordsize="0,11">
                          <v:shape id="_x0000_s1474" style="position:absolute;left:3620;top:-665;width:0;height:11" coordorigin="3620,-665" coordsize="0,11" path="m3620,-654r,-11e" filled="f" strokecolor="#818181" strokeweight=".06503mm">
                            <v:path arrowok="t"/>
                          </v:shape>
                          <v:group id="_x0000_s1389" style="position:absolute;left:4135;top:-617;width:84;height:129" coordorigin="4135,-617" coordsize="84,129">
                            <v:shape id="_x0000_s1473" style="position:absolute;left:4135;top:-617;width:84;height:129" coordorigin="4135,-617" coordsize="84,129" path="m4219,-531r,8l4217,-515r-3,7l4210,-502r-5,6l4200,-493r-6,4l4187,-487r-21,l4156,-492r-9,-10l4139,-516r-3,-22l4135,-549r2,-24l4142,-592r7,-10l4157,-612r10,-5l4191,-617r8,3l4205,-608r6,5l4215,-595r2,10l4201,-584r-1,-6l4198,-594r-3,-3l4191,-602r-5,-2l4175,-604r-5,1l4167,-600r-5,4l4158,-591r-3,7l4152,-577r-1,10l4151,-555r3,-6l4159,-565r-4,20l4153,-539r,14l4154,-520r2,5l4159,-510r3,3l4166,-504r4,3l4174,-500r11,l4191,-503r5,-5l4201,-513r2,-8l4203,-538r-2,-7l4196,-550r-5,-5l4192,-572r9,4l4208,-560r7,7l4219,-543r,12xe" fillcolor="black" stroked="f">
                              <v:path arrowok="t"/>
                            </v:shape>
                            <v:group id="_x0000_s1390" style="position:absolute;left:4155;top:-572;width:36;height:26" coordorigin="4155,-572" coordsize="36,26">
                              <v:shape id="_x0000_s1472" style="position:absolute;left:4155;top:-572;width:36;height:26" coordorigin="4155,-572" coordsize="36,26" path="m4155,-545r4,-20l4164,-568r6,-2l4175,-572r17,l4191,-555r-6,-3l4171,-558r-6,3l4160,-550r-5,5xe" fillcolor="black" stroked="f">
                                <v:path arrowok="t"/>
                              </v:shape>
                              <v:group id="_x0000_s1391" style="position:absolute;left:4095;top:-498;width:18;height:0" coordorigin="4095,-498" coordsize="18,0">
                                <v:shape id="_x0000_s1471" style="position:absolute;left:4095;top:-498;width:18;height:0" coordorigin="4095,-498" coordsize="18,0" path="m4095,-498r18,e" filled="f" strokeweight=".34822mm">
                                  <v:path arrowok="t"/>
                                </v:shape>
                                <v:group id="_x0000_s1392" style="position:absolute;left:4030;top:-617;width:27;height:65" coordorigin="4030,-617" coordsize="27,65">
                                  <v:shape id="_x0000_s1470" style="position:absolute;left:4030;top:-617;width:27;height:65" coordorigin="4030,-617" coordsize="27,65" path="m4053,-577r-5,-15l4048,-594r-5,-6l4037,-604r-7,-13l4036,-617r6,2l4047,-613r6,3l4057,-606r-2,54l4053,-577xe" fillcolor="black" stroked="f">
                                    <v:path arrowok="t"/>
                                  </v:shape>
                                  <v:group id="_x0000_s1393" style="position:absolute;left:3988;top:-617;width:83;height:129" coordorigin="3988,-617" coordsize="83,129">
                                    <v:shape id="_x0000_s1469" style="position:absolute;left:3988;top:-617;width:83;height:129" coordorigin="3988,-617" coordsize="83,129" path="m3990,-579r3,-9l3996,-597r5,-7l4007,-609r6,-5l4020,-617r10,l4037,-604r-15,l4017,-601r-5,6l4007,-580r-3,23l4004,-552r2,25l4011,-512r1,2l4016,-504r6,4l4037,-500r6,-4l4048,-511r5,-14l4055,-549r,-3l4057,-606r3,5l4063,-596r3,7l4068,-582r2,7l4071,-565r,28l4069,-525r-3,9l4063,-507r-4,7l4053,-495r-7,5l4039,-487r-22,l4008,-492r-7,-8l3993,-515r-4,-21l3988,-552r,-15l3990,-579xe" fillcolor="black" stroked="f">
                                      <v:path arrowok="t"/>
                                    </v:shape>
                                    <v:group id="_x0000_s1394" style="position:absolute;left:4612;top:-579;width:83;height:91" coordorigin="4612,-579" coordsize="83,91">
                                      <v:shape id="_x0000_s1468" style="position:absolute;left:4612;top:-579;width:83;height:91" coordorigin="4612,-579" coordsize="83,91" path="m4612,-526r,-8l4614,-541r4,-6l4622,-552r6,-4l4636,-558r-3,-21l4634,-574r4,4l4642,-566r5,2l4653,-564r7,13l4646,-551r-6,2l4635,-544r-5,5l4628,-533r,11l4629,-517r2,4l4633,-509r3,3l4640,-504r4,3l4649,-500r12,l4667,-503r5,-4l4677,-512r2,-6l4679,-533r-2,-6l4672,-544r-1,-14l4679,-556r6,4l4689,-546r4,6l4695,-534r,19l4691,-506r-7,8l4676,-491r-10,4l4641,-487r-10,-4l4623,-498r-8,-8l4612,-515r,-11xe" fillcolor="black" stroked="f">
                                        <v:path arrowok="t"/>
                                      </v:shape>
                                      <v:group id="_x0000_s1395" style="position:absolute;left:4617;top:-617;width:73;height:73" coordorigin="4617,-617" coordsize="73,73">
                                        <v:shape id="_x0000_s1467" style="position:absolute;left:4617;top:-617;width:73;height:73" coordorigin="4617,-617" coordsize="73,73" path="m4620,-601r7,-6l4633,-614r9,-3l4664,-617r9,4l4680,-607r7,6l4690,-593r,15l4688,-573r-3,5l4682,-564r-5,3l4671,-558r1,14l4667,-549r-7,-2l4653,-564r6,l4664,-566r4,-4l4672,-574r2,-4l4674,-589r-2,-5l4668,-598r-4,-4l4659,-604r-12,l4642,-602r-4,4l4635,-594r-2,4l4633,-579r3,21l4629,-561r-5,-3l4621,-568r-3,-5l4617,-578r,-15l4620,-601xe" fillcolor="black" stroked="f">
                                          <v:path arrowok="t"/>
                                        </v:shape>
                                        <v:group id="_x0000_s1396" style="position:absolute;left:4571;top:-498;width:18;height:0" coordorigin="4571,-498" coordsize="18,0">
                                          <v:shape id="_x0000_s1466" style="position:absolute;left:4571;top:-498;width:18;height:0" coordorigin="4571,-498" coordsize="18,0" path="m4571,-498r18,e" filled="f" strokeweight=".34822mm">
                                            <v:path arrowok="t"/>
                                          </v:shape>
                                          <v:group id="_x0000_s1397" style="position:absolute;left:4505;top:-617;width:27;height:65" coordorigin="4505,-617" coordsize="27,65">
                                            <v:shape id="_x0000_s1465" style="position:absolute;left:4505;top:-617;width:27;height:65" coordorigin="4505,-617" coordsize="27,65" path="m4529,-577r-5,-15l4523,-594r-4,-6l4513,-604r-8,-13l4512,-617r6,2l4523,-613r5,3l4533,-606r-2,54l4529,-577xe" fillcolor="black" stroked="f">
                                              <v:path arrowok="t"/>
                                            </v:shape>
                                            <v:group id="_x0000_s1398" style="position:absolute;left:4464;top:-617;width:83;height:129" coordorigin="4464,-617" coordsize="83,129">
                                              <v:shape id="_x0000_s1464" style="position:absolute;left:4464;top:-617;width:83;height:129" coordorigin="4464,-617" coordsize="83,129" path="m4466,-579r3,-9l4472,-597r4,-7l4483,-609r6,-5l4496,-617r9,l4513,-604r-15,l4492,-601r-4,6l4482,-580r-2,23l4480,-552r2,25l4487,-512r,2l4492,-504r6,4l4513,-500r6,-4l4523,-511r6,-14l4531,-549r,-3l4533,-606r3,5l4539,-596r3,7l4544,-582r2,7l4547,-565r,28l4545,-525r-3,9l4539,-507r-4,7l4528,-495r-6,5l4515,-487r-22,l4484,-492r-7,-8l4469,-515r-4,-21l4464,-552r,-15l4466,-579xe" fillcolor="black" stroked="f">
                                                <v:path arrowok="t"/>
                                              </v:shape>
                                              <v:group id="_x0000_s1399" style="position:absolute;left:5044;top:-614;width:47;height:127" coordorigin="5044,-614" coordsize="47,127">
                                                <v:shape id="_x0000_s1463" style="position:absolute;left:5044;top:-614;width:47;height:127" coordorigin="5044,-614" coordsize="47,127" path="m5049,-569r-5,1l5044,-583r9,-4l5061,-592r6,-6l5074,-603r4,-6l5081,-614r10,l5091,-487r-16,l5075,-586r-3,3l5067,-579r-6,3l5055,-572r-6,3xe" fillcolor="black" stroked="f">
                                                  <v:path arrowok="t"/>
                                                </v:shape>
                                                <v:group id="_x0000_s1400" style="position:absolute;left:5048;top:-665;width:0;height:11" coordorigin="5048,-665" coordsize="0,11">
                                                  <v:shape id="_x0000_s1462" style="position:absolute;left:5048;top:-665;width:0;height:11" coordorigin="5048,-665" coordsize="0,11" path="m5048,-654r,-11e" filled="f" strokecolor="#818181" strokeweight=".06503mm">
                                                    <v:path arrowok="t"/>
                                                  </v:shape>
                                                  <v:group id="_x0000_s1401" style="position:absolute;left:5530;top:-496;width:18;height:0" coordorigin="5530,-496" coordsize="18,0">
                                                    <v:shape id="_x0000_s1461" style="position:absolute;left:5530;top:-496;width:18;height:0" coordorigin="5530,-496" coordsize="18,0" path="m5530,-496r18,e" filled="f" strokeweight=".34822mm">
                                                      <v:path arrowok="t"/>
                                                    </v:shape>
                                                    <v:group id="_x0000_s1402" style="position:absolute;left:5435;top:-614;width:47;height:127" coordorigin="5435,-614" coordsize="47,127">
                                                      <v:shape id="_x0000_s1460" style="position:absolute;left:5435;top:-614;width:47;height:127" coordorigin="5435,-614" coordsize="47,127" path="m5440,-569r-5,1l5435,-583r9,-4l5451,-592r7,-6l5464,-603r5,-6l5472,-614r10,l5482,-487r-16,l5466,-586r-4,3l5457,-579r-6,3l5445,-572r-5,3xe" fillcolor="black" stroked="f">
                                                        <v:path arrowok="t"/>
                                                      </v:shape>
                                                      <v:group id="_x0000_s1403" style="position:absolute;left:5569;top:-614;width:84;height:127" coordorigin="5569,-614" coordsize="84,127">
                                                        <v:shape id="_x0000_s1459" style="position:absolute;left:5569;top:-614;width:84;height:127" coordorigin="5569,-614" coordsize="84,127" path="m5569,-495r1,-3l5573,-504r3,-5l5581,-515r4,-5l5592,-527r9,-7l5615,-545r9,-9l5629,-561r5,-7l5636,-574r,-12l5634,-591r-4,-4l5625,-600r-6,-2l5605,-602r-6,3l5594,-595r-4,5l5588,-584r,8l5572,-578r1,-12l5577,-599r7,-6l5591,-611r10,-3l5625,-614r10,3l5642,-604r7,6l5652,-589r,15l5651,-569r-2,5l5647,-560r-3,6l5639,-549r-5,5l5626,-536r-11,9l5605,-519r-6,6l5597,-511r-3,3l5592,-505r-2,3l5652,-502r,15l5569,-487r,-4l5569,-495xe" fillcolor="black" stroked="f">
                                                          <v:path arrowok="t"/>
                                                        </v:shape>
                                                        <v:group id="_x0000_s1404" style="position:absolute;left:5911;top:-614;width:218;height:127" coordorigin="5911,-614" coordsize="218,127">
                                                          <v:shape id="_x0000_s1458" style="position:absolute;left:5911;top:-614;width:218;height:127" coordorigin="5911,-614" coordsize="218,127" path="m6006,-487r,-18l6024,-505r,18l6006,-487xe" fillcolor="black" stroked="f">
                                                            <v:path arrowok="t"/>
                                                          </v:shape>
                                                          <v:shape id="_x0000_s1457" style="position:absolute;left:5911;top:-614;width:218;height:127" coordorigin="5911,-614" coordsize="218,127" path="m5916,-569r-5,1l5911,-583r8,-4l5927,-592r7,-6l5940,-603r5,-6l5947,-614r10,l5957,-487r-15,l5942,-586r-4,3l5933,-579r-6,3l5921,-572r-5,3xe" fillcolor="black" stroked="f">
                                                            <v:path arrowok="t"/>
                                                          </v:shape>
                                                          <v:shape id="_x0000_s1456" style="position:absolute;left:5911;top:-614;width:218;height:127" coordorigin="5911,-614" coordsize="218,127" path="m6099,-614r13,l6112,-532r17,l6129,-518r-17,l6112,-487r-16,l6096,-518r-55,l6041,-532r58,-82l6057,-532r39,l6096,-589r-39,57l6099,-614xe" fillcolor="black" stroked="f">
                                                            <v:path arrowok="t"/>
                                                          </v:shape>
                                                          <v:group id="_x0000_s1405" style="position:absolute;left:6000;top:-665;width:0;height:11" coordorigin="6000,-665" coordsize="0,11">
                                                            <v:shape id="_x0000_s1455" style="position:absolute;left:6000;top:-665;width:0;height:11" coordorigin="6000,-665" coordsize="0,11" path="m6000,-654r,-11e" filled="f" strokecolor="#818181" strokeweight=".06503mm">
                                                              <v:path arrowok="t"/>
                                                            </v:shape>
                                                            <v:group id="_x0000_s1406" style="position:absolute;left:6522;top:-617;width:84;height:129" coordorigin="6522,-617" coordsize="84,129">
                                                              <v:shape id="_x0000_s1454" style="position:absolute;left:6522;top:-617;width:84;height:129" coordorigin="6522,-617" coordsize="84,129" path="m6605,-531r,8l6603,-515r-3,7l6597,-502r-5,6l6586,-493r-6,4l6573,-487r-20,l6542,-492r-8,-10l6526,-516r-4,-22l6522,-549r1,-24l6529,-592r6,-10l6543,-612r11,-5l6577,-617r8,3l6591,-608r7,5l6602,-595r1,10l6587,-584r-1,-6l6584,-594r-2,-3l6577,-602r-5,-2l6561,-604r-4,1l6553,-600r-5,4l6544,-591r-3,7l6539,-577r-2,10l6537,-555r4,-6l6545,-565r-3,20l6539,-539r,14l6541,-520r2,5l6545,-510r3,3l6552,-504r4,3l6561,-500r11,l6577,-503r5,-5l6587,-513r2,-8l6589,-538r-2,-7l6582,-550r-4,-5l6578,-572r9,4l6594,-560r8,7l6605,-543r,12xe" fillcolor="black" stroked="f">
                                                                <v:path arrowok="t"/>
                                                              </v:shape>
                                                              <v:group id="_x0000_s1407" style="position:absolute;left:6542;top:-572;width:36;height:26" coordorigin="6542,-572" coordsize="36,26">
                                                                <v:shape id="_x0000_s1453" style="position:absolute;left:6542;top:-572;width:36;height:26" coordorigin="6542,-572" coordsize="36,26" path="m6542,-545r3,-20l6551,-568r5,-2l6562,-572r16,l6578,-555r-6,-3l6558,-558r-6,3l6547,-550r-5,5xe" fillcolor="black" stroked="f">
                                                                  <v:path arrowok="t"/>
                                                                </v:shape>
                                                                <v:group id="_x0000_s1408" style="position:absolute;left:6482;top:-498;width:18;height:0" coordorigin="6482,-498" coordsize="18,0">
                                                                  <v:shape id="_x0000_s1452" style="position:absolute;left:6482;top:-498;width:18;height:0" coordorigin="6482,-498" coordsize="18,0" path="m6482,-498r18,e" filled="f" strokeweight=".34822mm">
                                                                    <v:path arrowok="t"/>
                                                                  </v:shape>
                                                                  <v:group id="_x0000_s1409" style="position:absolute;left:6387;top:-617;width:47;height:127" coordorigin="6387,-617" coordsize="47,127">
                                                                    <v:shape id="_x0000_s1451" style="position:absolute;left:6387;top:-617;width:47;height:127" coordorigin="6387,-617" coordsize="47,127" path="m6391,-572r-4,2l6387,-585r8,-4l6403,-594r6,-6l6416,-606r4,-5l6423,-617r10,l6433,-489r-15,l6418,-589r-4,4l6409,-581r-6,3l6397,-574r-6,2xe" fillcolor="black" stroked="f">
                                                                      <v:path arrowok="t"/>
                                                                    </v:shape>
                                                                    <v:group id="_x0000_s1410" style="position:absolute;left:7003;top:-617;width:73;height:73" coordorigin="7003,-617" coordsize="73,73">
                                                                      <v:shape id="_x0000_s1450" style="position:absolute;left:7003;top:-617;width:73;height:73" coordorigin="7003,-617" coordsize="73,73" path="m7006,-601r7,-6l7020,-614r8,-3l7051,-617r8,4l7066,-607r7,6l7076,-593r,15l7075,-573r-3,5l7069,-564r-5,3l7058,-558r,14l7053,-549r-6,-2l7040,-564r6,l7051,-566r4,-4l7058,-574r2,-4l7060,-589r-2,-5l7054,-598r-4,-4l7046,-604r-12,l7029,-602r-4,4l7021,-594r-2,4l7019,-579r3,21l7016,-561r-5,-3l7008,-568r-3,-5l7003,-578r,-15l7006,-601xe" fillcolor="black" stroked="f">
                                                                        <v:path arrowok="t"/>
                                                                      </v:shape>
                                                                      <v:group id="_x0000_s1411" style="position:absolute;left:6958;top:-498;width:18;height:0" coordorigin="6958,-498" coordsize="18,0">
                                                                        <v:shape id="_x0000_s1449" style="position:absolute;left:6958;top:-498;width:18;height:0" coordorigin="6958,-498" coordsize="18,0" path="m6958,-498r17,e" filled="f" strokeweight=".34822mm">
                                                                          <v:path arrowok="t"/>
                                                                        </v:shape>
                                                                        <v:group id="_x0000_s1412" style="position:absolute;left:6862;top:-617;width:47;height:127" coordorigin="6862,-617" coordsize="47,127">
                                                                          <v:shape id="_x0000_s1448" style="position:absolute;left:6862;top:-617;width:47;height:127" coordorigin="6862,-617" coordsize="47,127" path="m6867,-572r-5,2l6862,-585r9,-4l6879,-594r6,-6l6892,-606r4,-5l6899,-617r10,l6909,-489r-15,l6894,-589r-4,4l6885,-581r-6,3l6873,-574r-6,2xe" fillcolor="black" stroked="f">
                                                                            <v:path arrowok="t"/>
                                                                          </v:shape>
                                                                          <v:group id="_x0000_s1413" style="position:absolute;left:6998;top:-579;width:83;height:91" coordorigin="6998,-579" coordsize="83,91">
                                                                            <v:shape id="_x0000_s1447" style="position:absolute;left:6998;top:-579;width:83;height:91" coordorigin="6998,-579" coordsize="83,91" path="m6998,-526r,-8l7000,-541r4,-6l7008,-552r6,-4l7022,-558r-3,-21l7021,-574r4,4l7029,-566r5,2l7040,-564r7,13l7032,-551r-6,2l7021,-544r-5,5l7014,-533r,11l7015,-517r2,4l7019,-509r3,3l7026,-504r5,3l7035,-500r12,l7053,-503r5,-4l7063,-512r3,-6l7066,-533r-3,-6l7058,-544r,-14l7065,-556r6,4l7075,-546r4,6l7081,-534r,19l7078,-506r-8,8l7062,-491r-10,4l7027,-487r-10,-4l7009,-498r-7,-8l6998,-515r,-11xe" fillcolor="black" stroked="f">
                                                                              <v:path arrowok="t"/>
                                                                            </v:shape>
                                                                            <v:group id="_x0000_s1414" style="position:absolute;left:6953;top:-665;width:0;height:11" coordorigin="6953,-665" coordsize="0,11">
                                                                              <v:shape id="_x0000_s1446" style="position:absolute;left:6953;top:-665;width:0;height:11" coordorigin="6953,-665" coordsize="0,11" path="m6953,-654r,-11e" filled="f" strokecolor="#818181" strokeweight=".06503mm">
                                                                                <v:path arrowok="t"/>
                                                                              </v:shape>
                                                                              <v:group id="_x0000_s1415" style="position:absolute;left:7392;top:-614;width:84;height:127" coordorigin="7392,-614" coordsize="84,127">
                                                                                <v:shape id="_x0000_s1445" style="position:absolute;left:7392;top:-614;width:84;height:127" coordorigin="7392,-614" coordsize="84,127" path="m7393,-495r1,-3l7396,-504r4,-5l7404,-515r5,-5l7416,-527r9,-7l7438,-545r10,-9l7452,-561r5,-7l7460,-574r,-12l7458,-591r-5,-4l7449,-600r-6,-2l7428,-602r-6,3l7418,-595r-5,5l7411,-584r,8l7395,-578r1,-12l7400,-599r7,-6l7415,-611r9,-3l7448,-614r10,3l7465,-604r7,6l7476,-589r,15l7475,-569r-2,5l7471,-560r-4,6l7462,-549r-5,5l7449,-536r-11,9l7429,-519r-6,6l7420,-511r-2,3l7415,-505r-1,3l7476,-502r,15l7392,-487r,-4l7393,-495xe" fillcolor="black" stroked="f">
                                                                                  <v:path arrowok="t"/>
                                                                                </v:shape>
                                                                                <v:group id="_x0000_s1416" style="position:absolute;left:7429;top:-665;width:0;height:11" coordorigin="7429,-665" coordsize="0,11">
                                                                                  <v:shape id="_x0000_s1444" style="position:absolute;left:7429;top:-665;width:0;height:11" coordorigin="7429,-665" coordsize="0,11" path="m7429,-654r,-11e" filled="f" strokecolor="#818181" strokeweight=".06503mm">
                                                                                    <v:path arrowok="t"/>
                                                                                  </v:shape>
                                                                                  <v:group id="_x0000_s1417" style="position:absolute;left:4096;top:-665;width:0;height:11" coordorigin="4096,-665" coordsize="0,11">
                                                                                    <v:shape id="_x0000_s1443" style="position:absolute;left:4096;top:-665;width:0;height:11" coordorigin="4096,-665" coordsize="0,11" path="m4096,-654r,-11e" filled="f" strokecolor="#818181" strokeweight=".06503mm">
                                                                                      <v:path arrowok="t"/>
                                                                                    </v:shape>
                                                                                    <v:group id="_x0000_s1418" style="position:absolute;left:4572;top:-665;width:0;height:11" coordorigin="4572,-665" coordsize="0,11">
                                                                                      <v:shape id="_x0000_s1442" style="position:absolute;left:4572;top:-665;width:0;height:11" coordorigin="4572,-665" coordsize="0,11" path="m4572,-654r,-11e" filled="f" strokecolor="#818181" strokeweight=".06503mm">
                                                                                        <v:path arrowok="t"/>
                                                                                      </v:shape>
                                                                                      <v:group id="_x0000_s1419" style="position:absolute;left:5524;top:-665;width:0;height:11" coordorigin="5524,-665" coordsize="0,11">
                                                                                        <v:shape id="_x0000_s1441" style="position:absolute;left:5524;top:-665;width:0;height:11" coordorigin="5524,-665" coordsize="0,11" path="m5524,-654r,-11e" filled="f" strokecolor="#818181" strokeweight=".06503mm">
                                                                                          <v:path arrowok="t"/>
                                                                                        </v:shape>
                                                                                        <v:group id="_x0000_s1420" style="position:absolute;left:6477;top:-665;width:0;height:11" coordorigin="6477,-665" coordsize="0,11">
                                                                                          <v:shape id="_x0000_s1440" style="position:absolute;left:6477;top:-665;width:0;height:11" coordorigin="6477,-665" coordsize="0,11" path="m6477,-654r,-11e" filled="f" strokecolor="#818181" strokeweight=".06503mm">
                                                                                            <v:path arrowok="t"/>
                                                                                          </v:shape>
                                                                                          <v:group id="_x0000_s1421" style="position:absolute;left:2662;top:-668;width:4889;height:0" coordorigin="2662,-668" coordsize="4889,0">
                                                                                            <v:shape id="_x0000_s1439" style="position:absolute;left:2662;top:-668;width:4889;height:0" coordorigin="2662,-668" coordsize="4889,0" path="m2662,-668r4889,e" filled="f" strokecolor="#818181" strokeweight=".06503mm">
                                                                                              <v:path arrowok="t"/>
                                                                                            </v:shape>
                                                                                            <v:group id="_x0000_s1422" style="position:absolute;left:2665;top:-2939;width:4886;height:2256" coordorigin="2665,-2939" coordsize="4886,2256">
                                                                                              <v:shape id="_x0000_s1438" style="position:absolute;left:2665;top:-2939;width:4886;height:2256" coordorigin="2665,-2939" coordsize="4886,2256" path="m2665,-2939r4886,l7551,-683r-4886,l2665,-2939xe" filled="f" strokecolor="#818181" strokeweight=".06503mm">
                                                                                                <v:path arrowok="t"/>
                                                                                              </v:shape>
                                                                                              <v:group id="_x0000_s1423" style="position:absolute;left:2665;top:-737;width:4886;height:0" coordorigin="2665,-737" coordsize="4886,0">
                                                                                                <v:shape id="_x0000_s1437" style="position:absolute;left:2665;top:-737;width:4886;height:0" coordorigin="2665,-737" coordsize="4886,0" path="m2665,-737r4886,e" filled="f" strokecolor="#d1d1d1" strokeweight=".06503mm">
                                                                                                  <v:stroke dashstyle="dash"/>
                                                                                                  <v:path arrowok="t"/>
                                                                                                </v:shape>
                                                                                                <v:group id="_x0000_s1424" style="position:absolute;left:2665;top:-1167;width:4886;height:0" coordorigin="2665,-1167" coordsize="4886,0">
                                                                                                  <v:shape id="_x0000_s1436" style="position:absolute;left:2665;top:-1167;width:4886;height:0" coordorigin="2665,-1167" coordsize="4886,0" path="m2665,-1167r4886,e" filled="f" strokecolor="#d1d1d1" strokeweight=".06503mm">
                                                                                                    <v:stroke dashstyle="dash"/>
                                                                                                    <v:path arrowok="t"/>
                                                                                                  </v:shape>
                                                                                                  <v:group id="_x0000_s1425" style="position:absolute;left:2665;top:-1596;width:4886;height:0" coordorigin="2665,-1596" coordsize="4886,0">
                                                                                                    <v:shape id="_x0000_s1435" style="position:absolute;left:2665;top:-1596;width:4886;height:0" coordorigin="2665,-1596" coordsize="4886,0" path="m2665,-1596r4886,e" filled="f" strokecolor="#d1d1d1" strokeweight=".06503mm">
                                                                                                      <v:stroke dashstyle="dash"/>
                                                                                                      <v:path arrowok="t"/>
                                                                                                    </v:shape>
                                                                                                    <v:group id="_x0000_s1426" style="position:absolute;left:2665;top:-2026;width:4886;height:0" coordorigin="2665,-2026" coordsize="4886,0">
                                                                                                      <v:shape id="_x0000_s1434" style="position:absolute;left:2665;top:-2026;width:4886;height:0" coordorigin="2665,-2026" coordsize="4886,0" path="m2665,-2026r4886,e" filled="f" strokecolor="#d1d1d1" strokeweight=".06503mm">
                                                                                                        <v:stroke dashstyle="dash"/>
                                                                                                        <v:path arrowok="t"/>
                                                                                                      </v:shape>
                                                                                                      <v:group id="_x0000_s1427" style="position:absolute;left:7525;top:-2456;width:26;height:0" coordorigin="7525,-2456" coordsize="26,0">
                                                                                                        <v:shape id="_x0000_s1433" style="position:absolute;left:7525;top:-2456;width:26;height:0" coordorigin="7525,-2456" coordsize="26,0" path="m7525,-2456r26,e" filled="f" strokecolor="#d1d1d1" strokeweight=".06503mm">
                                                                                                          <v:stroke dashstyle="dash"/>
                                                                                                          <v:path arrowok="t"/>
                                                                                                        </v:shape>
                                                                                                        <v:group id="_x0000_s1428" style="position:absolute;left:2665;top:-2456;width:3793;height:0" coordorigin="2665,-2456" coordsize="3793,0">
                                                                                                          <v:shape id="_x0000_s1432" style="position:absolute;left:2665;top:-2456;width:3793;height:0" coordorigin="2665,-2456" coordsize="3793,0" path="m2665,-2456r3793,e" filled="f" strokecolor="#d1d1d1" strokeweight=".06503mm">
                                                                                                            <v:stroke dashstyle="dash"/>
                                                                                                            <v:path arrowok="t"/>
                                                                                                          </v:shape>
                                                                                                          <v:group id="_x0000_s1429" style="position:absolute;left:2665;top:-2886;width:4886;height:0" coordorigin="2665,-2886" coordsize="4886,0">
                                                                                                            <v:shape id="_x0000_s1431" style="position:absolute;left:2665;top:-2886;width:4886;height:0" coordorigin="2665,-2886" coordsize="4886,0" path="m2665,-2886r4886,e" filled="f" strokecolor="#d1d1d1" strokeweight=".06503mm">
                                                                                                              <v:stroke dashstyle="dash"/>
                                                                                                              <v:path arrowok="t"/>
                                                                                                            </v:shape>
                                                                                                            <v:shape id="_x0000_s1430" type="#_x0000_t75" style="position:absolute;left:2666;top:-2941;width:4861;height:2260">
                                                                                                              <v:imagedata r:id="rId16" o:title=""/>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v:group>
        </w:pict>
      </w:r>
      <w:r>
        <w:pict>
          <v:group id="_x0000_s1379" style="position:absolute;left:0;text-align:left;margin-left:222.8pt;margin-top:27.2pt;width:2.55pt;height:0;z-index:-1790;mso-position-horizontal-relative:page" coordorigin="4456,544" coordsize="51,0">
            <v:shape id="_x0000_s1380" style="position:absolute;left:4456;top:544;width:51;height:0" coordorigin="4456,544" coordsize="51,0" path="m4456,544r50,e" filled="f" strokeweight=".14042mm">
              <v:path arrowok="t"/>
            </v:shape>
            <w10:wrap anchorx="page"/>
          </v:group>
        </w:pict>
      </w:r>
      <w:r>
        <w:rPr>
          <w:w w:val="129"/>
          <w:sz w:val="16"/>
          <w:szCs w:val="16"/>
        </w:rPr>
        <w:t xml:space="preserve">Fig. </w:t>
      </w:r>
      <w:proofErr w:type="gramStart"/>
      <w:r>
        <w:rPr>
          <w:sz w:val="16"/>
          <w:szCs w:val="16"/>
        </w:rPr>
        <w:t xml:space="preserve">3 </w:t>
      </w:r>
      <w:r>
        <w:rPr>
          <w:spacing w:val="35"/>
          <w:sz w:val="16"/>
          <w:szCs w:val="16"/>
        </w:rPr>
        <w:t xml:space="preserve"> </w:t>
      </w:r>
      <w:r>
        <w:rPr>
          <w:w w:val="111"/>
          <w:sz w:val="16"/>
          <w:szCs w:val="16"/>
        </w:rPr>
        <w:t>De</w:t>
      </w:r>
      <w:r>
        <w:rPr>
          <w:spacing w:val="6"/>
          <w:w w:val="111"/>
          <w:sz w:val="16"/>
          <w:szCs w:val="16"/>
        </w:rPr>
        <w:t>p</w:t>
      </w:r>
      <w:r>
        <w:rPr>
          <w:w w:val="111"/>
          <w:sz w:val="16"/>
          <w:szCs w:val="16"/>
        </w:rPr>
        <w:t>endence</w:t>
      </w:r>
      <w:proofErr w:type="gramEnd"/>
      <w:r>
        <w:rPr>
          <w:spacing w:val="3"/>
          <w:w w:val="111"/>
          <w:sz w:val="16"/>
          <w:szCs w:val="16"/>
        </w:rPr>
        <w:t xml:space="preserve"> </w:t>
      </w:r>
      <w:r>
        <w:rPr>
          <w:sz w:val="16"/>
          <w:szCs w:val="16"/>
        </w:rPr>
        <w:t>of</w:t>
      </w:r>
      <w:r>
        <w:rPr>
          <w:spacing w:val="8"/>
          <w:sz w:val="16"/>
          <w:szCs w:val="16"/>
        </w:rPr>
        <w:t xml:space="preserve"> </w:t>
      </w:r>
      <w:r>
        <w:rPr>
          <w:sz w:val="16"/>
          <w:szCs w:val="16"/>
        </w:rPr>
        <w:t xml:space="preserve">the </w:t>
      </w:r>
      <w:r>
        <w:rPr>
          <w:spacing w:val="4"/>
          <w:sz w:val="16"/>
          <w:szCs w:val="16"/>
        </w:rPr>
        <w:t xml:space="preserve"> </w:t>
      </w:r>
      <w:r>
        <w:rPr>
          <w:w w:val="116"/>
          <w:sz w:val="16"/>
          <w:szCs w:val="16"/>
        </w:rPr>
        <w:t>data</w:t>
      </w:r>
      <w:r>
        <w:rPr>
          <w:spacing w:val="17"/>
          <w:w w:val="116"/>
          <w:sz w:val="16"/>
          <w:szCs w:val="16"/>
        </w:rPr>
        <w:t xml:space="preserve"> </w:t>
      </w:r>
      <w:r>
        <w:rPr>
          <w:w w:val="116"/>
          <w:sz w:val="16"/>
          <w:szCs w:val="16"/>
        </w:rPr>
        <w:t>pr</w:t>
      </w:r>
      <w:r>
        <w:rPr>
          <w:spacing w:val="6"/>
          <w:w w:val="116"/>
          <w:sz w:val="16"/>
          <w:szCs w:val="16"/>
        </w:rPr>
        <w:t>o</w:t>
      </w:r>
      <w:r>
        <w:rPr>
          <w:w w:val="116"/>
          <w:sz w:val="16"/>
          <w:szCs w:val="16"/>
        </w:rPr>
        <w:t>duction</w:t>
      </w:r>
      <w:r>
        <w:rPr>
          <w:spacing w:val="-11"/>
          <w:w w:val="116"/>
          <w:sz w:val="16"/>
          <w:szCs w:val="16"/>
        </w:rPr>
        <w:t xml:space="preserve"> </w:t>
      </w:r>
      <w:proofErr w:type="spellStart"/>
      <w:r>
        <w:rPr>
          <w:w w:val="116"/>
          <w:sz w:val="16"/>
          <w:szCs w:val="16"/>
        </w:rPr>
        <w:t>ma</w:t>
      </w:r>
      <w:r>
        <w:rPr>
          <w:spacing w:val="-6"/>
          <w:w w:val="116"/>
          <w:sz w:val="16"/>
          <w:szCs w:val="16"/>
        </w:rPr>
        <w:t>k</w:t>
      </w:r>
      <w:r>
        <w:rPr>
          <w:w w:val="116"/>
          <w:sz w:val="16"/>
          <w:szCs w:val="16"/>
        </w:rPr>
        <w:t>espan</w:t>
      </w:r>
      <w:proofErr w:type="spellEnd"/>
      <w:r>
        <w:rPr>
          <w:spacing w:val="-17"/>
          <w:w w:val="116"/>
          <w:sz w:val="16"/>
          <w:szCs w:val="16"/>
        </w:rPr>
        <w:t xml:space="preserve"> </w:t>
      </w:r>
      <w:r>
        <w:rPr>
          <w:sz w:val="16"/>
          <w:szCs w:val="16"/>
        </w:rPr>
        <w:t>on</w:t>
      </w:r>
      <w:r>
        <w:rPr>
          <w:spacing w:val="23"/>
          <w:sz w:val="16"/>
          <w:szCs w:val="16"/>
        </w:rPr>
        <w:t xml:space="preserve"> </w:t>
      </w:r>
      <w:r>
        <w:rPr>
          <w:sz w:val="16"/>
          <w:szCs w:val="16"/>
        </w:rPr>
        <w:t xml:space="preserve">the </w:t>
      </w:r>
      <w:r>
        <w:rPr>
          <w:spacing w:val="4"/>
          <w:sz w:val="16"/>
          <w:szCs w:val="16"/>
        </w:rPr>
        <w:t xml:space="preserve"> </w:t>
      </w:r>
      <w:r>
        <w:rPr>
          <w:w w:val="115"/>
          <w:sz w:val="16"/>
          <w:szCs w:val="16"/>
        </w:rPr>
        <w:t>ne</w:t>
      </w:r>
      <w:r>
        <w:rPr>
          <w:spacing w:val="-6"/>
          <w:w w:val="115"/>
          <w:sz w:val="16"/>
          <w:szCs w:val="16"/>
        </w:rPr>
        <w:t>tw</w:t>
      </w:r>
      <w:r>
        <w:rPr>
          <w:w w:val="115"/>
          <w:sz w:val="16"/>
          <w:szCs w:val="16"/>
        </w:rPr>
        <w:t>ork</w:t>
      </w:r>
      <w:r>
        <w:rPr>
          <w:spacing w:val="-8"/>
          <w:w w:val="115"/>
          <w:sz w:val="16"/>
          <w:szCs w:val="16"/>
        </w:rPr>
        <w:t xml:space="preserve"> </w:t>
      </w:r>
      <w:r>
        <w:rPr>
          <w:w w:val="115"/>
          <w:sz w:val="16"/>
          <w:szCs w:val="16"/>
        </w:rPr>
        <w:t>bandwidth</w:t>
      </w:r>
      <w:r>
        <w:rPr>
          <w:spacing w:val="13"/>
          <w:w w:val="115"/>
          <w:sz w:val="16"/>
          <w:szCs w:val="16"/>
        </w:rPr>
        <w:t xml:space="preserve"> </w:t>
      </w:r>
      <w:r>
        <w:rPr>
          <w:sz w:val="16"/>
          <w:szCs w:val="16"/>
        </w:rPr>
        <w:t xml:space="preserve">using </w:t>
      </w:r>
      <w:r>
        <w:rPr>
          <w:spacing w:val="3"/>
          <w:sz w:val="16"/>
          <w:szCs w:val="16"/>
        </w:rPr>
        <w:t xml:space="preserve"> </w:t>
      </w:r>
      <w:r>
        <w:rPr>
          <w:sz w:val="16"/>
          <w:szCs w:val="16"/>
        </w:rPr>
        <w:t>a</w:t>
      </w:r>
      <w:r>
        <w:rPr>
          <w:spacing w:val="18"/>
          <w:sz w:val="16"/>
          <w:szCs w:val="16"/>
        </w:rPr>
        <w:t xml:space="preserve"> </w:t>
      </w:r>
      <w:r>
        <w:rPr>
          <w:w w:val="108"/>
          <w:sz w:val="16"/>
          <w:szCs w:val="16"/>
        </w:rPr>
        <w:t xml:space="preserve">single </w:t>
      </w:r>
      <w:r>
        <w:rPr>
          <w:w w:val="114"/>
          <w:sz w:val="16"/>
          <w:szCs w:val="16"/>
        </w:rPr>
        <w:t>remote</w:t>
      </w:r>
      <w:r>
        <w:rPr>
          <w:spacing w:val="23"/>
          <w:w w:val="114"/>
          <w:sz w:val="16"/>
          <w:szCs w:val="16"/>
        </w:rPr>
        <w:t xml:space="preserve"> </w:t>
      </w:r>
      <w:r>
        <w:rPr>
          <w:sz w:val="16"/>
          <w:szCs w:val="16"/>
        </w:rPr>
        <w:t>n</w:t>
      </w:r>
      <w:r>
        <w:rPr>
          <w:spacing w:val="5"/>
          <w:sz w:val="16"/>
          <w:szCs w:val="16"/>
        </w:rPr>
        <w:t>o</w:t>
      </w:r>
      <w:r>
        <w:rPr>
          <w:sz w:val="16"/>
          <w:szCs w:val="16"/>
        </w:rPr>
        <w:t xml:space="preserve">de. </w:t>
      </w:r>
      <w:r>
        <w:rPr>
          <w:spacing w:val="30"/>
          <w:sz w:val="16"/>
          <w:szCs w:val="16"/>
        </w:rPr>
        <w:t xml:space="preserve"> </w:t>
      </w:r>
      <w:r>
        <w:rPr>
          <w:sz w:val="16"/>
          <w:szCs w:val="16"/>
        </w:rPr>
        <w:t xml:space="preserve">The </w:t>
      </w:r>
      <w:r>
        <w:rPr>
          <w:spacing w:val="31"/>
          <w:sz w:val="16"/>
          <w:szCs w:val="16"/>
        </w:rPr>
        <w:t xml:space="preserve"> </w:t>
      </w:r>
      <w:proofErr w:type="spellStart"/>
      <w:r>
        <w:rPr>
          <w:w w:val="113"/>
          <w:sz w:val="16"/>
          <w:szCs w:val="16"/>
        </w:rPr>
        <w:t>ma</w:t>
      </w:r>
      <w:r>
        <w:rPr>
          <w:spacing w:val="-6"/>
          <w:w w:val="113"/>
          <w:sz w:val="16"/>
          <w:szCs w:val="16"/>
        </w:rPr>
        <w:t>k</w:t>
      </w:r>
      <w:r>
        <w:rPr>
          <w:w w:val="113"/>
          <w:sz w:val="16"/>
          <w:szCs w:val="16"/>
        </w:rPr>
        <w:t>espan</w:t>
      </w:r>
      <w:proofErr w:type="spellEnd"/>
      <w:r>
        <w:rPr>
          <w:spacing w:val="27"/>
          <w:w w:val="113"/>
          <w:sz w:val="16"/>
          <w:szCs w:val="16"/>
        </w:rPr>
        <w:t xml:space="preserve"> </w:t>
      </w:r>
      <w:r>
        <w:rPr>
          <w:sz w:val="16"/>
          <w:szCs w:val="16"/>
        </w:rPr>
        <w:t>is</w:t>
      </w:r>
      <w:r>
        <w:rPr>
          <w:spacing w:val="34"/>
          <w:sz w:val="16"/>
          <w:szCs w:val="16"/>
        </w:rPr>
        <w:t xml:space="preserve"> </w:t>
      </w:r>
      <w:r>
        <w:rPr>
          <w:sz w:val="16"/>
          <w:szCs w:val="16"/>
        </w:rPr>
        <w:t>gi</w:t>
      </w:r>
      <w:r>
        <w:rPr>
          <w:spacing w:val="-4"/>
          <w:sz w:val="16"/>
          <w:szCs w:val="16"/>
        </w:rPr>
        <w:t>v</w:t>
      </w:r>
      <w:r>
        <w:rPr>
          <w:sz w:val="16"/>
          <w:szCs w:val="16"/>
        </w:rPr>
        <w:t xml:space="preserve">en </w:t>
      </w:r>
      <w:r>
        <w:rPr>
          <w:spacing w:val="22"/>
          <w:sz w:val="16"/>
          <w:szCs w:val="16"/>
        </w:rPr>
        <w:t xml:space="preserve"> </w:t>
      </w:r>
      <w:r>
        <w:rPr>
          <w:sz w:val="16"/>
          <w:szCs w:val="16"/>
        </w:rPr>
        <w:t xml:space="preserve">in </w:t>
      </w:r>
      <w:r>
        <w:rPr>
          <w:spacing w:val="5"/>
          <w:sz w:val="16"/>
          <w:szCs w:val="16"/>
        </w:rPr>
        <w:t xml:space="preserve"> </w:t>
      </w:r>
      <w:r>
        <w:rPr>
          <w:w w:val="118"/>
          <w:sz w:val="16"/>
          <w:szCs w:val="16"/>
        </w:rPr>
        <w:t>units</w:t>
      </w:r>
      <w:r>
        <w:rPr>
          <w:spacing w:val="22"/>
          <w:w w:val="118"/>
          <w:sz w:val="16"/>
          <w:szCs w:val="16"/>
        </w:rPr>
        <w:t xml:space="preserve"> </w:t>
      </w:r>
      <w:r>
        <w:rPr>
          <w:sz w:val="16"/>
          <w:szCs w:val="16"/>
        </w:rPr>
        <w:t xml:space="preserve">equal </w:t>
      </w:r>
      <w:r>
        <w:rPr>
          <w:spacing w:val="31"/>
          <w:sz w:val="16"/>
          <w:szCs w:val="16"/>
        </w:rPr>
        <w:t xml:space="preserve"> </w:t>
      </w:r>
      <w:r>
        <w:rPr>
          <w:sz w:val="16"/>
          <w:szCs w:val="16"/>
        </w:rPr>
        <w:t xml:space="preserve">to </w:t>
      </w:r>
      <w:r>
        <w:rPr>
          <w:spacing w:val="14"/>
          <w:sz w:val="16"/>
          <w:szCs w:val="16"/>
        </w:rPr>
        <w:t xml:space="preserve"> </w:t>
      </w:r>
      <w:r>
        <w:rPr>
          <w:sz w:val="16"/>
          <w:szCs w:val="16"/>
        </w:rPr>
        <w:t>9</w:t>
      </w:r>
      <w:r>
        <w:rPr>
          <w:spacing w:val="32"/>
          <w:sz w:val="16"/>
          <w:szCs w:val="16"/>
        </w:rPr>
        <w:t xml:space="preserve"> </w:t>
      </w:r>
      <w:r>
        <w:rPr>
          <w:sz w:val="16"/>
          <w:szCs w:val="16"/>
        </w:rPr>
        <w:t>d</w:t>
      </w:r>
      <w:r>
        <w:rPr>
          <w:spacing w:val="-5"/>
          <w:sz w:val="16"/>
          <w:szCs w:val="16"/>
        </w:rPr>
        <w:t>a</w:t>
      </w:r>
      <w:r>
        <w:rPr>
          <w:sz w:val="16"/>
          <w:szCs w:val="16"/>
        </w:rPr>
        <w:t xml:space="preserve">ys, </w:t>
      </w:r>
      <w:r>
        <w:rPr>
          <w:spacing w:val="36"/>
          <w:sz w:val="16"/>
          <w:szCs w:val="16"/>
        </w:rPr>
        <w:t xml:space="preserve"> </w:t>
      </w:r>
      <w:r>
        <w:rPr>
          <w:sz w:val="16"/>
          <w:szCs w:val="16"/>
        </w:rPr>
        <w:t>15</w:t>
      </w:r>
      <w:r>
        <w:rPr>
          <w:spacing w:val="37"/>
          <w:sz w:val="16"/>
          <w:szCs w:val="16"/>
        </w:rPr>
        <w:t xml:space="preserve"> </w:t>
      </w:r>
      <w:r>
        <w:rPr>
          <w:w w:val="114"/>
          <w:sz w:val="16"/>
          <w:szCs w:val="16"/>
        </w:rPr>
        <w:t>hours,</w:t>
      </w:r>
      <w:r>
        <w:rPr>
          <w:spacing w:val="23"/>
          <w:w w:val="114"/>
          <w:sz w:val="16"/>
          <w:szCs w:val="16"/>
        </w:rPr>
        <w:t xml:space="preserve"> </w:t>
      </w:r>
      <w:r>
        <w:rPr>
          <w:sz w:val="16"/>
          <w:szCs w:val="16"/>
        </w:rPr>
        <w:t>39</w:t>
      </w:r>
      <w:r>
        <w:rPr>
          <w:spacing w:val="37"/>
          <w:sz w:val="16"/>
          <w:szCs w:val="16"/>
        </w:rPr>
        <w:t xml:space="preserve"> </w:t>
      </w:r>
      <w:r>
        <w:rPr>
          <w:w w:val="115"/>
          <w:sz w:val="16"/>
          <w:szCs w:val="16"/>
        </w:rPr>
        <w:t>mi</w:t>
      </w:r>
      <w:r>
        <w:rPr>
          <w:spacing w:val="-6"/>
          <w:w w:val="115"/>
          <w:sz w:val="16"/>
          <w:szCs w:val="16"/>
        </w:rPr>
        <w:t>n</w:t>
      </w:r>
      <w:r>
        <w:rPr>
          <w:w w:val="115"/>
          <w:sz w:val="16"/>
          <w:szCs w:val="16"/>
        </w:rPr>
        <w:t>utes</w:t>
      </w:r>
      <w:r>
        <w:rPr>
          <w:spacing w:val="24"/>
          <w:w w:val="115"/>
          <w:sz w:val="16"/>
          <w:szCs w:val="16"/>
        </w:rPr>
        <w:t xml:space="preserve"> </w:t>
      </w:r>
      <w:r>
        <w:rPr>
          <w:sz w:val="16"/>
          <w:szCs w:val="16"/>
        </w:rPr>
        <w:t xml:space="preserve">and </w:t>
      </w:r>
      <w:r>
        <w:rPr>
          <w:spacing w:val="31"/>
          <w:sz w:val="16"/>
          <w:szCs w:val="16"/>
        </w:rPr>
        <w:t xml:space="preserve"> </w:t>
      </w:r>
      <w:r>
        <w:rPr>
          <w:w w:val="105"/>
          <w:sz w:val="16"/>
          <w:szCs w:val="16"/>
        </w:rPr>
        <w:t xml:space="preserve">13 </w:t>
      </w:r>
      <w:r>
        <w:rPr>
          <w:sz w:val="16"/>
          <w:szCs w:val="16"/>
        </w:rPr>
        <w:t xml:space="preserve">seconds </w:t>
      </w:r>
      <w:r>
        <w:rPr>
          <w:spacing w:val="23"/>
          <w:sz w:val="16"/>
          <w:szCs w:val="16"/>
        </w:rPr>
        <w:t xml:space="preserve"> </w:t>
      </w:r>
      <w:r>
        <w:rPr>
          <w:sz w:val="16"/>
          <w:szCs w:val="16"/>
        </w:rPr>
        <w:t>whi</w:t>
      </w:r>
      <w:r>
        <w:rPr>
          <w:spacing w:val="-4"/>
          <w:sz w:val="16"/>
          <w:szCs w:val="16"/>
        </w:rPr>
        <w:t>c</w:t>
      </w:r>
      <w:r>
        <w:rPr>
          <w:sz w:val="16"/>
          <w:szCs w:val="16"/>
        </w:rPr>
        <w:t xml:space="preserve">h </w:t>
      </w:r>
      <w:r>
        <w:rPr>
          <w:spacing w:val="14"/>
          <w:sz w:val="16"/>
          <w:szCs w:val="16"/>
        </w:rPr>
        <w:t xml:space="preserve"> </w:t>
      </w:r>
      <w:r>
        <w:rPr>
          <w:sz w:val="16"/>
          <w:szCs w:val="16"/>
        </w:rPr>
        <w:t>is</w:t>
      </w:r>
      <w:r>
        <w:rPr>
          <w:spacing w:val="22"/>
          <w:sz w:val="16"/>
          <w:szCs w:val="16"/>
        </w:rPr>
        <w:t xml:space="preserve"> </w:t>
      </w:r>
      <w:r>
        <w:rPr>
          <w:sz w:val="16"/>
          <w:szCs w:val="16"/>
        </w:rPr>
        <w:t xml:space="preserve">the </w:t>
      </w:r>
      <w:r>
        <w:rPr>
          <w:spacing w:val="16"/>
          <w:sz w:val="16"/>
          <w:szCs w:val="16"/>
        </w:rPr>
        <w:t xml:space="preserve"> </w:t>
      </w:r>
      <w:proofErr w:type="spellStart"/>
      <w:r>
        <w:rPr>
          <w:w w:val="113"/>
          <w:sz w:val="16"/>
          <w:szCs w:val="16"/>
        </w:rPr>
        <w:t>ma</w:t>
      </w:r>
      <w:r>
        <w:rPr>
          <w:spacing w:val="-4"/>
          <w:w w:val="113"/>
          <w:sz w:val="16"/>
          <w:szCs w:val="16"/>
        </w:rPr>
        <w:t>k</w:t>
      </w:r>
      <w:r>
        <w:rPr>
          <w:w w:val="113"/>
          <w:sz w:val="16"/>
          <w:szCs w:val="16"/>
        </w:rPr>
        <w:t>espan</w:t>
      </w:r>
      <w:proofErr w:type="spellEnd"/>
      <w:r>
        <w:rPr>
          <w:spacing w:val="15"/>
          <w:w w:val="113"/>
          <w:sz w:val="16"/>
          <w:szCs w:val="16"/>
        </w:rPr>
        <w:t xml:space="preserve"> </w:t>
      </w:r>
      <w:r>
        <w:rPr>
          <w:sz w:val="16"/>
          <w:szCs w:val="16"/>
        </w:rPr>
        <w:t>of</w:t>
      </w:r>
      <w:r>
        <w:rPr>
          <w:spacing w:val="20"/>
          <w:sz w:val="16"/>
          <w:szCs w:val="16"/>
        </w:rPr>
        <w:t xml:space="preserve"> </w:t>
      </w:r>
      <w:r>
        <w:rPr>
          <w:sz w:val="16"/>
          <w:szCs w:val="16"/>
        </w:rPr>
        <w:t xml:space="preserve">the </w:t>
      </w:r>
      <w:r>
        <w:rPr>
          <w:spacing w:val="16"/>
          <w:sz w:val="16"/>
          <w:szCs w:val="16"/>
        </w:rPr>
        <w:t xml:space="preserve"> </w:t>
      </w:r>
      <w:r>
        <w:rPr>
          <w:sz w:val="16"/>
          <w:szCs w:val="16"/>
        </w:rPr>
        <w:t>no</w:t>
      </w:r>
      <w:r>
        <w:rPr>
          <w:spacing w:val="39"/>
          <w:sz w:val="16"/>
          <w:szCs w:val="16"/>
        </w:rPr>
        <w:t xml:space="preserve"> </w:t>
      </w:r>
      <w:r>
        <w:rPr>
          <w:w w:val="113"/>
          <w:sz w:val="16"/>
          <w:szCs w:val="16"/>
        </w:rPr>
        <w:t>ne</w:t>
      </w:r>
      <w:r>
        <w:rPr>
          <w:spacing w:val="-6"/>
          <w:w w:val="113"/>
          <w:sz w:val="16"/>
          <w:szCs w:val="16"/>
        </w:rPr>
        <w:t>tw</w:t>
      </w:r>
      <w:r>
        <w:rPr>
          <w:w w:val="113"/>
          <w:sz w:val="16"/>
          <w:szCs w:val="16"/>
        </w:rPr>
        <w:t>ork</w:t>
      </w:r>
      <w:r>
        <w:rPr>
          <w:spacing w:val="15"/>
          <w:w w:val="113"/>
          <w:sz w:val="16"/>
          <w:szCs w:val="16"/>
        </w:rPr>
        <w:t xml:space="preserve"> </w:t>
      </w:r>
      <w:r>
        <w:rPr>
          <w:w w:val="115"/>
          <w:sz w:val="16"/>
          <w:szCs w:val="16"/>
        </w:rPr>
        <w:t>approa</w:t>
      </w:r>
      <w:r>
        <w:rPr>
          <w:spacing w:val="-4"/>
          <w:w w:val="115"/>
          <w:sz w:val="16"/>
          <w:szCs w:val="16"/>
        </w:rPr>
        <w:t>c</w:t>
      </w:r>
      <w:r>
        <w:rPr>
          <w:w w:val="117"/>
          <w:sz w:val="16"/>
          <w:szCs w:val="16"/>
        </w:rPr>
        <w:t>h.</w:t>
      </w:r>
    </w:p>
    <w:p w:rsidR="00C45AA3" w:rsidRDefault="00C45AA3">
      <w:pPr>
        <w:spacing w:before="2" w:line="140" w:lineRule="exact"/>
        <w:rPr>
          <w:sz w:val="14"/>
          <w:szCs w:val="14"/>
        </w:rPr>
      </w:pPr>
    </w:p>
    <w:p w:rsidR="00C45AA3" w:rsidRDefault="00DC4C15">
      <w:pPr>
        <w:ind w:left="932"/>
      </w:pPr>
      <w:r>
        <w:pict>
          <v:group id="_x0000_s1318" style="position:absolute;left:0;text-align:left;margin-left:136.65pt;margin-top:.45pt;width:239.7pt;height:121.45pt;z-index:-1789;mso-position-horizontal-relative:page" coordorigin="2733,9" coordsize="4794,2429">
            <v:group id="_x0000_s1319" style="position:absolute;left:2735;top:2307;width:83;height:129" coordorigin="2735,2307" coordsize="83,129">
              <v:shape id="_x0000_s1378" style="position:absolute;left:2735;top:2307;width:83;height:129" coordorigin="2735,2307" coordsize="83,129" path="m2737,2345r3,-9l2743,2327r4,-7l2753,2315r7,-5l2767,2307r9,l2784,2320r-15,l2763,2323r-4,6l2753,2344r-2,23l2751,2372r2,25l2758,2412r,1l2763,2420r6,4l2784,2424r6,-4l2794,2413r6,-14l2802,2375r,-3l2804,2318r3,5l2810,2328r3,7l2815,2342r2,7l2818,2359r,28l2816,2399r-3,9l2810,2417r-4,7l2799,2429r-6,5l2786,2437r-22,l2755,2432r-7,-9l2740,2409r-4,-21l2735,2372r,-15l2737,2345xe" fillcolor="black" stroked="f">
                <v:path arrowok="t"/>
              </v:shape>
              <v:group id="_x0000_s1320" style="position:absolute;left:2776;top:2307;width:27;height:65" coordorigin="2776,2307" coordsize="27,65">
                <v:shape id="_x0000_s1377" style="position:absolute;left:2776;top:2307;width:27;height:65" coordorigin="2776,2307" coordsize="27,65" path="m2800,2347r-5,-16l2794,2330r-4,-6l2784,2320r-8,-13l2783,2307r6,2l2794,2311r5,3l2804,2318r-2,54l2800,2347xe" fillcolor="black" stroked="f">
                  <v:path arrowok="t"/>
                </v:shape>
                <v:shape id="_x0000_s1376" type="#_x0000_t75" style="position:absolute;left:2837;top:9;width:4690;height:2429">
                  <v:imagedata r:id="rId17" o:title=""/>
                </v:shape>
                <v:group id="_x0000_s1321" style="position:absolute;left:3594;top:2307;width:230;height:129" coordorigin="3594,2307" coordsize="230,129">
                  <v:shape id="_x0000_s1375" style="position:absolute;left:3594;top:2307;width:230;height:129" coordorigin="3594,2307" coordsize="230,129" path="m3595,2345r3,-9l3602,2327r4,-7l3612,2315r6,-5l3626,2307r9,l3642,2320r-14,l3622,2323r-4,6l3612,2344r-2,23l3610,2372r1,25l3616,2412r1,1l3622,2420r6,4l3642,2424r6,-4l3653,2413r5,-14l3660,2375r,-3l3662,2318r4,5l3669,2328r3,7l3674,2342r2,7l3676,2359r,28l3675,2399r-3,9l3669,2417r-5,7l3658,2429r-6,5l3644,2437r-21,l3613,2432r-7,-9l3599,2409r-4,-21l3594,2372r,-15l3595,2345xe" fillcolor="black" stroked="f">
                    <v:path arrowok="t"/>
                  </v:shape>
                  <v:shape id="_x0000_s1374" style="position:absolute;left:3594;top:2307;width:230;height:129" coordorigin="3594,2307" coordsize="230,129" path="m3794,2308r13,l3807,2390r17,l3824,2404r-17,l3807,2434r-16,l3791,2404r-55,l3736,2390r58,-82l3752,2390r39,l3791,2333r-39,57l3794,2308xe" fillcolor="black" stroked="f">
                    <v:path arrowok="t"/>
                  </v:shape>
                  <v:shape id="_x0000_s1373" style="position:absolute;left:3594;top:2307;width:230;height:129" coordorigin="3594,2307" coordsize="230,129" path="m3701,2434r,-17l3719,2417r,17l3701,2434xe" fillcolor="black" stroked="f">
                    <v:path arrowok="t"/>
                  </v:shape>
                  <v:shape id="_x0000_s1372" style="position:absolute;left:3594;top:2307;width:230;height:129" coordorigin="3594,2307" coordsize="230,129" path="m3659,2347r-5,-16l3653,2330r-5,-6l3642,2320r-7,-13l3642,2307r6,2l3653,2311r5,3l3662,2318r-2,54l3659,2347xe" fillcolor="black" stroked="f">
                    <v:path arrowok="t"/>
                  </v:shape>
                  <v:group id="_x0000_s1322" style="position:absolute;left:4207;top:2307;width:84;height:129" coordorigin="4207,2307" coordsize="84,129">
                    <v:shape id="_x0000_s1371" style="position:absolute;left:4207;top:2307;width:84;height:129" coordorigin="4207,2307" coordsize="84,129" path="m4290,2393r,8l4289,2409r-4,6l4282,2422r-5,5l4271,2431r-6,4l4258,2437r-20,l4227,2432r-8,-10l4211,2407r-4,-21l4207,2375r2,-24l4214,2332r6,-10l4228,2312r11,-5l4262,2307r8,3l4277,2316r6,5l4287,2329r1,10l4273,2340r-2,-6l4269,2329r-2,-2l4263,2322r-6,-2l4246,2320r-4,1l4238,2324r-5,4l4229,2333r-2,7l4224,2347r-2,9l4222,2369r4,-6l4231,2359r-4,20l4225,2385r,14l4226,2404r2,5l4230,2414r3,3l4238,2420r4,2l4246,2424r11,l4263,2421r4,-5l4272,2411r2,-8l4274,2385r-2,-6l4267,2374r-4,-5l4263,2352r9,4l4279,2364r8,7l4290,2381r,12xe" fillcolor="black" stroked="f">
                      <v:path arrowok="t"/>
                    </v:shape>
                    <v:group id="_x0000_s1323" style="position:absolute;left:4227;top:2352;width:36;height:26" coordorigin="4227,2352" coordsize="36,26">
                      <v:shape id="_x0000_s1370" style="position:absolute;left:4227;top:2352;width:36;height:26" coordorigin="4227,2352" coordsize="36,26" path="m4227,2379r4,-20l4236,2356r5,-2l4247,2352r16,l4263,2369r-6,-3l4243,2366r-6,3l4232,2374r-5,5xe" fillcolor="black" stroked="f">
                        <v:path arrowok="t"/>
                      </v:shape>
                      <v:group id="_x0000_s1324" style="position:absolute;left:4167;top:2426;width:18;height:0" coordorigin="4167,2426" coordsize="18,0">
                        <v:shape id="_x0000_s1369" style="position:absolute;left:4167;top:2426;width:18;height:0" coordorigin="4167,2426" coordsize="18,0" path="m4167,2426r18,e" filled="f" strokeweight=".34822mm">
                          <v:path arrowok="t"/>
                        </v:shape>
                        <v:group id="_x0000_s1325" style="position:absolute;left:4101;top:2307;width:27;height:65" coordorigin="4101,2307" coordsize="27,65">
                          <v:shape id="_x0000_s1368" style="position:absolute;left:4101;top:2307;width:27;height:65" coordorigin="4101,2307" coordsize="27,65" path="m4125,2347r-5,-16l4119,2330r-5,-6l4108,2320r-7,-13l4108,2307r6,2l4119,2311r5,3l4128,2318r-2,54l4125,2347xe" fillcolor="black" stroked="f">
                            <v:path arrowok="t"/>
                          </v:shape>
                          <v:group id="_x0000_s1326" style="position:absolute;left:4060;top:2307;width:83;height:129" coordorigin="4060,2307" coordsize="83,129">
                            <v:shape id="_x0000_s1367" style="position:absolute;left:4060;top:2307;width:83;height:129" coordorigin="4060,2307" coordsize="83,129" path="m4061,2345r3,-9l4068,2327r4,-7l4078,2315r6,-5l4092,2307r9,l4108,2320r-14,l4088,2323r-4,6l4078,2344r-2,23l4076,2372r1,25l4082,2412r1,1l4088,2420r6,4l4108,2424r6,-4l4119,2413r5,-14l4126,2375r,-3l4128,2318r4,5l4135,2328r3,7l4140,2342r1,7l4142,2359r,28l4141,2399r-3,9l4135,2417r-5,7l4124,2429r-6,5l4110,2437r-21,l4079,2432r-7,-9l4065,2409r-4,-21l4060,2372r,-15l4061,2345xe" fillcolor="black" stroked="f">
                              <v:path arrowok="t"/>
                            </v:shape>
                            <v:group id="_x0000_s1327" style="position:absolute;left:4673;top:2345;width:83;height:91" coordorigin="4673,2345" coordsize="83,91">
                              <v:shape id="_x0000_s1366" style="position:absolute;left:4673;top:2345;width:83;height:91" coordorigin="4673,2345" coordsize="83,91" path="m4673,2398r,-8l4675,2383r5,-6l4684,2372r6,-4l4697,2366r-3,-21l4696,2350r4,4l4704,2358r5,2l4715,2360r7,12l4707,2372r-6,3l4696,2380r-4,5l4689,2391r,11l4690,2407r2,4l4695,2415r3,3l4702,2420r4,3l4710,2424r13,l4729,2421r5,-4l4738,2412r3,-6l4741,2391r-3,-6l4733,2380r,-14l4741,2368r6,4l4751,2378r4,6l4757,2390r,19l4753,2418r-8,8l4738,2433r-10,4l4703,2437r-11,-4l4685,2426r-8,-8l4673,2409r,-11xe" fillcolor="black" stroked="f">
                                <v:path arrowok="t"/>
                              </v:shape>
                              <v:group id="_x0000_s1328" style="position:absolute;left:4678;top:2307;width:73;height:73" coordorigin="4678,2307" coordsize="73,73">
                                <v:shape id="_x0000_s1365" style="position:absolute;left:4678;top:2307;width:73;height:73" coordorigin="4678,2307" coordsize="73,73" path="m4682,2323r6,-6l4695,2310r9,-3l4726,2307r9,3l4741,2317r7,6l4752,2331r,15l4750,2351r-3,5l4744,2360r-5,3l4733,2366r,14l4728,2375r-6,-3l4715,2360r6,l4726,2358r4,-4l4734,2350r2,-4l4736,2335r-2,-5l4730,2326r-4,-4l4721,2320r-12,l4704,2322r-4,4l4696,2330r-2,4l4694,2345r3,21l4691,2363r-5,-3l4683,2356r-3,-5l4678,2346r,-15l4682,2323xe" fillcolor="black" stroked="f">
                                  <v:path arrowok="t"/>
                                </v:shape>
                                <v:group id="_x0000_s1329" style="position:absolute;left:4633;top:2426;width:18;height:0" coordorigin="4633,2426" coordsize="18,0">
                                  <v:shape id="_x0000_s1364" style="position:absolute;left:4633;top:2426;width:18;height:0" coordorigin="4633,2426" coordsize="18,0" path="m4633,2426r18,e" filled="f" strokeweight=".34822mm">
                                    <v:path arrowok="t"/>
                                  </v:shape>
                                  <v:group id="_x0000_s1330" style="position:absolute;left:4567;top:2307;width:27;height:65" coordorigin="4567,2307" coordsize="27,65">
                                    <v:shape id="_x0000_s1363" style="position:absolute;left:4567;top:2307;width:27;height:65" coordorigin="4567,2307" coordsize="27,65" path="m4591,2347r-5,-16l4585,2330r-5,-6l4574,2320r-7,-13l4574,2307r6,2l4585,2311r5,3l4594,2318r-2,54l4591,2347xe" fillcolor="black" stroked="f">
                                      <v:path arrowok="t"/>
                                    </v:shape>
                                    <v:group id="_x0000_s1331" style="position:absolute;left:4526;top:2307;width:83;height:129" coordorigin="4526,2307" coordsize="83,129">
                                      <v:shape id="_x0000_s1362" style="position:absolute;left:4526;top:2307;width:83;height:129" coordorigin="4526,2307" coordsize="83,129" path="m4527,2345r4,-9l4534,2327r4,-7l4544,2315r6,-5l4558,2307r9,l4574,2320r-14,l4554,2323r-4,6l4544,2344r-2,23l4542,2372r1,25l4548,2412r1,1l4554,2420r6,4l4574,2424r6,-4l4585,2413r5,-14l4592,2375r,-3l4594,2318r4,5l4601,2328r3,7l4606,2342r2,7l4608,2359r,28l4607,2399r-3,9l4601,2417r-5,7l4590,2429r-6,5l4576,2437r-21,l4545,2432r-7,-9l4531,2409r-4,-21l4526,2372r,-15l4527,2345xe" fillcolor="black" stroked="f">
                                        <v:path arrowok="t"/>
                                      </v:shape>
                                      <v:group id="_x0000_s1332" style="position:absolute;left:5096;top:2309;width:47;height:127" coordorigin="5096,2309" coordsize="47,127">
                                        <v:shape id="_x0000_s1361" style="position:absolute;left:5096;top:2309;width:47;height:127" coordorigin="5096,2309" coordsize="47,127" path="m5101,2354r-5,2l5096,2341r9,-4l5112,2332r7,-6l5125,2321r5,-6l5133,2309r10,l5143,2437r-16,l5127,2337r-4,4l5119,2345r-6,3l5106,2352r-5,2xe" fillcolor="black" stroked="f">
                                          <v:path arrowok="t"/>
                                        </v:shape>
                                        <v:group id="_x0000_s1333" style="position:absolute;left:5572;top:2428;width:18;height:0" coordorigin="5572,2428" coordsize="18,0">
                                          <v:shape id="_x0000_s1360" style="position:absolute;left:5572;top:2428;width:18;height:0" coordorigin="5572,2428" coordsize="18,0" path="m5572,2428r18,e" filled="f" strokeweight=".34822mm">
                                            <v:path arrowok="t"/>
                                          </v:shape>
                                          <v:group id="_x0000_s1334" style="position:absolute;left:5477;top:2309;width:47;height:127" coordorigin="5477,2309" coordsize="47,127">
                                            <v:shape id="_x0000_s1359" style="position:absolute;left:5477;top:2309;width:47;height:127" coordorigin="5477,2309" coordsize="47,127" path="m5482,2354r-5,2l5477,2341r9,-4l5493,2332r7,-6l5506,2321r5,-6l5514,2309r10,l5524,2437r-16,l5508,2337r-4,4l5499,2345r-6,3l5487,2352r-5,2xe" fillcolor="black" stroked="f">
                                              <v:path arrowok="t"/>
                                            </v:shape>
                                            <v:group id="_x0000_s1335" style="position:absolute;left:5611;top:2309;width:84;height:127" coordorigin="5611,2309" coordsize="84,127">
                                              <v:shape id="_x0000_s1358" style="position:absolute;left:5611;top:2309;width:84;height:127" coordorigin="5611,2309" coordsize="84,127" path="m5611,2429r1,-3l5615,2420r3,-6l5623,2409r4,-6l5634,2397r9,-7l5657,2378r9,-8l5671,2363r5,-7l5678,2350r,-12l5676,2333r-4,-4l5667,2324r-6,-2l5647,2322r-6,3l5636,2329r-4,5l5630,2340r,8l5614,2346r1,-12l5619,2325r7,-6l5633,2313r10,-4l5667,2309r10,4l5684,2320r7,6l5694,2335r,15l5693,2355r-2,5l5689,2364r-3,6l5681,2375r-5,5l5668,2388r-11,9l5647,2405r-6,5l5639,2413r-3,3l5634,2419r-2,3l5694,2422r,15l5611,2437r,-4l5611,2429xe" fillcolor="black" stroked="f">
                                                <v:path arrowok="t"/>
                                              </v:shape>
                                              <v:group id="_x0000_s1336" style="position:absolute;left:5943;top:2309;width:218;height:127" coordorigin="5943,2309" coordsize="218,127">
                                                <v:shape id="_x0000_s1357" style="position:absolute;left:5943;top:2309;width:218;height:127" coordorigin="5943,2309" coordsize="218,127" path="m6038,2437r,-18l6056,2419r,18l6038,2437xe" fillcolor="black" stroked="f">
                                                  <v:path arrowok="t"/>
                                                </v:shape>
                                                <v:shape id="_x0000_s1356" style="position:absolute;left:5943;top:2309;width:218;height:127" coordorigin="5943,2309" coordsize="218,127" path="m5948,2354r-5,2l5943,2341r9,-4l5959,2332r7,-6l5972,2321r5,-6l5979,2309r11,l5990,2437r-16,l5974,2337r-4,4l5965,2345r-6,3l5953,2352r-5,2xe" fillcolor="black" stroked="f">
                                                  <v:path arrowok="t"/>
                                                </v:shape>
                                                <v:shape id="_x0000_s1355" style="position:absolute;left:5943;top:2309;width:218;height:127" coordorigin="5943,2309" coordsize="218,127" path="m6131,2310r13,l6144,2392r17,l6161,2406r-17,l6144,2437r-16,l6128,2406r-55,l6073,2392r58,-82l6089,2392r39,l6128,2335r-39,57l6131,2310xe" fillcolor="black" stroked="f">
                                                  <v:path arrowok="t"/>
                                                </v:shape>
                                                <v:group id="_x0000_s1337" style="position:absolute;left:6544;top:2307;width:84;height:129" coordorigin="6544,2307" coordsize="84,129">
                                                  <v:shape id="_x0000_s1354" style="position:absolute;left:6544;top:2307;width:84;height:129" coordorigin="6544,2307" coordsize="84,129" path="m6627,2393r,8l6626,2409r-4,6l6619,2422r-5,5l6608,2431r-6,4l6595,2437r-20,l6564,2432r-8,-10l6548,2407r-4,-21l6544,2375r2,-24l6551,2332r6,-10l6565,2312r11,-5l6599,2307r8,3l6614,2316r6,5l6624,2329r1,10l6610,2340r-2,-6l6606,2329r-2,-2l6600,2322r-6,-2l6583,2320r-4,1l6575,2324r-5,4l6566,2333r-2,7l6561,2347r-2,9l6559,2369r4,-6l6568,2359r-4,20l6562,2385r,14l6563,2404r2,5l6567,2414r4,3l6575,2420r4,2l6583,2424r11,l6600,2421r4,-5l6609,2411r3,-8l6612,2385r-3,-6l6605,2374r-5,-5l6600,2352r9,4l6617,2364r7,7l6627,2381r,12xe" fillcolor="black" stroked="f">
                                                    <v:path arrowok="t"/>
                                                  </v:shape>
                                                  <v:group id="_x0000_s1338" style="position:absolute;left:6564;top:2352;width:36;height:26" coordorigin="6564,2352" coordsize="36,26">
                                                    <v:shape id="_x0000_s1353" style="position:absolute;left:6564;top:2352;width:36;height:26" coordorigin="6564,2352" coordsize="36,26" path="m6564,2379r4,-20l6573,2356r5,-2l6584,2352r16,l6600,2369r-6,-3l6580,2366r-6,3l6569,2374r-5,5xe" fillcolor="black" stroked="f">
                                                      <v:path arrowok="t"/>
                                                    </v:shape>
                                                    <v:group id="_x0000_s1339" style="position:absolute;left:6504;top:2426;width:18;height:0" coordorigin="6504,2426" coordsize="18,0">
                                                      <v:shape id="_x0000_s1352" style="position:absolute;left:6504;top:2426;width:18;height:0" coordorigin="6504,2426" coordsize="18,0" path="m6504,2426r18,e" filled="f" strokeweight=".34822mm">
                                                        <v:path arrowok="t"/>
                                                      </v:shape>
                                                      <v:group id="_x0000_s1340" style="position:absolute;left:6409;top:2307;width:47;height:127" coordorigin="6409,2307" coordsize="47,127">
                                                        <v:shape id="_x0000_s1351" style="position:absolute;left:6409;top:2307;width:47;height:127" coordorigin="6409,2307" coordsize="47,127" path="m6414,2352r-5,2l6409,2339r9,-4l6425,2330r7,-6l6438,2318r5,-5l6445,2307r10,l6455,2434r-15,l6440,2335r-4,4l6431,2342r-6,4l6419,2350r-5,2xe" fillcolor="black" stroked="f">
                                                          <v:path arrowok="t"/>
                                                        </v:shape>
                                                        <v:group id="_x0000_s1341" style="position:absolute;left:7015;top:2307;width:73;height:73" coordorigin="7015,2307" coordsize="73,73">
                                                          <v:shape id="_x0000_s1350" style="position:absolute;left:7015;top:2307;width:73;height:73" coordorigin="7015,2307" coordsize="73,73" path="m7019,2323r6,-6l7032,2310r9,-3l7063,2307r9,3l7079,2317r6,6l7089,2331r,15l7087,2351r-3,5l7081,2360r-5,3l7070,2366r,14l7065,2375r-6,-3l7052,2360r6,l7063,2358r4,-4l7071,2350r2,-4l7073,2335r-2,-5l7067,2326r-4,-4l7058,2320r-12,l7041,2322r-4,4l7033,2330r-2,4l7031,2345r3,21l7028,2363r-5,-3l7020,2356r-3,-5l7015,2346r,-15l7019,2323xe" fillcolor="black" stroked="f">
                                                            <v:path arrowok="t"/>
                                                          </v:shape>
                                                          <v:group id="_x0000_s1342" style="position:absolute;left:6970;top:2426;width:18;height:0" coordorigin="6970,2426" coordsize="18,0">
                                                            <v:shape id="_x0000_s1349" style="position:absolute;left:6970;top:2426;width:18;height:0" coordorigin="6970,2426" coordsize="18,0" path="m6970,2426r18,e" filled="f" strokeweight=".34822mm">
                                                              <v:path arrowok="t"/>
                                                            </v:shape>
                                                            <v:group id="_x0000_s1343" style="position:absolute;left:6875;top:2307;width:47;height:127" coordorigin="6875,2307" coordsize="47,127">
                                                              <v:shape id="_x0000_s1348" style="position:absolute;left:6875;top:2307;width:47;height:127" coordorigin="6875,2307" coordsize="47,127" path="m6880,2352r-5,2l6875,2339r9,-4l6891,2330r7,-6l6904,2318r5,-5l6912,2307r10,l6922,2434r-16,l6906,2335r-4,4l6897,2342r-6,4l6885,2350r-5,2xe" fillcolor="black" stroked="f">
                                                                <v:path arrowok="t"/>
                                                              </v:shape>
                                                              <v:group id="_x0000_s1344" style="position:absolute;left:7010;top:2345;width:83;height:91" coordorigin="7010,2345" coordsize="83,91">
                                                                <v:shape id="_x0000_s1347" style="position:absolute;left:7010;top:2345;width:83;height:91" coordorigin="7010,2345" coordsize="83,91" path="m7010,2398r,-8l7012,2383r5,-6l7021,2372r6,-4l7034,2366r-3,-21l7033,2350r4,4l7041,2358r5,2l7052,2360r7,12l7044,2372r-6,3l7034,2380r-5,5l7026,2391r,11l7027,2407r2,4l7032,2415r3,3l7039,2420r4,3l7047,2424r13,l7066,2421r5,-4l7076,2412r2,-6l7078,2391r-3,-6l7070,2380r,-14l7078,2368r6,4l7088,2378r4,6l7094,2390r,19l7090,2418r-8,8l7075,2433r-10,4l7040,2437r-10,-4l7022,2426r-8,-8l7010,2409r,-11xe" fillcolor="black" stroked="f">
                                                                  <v:path arrowok="t"/>
                                                                </v:shape>
                                                                <v:group id="_x0000_s1345" style="position:absolute;left:7395;top:2309;width:84;height:127" coordorigin="7395,2309" coordsize="84,127">
                                                                  <v:shape id="_x0000_s1346" style="position:absolute;left:7395;top:2309;width:84;height:127" coordorigin="7395,2309" coordsize="84,127" path="m7395,2429r2,-3l7399,2420r3,-6l7407,2409r4,-6l7418,2397r9,-7l7441,2378r9,-8l7455,2363r5,-7l7462,2350r,-12l7460,2333r-4,-4l7451,2324r-5,-2l7431,2322r-6,3l7420,2329r-4,5l7414,2340r,8l7398,2346r1,-12l7403,2325r7,-6l7417,2313r10,-4l7451,2309r10,4l7468,2320r7,6l7478,2335r,15l7477,2355r-2,5l7473,2364r-3,6l7465,2375r-5,5l7452,2388r-11,9l7431,2405r-6,5l7423,2413r-3,3l7418,2419r-2,3l7478,2422r,15l7395,2437r,-4l7395,2429xe" fillcolor="black" stroked="f">
                                                                    <v:path arrowok="t"/>
                                                                  </v:shape>
                                                                </v:group>
                                                              </v:group>
                                                            </v:group>
                                                          </v:group>
                                                        </v:group>
                                                      </v:group>
                                                    </v:group>
                                                  </v:group>
                                                </v:group>
                                              </v:group>
                                            </v:group>
                                          </v:group>
                                        </v:group>
                                      </v:group>
                                    </v:group>
                                  </v:group>
                                </v:group>
                              </v:group>
                            </v:group>
                          </v:group>
                        </v:group>
                      </v:group>
                    </v:group>
                  </v:group>
                </v:group>
              </v:group>
            </v:group>
            <w10:wrap anchorx="page"/>
          </v:group>
        </w:pict>
      </w:r>
      <w:r>
        <w:pict>
          <v:shape id="_x0000_s1317" type="#_x0000_t202" style="position:absolute;left:0;text-align:left;margin-left:136.9pt;margin-top:-.85pt;width:240.8pt;height:114.45pt;z-index:-1786;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75"/>
                    <w:gridCol w:w="466"/>
                    <w:gridCol w:w="466"/>
                    <w:gridCol w:w="466"/>
                    <w:gridCol w:w="466"/>
                    <w:gridCol w:w="385"/>
                    <w:gridCol w:w="81"/>
                    <w:gridCol w:w="173"/>
                    <w:gridCol w:w="293"/>
                    <w:gridCol w:w="466"/>
                    <w:gridCol w:w="466"/>
                    <w:gridCol w:w="466"/>
                    <w:gridCol w:w="120"/>
                  </w:tblGrid>
                  <w:tr w:rsidR="00DC4C15">
                    <w:trPr>
                      <w:trHeight w:hRule="exact" w:val="131"/>
                    </w:trPr>
                    <w:tc>
                      <w:tcPr>
                        <w:tcW w:w="475" w:type="dxa"/>
                        <w:vMerge w:val="restart"/>
                        <w:tcBorders>
                          <w:top w:val="single" w:sz="1" w:space="0" w:color="818181"/>
                          <w:left w:val="dotted" w:sz="1" w:space="0" w:color="D1D1D1"/>
                          <w:right w:val="dotted" w:sz="1" w:space="0" w:color="D1D1D1"/>
                        </w:tcBorders>
                      </w:tcPr>
                      <w:p w:rsidR="00DC4C15" w:rsidRDefault="00DC4C15"/>
                    </w:tc>
                    <w:tc>
                      <w:tcPr>
                        <w:tcW w:w="466" w:type="dxa"/>
                        <w:vMerge w:val="restart"/>
                        <w:tcBorders>
                          <w:top w:val="single" w:sz="1" w:space="0" w:color="818181"/>
                          <w:left w:val="dotted" w:sz="1" w:space="0" w:color="D1D1D1"/>
                          <w:right w:val="dotted" w:sz="1" w:space="0" w:color="D1D1D1"/>
                        </w:tcBorders>
                      </w:tcPr>
                      <w:p w:rsidR="00DC4C15" w:rsidRDefault="00DC4C15"/>
                    </w:tc>
                    <w:tc>
                      <w:tcPr>
                        <w:tcW w:w="466" w:type="dxa"/>
                        <w:vMerge w:val="restart"/>
                        <w:tcBorders>
                          <w:top w:val="single" w:sz="1" w:space="0" w:color="818181"/>
                          <w:left w:val="dotted" w:sz="1" w:space="0" w:color="D1D1D1"/>
                          <w:right w:val="dotted" w:sz="1" w:space="0" w:color="D1D1D1"/>
                        </w:tcBorders>
                      </w:tcPr>
                      <w:p w:rsidR="00DC4C15" w:rsidRDefault="00DC4C15"/>
                    </w:tc>
                    <w:tc>
                      <w:tcPr>
                        <w:tcW w:w="466" w:type="dxa"/>
                        <w:vMerge w:val="restart"/>
                        <w:tcBorders>
                          <w:top w:val="single" w:sz="1" w:space="0" w:color="818181"/>
                          <w:left w:val="dotted" w:sz="1" w:space="0" w:color="D1D1D1"/>
                          <w:right w:val="dotted" w:sz="1" w:space="0" w:color="D1D1D1"/>
                        </w:tcBorders>
                      </w:tcPr>
                      <w:p w:rsidR="00DC4C15" w:rsidRDefault="00DC4C15"/>
                    </w:tc>
                    <w:tc>
                      <w:tcPr>
                        <w:tcW w:w="466" w:type="dxa"/>
                        <w:vMerge w:val="restart"/>
                        <w:tcBorders>
                          <w:top w:val="single" w:sz="1" w:space="0" w:color="818181"/>
                          <w:left w:val="dotted" w:sz="1" w:space="0" w:color="D1D1D1"/>
                          <w:right w:val="dotted" w:sz="1" w:space="0" w:color="D1D1D1"/>
                        </w:tcBorders>
                      </w:tcPr>
                      <w:p w:rsidR="00DC4C15" w:rsidRDefault="00DC4C15"/>
                    </w:tc>
                    <w:tc>
                      <w:tcPr>
                        <w:tcW w:w="385" w:type="dxa"/>
                        <w:vMerge w:val="restart"/>
                        <w:tcBorders>
                          <w:top w:val="single" w:sz="1" w:space="0" w:color="818181"/>
                          <w:left w:val="dotted" w:sz="1" w:space="0" w:color="D1D1D1"/>
                          <w:right w:val="single" w:sz="1" w:space="0" w:color="818181"/>
                        </w:tcBorders>
                      </w:tcPr>
                      <w:p w:rsidR="00DC4C15" w:rsidRDefault="00DC4C15"/>
                    </w:tc>
                    <w:tc>
                      <w:tcPr>
                        <w:tcW w:w="254" w:type="dxa"/>
                        <w:gridSpan w:val="2"/>
                        <w:tcBorders>
                          <w:top w:val="single" w:sz="1" w:space="0" w:color="818181"/>
                          <w:left w:val="single" w:sz="1" w:space="0" w:color="818181"/>
                          <w:bottom w:val="single" w:sz="3" w:space="0" w:color="000000"/>
                          <w:right w:val="nil"/>
                        </w:tcBorders>
                      </w:tcPr>
                      <w:p w:rsidR="00DC4C15" w:rsidRDefault="00DC4C15"/>
                    </w:tc>
                    <w:tc>
                      <w:tcPr>
                        <w:tcW w:w="1811" w:type="dxa"/>
                        <w:gridSpan w:val="5"/>
                        <w:vMerge w:val="restart"/>
                        <w:tcBorders>
                          <w:top w:val="single" w:sz="1" w:space="0" w:color="818181"/>
                          <w:left w:val="nil"/>
                          <w:right w:val="single" w:sz="1" w:space="0" w:color="818181"/>
                        </w:tcBorders>
                      </w:tcPr>
                      <w:p w:rsidR="00DC4C15" w:rsidRDefault="00DC4C15"/>
                    </w:tc>
                  </w:tr>
                  <w:tr w:rsidR="00DC4C15">
                    <w:trPr>
                      <w:trHeight w:hRule="exact" w:val="100"/>
                    </w:trPr>
                    <w:tc>
                      <w:tcPr>
                        <w:tcW w:w="475"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385" w:type="dxa"/>
                        <w:vMerge/>
                        <w:tcBorders>
                          <w:left w:val="dotted" w:sz="1" w:space="0" w:color="D1D1D1"/>
                          <w:bottom w:val="dotted" w:sz="1" w:space="0" w:color="D1D1D1"/>
                          <w:right w:val="single" w:sz="1" w:space="0" w:color="818181"/>
                        </w:tcBorders>
                      </w:tcPr>
                      <w:p w:rsidR="00DC4C15" w:rsidRDefault="00DC4C15"/>
                    </w:tc>
                    <w:tc>
                      <w:tcPr>
                        <w:tcW w:w="254" w:type="dxa"/>
                        <w:gridSpan w:val="2"/>
                        <w:vMerge w:val="restart"/>
                        <w:tcBorders>
                          <w:top w:val="single" w:sz="3" w:space="0" w:color="000000"/>
                          <w:left w:val="single" w:sz="1" w:space="0" w:color="818181"/>
                          <w:right w:val="nil"/>
                        </w:tcBorders>
                      </w:tcPr>
                      <w:p w:rsidR="00DC4C15" w:rsidRDefault="00DC4C15"/>
                    </w:tc>
                    <w:tc>
                      <w:tcPr>
                        <w:tcW w:w="1811" w:type="dxa"/>
                        <w:gridSpan w:val="5"/>
                        <w:vMerge/>
                        <w:tcBorders>
                          <w:left w:val="nil"/>
                          <w:right w:val="single" w:sz="1" w:space="0" w:color="818181"/>
                        </w:tcBorders>
                      </w:tcPr>
                      <w:p w:rsidR="00DC4C15" w:rsidRDefault="00DC4C15"/>
                    </w:tc>
                  </w:tr>
                  <w:tr w:rsidR="00DC4C15">
                    <w:trPr>
                      <w:trHeight w:hRule="exact" w:val="80"/>
                    </w:trPr>
                    <w:tc>
                      <w:tcPr>
                        <w:tcW w:w="475" w:type="dxa"/>
                        <w:vMerge w:val="restart"/>
                        <w:tcBorders>
                          <w:top w:val="dotted" w:sz="1" w:space="0" w:color="D1D1D1"/>
                          <w:left w:val="dotted" w:sz="1" w:space="0" w:color="D1D1D1"/>
                          <w:right w:val="dotted" w:sz="1" w:space="0" w:color="D1D1D1"/>
                        </w:tcBorders>
                      </w:tcPr>
                      <w:p w:rsidR="00DC4C15" w:rsidRDefault="00DC4C15"/>
                    </w:tc>
                    <w:tc>
                      <w:tcPr>
                        <w:tcW w:w="466" w:type="dxa"/>
                        <w:vMerge w:val="restart"/>
                        <w:tcBorders>
                          <w:top w:val="dotted" w:sz="1" w:space="0" w:color="D1D1D1"/>
                          <w:left w:val="dotted" w:sz="1" w:space="0" w:color="D1D1D1"/>
                          <w:right w:val="dotted" w:sz="1" w:space="0" w:color="D1D1D1"/>
                        </w:tcBorders>
                      </w:tcPr>
                      <w:p w:rsidR="00DC4C15" w:rsidRDefault="00DC4C15"/>
                    </w:tc>
                    <w:tc>
                      <w:tcPr>
                        <w:tcW w:w="466" w:type="dxa"/>
                        <w:vMerge w:val="restart"/>
                        <w:tcBorders>
                          <w:top w:val="dotted" w:sz="1" w:space="0" w:color="D1D1D1"/>
                          <w:left w:val="dotted" w:sz="1" w:space="0" w:color="D1D1D1"/>
                          <w:right w:val="dotted" w:sz="1" w:space="0" w:color="D1D1D1"/>
                        </w:tcBorders>
                      </w:tcPr>
                      <w:p w:rsidR="00DC4C15" w:rsidRDefault="00DC4C15"/>
                    </w:tc>
                    <w:tc>
                      <w:tcPr>
                        <w:tcW w:w="466" w:type="dxa"/>
                        <w:vMerge w:val="restart"/>
                        <w:tcBorders>
                          <w:top w:val="dotted" w:sz="1" w:space="0" w:color="D1D1D1"/>
                          <w:left w:val="dotted" w:sz="1" w:space="0" w:color="D1D1D1"/>
                          <w:right w:val="dotted" w:sz="1" w:space="0" w:color="D1D1D1"/>
                        </w:tcBorders>
                      </w:tcPr>
                      <w:p w:rsidR="00DC4C15" w:rsidRDefault="00DC4C15"/>
                    </w:tc>
                    <w:tc>
                      <w:tcPr>
                        <w:tcW w:w="466" w:type="dxa"/>
                        <w:vMerge w:val="restart"/>
                        <w:tcBorders>
                          <w:top w:val="dotted" w:sz="1" w:space="0" w:color="D1D1D1"/>
                          <w:left w:val="dotted" w:sz="1" w:space="0" w:color="D1D1D1"/>
                          <w:right w:val="dotted" w:sz="1" w:space="0" w:color="D1D1D1"/>
                        </w:tcBorders>
                      </w:tcPr>
                      <w:p w:rsidR="00DC4C15" w:rsidRDefault="00DC4C15"/>
                    </w:tc>
                    <w:tc>
                      <w:tcPr>
                        <w:tcW w:w="385" w:type="dxa"/>
                        <w:vMerge w:val="restart"/>
                        <w:tcBorders>
                          <w:top w:val="dotted" w:sz="1" w:space="0" w:color="D1D1D1"/>
                          <w:left w:val="dotted" w:sz="1" w:space="0" w:color="D1D1D1"/>
                          <w:right w:val="single" w:sz="1" w:space="0" w:color="818181"/>
                        </w:tcBorders>
                      </w:tcPr>
                      <w:p w:rsidR="00DC4C15" w:rsidRDefault="00DC4C15"/>
                    </w:tc>
                    <w:tc>
                      <w:tcPr>
                        <w:tcW w:w="254" w:type="dxa"/>
                        <w:gridSpan w:val="2"/>
                        <w:vMerge/>
                        <w:tcBorders>
                          <w:left w:val="single" w:sz="1" w:space="0" w:color="818181"/>
                          <w:bottom w:val="dotted" w:sz="3" w:space="0" w:color="000000"/>
                          <w:right w:val="nil"/>
                        </w:tcBorders>
                      </w:tcPr>
                      <w:p w:rsidR="00DC4C15" w:rsidRDefault="00DC4C15"/>
                    </w:tc>
                    <w:tc>
                      <w:tcPr>
                        <w:tcW w:w="1811" w:type="dxa"/>
                        <w:gridSpan w:val="5"/>
                        <w:vMerge/>
                        <w:tcBorders>
                          <w:left w:val="nil"/>
                          <w:right w:val="single" w:sz="1" w:space="0" w:color="818181"/>
                        </w:tcBorders>
                      </w:tcPr>
                      <w:p w:rsidR="00DC4C15" w:rsidRDefault="00DC4C15"/>
                    </w:tc>
                  </w:tr>
                  <w:tr w:rsidR="00DC4C15">
                    <w:trPr>
                      <w:trHeight w:hRule="exact" w:val="105"/>
                    </w:trPr>
                    <w:tc>
                      <w:tcPr>
                        <w:tcW w:w="475" w:type="dxa"/>
                        <w:vMerge/>
                        <w:tcBorders>
                          <w:left w:val="dotted" w:sz="1" w:space="0" w:color="D1D1D1"/>
                          <w:right w:val="dotted" w:sz="1" w:space="0" w:color="D1D1D1"/>
                        </w:tcBorders>
                      </w:tcPr>
                      <w:p w:rsidR="00DC4C15" w:rsidRDefault="00DC4C15"/>
                    </w:tc>
                    <w:tc>
                      <w:tcPr>
                        <w:tcW w:w="466" w:type="dxa"/>
                        <w:vMerge/>
                        <w:tcBorders>
                          <w:left w:val="dotted" w:sz="1" w:space="0" w:color="D1D1D1"/>
                          <w:right w:val="dotted" w:sz="1" w:space="0" w:color="D1D1D1"/>
                        </w:tcBorders>
                      </w:tcPr>
                      <w:p w:rsidR="00DC4C15" w:rsidRDefault="00DC4C15"/>
                    </w:tc>
                    <w:tc>
                      <w:tcPr>
                        <w:tcW w:w="466" w:type="dxa"/>
                        <w:vMerge/>
                        <w:tcBorders>
                          <w:left w:val="dotted" w:sz="1" w:space="0" w:color="D1D1D1"/>
                          <w:right w:val="dotted" w:sz="1" w:space="0" w:color="D1D1D1"/>
                        </w:tcBorders>
                      </w:tcPr>
                      <w:p w:rsidR="00DC4C15" w:rsidRDefault="00DC4C15"/>
                    </w:tc>
                    <w:tc>
                      <w:tcPr>
                        <w:tcW w:w="466" w:type="dxa"/>
                        <w:vMerge/>
                        <w:tcBorders>
                          <w:left w:val="dotted" w:sz="1" w:space="0" w:color="D1D1D1"/>
                          <w:right w:val="dotted" w:sz="1" w:space="0" w:color="D1D1D1"/>
                        </w:tcBorders>
                      </w:tcPr>
                      <w:p w:rsidR="00DC4C15" w:rsidRDefault="00DC4C15"/>
                    </w:tc>
                    <w:tc>
                      <w:tcPr>
                        <w:tcW w:w="466" w:type="dxa"/>
                        <w:vMerge/>
                        <w:tcBorders>
                          <w:left w:val="dotted" w:sz="1" w:space="0" w:color="D1D1D1"/>
                          <w:right w:val="dotted" w:sz="1" w:space="0" w:color="D1D1D1"/>
                        </w:tcBorders>
                      </w:tcPr>
                      <w:p w:rsidR="00DC4C15" w:rsidRDefault="00DC4C15"/>
                    </w:tc>
                    <w:tc>
                      <w:tcPr>
                        <w:tcW w:w="385" w:type="dxa"/>
                        <w:vMerge/>
                        <w:tcBorders>
                          <w:left w:val="dotted" w:sz="1" w:space="0" w:color="D1D1D1"/>
                          <w:bottom w:val="nil"/>
                          <w:right w:val="single" w:sz="1" w:space="0" w:color="818181"/>
                        </w:tcBorders>
                      </w:tcPr>
                      <w:p w:rsidR="00DC4C15" w:rsidRDefault="00DC4C15"/>
                    </w:tc>
                    <w:tc>
                      <w:tcPr>
                        <w:tcW w:w="254" w:type="dxa"/>
                        <w:gridSpan w:val="2"/>
                        <w:tcBorders>
                          <w:top w:val="dotted" w:sz="3" w:space="0" w:color="000000"/>
                          <w:left w:val="single" w:sz="1" w:space="0" w:color="818181"/>
                          <w:bottom w:val="single" w:sz="1" w:space="0" w:color="818181"/>
                          <w:right w:val="nil"/>
                        </w:tcBorders>
                      </w:tcPr>
                      <w:p w:rsidR="00DC4C15" w:rsidRDefault="00DC4C15"/>
                    </w:tc>
                    <w:tc>
                      <w:tcPr>
                        <w:tcW w:w="1811" w:type="dxa"/>
                        <w:gridSpan w:val="5"/>
                        <w:vMerge/>
                        <w:tcBorders>
                          <w:left w:val="nil"/>
                          <w:bottom w:val="single" w:sz="1" w:space="0" w:color="818181"/>
                          <w:right w:val="single" w:sz="1" w:space="0" w:color="818181"/>
                        </w:tcBorders>
                      </w:tcPr>
                      <w:p w:rsidR="00DC4C15" w:rsidRDefault="00DC4C15"/>
                    </w:tc>
                  </w:tr>
                  <w:tr w:rsidR="00DC4C15">
                    <w:trPr>
                      <w:trHeight w:hRule="exact" w:val="209"/>
                    </w:trPr>
                    <w:tc>
                      <w:tcPr>
                        <w:tcW w:w="475"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vMerge/>
                        <w:tcBorders>
                          <w:left w:val="dotted" w:sz="1" w:space="0" w:color="D1D1D1"/>
                          <w:bottom w:val="dotted" w:sz="1" w:space="0" w:color="D1D1D1"/>
                          <w:right w:val="dotted" w:sz="1" w:space="0" w:color="D1D1D1"/>
                        </w:tcBorders>
                      </w:tcPr>
                      <w:p w:rsidR="00DC4C15" w:rsidRDefault="00DC4C15"/>
                    </w:tc>
                    <w:tc>
                      <w:tcPr>
                        <w:tcW w:w="466" w:type="dxa"/>
                        <w:gridSpan w:val="2"/>
                        <w:tcBorders>
                          <w:top w:val="nil"/>
                          <w:left w:val="dotted" w:sz="1" w:space="0" w:color="D1D1D1"/>
                          <w:bottom w:val="dotted" w:sz="1" w:space="0" w:color="D1D1D1"/>
                          <w:right w:val="dotted" w:sz="1" w:space="0" w:color="D1D1D1"/>
                        </w:tcBorders>
                      </w:tcPr>
                      <w:p w:rsidR="00DC4C15" w:rsidRDefault="00DC4C15"/>
                    </w:tc>
                    <w:tc>
                      <w:tcPr>
                        <w:tcW w:w="466" w:type="dxa"/>
                        <w:gridSpan w:val="2"/>
                        <w:tcBorders>
                          <w:top w:val="single" w:sz="1" w:space="0" w:color="818181"/>
                          <w:left w:val="dotted" w:sz="1" w:space="0" w:color="D1D1D1"/>
                          <w:bottom w:val="dotted" w:sz="1" w:space="0" w:color="D1D1D1"/>
                          <w:right w:val="dotted" w:sz="1" w:space="0" w:color="D1D1D1"/>
                        </w:tcBorders>
                      </w:tcPr>
                      <w:p w:rsidR="00DC4C15" w:rsidRDefault="00DC4C15"/>
                    </w:tc>
                    <w:tc>
                      <w:tcPr>
                        <w:tcW w:w="466" w:type="dxa"/>
                        <w:tcBorders>
                          <w:top w:val="single" w:sz="1" w:space="0" w:color="818181"/>
                          <w:left w:val="dotted" w:sz="1" w:space="0" w:color="D1D1D1"/>
                          <w:bottom w:val="dotted" w:sz="1" w:space="0" w:color="D1D1D1"/>
                          <w:right w:val="dotted" w:sz="1" w:space="0" w:color="D1D1D1"/>
                        </w:tcBorders>
                      </w:tcPr>
                      <w:p w:rsidR="00DC4C15" w:rsidRDefault="00DC4C15"/>
                    </w:tc>
                    <w:tc>
                      <w:tcPr>
                        <w:tcW w:w="466" w:type="dxa"/>
                        <w:tcBorders>
                          <w:top w:val="single" w:sz="1" w:space="0" w:color="818181"/>
                          <w:left w:val="dotted" w:sz="1" w:space="0" w:color="D1D1D1"/>
                          <w:bottom w:val="dotted" w:sz="1" w:space="0" w:color="D1D1D1"/>
                          <w:right w:val="dotted" w:sz="1" w:space="0" w:color="D1D1D1"/>
                        </w:tcBorders>
                      </w:tcPr>
                      <w:p w:rsidR="00DC4C15" w:rsidRDefault="00DC4C15"/>
                    </w:tc>
                    <w:tc>
                      <w:tcPr>
                        <w:tcW w:w="466" w:type="dxa"/>
                        <w:tcBorders>
                          <w:top w:val="single" w:sz="1" w:space="0" w:color="818181"/>
                          <w:left w:val="dotted" w:sz="1" w:space="0" w:color="D1D1D1"/>
                          <w:bottom w:val="dotted" w:sz="1" w:space="0" w:color="D1D1D1"/>
                          <w:right w:val="dotted" w:sz="1" w:space="0" w:color="D1D1D1"/>
                        </w:tcBorders>
                      </w:tcPr>
                      <w:p w:rsidR="00DC4C15" w:rsidRDefault="00DC4C15"/>
                    </w:tc>
                    <w:tc>
                      <w:tcPr>
                        <w:tcW w:w="120" w:type="dxa"/>
                        <w:tcBorders>
                          <w:top w:val="single" w:sz="1" w:space="0" w:color="818181"/>
                          <w:left w:val="dotted" w:sz="1" w:space="0" w:color="D1D1D1"/>
                          <w:bottom w:val="dotted" w:sz="1" w:space="0" w:color="D1D1D1"/>
                          <w:right w:val="single" w:sz="1" w:space="0" w:color="818181"/>
                        </w:tcBorders>
                      </w:tcPr>
                      <w:p w:rsidR="00DC4C15" w:rsidRDefault="00DC4C15"/>
                    </w:tc>
                  </w:tr>
                  <w:tr w:rsidR="00DC4C15">
                    <w:trPr>
                      <w:trHeight w:hRule="exact" w:val="394"/>
                    </w:trPr>
                    <w:tc>
                      <w:tcPr>
                        <w:tcW w:w="475"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394"/>
                    </w:trPr>
                    <w:tc>
                      <w:tcPr>
                        <w:tcW w:w="475"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394"/>
                    </w:trPr>
                    <w:tc>
                      <w:tcPr>
                        <w:tcW w:w="475"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394"/>
                    </w:trPr>
                    <w:tc>
                      <w:tcPr>
                        <w:tcW w:w="475"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466"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64"/>
                    </w:trPr>
                    <w:tc>
                      <w:tcPr>
                        <w:tcW w:w="475"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gridSpan w:val="2"/>
                        <w:tcBorders>
                          <w:top w:val="dotted" w:sz="1" w:space="0" w:color="D1D1D1"/>
                          <w:left w:val="dotted" w:sz="1" w:space="0" w:color="D1D1D1"/>
                          <w:bottom w:val="single" w:sz="1" w:space="0" w:color="818181"/>
                          <w:right w:val="dotted" w:sz="1" w:space="0" w:color="D1D1D1"/>
                        </w:tcBorders>
                      </w:tcPr>
                      <w:p w:rsidR="00DC4C15" w:rsidRDefault="00DC4C15"/>
                    </w:tc>
                    <w:tc>
                      <w:tcPr>
                        <w:tcW w:w="466" w:type="dxa"/>
                        <w:gridSpan w:val="2"/>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466" w:type="dxa"/>
                        <w:tcBorders>
                          <w:top w:val="dotted" w:sz="1" w:space="0" w:color="D1D1D1"/>
                          <w:left w:val="dotted" w:sz="1" w:space="0" w:color="D1D1D1"/>
                          <w:bottom w:val="single" w:sz="1" w:space="0" w:color="818181"/>
                          <w:right w:val="dotted" w:sz="1" w:space="0" w:color="D1D1D1"/>
                        </w:tcBorders>
                      </w:tcPr>
                      <w:p w:rsidR="00DC4C15" w:rsidRDefault="00DC4C15"/>
                    </w:tc>
                    <w:tc>
                      <w:tcPr>
                        <w:tcW w:w="120" w:type="dxa"/>
                        <w:tcBorders>
                          <w:top w:val="dotted" w:sz="1" w:space="0" w:color="D1D1D1"/>
                          <w:left w:val="dotted" w:sz="1" w:space="0" w:color="D1D1D1"/>
                          <w:bottom w:val="single" w:sz="1" w:space="0" w:color="818181"/>
                          <w:right w:val="single" w:sz="1" w:space="0" w:color="818181"/>
                        </w:tcBorders>
                      </w:tcPr>
                      <w:p w:rsidR="00DC4C15" w:rsidRDefault="00DC4C15"/>
                    </w:tc>
                  </w:tr>
                </w:tbl>
                <w:p w:rsidR="00DC4C15" w:rsidRDefault="00DC4C15"/>
              </w:txbxContent>
            </v:textbox>
            <w10:wrap anchorx="page"/>
          </v:shape>
        </w:pict>
      </w:r>
      <w:r>
        <w:pict>
          <v:shape id="_x0000_i1026" type="#_x0000_t75" style="width:21.75pt;height:112.75pt">
            <v:imagedata r:id="rId18" o:title=""/>
          </v:shape>
        </w:pict>
      </w:r>
    </w:p>
    <w:p w:rsidR="00C45AA3" w:rsidRDefault="00C45AA3">
      <w:pPr>
        <w:spacing w:before="7" w:line="280" w:lineRule="exact"/>
        <w:rPr>
          <w:sz w:val="28"/>
          <w:szCs w:val="28"/>
        </w:rPr>
      </w:pPr>
    </w:p>
    <w:p w:rsidR="00C45AA3" w:rsidRDefault="00DC4C15">
      <w:pPr>
        <w:ind w:left="3131"/>
        <w:rPr>
          <w:sz w:val="17"/>
          <w:szCs w:val="17"/>
        </w:rPr>
      </w:pPr>
      <w:r>
        <w:pict>
          <v:shape id="_x0000_i1027" type="#_x0000_t75" style="width:69.95pt;height:8.85pt">
            <v:imagedata r:id="rId19" o:title=""/>
          </v:shape>
        </w:pict>
      </w:r>
    </w:p>
    <w:p w:rsidR="00C45AA3" w:rsidRDefault="00C45AA3">
      <w:pPr>
        <w:spacing w:before="19" w:line="220" w:lineRule="exact"/>
        <w:rPr>
          <w:sz w:val="22"/>
          <w:szCs w:val="22"/>
        </w:rPr>
      </w:pPr>
    </w:p>
    <w:p w:rsidR="00C45AA3" w:rsidRDefault="00DC4C15">
      <w:pPr>
        <w:ind w:left="100" w:right="1844"/>
        <w:jc w:val="both"/>
        <w:rPr>
          <w:sz w:val="16"/>
          <w:szCs w:val="16"/>
        </w:rPr>
      </w:pPr>
      <w:r>
        <w:rPr>
          <w:w w:val="129"/>
          <w:sz w:val="16"/>
          <w:szCs w:val="16"/>
        </w:rPr>
        <w:t>Fig.</w:t>
      </w:r>
      <w:r>
        <w:rPr>
          <w:spacing w:val="-1"/>
          <w:w w:val="129"/>
          <w:sz w:val="16"/>
          <w:szCs w:val="16"/>
        </w:rPr>
        <w:t xml:space="preserve"> </w:t>
      </w:r>
      <w:proofErr w:type="gramStart"/>
      <w:r>
        <w:rPr>
          <w:sz w:val="16"/>
          <w:szCs w:val="16"/>
        </w:rPr>
        <w:t xml:space="preserve">4 </w:t>
      </w:r>
      <w:r>
        <w:rPr>
          <w:spacing w:val="35"/>
          <w:sz w:val="16"/>
          <w:szCs w:val="16"/>
        </w:rPr>
        <w:t xml:space="preserve"> </w:t>
      </w:r>
      <w:r>
        <w:rPr>
          <w:sz w:val="16"/>
          <w:szCs w:val="16"/>
        </w:rPr>
        <w:t>A</w:t>
      </w:r>
      <w:proofErr w:type="gramEnd"/>
      <w:r>
        <w:rPr>
          <w:spacing w:val="14"/>
          <w:sz w:val="16"/>
          <w:szCs w:val="16"/>
        </w:rPr>
        <w:t xml:space="preserve"> </w:t>
      </w:r>
      <w:proofErr w:type="spellStart"/>
      <w:r>
        <w:rPr>
          <w:w w:val="113"/>
          <w:sz w:val="16"/>
          <w:szCs w:val="16"/>
        </w:rPr>
        <w:t>ma</w:t>
      </w:r>
      <w:r>
        <w:rPr>
          <w:spacing w:val="-4"/>
          <w:w w:val="113"/>
          <w:sz w:val="16"/>
          <w:szCs w:val="16"/>
        </w:rPr>
        <w:t>k</w:t>
      </w:r>
      <w:r>
        <w:rPr>
          <w:w w:val="113"/>
          <w:sz w:val="16"/>
          <w:szCs w:val="16"/>
        </w:rPr>
        <w:t>espan</w:t>
      </w:r>
      <w:proofErr w:type="spellEnd"/>
      <w:r>
        <w:rPr>
          <w:spacing w:val="2"/>
          <w:w w:val="113"/>
          <w:sz w:val="16"/>
          <w:szCs w:val="16"/>
        </w:rPr>
        <w:t xml:space="preserve"> </w:t>
      </w:r>
      <w:r>
        <w:rPr>
          <w:w w:val="113"/>
          <w:sz w:val="16"/>
          <w:szCs w:val="16"/>
        </w:rPr>
        <w:t>impr</w:t>
      </w:r>
      <w:r>
        <w:rPr>
          <w:spacing w:val="-4"/>
          <w:w w:val="113"/>
          <w:sz w:val="16"/>
          <w:szCs w:val="16"/>
        </w:rPr>
        <w:t>o</w:t>
      </w:r>
      <w:r>
        <w:rPr>
          <w:spacing w:val="-5"/>
          <w:w w:val="111"/>
          <w:sz w:val="16"/>
          <w:szCs w:val="16"/>
        </w:rPr>
        <w:t>v</w:t>
      </w:r>
      <w:r>
        <w:rPr>
          <w:w w:val="111"/>
          <w:sz w:val="16"/>
          <w:szCs w:val="16"/>
        </w:rPr>
        <w:t>eme</w:t>
      </w:r>
      <w:r>
        <w:rPr>
          <w:spacing w:val="-4"/>
          <w:w w:val="111"/>
          <w:sz w:val="16"/>
          <w:szCs w:val="16"/>
        </w:rPr>
        <w:t>n</w:t>
      </w:r>
      <w:r>
        <w:rPr>
          <w:w w:val="148"/>
          <w:sz w:val="16"/>
          <w:szCs w:val="16"/>
        </w:rPr>
        <w:t>t</w:t>
      </w:r>
      <w:r>
        <w:rPr>
          <w:spacing w:val="4"/>
          <w:sz w:val="16"/>
          <w:szCs w:val="16"/>
        </w:rPr>
        <w:t xml:space="preserve"> </w:t>
      </w:r>
      <w:r>
        <w:rPr>
          <w:sz w:val="16"/>
          <w:szCs w:val="16"/>
        </w:rPr>
        <w:t>of</w:t>
      </w:r>
      <w:r>
        <w:rPr>
          <w:spacing w:val="7"/>
          <w:sz w:val="16"/>
          <w:szCs w:val="16"/>
        </w:rPr>
        <w:t xml:space="preserve"> </w:t>
      </w:r>
      <w:r>
        <w:rPr>
          <w:sz w:val="16"/>
          <w:szCs w:val="16"/>
        </w:rPr>
        <w:t xml:space="preserve">the </w:t>
      </w:r>
      <w:r>
        <w:rPr>
          <w:spacing w:val="3"/>
          <w:sz w:val="16"/>
          <w:szCs w:val="16"/>
        </w:rPr>
        <w:t xml:space="preserve"> </w:t>
      </w:r>
      <w:r>
        <w:rPr>
          <w:w w:val="111"/>
          <w:sz w:val="16"/>
          <w:szCs w:val="16"/>
        </w:rPr>
        <w:t>pro</w:t>
      </w:r>
      <w:r>
        <w:rPr>
          <w:spacing w:val="6"/>
          <w:w w:val="111"/>
          <w:sz w:val="16"/>
          <w:szCs w:val="16"/>
        </w:rPr>
        <w:t>p</w:t>
      </w:r>
      <w:r>
        <w:rPr>
          <w:w w:val="111"/>
          <w:sz w:val="16"/>
          <w:szCs w:val="16"/>
        </w:rPr>
        <w:t>osed</w:t>
      </w:r>
      <w:r>
        <w:rPr>
          <w:spacing w:val="5"/>
          <w:w w:val="111"/>
          <w:sz w:val="16"/>
          <w:szCs w:val="16"/>
        </w:rPr>
        <w:t xml:space="preserve"> </w:t>
      </w:r>
      <w:r>
        <w:rPr>
          <w:sz w:val="16"/>
          <w:szCs w:val="16"/>
        </w:rPr>
        <w:t>m</w:t>
      </w:r>
      <w:r>
        <w:rPr>
          <w:spacing w:val="5"/>
          <w:sz w:val="16"/>
          <w:szCs w:val="16"/>
        </w:rPr>
        <w:t>o</w:t>
      </w:r>
      <w:r>
        <w:rPr>
          <w:sz w:val="16"/>
          <w:szCs w:val="16"/>
        </w:rPr>
        <w:t xml:space="preserve">del </w:t>
      </w:r>
      <w:r>
        <w:rPr>
          <w:spacing w:val="4"/>
          <w:sz w:val="16"/>
          <w:szCs w:val="16"/>
        </w:rPr>
        <w:t xml:space="preserve"> </w:t>
      </w:r>
      <w:r>
        <w:rPr>
          <w:w w:val="113"/>
          <w:sz w:val="16"/>
          <w:szCs w:val="16"/>
        </w:rPr>
        <w:t>compared</w:t>
      </w:r>
      <w:r>
        <w:rPr>
          <w:spacing w:val="-1"/>
          <w:w w:val="113"/>
          <w:sz w:val="16"/>
          <w:szCs w:val="16"/>
        </w:rPr>
        <w:t xml:space="preserve"> </w:t>
      </w:r>
      <w:r>
        <w:rPr>
          <w:sz w:val="16"/>
          <w:szCs w:val="16"/>
        </w:rPr>
        <w:t>to</w:t>
      </w:r>
      <w:r>
        <w:rPr>
          <w:spacing w:val="30"/>
          <w:sz w:val="16"/>
          <w:szCs w:val="16"/>
        </w:rPr>
        <w:t xml:space="preserve"> </w:t>
      </w:r>
      <w:r>
        <w:rPr>
          <w:w w:val="116"/>
          <w:sz w:val="16"/>
          <w:szCs w:val="16"/>
        </w:rPr>
        <w:t>other</w:t>
      </w:r>
      <w:r>
        <w:rPr>
          <w:spacing w:val="1"/>
          <w:w w:val="116"/>
          <w:sz w:val="16"/>
          <w:szCs w:val="16"/>
        </w:rPr>
        <w:t xml:space="preserve"> </w:t>
      </w:r>
      <w:r>
        <w:rPr>
          <w:w w:val="116"/>
          <w:sz w:val="16"/>
          <w:szCs w:val="16"/>
        </w:rPr>
        <w:t>si</w:t>
      </w:r>
      <w:r>
        <w:rPr>
          <w:spacing w:val="-6"/>
          <w:w w:val="116"/>
          <w:sz w:val="16"/>
          <w:szCs w:val="16"/>
        </w:rPr>
        <w:t>m</w:t>
      </w:r>
      <w:r>
        <w:rPr>
          <w:w w:val="116"/>
          <w:sz w:val="16"/>
          <w:szCs w:val="16"/>
        </w:rPr>
        <w:t>ulated</w:t>
      </w:r>
      <w:r>
        <w:rPr>
          <w:spacing w:val="-8"/>
          <w:w w:val="116"/>
          <w:sz w:val="16"/>
          <w:szCs w:val="16"/>
        </w:rPr>
        <w:t xml:space="preserve"> </w:t>
      </w:r>
      <w:proofErr w:type="spellStart"/>
      <w:r>
        <w:rPr>
          <w:w w:val="106"/>
          <w:sz w:val="16"/>
          <w:szCs w:val="16"/>
        </w:rPr>
        <w:t>s</w:t>
      </w:r>
      <w:r>
        <w:rPr>
          <w:spacing w:val="-5"/>
          <w:w w:val="106"/>
          <w:sz w:val="16"/>
          <w:szCs w:val="16"/>
        </w:rPr>
        <w:t>c</w:t>
      </w:r>
      <w:r>
        <w:rPr>
          <w:w w:val="112"/>
          <w:sz w:val="16"/>
          <w:szCs w:val="16"/>
        </w:rPr>
        <w:t>hedul</w:t>
      </w:r>
      <w:proofErr w:type="spellEnd"/>
      <w:r>
        <w:rPr>
          <w:w w:val="112"/>
          <w:sz w:val="16"/>
          <w:szCs w:val="16"/>
        </w:rPr>
        <w:t xml:space="preserve">- </w:t>
      </w:r>
      <w:proofErr w:type="spellStart"/>
      <w:r>
        <w:rPr>
          <w:sz w:val="16"/>
          <w:szCs w:val="16"/>
        </w:rPr>
        <w:t>ing</w:t>
      </w:r>
      <w:proofErr w:type="spellEnd"/>
      <w:r>
        <w:rPr>
          <w:spacing w:val="37"/>
          <w:sz w:val="16"/>
          <w:szCs w:val="16"/>
        </w:rPr>
        <w:t xml:space="preserve"> </w:t>
      </w:r>
      <w:r>
        <w:rPr>
          <w:w w:val="115"/>
          <w:sz w:val="16"/>
          <w:szCs w:val="16"/>
        </w:rPr>
        <w:t>approa</w:t>
      </w:r>
      <w:r>
        <w:rPr>
          <w:spacing w:val="-4"/>
          <w:w w:val="115"/>
          <w:sz w:val="16"/>
          <w:szCs w:val="16"/>
        </w:rPr>
        <w:t>c</w:t>
      </w:r>
      <w:r>
        <w:rPr>
          <w:w w:val="112"/>
          <w:sz w:val="16"/>
          <w:szCs w:val="16"/>
        </w:rPr>
        <w:t>he</w:t>
      </w:r>
      <w:r>
        <w:rPr>
          <w:w w:val="111"/>
          <w:sz w:val="16"/>
          <w:szCs w:val="16"/>
        </w:rPr>
        <w:t>s.</w:t>
      </w:r>
    </w:p>
    <w:p w:rsidR="00C45AA3" w:rsidRDefault="00C45AA3">
      <w:pPr>
        <w:spacing w:line="200" w:lineRule="exact"/>
      </w:pPr>
    </w:p>
    <w:p w:rsidR="00C45AA3" w:rsidRDefault="00C45AA3">
      <w:pPr>
        <w:spacing w:before="11" w:line="280" w:lineRule="exact"/>
        <w:rPr>
          <w:sz w:val="28"/>
          <w:szCs w:val="28"/>
        </w:rPr>
      </w:pPr>
    </w:p>
    <w:p w:rsidR="00C45AA3" w:rsidRDefault="00DC4C15">
      <w:pPr>
        <w:spacing w:line="265" w:lineRule="auto"/>
        <w:ind w:left="100" w:right="1841"/>
        <w:jc w:val="both"/>
        <w:rPr>
          <w:sz w:val="18"/>
          <w:szCs w:val="18"/>
        </w:rPr>
      </w:pPr>
      <w:proofErr w:type="gramStart"/>
      <w:r>
        <w:rPr>
          <w:sz w:val="18"/>
          <w:szCs w:val="18"/>
        </w:rPr>
        <w:t>a</w:t>
      </w:r>
      <w:r>
        <w:rPr>
          <w:spacing w:val="-5"/>
          <w:sz w:val="18"/>
          <w:szCs w:val="18"/>
        </w:rPr>
        <w:t>c</w:t>
      </w:r>
      <w:r>
        <w:rPr>
          <w:sz w:val="18"/>
          <w:szCs w:val="18"/>
        </w:rPr>
        <w:t>hie</w:t>
      </w:r>
      <w:r>
        <w:rPr>
          <w:spacing w:val="-5"/>
          <w:sz w:val="18"/>
          <w:szCs w:val="18"/>
        </w:rPr>
        <w:t>v</w:t>
      </w:r>
      <w:r>
        <w:rPr>
          <w:sz w:val="18"/>
          <w:szCs w:val="18"/>
        </w:rPr>
        <w:t xml:space="preserve">ed </w:t>
      </w:r>
      <w:r>
        <w:rPr>
          <w:spacing w:val="5"/>
          <w:sz w:val="18"/>
          <w:szCs w:val="18"/>
        </w:rPr>
        <w:t xml:space="preserve"> </w:t>
      </w:r>
      <w:r>
        <w:rPr>
          <w:sz w:val="18"/>
          <w:szCs w:val="18"/>
        </w:rPr>
        <w:t>due</w:t>
      </w:r>
      <w:proofErr w:type="gramEnd"/>
      <w:r>
        <w:rPr>
          <w:spacing w:val="28"/>
          <w:sz w:val="18"/>
          <w:szCs w:val="18"/>
        </w:rPr>
        <w:t xml:space="preserve"> </w:t>
      </w:r>
      <w:r>
        <w:rPr>
          <w:sz w:val="18"/>
          <w:szCs w:val="18"/>
        </w:rPr>
        <w:t>to</w:t>
      </w:r>
      <w:r>
        <w:rPr>
          <w:spacing w:val="24"/>
          <w:sz w:val="18"/>
          <w:szCs w:val="18"/>
        </w:rPr>
        <w:t xml:space="preserve"> </w:t>
      </w:r>
      <w:r>
        <w:rPr>
          <w:w w:val="109"/>
          <w:sz w:val="18"/>
          <w:szCs w:val="18"/>
        </w:rPr>
        <w:t>seque</w:t>
      </w:r>
      <w:r>
        <w:rPr>
          <w:spacing w:val="-5"/>
          <w:w w:val="109"/>
          <w:sz w:val="18"/>
          <w:szCs w:val="18"/>
        </w:rPr>
        <w:t>n</w:t>
      </w:r>
      <w:r>
        <w:rPr>
          <w:w w:val="109"/>
          <w:sz w:val="18"/>
          <w:szCs w:val="18"/>
        </w:rPr>
        <w:t>tial</w:t>
      </w:r>
      <w:r>
        <w:rPr>
          <w:spacing w:val="2"/>
          <w:w w:val="109"/>
          <w:sz w:val="18"/>
          <w:szCs w:val="18"/>
        </w:rPr>
        <w:t xml:space="preserve"> </w:t>
      </w:r>
      <w:r>
        <w:rPr>
          <w:sz w:val="18"/>
          <w:szCs w:val="18"/>
        </w:rPr>
        <w:t>file</w:t>
      </w:r>
      <w:r>
        <w:rPr>
          <w:spacing w:val="-3"/>
          <w:sz w:val="18"/>
          <w:szCs w:val="18"/>
        </w:rPr>
        <w:t xml:space="preserve"> </w:t>
      </w:r>
      <w:r>
        <w:rPr>
          <w:w w:val="111"/>
          <w:sz w:val="18"/>
          <w:szCs w:val="18"/>
        </w:rPr>
        <w:t>transferring,</w:t>
      </w:r>
      <w:r>
        <w:rPr>
          <w:spacing w:val="-2"/>
          <w:w w:val="111"/>
          <w:sz w:val="18"/>
          <w:szCs w:val="18"/>
        </w:rPr>
        <w:t xml:space="preserve"> </w:t>
      </w:r>
      <w:r>
        <w:rPr>
          <w:sz w:val="18"/>
          <w:szCs w:val="18"/>
        </w:rPr>
        <w:t>while</w:t>
      </w:r>
      <w:r>
        <w:rPr>
          <w:spacing w:val="22"/>
          <w:sz w:val="18"/>
          <w:szCs w:val="18"/>
        </w:rPr>
        <w:t xml:space="preserve"> </w:t>
      </w:r>
      <w:r>
        <w:rPr>
          <w:w w:val="111"/>
          <w:sz w:val="18"/>
          <w:szCs w:val="18"/>
        </w:rPr>
        <w:t>transferring</w:t>
      </w:r>
      <w:r>
        <w:rPr>
          <w:spacing w:val="-3"/>
          <w:w w:val="111"/>
          <w:sz w:val="18"/>
          <w:szCs w:val="18"/>
        </w:rPr>
        <w:t xml:space="preserve"> </w:t>
      </w:r>
      <w:r>
        <w:rPr>
          <w:sz w:val="18"/>
          <w:szCs w:val="18"/>
        </w:rPr>
        <w:t>file</w:t>
      </w:r>
      <w:r>
        <w:rPr>
          <w:spacing w:val="-3"/>
          <w:sz w:val="18"/>
          <w:szCs w:val="18"/>
        </w:rPr>
        <w:t xml:space="preserve"> </w:t>
      </w:r>
      <w:r>
        <w:rPr>
          <w:sz w:val="18"/>
          <w:szCs w:val="18"/>
        </w:rPr>
        <w:t>in</w:t>
      </w:r>
      <w:r>
        <w:rPr>
          <w:spacing w:val="15"/>
          <w:sz w:val="18"/>
          <w:szCs w:val="18"/>
        </w:rPr>
        <w:t xml:space="preserve"> </w:t>
      </w:r>
      <w:r>
        <w:rPr>
          <w:w w:val="109"/>
          <w:sz w:val="18"/>
          <w:szCs w:val="18"/>
        </w:rPr>
        <w:t>ad</w:t>
      </w:r>
      <w:r>
        <w:rPr>
          <w:spacing w:val="-11"/>
          <w:w w:val="109"/>
          <w:sz w:val="18"/>
          <w:szCs w:val="18"/>
        </w:rPr>
        <w:t>v</w:t>
      </w:r>
      <w:r>
        <w:rPr>
          <w:w w:val="109"/>
          <w:sz w:val="18"/>
          <w:szCs w:val="18"/>
        </w:rPr>
        <w:t>ance</w:t>
      </w:r>
      <w:r>
        <w:rPr>
          <w:spacing w:val="3"/>
          <w:w w:val="109"/>
          <w:sz w:val="18"/>
          <w:szCs w:val="18"/>
        </w:rPr>
        <w:t xml:space="preserve"> </w:t>
      </w:r>
      <w:r>
        <w:rPr>
          <w:w w:val="108"/>
          <w:sz w:val="18"/>
          <w:szCs w:val="18"/>
        </w:rPr>
        <w:t>encou</w:t>
      </w:r>
      <w:r>
        <w:rPr>
          <w:spacing w:val="-4"/>
          <w:w w:val="108"/>
          <w:sz w:val="18"/>
          <w:szCs w:val="18"/>
        </w:rPr>
        <w:t>n</w:t>
      </w:r>
      <w:r>
        <w:rPr>
          <w:w w:val="114"/>
          <w:sz w:val="18"/>
          <w:szCs w:val="18"/>
        </w:rPr>
        <w:t xml:space="preserve">ters </w:t>
      </w:r>
      <w:r>
        <w:rPr>
          <w:sz w:val="18"/>
          <w:szCs w:val="18"/>
        </w:rPr>
        <w:t>for</w:t>
      </w:r>
      <w:r>
        <w:rPr>
          <w:spacing w:val="27"/>
          <w:sz w:val="18"/>
          <w:szCs w:val="18"/>
        </w:rPr>
        <w:t xml:space="preserve"> </w:t>
      </w:r>
      <w:r>
        <w:rPr>
          <w:sz w:val="18"/>
          <w:szCs w:val="18"/>
        </w:rPr>
        <w:t>up</w:t>
      </w:r>
      <w:r>
        <w:rPr>
          <w:spacing w:val="40"/>
          <w:sz w:val="18"/>
          <w:szCs w:val="18"/>
        </w:rPr>
        <w:t xml:space="preserve"> </w:t>
      </w:r>
      <w:r>
        <w:rPr>
          <w:sz w:val="18"/>
          <w:szCs w:val="18"/>
        </w:rPr>
        <w:t>to</w:t>
      </w:r>
      <w:r>
        <w:rPr>
          <w:spacing w:val="39"/>
          <w:sz w:val="18"/>
          <w:szCs w:val="18"/>
        </w:rPr>
        <w:t xml:space="preserve"> </w:t>
      </w:r>
      <w:r>
        <w:rPr>
          <w:sz w:val="18"/>
          <w:szCs w:val="18"/>
        </w:rPr>
        <w:t>4</w:t>
      </w:r>
      <w:r>
        <w:rPr>
          <w:spacing w:val="-12"/>
          <w:sz w:val="18"/>
          <w:szCs w:val="18"/>
        </w:rPr>
        <w:t xml:space="preserve"> </w:t>
      </w:r>
      <w:r>
        <w:rPr>
          <w:sz w:val="18"/>
          <w:szCs w:val="18"/>
        </w:rPr>
        <w:t>%</w:t>
      </w:r>
      <w:r>
        <w:rPr>
          <w:spacing w:val="20"/>
          <w:sz w:val="18"/>
          <w:szCs w:val="18"/>
        </w:rPr>
        <w:t xml:space="preserve"> </w:t>
      </w:r>
      <w:r>
        <w:rPr>
          <w:sz w:val="18"/>
          <w:szCs w:val="18"/>
        </w:rPr>
        <w:t>of</w:t>
      </w:r>
      <w:r>
        <w:rPr>
          <w:spacing w:val="13"/>
          <w:sz w:val="18"/>
          <w:szCs w:val="18"/>
        </w:rPr>
        <w:t xml:space="preserve"> </w:t>
      </w:r>
      <w:r>
        <w:rPr>
          <w:sz w:val="18"/>
          <w:szCs w:val="18"/>
        </w:rPr>
        <w:t xml:space="preserve">the </w:t>
      </w:r>
      <w:r>
        <w:rPr>
          <w:spacing w:val="7"/>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3"/>
          <w:w w:val="110"/>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29"/>
          <w:sz w:val="18"/>
          <w:szCs w:val="18"/>
        </w:rPr>
        <w:t>t.</w:t>
      </w:r>
    </w:p>
    <w:p w:rsidR="00C45AA3" w:rsidRDefault="00DC4C15">
      <w:pPr>
        <w:spacing w:before="33" w:line="265" w:lineRule="auto"/>
        <w:ind w:left="100" w:right="1841" w:firstLine="299"/>
        <w:jc w:val="both"/>
        <w:rPr>
          <w:sz w:val="18"/>
          <w:szCs w:val="18"/>
        </w:rPr>
        <w:sectPr w:rsidR="00C45AA3">
          <w:pgSz w:w="11920" w:h="16840"/>
          <w:pgMar w:top="1560" w:right="1680" w:bottom="280" w:left="1340" w:header="720" w:footer="720" w:gutter="0"/>
          <w:cols w:space="720"/>
        </w:sectPr>
      </w:pPr>
      <w:r>
        <w:pict>
          <v:group id="_x0000_s1313" style="position:absolute;left:0;text-align:left;margin-left:109.3pt;margin-top:78.6pt;width:2.75pt;height:0;z-index:-1788;mso-position-horizontal-relative:page" coordorigin="2186,1572" coordsize="55,0">
            <v:shape id="_x0000_s1314" style="position:absolute;left:2186;top:1572;width:55;height:0" coordorigin="2186,1572" coordsize="55,0" path="m2186,1572r55,e" filled="f" strokeweight=".14042mm">
              <v:path arrowok="t"/>
            </v:shape>
            <w10:wrap anchorx="page"/>
          </v:group>
        </w:pict>
      </w:r>
      <w:r>
        <w:pict>
          <v:group id="_x0000_s1311" style="position:absolute;left:0;text-align:left;margin-left:148.85pt;margin-top:101.5pt;width:2.75pt;height:0;z-index:-1787;mso-position-horizontal-relative:page" coordorigin="2977,2030" coordsize="55,0">
            <v:shape id="_x0000_s1312" style="position:absolute;left:2977;top:2030;width:55;height:0" coordorigin="2977,2030" coordsize="55,0" path="m2977,2030r55,e" filled="f" strokeweight=".14042mm">
              <v:path arrowok="t"/>
            </v:shape>
            <w10:wrap anchorx="page"/>
          </v:group>
        </w:pict>
      </w:r>
      <w:r>
        <w:rPr>
          <w:w w:val="111"/>
          <w:sz w:val="18"/>
          <w:szCs w:val="18"/>
        </w:rPr>
        <w:t>Another</w:t>
      </w:r>
      <w:r>
        <w:rPr>
          <w:spacing w:val="-2"/>
          <w:w w:val="111"/>
          <w:sz w:val="18"/>
          <w:szCs w:val="18"/>
        </w:rPr>
        <w:t xml:space="preserve"> </w:t>
      </w:r>
      <w:r>
        <w:rPr>
          <w:sz w:val="18"/>
          <w:szCs w:val="18"/>
        </w:rPr>
        <w:t>set</w:t>
      </w:r>
      <w:r>
        <w:rPr>
          <w:spacing w:val="28"/>
          <w:sz w:val="18"/>
          <w:szCs w:val="18"/>
        </w:rPr>
        <w:t xml:space="preserve"> </w:t>
      </w:r>
      <w:r>
        <w:rPr>
          <w:sz w:val="18"/>
          <w:szCs w:val="18"/>
        </w:rPr>
        <w:t>of</w:t>
      </w:r>
      <w:r>
        <w:rPr>
          <w:spacing w:val="-1"/>
          <w:sz w:val="18"/>
          <w:szCs w:val="18"/>
        </w:rPr>
        <w:t xml:space="preserve"> </w:t>
      </w:r>
      <w:r>
        <w:rPr>
          <w:w w:val="109"/>
          <w:sz w:val="18"/>
          <w:szCs w:val="18"/>
        </w:rPr>
        <w:t>si</w:t>
      </w:r>
      <w:r>
        <w:rPr>
          <w:spacing w:val="-5"/>
          <w:w w:val="109"/>
          <w:sz w:val="18"/>
          <w:szCs w:val="18"/>
        </w:rPr>
        <w:t>m</w:t>
      </w:r>
      <w:r>
        <w:rPr>
          <w:w w:val="109"/>
          <w:sz w:val="18"/>
          <w:szCs w:val="18"/>
        </w:rPr>
        <w:t>ulations</w:t>
      </w:r>
      <w:r>
        <w:rPr>
          <w:spacing w:val="3"/>
          <w:w w:val="109"/>
          <w:sz w:val="18"/>
          <w:szCs w:val="18"/>
        </w:rPr>
        <w:t xml:space="preserve"> </w:t>
      </w:r>
      <w:r>
        <w:rPr>
          <w:spacing w:val="-5"/>
          <w:sz w:val="18"/>
          <w:szCs w:val="18"/>
        </w:rPr>
        <w:t>w</w:t>
      </w:r>
      <w:r>
        <w:rPr>
          <w:sz w:val="18"/>
          <w:szCs w:val="18"/>
        </w:rPr>
        <w:t>as</w:t>
      </w:r>
      <w:r>
        <w:rPr>
          <w:spacing w:val="18"/>
          <w:sz w:val="18"/>
          <w:szCs w:val="18"/>
        </w:rPr>
        <w:t xml:space="preserve"> </w:t>
      </w:r>
      <w:r>
        <w:rPr>
          <w:spacing w:val="5"/>
          <w:w w:val="108"/>
          <w:sz w:val="18"/>
          <w:szCs w:val="18"/>
        </w:rPr>
        <w:t>p</w:t>
      </w:r>
      <w:r>
        <w:rPr>
          <w:w w:val="108"/>
          <w:sz w:val="18"/>
          <w:szCs w:val="18"/>
        </w:rPr>
        <w:t>erformed</w:t>
      </w:r>
      <w:r>
        <w:rPr>
          <w:spacing w:val="3"/>
          <w:w w:val="108"/>
          <w:sz w:val="18"/>
          <w:szCs w:val="18"/>
        </w:rPr>
        <w:t xml:space="preserve"> </w:t>
      </w:r>
      <w:r>
        <w:rPr>
          <w:sz w:val="18"/>
          <w:szCs w:val="18"/>
        </w:rPr>
        <w:t>with</w:t>
      </w:r>
      <w:r>
        <w:rPr>
          <w:spacing w:val="38"/>
          <w:sz w:val="18"/>
          <w:szCs w:val="18"/>
        </w:rPr>
        <w:t xml:space="preserve"> </w:t>
      </w:r>
      <w:r>
        <w:rPr>
          <w:sz w:val="18"/>
          <w:szCs w:val="18"/>
        </w:rPr>
        <w:t>a</w:t>
      </w:r>
      <w:r>
        <w:rPr>
          <w:spacing w:val="14"/>
          <w:sz w:val="18"/>
          <w:szCs w:val="18"/>
        </w:rPr>
        <w:t xml:space="preserve"> </w:t>
      </w:r>
      <w:r>
        <w:rPr>
          <w:sz w:val="18"/>
          <w:szCs w:val="18"/>
        </w:rPr>
        <w:t>fixed</w:t>
      </w:r>
      <w:r>
        <w:rPr>
          <w:spacing w:val="14"/>
          <w:sz w:val="18"/>
          <w:szCs w:val="18"/>
        </w:rPr>
        <w:t xml:space="preserve"> </w:t>
      </w:r>
      <w:r>
        <w:rPr>
          <w:w w:val="111"/>
          <w:sz w:val="18"/>
          <w:szCs w:val="18"/>
        </w:rPr>
        <w:t>ne</w:t>
      </w:r>
      <w:r>
        <w:rPr>
          <w:spacing w:val="-6"/>
          <w:w w:val="111"/>
          <w:sz w:val="18"/>
          <w:szCs w:val="18"/>
        </w:rPr>
        <w:t>tw</w:t>
      </w:r>
      <w:r>
        <w:rPr>
          <w:w w:val="111"/>
          <w:sz w:val="18"/>
          <w:szCs w:val="18"/>
        </w:rPr>
        <w:t>ork</w:t>
      </w:r>
      <w:r>
        <w:rPr>
          <w:spacing w:val="-10"/>
          <w:w w:val="111"/>
          <w:sz w:val="18"/>
          <w:szCs w:val="18"/>
        </w:rPr>
        <w:t xml:space="preserve"> </w:t>
      </w:r>
      <w:r>
        <w:rPr>
          <w:w w:val="111"/>
          <w:sz w:val="18"/>
          <w:szCs w:val="18"/>
        </w:rPr>
        <w:t>bandwidth</w:t>
      </w:r>
      <w:r>
        <w:rPr>
          <w:spacing w:val="13"/>
          <w:w w:val="111"/>
          <w:sz w:val="18"/>
          <w:szCs w:val="18"/>
        </w:rPr>
        <w:t xml:space="preserve"> </w:t>
      </w:r>
      <w:r>
        <w:rPr>
          <w:sz w:val="18"/>
          <w:szCs w:val="18"/>
        </w:rPr>
        <w:t>(1</w:t>
      </w:r>
      <w:r>
        <w:rPr>
          <w:spacing w:val="15"/>
          <w:sz w:val="18"/>
          <w:szCs w:val="18"/>
        </w:rPr>
        <w:t xml:space="preserve"> </w:t>
      </w:r>
      <w:proofErr w:type="spellStart"/>
      <w:r>
        <w:rPr>
          <w:w w:val="112"/>
          <w:sz w:val="18"/>
          <w:szCs w:val="18"/>
        </w:rPr>
        <w:t>Gbps</w:t>
      </w:r>
      <w:proofErr w:type="spellEnd"/>
      <w:r>
        <w:rPr>
          <w:w w:val="112"/>
          <w:sz w:val="18"/>
          <w:szCs w:val="18"/>
        </w:rPr>
        <w:t xml:space="preserve">) </w:t>
      </w:r>
      <w:proofErr w:type="gramStart"/>
      <w:r>
        <w:rPr>
          <w:sz w:val="18"/>
          <w:szCs w:val="18"/>
        </w:rPr>
        <w:t xml:space="preserve">and </w:t>
      </w:r>
      <w:r>
        <w:rPr>
          <w:spacing w:val="2"/>
          <w:sz w:val="18"/>
          <w:szCs w:val="18"/>
        </w:rPr>
        <w:t xml:space="preserve"> </w:t>
      </w:r>
      <w:r>
        <w:rPr>
          <w:sz w:val="18"/>
          <w:szCs w:val="18"/>
        </w:rPr>
        <w:t>a</w:t>
      </w:r>
      <w:proofErr w:type="gramEnd"/>
      <w:r>
        <w:rPr>
          <w:spacing w:val="22"/>
          <w:sz w:val="18"/>
          <w:szCs w:val="18"/>
        </w:rPr>
        <w:t xml:space="preserve"> </w:t>
      </w:r>
      <w:r>
        <w:rPr>
          <w:spacing w:val="-5"/>
          <w:sz w:val="18"/>
          <w:szCs w:val="18"/>
        </w:rPr>
        <w:t>c</w:t>
      </w:r>
      <w:r>
        <w:rPr>
          <w:sz w:val="18"/>
          <w:szCs w:val="18"/>
        </w:rPr>
        <w:t xml:space="preserve">hanging </w:t>
      </w:r>
      <w:r>
        <w:rPr>
          <w:spacing w:val="20"/>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8"/>
          <w:w w:val="111"/>
          <w:sz w:val="18"/>
          <w:szCs w:val="18"/>
        </w:rPr>
        <w:t xml:space="preserve"> </w:t>
      </w:r>
      <w:r>
        <w:rPr>
          <w:sz w:val="18"/>
          <w:szCs w:val="18"/>
        </w:rPr>
        <w:t>of</w:t>
      </w:r>
      <w:r>
        <w:rPr>
          <w:spacing w:val="7"/>
          <w:sz w:val="18"/>
          <w:szCs w:val="18"/>
        </w:rPr>
        <w:t xml:space="preserve"> </w:t>
      </w:r>
      <w:r>
        <w:rPr>
          <w:sz w:val="18"/>
          <w:szCs w:val="18"/>
        </w:rPr>
        <w:t xml:space="preserve">CPUs </w:t>
      </w:r>
      <w:r>
        <w:rPr>
          <w:spacing w:val="11"/>
          <w:sz w:val="18"/>
          <w:szCs w:val="18"/>
        </w:rPr>
        <w:t xml:space="preserve"> </w:t>
      </w:r>
      <w:r>
        <w:rPr>
          <w:w w:val="126"/>
          <w:sz w:val="18"/>
          <w:szCs w:val="18"/>
        </w:rPr>
        <w:t>at</w:t>
      </w:r>
      <w:r>
        <w:rPr>
          <w:spacing w:val="-2"/>
          <w:w w:val="126"/>
          <w:sz w:val="18"/>
          <w:szCs w:val="18"/>
        </w:rPr>
        <w:t xml:space="preserve"> </w:t>
      </w:r>
      <w:r>
        <w:rPr>
          <w:sz w:val="18"/>
          <w:szCs w:val="18"/>
        </w:rPr>
        <w:t xml:space="preserve">the  remote </w:t>
      </w:r>
      <w:r>
        <w:rPr>
          <w:spacing w:val="15"/>
          <w:sz w:val="18"/>
          <w:szCs w:val="18"/>
        </w:rPr>
        <w:t xml:space="preserve"> </w:t>
      </w:r>
      <w:r>
        <w:rPr>
          <w:sz w:val="18"/>
          <w:szCs w:val="18"/>
        </w:rPr>
        <w:t>site</w:t>
      </w:r>
      <w:r>
        <w:rPr>
          <w:spacing w:val="37"/>
          <w:sz w:val="18"/>
          <w:szCs w:val="18"/>
        </w:rPr>
        <w:t xml:space="preserve"> </w:t>
      </w:r>
      <w:r>
        <w:rPr>
          <w:sz w:val="18"/>
          <w:szCs w:val="18"/>
        </w:rPr>
        <w:t>(1,000</w:t>
      </w:r>
      <w:r>
        <w:rPr>
          <w:spacing w:val="34"/>
          <w:sz w:val="18"/>
          <w:szCs w:val="18"/>
        </w:rPr>
        <w:t xml:space="preserve"> </w:t>
      </w:r>
      <w:r>
        <w:rPr>
          <w:sz w:val="18"/>
          <w:szCs w:val="18"/>
        </w:rPr>
        <w:t>–</w:t>
      </w:r>
      <w:r>
        <w:rPr>
          <w:spacing w:val="12"/>
          <w:sz w:val="18"/>
          <w:szCs w:val="18"/>
        </w:rPr>
        <w:t xml:space="preserve"> </w:t>
      </w:r>
      <w:r>
        <w:rPr>
          <w:sz w:val="18"/>
          <w:szCs w:val="18"/>
        </w:rPr>
        <w:t>6,000).</w:t>
      </w:r>
      <w:r>
        <w:rPr>
          <w:spacing w:val="42"/>
          <w:sz w:val="18"/>
          <w:szCs w:val="18"/>
        </w:rPr>
        <w:t xml:space="preserve"> </w:t>
      </w:r>
      <w:proofErr w:type="gramStart"/>
      <w:r>
        <w:rPr>
          <w:sz w:val="18"/>
          <w:szCs w:val="18"/>
        </w:rPr>
        <w:t xml:space="preserve">The </w:t>
      </w:r>
      <w:r>
        <w:rPr>
          <w:spacing w:val="1"/>
          <w:sz w:val="18"/>
          <w:szCs w:val="18"/>
        </w:rPr>
        <w:t xml:space="preserve"> </w:t>
      </w:r>
      <w:r>
        <w:rPr>
          <w:sz w:val="18"/>
          <w:szCs w:val="18"/>
        </w:rPr>
        <w:t>size</w:t>
      </w:r>
      <w:proofErr w:type="gramEnd"/>
      <w:r>
        <w:rPr>
          <w:spacing w:val="16"/>
          <w:sz w:val="18"/>
          <w:szCs w:val="18"/>
        </w:rPr>
        <w:t xml:space="preserve"> </w:t>
      </w:r>
      <w:r>
        <w:rPr>
          <w:sz w:val="18"/>
          <w:szCs w:val="18"/>
        </w:rPr>
        <w:t>of</w:t>
      </w:r>
      <w:r>
        <w:rPr>
          <w:spacing w:val="7"/>
          <w:sz w:val="18"/>
          <w:szCs w:val="18"/>
        </w:rPr>
        <w:t xml:space="preserve"> </w:t>
      </w:r>
      <w:r>
        <w:rPr>
          <w:w w:val="110"/>
          <w:sz w:val="18"/>
          <w:szCs w:val="18"/>
        </w:rPr>
        <w:t xml:space="preserve">storage </w:t>
      </w:r>
      <w:r>
        <w:rPr>
          <w:spacing w:val="-5"/>
          <w:sz w:val="18"/>
          <w:szCs w:val="18"/>
        </w:rPr>
        <w:t>w</w:t>
      </w:r>
      <w:r>
        <w:rPr>
          <w:sz w:val="18"/>
          <w:szCs w:val="18"/>
        </w:rPr>
        <w:t xml:space="preserve">as </w:t>
      </w:r>
      <w:r>
        <w:rPr>
          <w:spacing w:val="1"/>
          <w:sz w:val="18"/>
          <w:szCs w:val="18"/>
        </w:rPr>
        <w:t xml:space="preserve"> </w:t>
      </w:r>
      <w:r>
        <w:rPr>
          <w:w w:val="113"/>
          <w:sz w:val="18"/>
          <w:szCs w:val="18"/>
        </w:rPr>
        <w:t>adjusted</w:t>
      </w:r>
      <w:r>
        <w:rPr>
          <w:spacing w:val="26"/>
          <w:w w:val="113"/>
          <w:sz w:val="18"/>
          <w:szCs w:val="18"/>
        </w:rPr>
        <w:t xml:space="preserve"> </w:t>
      </w:r>
      <w:r>
        <w:rPr>
          <w:sz w:val="18"/>
          <w:szCs w:val="18"/>
        </w:rPr>
        <w:t xml:space="preserve">to </w:t>
      </w:r>
      <w:r>
        <w:rPr>
          <w:spacing w:val="7"/>
          <w:sz w:val="18"/>
          <w:szCs w:val="18"/>
        </w:rPr>
        <w:t xml:space="preserve"> </w:t>
      </w:r>
      <w:r>
        <w:rPr>
          <w:sz w:val="18"/>
          <w:szCs w:val="18"/>
        </w:rPr>
        <w:t xml:space="preserve">the </w:t>
      </w:r>
      <w:r>
        <w:rPr>
          <w:spacing w:val="20"/>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7"/>
          <w:w w:val="111"/>
          <w:sz w:val="18"/>
          <w:szCs w:val="18"/>
        </w:rPr>
        <w:t xml:space="preserve"> </w:t>
      </w:r>
      <w:r>
        <w:rPr>
          <w:sz w:val="18"/>
          <w:szCs w:val="18"/>
        </w:rPr>
        <w:t>of</w:t>
      </w:r>
      <w:r>
        <w:rPr>
          <w:spacing w:val="26"/>
          <w:sz w:val="18"/>
          <w:szCs w:val="18"/>
        </w:rPr>
        <w:t xml:space="preserve"> </w:t>
      </w:r>
      <w:r>
        <w:rPr>
          <w:sz w:val="18"/>
          <w:szCs w:val="18"/>
        </w:rPr>
        <w:t xml:space="preserve">CPUs </w:t>
      </w:r>
      <w:r>
        <w:rPr>
          <w:spacing w:val="31"/>
          <w:sz w:val="18"/>
          <w:szCs w:val="18"/>
        </w:rPr>
        <w:t xml:space="preserve"> </w:t>
      </w:r>
      <w:r>
        <w:rPr>
          <w:sz w:val="18"/>
          <w:szCs w:val="18"/>
        </w:rPr>
        <w:t>(10</w:t>
      </w:r>
      <w:r>
        <w:rPr>
          <w:spacing w:val="44"/>
          <w:sz w:val="18"/>
          <w:szCs w:val="18"/>
        </w:rPr>
        <w:t xml:space="preserve"> </w:t>
      </w:r>
      <w:r>
        <w:rPr>
          <w:sz w:val="18"/>
          <w:szCs w:val="18"/>
        </w:rPr>
        <w:t xml:space="preserve">TB </w:t>
      </w:r>
      <w:r>
        <w:rPr>
          <w:spacing w:val="16"/>
          <w:sz w:val="18"/>
          <w:szCs w:val="18"/>
        </w:rPr>
        <w:t xml:space="preserve"> </w:t>
      </w:r>
      <w:r>
        <w:rPr>
          <w:sz w:val="18"/>
          <w:szCs w:val="18"/>
        </w:rPr>
        <w:t>for</w:t>
      </w:r>
      <w:r>
        <w:rPr>
          <w:spacing w:val="39"/>
          <w:sz w:val="18"/>
          <w:szCs w:val="18"/>
        </w:rPr>
        <w:t xml:space="preserve"> </w:t>
      </w:r>
      <w:r>
        <w:rPr>
          <w:sz w:val="18"/>
          <w:szCs w:val="18"/>
        </w:rPr>
        <w:t>e</w:t>
      </w:r>
      <w:r>
        <w:rPr>
          <w:spacing w:val="-5"/>
          <w:sz w:val="18"/>
          <w:szCs w:val="18"/>
        </w:rPr>
        <w:t>v</w:t>
      </w:r>
      <w:r>
        <w:rPr>
          <w:sz w:val="18"/>
          <w:szCs w:val="18"/>
        </w:rPr>
        <w:t xml:space="preserve">ery </w:t>
      </w:r>
      <w:r>
        <w:rPr>
          <w:spacing w:val="13"/>
          <w:sz w:val="18"/>
          <w:szCs w:val="18"/>
        </w:rPr>
        <w:t xml:space="preserve"> </w:t>
      </w:r>
      <w:r>
        <w:rPr>
          <w:sz w:val="18"/>
          <w:szCs w:val="18"/>
        </w:rPr>
        <w:t>1,000</w:t>
      </w:r>
      <w:r>
        <w:rPr>
          <w:spacing w:val="42"/>
          <w:sz w:val="18"/>
          <w:szCs w:val="18"/>
        </w:rPr>
        <w:t xml:space="preserve"> </w:t>
      </w:r>
      <w:r>
        <w:rPr>
          <w:w w:val="112"/>
          <w:sz w:val="18"/>
          <w:szCs w:val="18"/>
        </w:rPr>
        <w:t>CPUs).</w:t>
      </w:r>
      <w:r>
        <w:rPr>
          <w:spacing w:val="25"/>
          <w:w w:val="112"/>
          <w:sz w:val="18"/>
          <w:szCs w:val="18"/>
        </w:rPr>
        <w:t xml:space="preserve"> </w:t>
      </w:r>
      <w:proofErr w:type="gramStart"/>
      <w:r>
        <w:rPr>
          <w:sz w:val="18"/>
          <w:szCs w:val="18"/>
        </w:rPr>
        <w:t xml:space="preserve">The </w:t>
      </w:r>
      <w:r>
        <w:rPr>
          <w:spacing w:val="21"/>
          <w:sz w:val="18"/>
          <w:szCs w:val="18"/>
        </w:rPr>
        <w:t xml:space="preserve"> </w:t>
      </w:r>
      <w:r>
        <w:rPr>
          <w:sz w:val="18"/>
          <w:szCs w:val="18"/>
        </w:rPr>
        <w:t>e</w:t>
      </w:r>
      <w:r>
        <w:rPr>
          <w:spacing w:val="-5"/>
          <w:sz w:val="18"/>
          <w:szCs w:val="18"/>
        </w:rPr>
        <w:t>n</w:t>
      </w:r>
      <w:r>
        <w:rPr>
          <w:sz w:val="18"/>
          <w:szCs w:val="18"/>
        </w:rPr>
        <w:t>tire</w:t>
      </w:r>
      <w:proofErr w:type="gramEnd"/>
      <w:r>
        <w:rPr>
          <w:sz w:val="18"/>
          <w:szCs w:val="18"/>
        </w:rPr>
        <w:t xml:space="preserve"> </w:t>
      </w:r>
      <w:r>
        <w:rPr>
          <w:spacing w:val="34"/>
          <w:sz w:val="18"/>
          <w:szCs w:val="18"/>
        </w:rPr>
        <w:t xml:space="preserve"> </w:t>
      </w:r>
      <w:r>
        <w:rPr>
          <w:w w:val="113"/>
          <w:sz w:val="18"/>
          <w:szCs w:val="18"/>
        </w:rPr>
        <w:t xml:space="preserve">set </w:t>
      </w:r>
      <w:r>
        <w:rPr>
          <w:sz w:val="18"/>
          <w:szCs w:val="18"/>
        </w:rPr>
        <w:t>of</w:t>
      </w:r>
      <w:r>
        <w:rPr>
          <w:spacing w:val="32"/>
          <w:sz w:val="18"/>
          <w:szCs w:val="18"/>
        </w:rPr>
        <w:t xml:space="preserve"> </w:t>
      </w:r>
      <w:r>
        <w:rPr>
          <w:sz w:val="18"/>
          <w:szCs w:val="18"/>
        </w:rPr>
        <w:t xml:space="preserve">60,000 </w:t>
      </w:r>
      <w:r>
        <w:rPr>
          <w:spacing w:val="5"/>
          <w:sz w:val="18"/>
          <w:szCs w:val="18"/>
        </w:rPr>
        <w:t xml:space="preserve"> </w:t>
      </w:r>
      <w:r>
        <w:rPr>
          <w:w w:val="112"/>
          <w:sz w:val="18"/>
          <w:szCs w:val="18"/>
        </w:rPr>
        <w:t>computational</w:t>
      </w:r>
      <w:r>
        <w:rPr>
          <w:spacing w:val="31"/>
          <w:w w:val="112"/>
          <w:sz w:val="18"/>
          <w:szCs w:val="18"/>
        </w:rPr>
        <w:t xml:space="preserve"> </w:t>
      </w:r>
      <w:r>
        <w:rPr>
          <w:sz w:val="18"/>
          <w:szCs w:val="18"/>
        </w:rPr>
        <w:t xml:space="preserve">jobs </w:t>
      </w:r>
      <w:r>
        <w:rPr>
          <w:spacing w:val="10"/>
          <w:sz w:val="18"/>
          <w:szCs w:val="18"/>
        </w:rPr>
        <w:t xml:space="preserve"> </w:t>
      </w:r>
      <w:r>
        <w:rPr>
          <w:spacing w:val="-5"/>
          <w:sz w:val="18"/>
          <w:szCs w:val="18"/>
        </w:rPr>
        <w:t>w</w:t>
      </w:r>
      <w:r>
        <w:rPr>
          <w:sz w:val="18"/>
          <w:szCs w:val="18"/>
        </w:rPr>
        <w:t xml:space="preserve">as </w:t>
      </w:r>
      <w:r>
        <w:rPr>
          <w:spacing w:val="6"/>
          <w:sz w:val="18"/>
          <w:szCs w:val="18"/>
        </w:rPr>
        <w:t xml:space="preserve"> </w:t>
      </w:r>
      <w:r>
        <w:rPr>
          <w:sz w:val="18"/>
          <w:szCs w:val="18"/>
        </w:rPr>
        <w:t xml:space="preserve">used </w:t>
      </w:r>
      <w:r>
        <w:rPr>
          <w:spacing w:val="17"/>
          <w:sz w:val="18"/>
          <w:szCs w:val="18"/>
        </w:rPr>
        <w:t xml:space="preserve"> </w:t>
      </w:r>
      <w:r>
        <w:rPr>
          <w:sz w:val="18"/>
          <w:szCs w:val="18"/>
        </w:rPr>
        <w:t xml:space="preserve">for  these </w:t>
      </w:r>
      <w:r>
        <w:rPr>
          <w:spacing w:val="31"/>
          <w:sz w:val="18"/>
          <w:szCs w:val="18"/>
        </w:rPr>
        <w:t xml:space="preserve"> </w:t>
      </w:r>
      <w:r>
        <w:rPr>
          <w:w w:val="109"/>
          <w:sz w:val="18"/>
          <w:szCs w:val="18"/>
        </w:rPr>
        <w:t>si</w:t>
      </w:r>
      <w:r>
        <w:rPr>
          <w:spacing w:val="-5"/>
          <w:w w:val="109"/>
          <w:sz w:val="18"/>
          <w:szCs w:val="18"/>
        </w:rPr>
        <w:t>m</w:t>
      </w:r>
      <w:r>
        <w:rPr>
          <w:w w:val="109"/>
          <w:sz w:val="18"/>
          <w:szCs w:val="18"/>
        </w:rPr>
        <w:t>ulations.</w:t>
      </w:r>
      <w:r>
        <w:rPr>
          <w:spacing w:val="36"/>
          <w:w w:val="109"/>
          <w:sz w:val="18"/>
          <w:szCs w:val="18"/>
        </w:rPr>
        <w:t xml:space="preserve"> </w:t>
      </w:r>
      <w:r>
        <w:rPr>
          <w:sz w:val="18"/>
          <w:szCs w:val="18"/>
        </w:rPr>
        <w:t xml:space="preserve">The </w:t>
      </w:r>
      <w:r>
        <w:rPr>
          <w:spacing w:val="26"/>
          <w:sz w:val="18"/>
          <w:szCs w:val="18"/>
        </w:rPr>
        <w:t xml:space="preserve"> </w:t>
      </w:r>
      <w:r>
        <w:rPr>
          <w:sz w:val="18"/>
          <w:szCs w:val="18"/>
        </w:rPr>
        <w:t xml:space="preserve">plot </w:t>
      </w:r>
      <w:r>
        <w:rPr>
          <w:spacing w:val="27"/>
          <w:sz w:val="18"/>
          <w:szCs w:val="18"/>
        </w:rPr>
        <w:t xml:space="preserve"> </w:t>
      </w:r>
      <w:r>
        <w:rPr>
          <w:w w:val="126"/>
          <w:sz w:val="18"/>
          <w:szCs w:val="18"/>
        </w:rPr>
        <w:t>at</w:t>
      </w:r>
      <w:r>
        <w:rPr>
          <w:spacing w:val="23"/>
          <w:w w:val="126"/>
          <w:sz w:val="18"/>
          <w:szCs w:val="18"/>
        </w:rPr>
        <w:t xml:space="preserve"> </w:t>
      </w:r>
      <w:r>
        <w:rPr>
          <w:sz w:val="18"/>
          <w:szCs w:val="18"/>
        </w:rPr>
        <w:t xml:space="preserve">Figure </w:t>
      </w:r>
      <w:r>
        <w:rPr>
          <w:spacing w:val="37"/>
          <w:sz w:val="18"/>
          <w:szCs w:val="18"/>
        </w:rPr>
        <w:t xml:space="preserve"> </w:t>
      </w:r>
      <w:r>
        <w:rPr>
          <w:w w:val="102"/>
          <w:sz w:val="18"/>
          <w:szCs w:val="18"/>
        </w:rPr>
        <w:t xml:space="preserve">5 </w:t>
      </w:r>
      <w:r>
        <w:rPr>
          <w:sz w:val="18"/>
          <w:szCs w:val="18"/>
        </w:rPr>
        <w:t>sh</w:t>
      </w:r>
      <w:r>
        <w:rPr>
          <w:spacing w:val="-5"/>
          <w:sz w:val="18"/>
          <w:szCs w:val="18"/>
        </w:rPr>
        <w:t>o</w:t>
      </w:r>
      <w:r>
        <w:rPr>
          <w:sz w:val="18"/>
          <w:szCs w:val="18"/>
        </w:rPr>
        <w:t>ws</w:t>
      </w:r>
      <w:r>
        <w:rPr>
          <w:spacing w:val="35"/>
          <w:sz w:val="18"/>
          <w:szCs w:val="18"/>
        </w:rPr>
        <w:t xml:space="preserve"> </w:t>
      </w:r>
      <w:r>
        <w:rPr>
          <w:sz w:val="18"/>
          <w:szCs w:val="18"/>
        </w:rPr>
        <w:t xml:space="preserve">the </w:t>
      </w:r>
      <w:r>
        <w:rPr>
          <w:spacing w:val="7"/>
          <w:sz w:val="18"/>
          <w:szCs w:val="18"/>
        </w:rPr>
        <w:t xml:space="preserve"> </w:t>
      </w:r>
      <w:r>
        <w:rPr>
          <w:w w:val="107"/>
          <w:sz w:val="18"/>
          <w:szCs w:val="18"/>
        </w:rPr>
        <w:t>de</w:t>
      </w:r>
      <w:r>
        <w:rPr>
          <w:spacing w:val="5"/>
          <w:w w:val="107"/>
          <w:sz w:val="18"/>
          <w:szCs w:val="18"/>
        </w:rPr>
        <w:t>p</w:t>
      </w:r>
      <w:r>
        <w:rPr>
          <w:w w:val="107"/>
          <w:sz w:val="18"/>
          <w:szCs w:val="18"/>
        </w:rPr>
        <w:t>endence</w:t>
      </w:r>
      <w:r>
        <w:rPr>
          <w:spacing w:val="21"/>
          <w:w w:val="107"/>
          <w:sz w:val="18"/>
          <w:szCs w:val="18"/>
        </w:rPr>
        <w:t xml:space="preserve"> </w:t>
      </w:r>
      <w:r>
        <w:rPr>
          <w:sz w:val="18"/>
          <w:szCs w:val="18"/>
        </w:rPr>
        <w:t>of</w:t>
      </w:r>
      <w:r>
        <w:rPr>
          <w:spacing w:val="13"/>
          <w:sz w:val="18"/>
          <w:szCs w:val="18"/>
        </w:rPr>
        <w:t xml:space="preserve"> </w:t>
      </w:r>
      <w:r>
        <w:rPr>
          <w:sz w:val="18"/>
          <w:szCs w:val="18"/>
        </w:rPr>
        <w:t xml:space="preserve">the </w:t>
      </w:r>
      <w:r>
        <w:rPr>
          <w:spacing w:val="7"/>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3"/>
          <w:w w:val="110"/>
          <w:sz w:val="18"/>
          <w:szCs w:val="18"/>
        </w:rPr>
        <w:t xml:space="preserve"> </w:t>
      </w:r>
      <w:r>
        <w:rPr>
          <w:sz w:val="18"/>
          <w:szCs w:val="18"/>
        </w:rPr>
        <w:t>on</w:t>
      </w:r>
      <w:r>
        <w:rPr>
          <w:spacing w:val="30"/>
          <w:sz w:val="18"/>
          <w:szCs w:val="18"/>
        </w:rPr>
        <w:t xml:space="preserve"> </w:t>
      </w:r>
      <w:r>
        <w:rPr>
          <w:sz w:val="18"/>
          <w:szCs w:val="18"/>
        </w:rPr>
        <w:t xml:space="preserve">the </w:t>
      </w:r>
      <w:r>
        <w:rPr>
          <w:spacing w:val="6"/>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14"/>
          <w:w w:val="111"/>
          <w:sz w:val="18"/>
          <w:szCs w:val="18"/>
        </w:rPr>
        <w:t xml:space="preserve"> </w:t>
      </w:r>
      <w:r>
        <w:rPr>
          <w:sz w:val="18"/>
          <w:szCs w:val="18"/>
        </w:rPr>
        <w:t>of</w:t>
      </w:r>
      <w:r>
        <w:rPr>
          <w:spacing w:val="13"/>
          <w:sz w:val="18"/>
          <w:szCs w:val="18"/>
        </w:rPr>
        <w:t xml:space="preserve"> </w:t>
      </w:r>
      <w:r>
        <w:rPr>
          <w:sz w:val="18"/>
          <w:szCs w:val="18"/>
        </w:rPr>
        <w:t xml:space="preserve">CPUs </w:t>
      </w:r>
      <w:r>
        <w:rPr>
          <w:spacing w:val="18"/>
          <w:sz w:val="18"/>
          <w:szCs w:val="18"/>
        </w:rPr>
        <w:t xml:space="preserve"> </w:t>
      </w:r>
      <w:r>
        <w:rPr>
          <w:w w:val="126"/>
          <w:sz w:val="18"/>
          <w:szCs w:val="18"/>
        </w:rPr>
        <w:t>at</w:t>
      </w:r>
      <w:r>
        <w:rPr>
          <w:spacing w:val="5"/>
          <w:w w:val="126"/>
          <w:sz w:val="18"/>
          <w:szCs w:val="18"/>
        </w:rPr>
        <w:t xml:space="preserve"> </w:t>
      </w:r>
      <w:r>
        <w:rPr>
          <w:sz w:val="18"/>
          <w:szCs w:val="18"/>
        </w:rPr>
        <w:t xml:space="preserve">the </w:t>
      </w:r>
      <w:r>
        <w:rPr>
          <w:spacing w:val="7"/>
          <w:sz w:val="18"/>
          <w:szCs w:val="18"/>
        </w:rPr>
        <w:t xml:space="preserve"> </w:t>
      </w:r>
      <w:r>
        <w:rPr>
          <w:sz w:val="18"/>
          <w:szCs w:val="18"/>
        </w:rPr>
        <w:t xml:space="preserve">remote </w:t>
      </w:r>
      <w:r>
        <w:rPr>
          <w:spacing w:val="24"/>
          <w:sz w:val="18"/>
          <w:szCs w:val="18"/>
        </w:rPr>
        <w:t xml:space="preserve"> </w:t>
      </w:r>
      <w:r>
        <w:rPr>
          <w:sz w:val="18"/>
          <w:szCs w:val="18"/>
        </w:rPr>
        <w:t>site</w:t>
      </w:r>
      <w:r>
        <w:rPr>
          <w:spacing w:val="44"/>
          <w:sz w:val="18"/>
          <w:szCs w:val="18"/>
        </w:rPr>
        <w:t xml:space="preserve"> </w:t>
      </w:r>
      <w:r>
        <w:rPr>
          <w:w w:val="105"/>
          <w:sz w:val="18"/>
          <w:szCs w:val="18"/>
        </w:rPr>
        <w:t xml:space="preserve">for </w:t>
      </w:r>
      <w:r>
        <w:rPr>
          <w:sz w:val="18"/>
          <w:szCs w:val="18"/>
        </w:rPr>
        <w:t xml:space="preserve">all </w:t>
      </w:r>
      <w:r>
        <w:rPr>
          <w:spacing w:val="4"/>
          <w:sz w:val="18"/>
          <w:szCs w:val="18"/>
        </w:rPr>
        <w:t xml:space="preserve"> </w:t>
      </w:r>
      <w:r>
        <w:rPr>
          <w:sz w:val="18"/>
          <w:szCs w:val="18"/>
        </w:rPr>
        <w:t xml:space="preserve">the </w:t>
      </w:r>
      <w:r>
        <w:rPr>
          <w:spacing w:val="25"/>
          <w:sz w:val="18"/>
          <w:szCs w:val="18"/>
        </w:rPr>
        <w:t xml:space="preserve"> </w:t>
      </w:r>
      <w:r>
        <w:rPr>
          <w:w w:val="108"/>
          <w:sz w:val="18"/>
          <w:szCs w:val="18"/>
        </w:rPr>
        <w:t>s</w:t>
      </w:r>
      <w:r>
        <w:rPr>
          <w:spacing w:val="-5"/>
          <w:w w:val="108"/>
          <w:sz w:val="18"/>
          <w:szCs w:val="18"/>
        </w:rPr>
        <w:t>c</w:t>
      </w:r>
      <w:r>
        <w:rPr>
          <w:w w:val="108"/>
          <w:sz w:val="18"/>
          <w:szCs w:val="18"/>
        </w:rPr>
        <w:t>heduling</w:t>
      </w:r>
      <w:r>
        <w:rPr>
          <w:spacing w:val="25"/>
          <w:w w:val="108"/>
          <w:sz w:val="18"/>
          <w:szCs w:val="18"/>
        </w:rPr>
        <w:t xml:space="preserve"> </w:t>
      </w:r>
      <w:r>
        <w:rPr>
          <w:w w:val="108"/>
          <w:sz w:val="18"/>
          <w:szCs w:val="18"/>
        </w:rPr>
        <w:t>approa</w:t>
      </w:r>
      <w:r>
        <w:rPr>
          <w:spacing w:val="-4"/>
          <w:w w:val="108"/>
          <w:sz w:val="18"/>
          <w:szCs w:val="18"/>
        </w:rPr>
        <w:t>c</w:t>
      </w:r>
      <w:r>
        <w:rPr>
          <w:w w:val="108"/>
          <w:sz w:val="18"/>
          <w:szCs w:val="18"/>
        </w:rPr>
        <w:t xml:space="preserve">hes.  </w:t>
      </w:r>
      <w:r>
        <w:rPr>
          <w:sz w:val="18"/>
          <w:szCs w:val="18"/>
        </w:rPr>
        <w:t xml:space="preserve">This </w:t>
      </w:r>
      <w:r>
        <w:rPr>
          <w:spacing w:val="28"/>
          <w:sz w:val="18"/>
          <w:szCs w:val="18"/>
        </w:rPr>
        <w:t xml:space="preserve"> </w:t>
      </w:r>
      <w:r>
        <w:rPr>
          <w:sz w:val="18"/>
          <w:szCs w:val="18"/>
        </w:rPr>
        <w:t xml:space="preserve">time </w:t>
      </w:r>
      <w:r>
        <w:rPr>
          <w:spacing w:val="28"/>
          <w:sz w:val="18"/>
          <w:szCs w:val="18"/>
        </w:rPr>
        <w:t xml:space="preserve"> </w:t>
      </w:r>
      <w:r>
        <w:rPr>
          <w:sz w:val="18"/>
          <w:szCs w:val="18"/>
        </w:rPr>
        <w:t xml:space="preserve">the </w:t>
      </w:r>
      <w:r>
        <w:rPr>
          <w:spacing w:val="25"/>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31"/>
          <w:w w:val="110"/>
          <w:sz w:val="18"/>
          <w:szCs w:val="18"/>
        </w:rPr>
        <w:t xml:space="preserve"> </w:t>
      </w:r>
      <w:r>
        <w:rPr>
          <w:sz w:val="18"/>
          <w:szCs w:val="18"/>
        </w:rPr>
        <w:t xml:space="preserve">unit </w:t>
      </w:r>
      <w:r>
        <w:rPr>
          <w:spacing w:val="36"/>
          <w:sz w:val="18"/>
          <w:szCs w:val="18"/>
        </w:rPr>
        <w:t xml:space="preserve"> </w:t>
      </w:r>
      <w:r>
        <w:rPr>
          <w:sz w:val="18"/>
          <w:szCs w:val="18"/>
        </w:rPr>
        <w:t>is</w:t>
      </w:r>
      <w:r>
        <w:rPr>
          <w:spacing w:val="39"/>
          <w:sz w:val="18"/>
          <w:szCs w:val="18"/>
        </w:rPr>
        <w:t xml:space="preserve"> </w:t>
      </w:r>
      <w:r>
        <w:rPr>
          <w:sz w:val="18"/>
          <w:szCs w:val="18"/>
        </w:rPr>
        <w:t xml:space="preserve">set </w:t>
      </w:r>
      <w:r>
        <w:rPr>
          <w:spacing w:val="16"/>
          <w:sz w:val="18"/>
          <w:szCs w:val="18"/>
        </w:rPr>
        <w:t xml:space="preserve"> </w:t>
      </w:r>
      <w:r>
        <w:rPr>
          <w:sz w:val="18"/>
          <w:szCs w:val="18"/>
        </w:rPr>
        <w:t xml:space="preserve">to </w:t>
      </w:r>
      <w:r>
        <w:rPr>
          <w:spacing w:val="12"/>
          <w:sz w:val="18"/>
          <w:szCs w:val="18"/>
        </w:rPr>
        <w:t xml:space="preserve"> </w:t>
      </w:r>
      <w:r>
        <w:rPr>
          <w:sz w:val="18"/>
          <w:szCs w:val="18"/>
        </w:rPr>
        <w:t xml:space="preserve">the </w:t>
      </w:r>
      <w:r>
        <w:rPr>
          <w:spacing w:val="25"/>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w w:val="110"/>
          <w:sz w:val="18"/>
          <w:szCs w:val="18"/>
        </w:rPr>
        <w:t xml:space="preserve"> </w:t>
      </w:r>
      <w:r>
        <w:rPr>
          <w:sz w:val="18"/>
          <w:szCs w:val="18"/>
        </w:rPr>
        <w:t>of</w:t>
      </w:r>
      <w:r>
        <w:rPr>
          <w:spacing w:val="20"/>
          <w:sz w:val="18"/>
          <w:szCs w:val="18"/>
        </w:rPr>
        <w:t xml:space="preserve"> </w:t>
      </w:r>
      <w:r>
        <w:rPr>
          <w:sz w:val="18"/>
          <w:szCs w:val="18"/>
        </w:rPr>
        <w:t xml:space="preserve">the </w:t>
      </w:r>
      <w:r>
        <w:rPr>
          <w:spacing w:val="13"/>
          <w:sz w:val="18"/>
          <w:szCs w:val="18"/>
        </w:rPr>
        <w:t xml:space="preserve"> </w:t>
      </w:r>
      <w:r>
        <w:rPr>
          <w:sz w:val="18"/>
          <w:szCs w:val="18"/>
        </w:rPr>
        <w:t>no</w:t>
      </w:r>
      <w:r>
        <w:rPr>
          <w:spacing w:val="35"/>
          <w:sz w:val="18"/>
          <w:szCs w:val="18"/>
        </w:rPr>
        <w:t xml:space="preserve"> </w:t>
      </w:r>
      <w:r>
        <w:rPr>
          <w:w w:val="110"/>
          <w:sz w:val="18"/>
          <w:szCs w:val="18"/>
        </w:rPr>
        <w:t>ne</w:t>
      </w:r>
      <w:r>
        <w:rPr>
          <w:spacing w:val="-5"/>
          <w:w w:val="110"/>
          <w:sz w:val="18"/>
          <w:szCs w:val="18"/>
        </w:rPr>
        <w:t>tw</w:t>
      </w:r>
      <w:r>
        <w:rPr>
          <w:w w:val="110"/>
          <w:sz w:val="18"/>
          <w:szCs w:val="18"/>
        </w:rPr>
        <w:t>ork</w:t>
      </w:r>
      <w:r>
        <w:rPr>
          <w:spacing w:val="17"/>
          <w:w w:val="110"/>
          <w:sz w:val="18"/>
          <w:szCs w:val="18"/>
        </w:rPr>
        <w:t xml:space="preserve"> </w:t>
      </w:r>
      <w:r>
        <w:rPr>
          <w:w w:val="110"/>
          <w:sz w:val="18"/>
          <w:szCs w:val="18"/>
        </w:rPr>
        <w:t>approa</w:t>
      </w:r>
      <w:r>
        <w:rPr>
          <w:spacing w:val="-4"/>
          <w:w w:val="110"/>
          <w:sz w:val="18"/>
          <w:szCs w:val="18"/>
        </w:rPr>
        <w:t>c</w:t>
      </w:r>
      <w:r>
        <w:rPr>
          <w:w w:val="110"/>
          <w:sz w:val="18"/>
          <w:szCs w:val="18"/>
        </w:rPr>
        <w:t>h</w:t>
      </w:r>
      <w:r>
        <w:rPr>
          <w:spacing w:val="27"/>
          <w:w w:val="110"/>
          <w:sz w:val="18"/>
          <w:szCs w:val="18"/>
        </w:rPr>
        <w:t xml:space="preserve"> </w:t>
      </w:r>
      <w:r>
        <w:rPr>
          <w:sz w:val="18"/>
          <w:szCs w:val="18"/>
        </w:rPr>
        <w:t xml:space="preserve">with </w:t>
      </w:r>
      <w:r>
        <w:rPr>
          <w:spacing w:val="13"/>
          <w:sz w:val="18"/>
          <w:szCs w:val="18"/>
        </w:rPr>
        <w:t xml:space="preserve"> </w:t>
      </w:r>
      <w:r>
        <w:rPr>
          <w:sz w:val="18"/>
          <w:szCs w:val="18"/>
        </w:rPr>
        <w:t>1,000</w:t>
      </w:r>
      <w:r>
        <w:rPr>
          <w:spacing w:val="34"/>
          <w:sz w:val="18"/>
          <w:szCs w:val="18"/>
        </w:rPr>
        <w:t xml:space="preserve"> </w:t>
      </w:r>
      <w:r>
        <w:rPr>
          <w:sz w:val="18"/>
          <w:szCs w:val="18"/>
        </w:rPr>
        <w:t xml:space="preserve">CPUs </w:t>
      </w:r>
      <w:r>
        <w:rPr>
          <w:spacing w:val="24"/>
          <w:sz w:val="18"/>
          <w:szCs w:val="18"/>
        </w:rPr>
        <w:t xml:space="preserve"> </w:t>
      </w:r>
      <w:r>
        <w:rPr>
          <w:sz w:val="18"/>
          <w:szCs w:val="18"/>
        </w:rPr>
        <w:t>whi</w:t>
      </w:r>
      <w:r>
        <w:rPr>
          <w:spacing w:val="-5"/>
          <w:sz w:val="18"/>
          <w:szCs w:val="18"/>
        </w:rPr>
        <w:t>c</w:t>
      </w:r>
      <w:r>
        <w:rPr>
          <w:sz w:val="18"/>
          <w:szCs w:val="18"/>
        </w:rPr>
        <w:t xml:space="preserve">h </w:t>
      </w:r>
      <w:r>
        <w:rPr>
          <w:spacing w:val="7"/>
          <w:sz w:val="18"/>
          <w:szCs w:val="18"/>
        </w:rPr>
        <w:t xml:space="preserve"> </w:t>
      </w:r>
      <w:r>
        <w:rPr>
          <w:sz w:val="18"/>
          <w:szCs w:val="18"/>
        </w:rPr>
        <w:t>is</w:t>
      </w:r>
      <w:r>
        <w:rPr>
          <w:spacing w:val="27"/>
          <w:sz w:val="18"/>
          <w:szCs w:val="18"/>
        </w:rPr>
        <w:t xml:space="preserve"> </w:t>
      </w:r>
      <w:r>
        <w:rPr>
          <w:sz w:val="18"/>
          <w:szCs w:val="18"/>
        </w:rPr>
        <w:t>116</w:t>
      </w:r>
      <w:r>
        <w:rPr>
          <w:spacing w:val="28"/>
          <w:sz w:val="18"/>
          <w:szCs w:val="18"/>
        </w:rPr>
        <w:t xml:space="preserve"> </w:t>
      </w:r>
      <w:r>
        <w:rPr>
          <w:sz w:val="18"/>
          <w:szCs w:val="18"/>
        </w:rPr>
        <w:t>d</w:t>
      </w:r>
      <w:r>
        <w:rPr>
          <w:spacing w:val="-5"/>
          <w:sz w:val="18"/>
          <w:szCs w:val="18"/>
        </w:rPr>
        <w:t>a</w:t>
      </w:r>
      <w:r>
        <w:rPr>
          <w:sz w:val="18"/>
          <w:szCs w:val="18"/>
        </w:rPr>
        <w:t xml:space="preserve">ys, </w:t>
      </w:r>
      <w:r>
        <w:rPr>
          <w:spacing w:val="16"/>
          <w:sz w:val="18"/>
          <w:szCs w:val="18"/>
        </w:rPr>
        <w:t xml:space="preserve"> </w:t>
      </w:r>
      <w:r>
        <w:rPr>
          <w:sz w:val="18"/>
          <w:szCs w:val="18"/>
        </w:rPr>
        <w:t>4</w:t>
      </w:r>
      <w:r>
        <w:rPr>
          <w:spacing w:val="25"/>
          <w:sz w:val="18"/>
          <w:szCs w:val="18"/>
        </w:rPr>
        <w:t xml:space="preserve"> </w:t>
      </w:r>
      <w:r>
        <w:rPr>
          <w:sz w:val="18"/>
          <w:szCs w:val="18"/>
        </w:rPr>
        <w:t xml:space="preserve">hours, </w:t>
      </w:r>
      <w:r>
        <w:rPr>
          <w:spacing w:val="23"/>
          <w:sz w:val="18"/>
          <w:szCs w:val="18"/>
        </w:rPr>
        <w:t xml:space="preserve"> </w:t>
      </w:r>
      <w:r>
        <w:rPr>
          <w:sz w:val="18"/>
          <w:szCs w:val="18"/>
        </w:rPr>
        <w:t>16</w:t>
      </w:r>
      <w:r>
        <w:rPr>
          <w:spacing w:val="27"/>
          <w:sz w:val="18"/>
          <w:szCs w:val="18"/>
        </w:rPr>
        <w:t xml:space="preserve"> </w:t>
      </w:r>
      <w:r>
        <w:rPr>
          <w:w w:val="109"/>
          <w:sz w:val="18"/>
          <w:szCs w:val="18"/>
        </w:rPr>
        <w:t>mi</w:t>
      </w:r>
      <w:r>
        <w:rPr>
          <w:spacing w:val="-5"/>
          <w:w w:val="109"/>
          <w:sz w:val="18"/>
          <w:szCs w:val="18"/>
        </w:rPr>
        <w:t>n</w:t>
      </w:r>
      <w:r>
        <w:rPr>
          <w:w w:val="113"/>
          <w:sz w:val="18"/>
          <w:szCs w:val="18"/>
        </w:rPr>
        <w:t xml:space="preserve">utes </w:t>
      </w:r>
      <w:r>
        <w:rPr>
          <w:sz w:val="18"/>
          <w:szCs w:val="18"/>
        </w:rPr>
        <w:t xml:space="preserve">and </w:t>
      </w:r>
      <w:r>
        <w:rPr>
          <w:spacing w:val="4"/>
          <w:sz w:val="18"/>
          <w:szCs w:val="18"/>
        </w:rPr>
        <w:t xml:space="preserve"> </w:t>
      </w:r>
      <w:r>
        <w:rPr>
          <w:sz w:val="18"/>
          <w:szCs w:val="18"/>
        </w:rPr>
        <w:t>2</w:t>
      </w:r>
      <w:r>
        <w:rPr>
          <w:spacing w:val="13"/>
          <w:sz w:val="18"/>
          <w:szCs w:val="18"/>
        </w:rPr>
        <w:t xml:space="preserve"> </w:t>
      </w:r>
      <w:r>
        <w:rPr>
          <w:sz w:val="18"/>
          <w:szCs w:val="18"/>
        </w:rPr>
        <w:t xml:space="preserve">seconds. </w:t>
      </w:r>
      <w:r>
        <w:rPr>
          <w:spacing w:val="4"/>
          <w:sz w:val="18"/>
          <w:szCs w:val="18"/>
        </w:rPr>
        <w:t xml:space="preserve"> </w:t>
      </w:r>
      <w:r>
        <w:rPr>
          <w:sz w:val="18"/>
          <w:szCs w:val="18"/>
        </w:rPr>
        <w:t xml:space="preserve">With </w:t>
      </w:r>
      <w:r>
        <w:rPr>
          <w:spacing w:val="22"/>
          <w:sz w:val="18"/>
          <w:szCs w:val="18"/>
        </w:rPr>
        <w:t xml:space="preserve"> </w:t>
      </w:r>
      <w:r>
        <w:rPr>
          <w:sz w:val="18"/>
          <w:szCs w:val="18"/>
        </w:rPr>
        <w:t xml:space="preserve">the </w:t>
      </w:r>
      <w:r>
        <w:rPr>
          <w:spacing w:val="3"/>
          <w:sz w:val="18"/>
          <w:szCs w:val="18"/>
        </w:rPr>
        <w:t xml:space="preserve"> </w:t>
      </w:r>
      <w:r>
        <w:rPr>
          <w:sz w:val="18"/>
          <w:szCs w:val="18"/>
        </w:rPr>
        <w:t>gr</w:t>
      </w:r>
      <w:r>
        <w:rPr>
          <w:spacing w:val="-5"/>
          <w:sz w:val="18"/>
          <w:szCs w:val="18"/>
        </w:rPr>
        <w:t>o</w:t>
      </w:r>
      <w:r>
        <w:rPr>
          <w:sz w:val="18"/>
          <w:szCs w:val="18"/>
        </w:rPr>
        <w:t xml:space="preserve">wing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9"/>
          <w:w w:val="111"/>
          <w:sz w:val="18"/>
          <w:szCs w:val="18"/>
        </w:rPr>
        <w:t xml:space="preserve"> </w:t>
      </w:r>
      <w:r>
        <w:rPr>
          <w:sz w:val="18"/>
          <w:szCs w:val="18"/>
        </w:rPr>
        <w:t>of</w:t>
      </w:r>
      <w:r>
        <w:rPr>
          <w:spacing w:val="10"/>
          <w:sz w:val="18"/>
          <w:szCs w:val="18"/>
        </w:rPr>
        <w:t xml:space="preserve"> </w:t>
      </w:r>
      <w:r>
        <w:rPr>
          <w:sz w:val="18"/>
          <w:szCs w:val="18"/>
        </w:rPr>
        <w:t xml:space="preserve">CPUs </w:t>
      </w:r>
      <w:r>
        <w:rPr>
          <w:spacing w:val="14"/>
          <w:sz w:val="18"/>
          <w:szCs w:val="18"/>
        </w:rPr>
        <w:t xml:space="preserve"> </w:t>
      </w:r>
      <w:r>
        <w:rPr>
          <w:sz w:val="18"/>
          <w:szCs w:val="18"/>
        </w:rPr>
        <w:t xml:space="preserve">the </w:t>
      </w:r>
      <w:r>
        <w:rPr>
          <w:spacing w:val="3"/>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9"/>
          <w:w w:val="110"/>
          <w:sz w:val="18"/>
          <w:szCs w:val="18"/>
        </w:rPr>
        <w:t xml:space="preserve"> </w:t>
      </w:r>
      <w:r>
        <w:rPr>
          <w:sz w:val="18"/>
          <w:szCs w:val="18"/>
        </w:rPr>
        <w:t xml:space="preserve">decreases </w:t>
      </w:r>
      <w:r>
        <w:rPr>
          <w:spacing w:val="16"/>
          <w:sz w:val="18"/>
          <w:szCs w:val="18"/>
        </w:rPr>
        <w:t xml:space="preserve"> </w:t>
      </w:r>
      <w:r>
        <w:rPr>
          <w:w w:val="109"/>
          <w:sz w:val="18"/>
          <w:szCs w:val="18"/>
        </w:rPr>
        <w:t>i</w:t>
      </w:r>
      <w:r>
        <w:rPr>
          <w:spacing w:val="-5"/>
          <w:w w:val="109"/>
          <w:sz w:val="18"/>
          <w:szCs w:val="18"/>
        </w:rPr>
        <w:t>n</w:t>
      </w:r>
      <w:r>
        <w:rPr>
          <w:spacing w:val="-5"/>
          <w:w w:val="107"/>
          <w:sz w:val="18"/>
          <w:szCs w:val="18"/>
        </w:rPr>
        <w:t>v</w:t>
      </w:r>
      <w:r>
        <w:rPr>
          <w:w w:val="106"/>
          <w:sz w:val="18"/>
          <w:szCs w:val="18"/>
        </w:rPr>
        <w:t xml:space="preserve">ersely </w:t>
      </w:r>
      <w:r>
        <w:rPr>
          <w:sz w:val="18"/>
          <w:szCs w:val="18"/>
        </w:rPr>
        <w:t xml:space="preserve">linearly   for </w:t>
      </w:r>
      <w:r>
        <w:rPr>
          <w:spacing w:val="5"/>
          <w:sz w:val="18"/>
          <w:szCs w:val="18"/>
        </w:rPr>
        <w:t xml:space="preserve"> </w:t>
      </w:r>
      <w:r>
        <w:rPr>
          <w:sz w:val="18"/>
          <w:szCs w:val="18"/>
        </w:rPr>
        <w:t xml:space="preserve">the </w:t>
      </w:r>
      <w:r>
        <w:rPr>
          <w:spacing w:val="30"/>
          <w:sz w:val="18"/>
          <w:szCs w:val="18"/>
        </w:rPr>
        <w:t xml:space="preserve"> </w:t>
      </w:r>
      <w:r>
        <w:rPr>
          <w:sz w:val="18"/>
          <w:szCs w:val="18"/>
        </w:rPr>
        <w:t>no</w:t>
      </w:r>
      <w:r>
        <w:rPr>
          <w:spacing w:val="34"/>
          <w:sz w:val="18"/>
          <w:szCs w:val="18"/>
        </w:rPr>
        <w:t xml:space="preserve"> </w:t>
      </w:r>
      <w:r>
        <w:rPr>
          <w:w w:val="109"/>
          <w:sz w:val="18"/>
          <w:szCs w:val="18"/>
        </w:rPr>
        <w:t>ne</w:t>
      </w:r>
      <w:r>
        <w:rPr>
          <w:spacing w:val="-5"/>
          <w:w w:val="109"/>
          <w:sz w:val="18"/>
          <w:szCs w:val="18"/>
        </w:rPr>
        <w:t>tw</w:t>
      </w:r>
      <w:r>
        <w:rPr>
          <w:w w:val="109"/>
          <w:sz w:val="18"/>
          <w:szCs w:val="18"/>
        </w:rPr>
        <w:t>ork</w:t>
      </w:r>
      <w:r>
        <w:rPr>
          <w:spacing w:val="40"/>
          <w:w w:val="109"/>
          <w:sz w:val="18"/>
          <w:szCs w:val="18"/>
        </w:rPr>
        <w:t xml:space="preserve"> </w:t>
      </w:r>
      <w:r>
        <w:rPr>
          <w:sz w:val="18"/>
          <w:szCs w:val="18"/>
        </w:rPr>
        <w:t xml:space="preserve">case, </w:t>
      </w:r>
      <w:r>
        <w:rPr>
          <w:spacing w:val="20"/>
          <w:sz w:val="18"/>
          <w:szCs w:val="18"/>
        </w:rPr>
        <w:t xml:space="preserve"> </w:t>
      </w:r>
      <w:r>
        <w:rPr>
          <w:sz w:val="18"/>
          <w:szCs w:val="18"/>
        </w:rPr>
        <w:t xml:space="preserve">while </w:t>
      </w:r>
      <w:r>
        <w:rPr>
          <w:spacing w:val="15"/>
          <w:sz w:val="18"/>
          <w:szCs w:val="18"/>
        </w:rPr>
        <w:t xml:space="preserve"> </w:t>
      </w:r>
      <w:r>
        <w:rPr>
          <w:sz w:val="18"/>
          <w:szCs w:val="18"/>
        </w:rPr>
        <w:t xml:space="preserve">for </w:t>
      </w:r>
      <w:r>
        <w:rPr>
          <w:spacing w:val="4"/>
          <w:sz w:val="18"/>
          <w:szCs w:val="18"/>
        </w:rPr>
        <w:t xml:space="preserve"> </w:t>
      </w:r>
      <w:r>
        <w:rPr>
          <w:sz w:val="18"/>
          <w:szCs w:val="18"/>
        </w:rPr>
        <w:t xml:space="preserve">the </w:t>
      </w:r>
      <w:r>
        <w:rPr>
          <w:spacing w:val="30"/>
          <w:sz w:val="18"/>
          <w:szCs w:val="18"/>
        </w:rPr>
        <w:t xml:space="preserve"> </w:t>
      </w:r>
      <w:r>
        <w:rPr>
          <w:sz w:val="18"/>
          <w:szCs w:val="18"/>
        </w:rPr>
        <w:t xml:space="preserve">other </w:t>
      </w:r>
      <w:r>
        <w:rPr>
          <w:spacing w:val="44"/>
          <w:sz w:val="18"/>
          <w:szCs w:val="18"/>
        </w:rPr>
        <w:t xml:space="preserve"> </w:t>
      </w:r>
      <w:r>
        <w:rPr>
          <w:w w:val="111"/>
          <w:sz w:val="18"/>
          <w:szCs w:val="18"/>
        </w:rPr>
        <w:t>strategies</w:t>
      </w:r>
      <w:r>
        <w:rPr>
          <w:spacing w:val="36"/>
          <w:w w:val="111"/>
          <w:sz w:val="18"/>
          <w:szCs w:val="18"/>
        </w:rPr>
        <w:t xml:space="preserve"> </w:t>
      </w:r>
      <w:r>
        <w:rPr>
          <w:sz w:val="18"/>
          <w:szCs w:val="18"/>
        </w:rPr>
        <w:t xml:space="preserve">the </w:t>
      </w:r>
      <w:r>
        <w:rPr>
          <w:spacing w:val="30"/>
          <w:sz w:val="18"/>
          <w:szCs w:val="18"/>
        </w:rPr>
        <w:t xml:space="preserve"> </w:t>
      </w:r>
      <w:r>
        <w:rPr>
          <w:sz w:val="18"/>
          <w:szCs w:val="18"/>
        </w:rPr>
        <w:t xml:space="preserve">limited  </w:t>
      </w:r>
      <w:r>
        <w:rPr>
          <w:spacing w:val="1"/>
          <w:sz w:val="18"/>
          <w:szCs w:val="18"/>
        </w:rPr>
        <w:t xml:space="preserve"> </w:t>
      </w:r>
      <w:r>
        <w:rPr>
          <w:w w:val="116"/>
          <w:sz w:val="18"/>
          <w:szCs w:val="18"/>
        </w:rPr>
        <w:t>ne</w:t>
      </w:r>
      <w:r>
        <w:rPr>
          <w:spacing w:val="-5"/>
          <w:w w:val="116"/>
          <w:sz w:val="18"/>
          <w:szCs w:val="18"/>
        </w:rPr>
        <w:t>t</w:t>
      </w:r>
      <w:r>
        <w:rPr>
          <w:spacing w:val="-5"/>
          <w:w w:val="102"/>
          <w:sz w:val="18"/>
          <w:szCs w:val="18"/>
        </w:rPr>
        <w:t>w</w:t>
      </w:r>
      <w:r>
        <w:rPr>
          <w:w w:val="102"/>
          <w:sz w:val="18"/>
          <w:szCs w:val="18"/>
        </w:rPr>
        <w:t>o</w:t>
      </w:r>
      <w:r>
        <w:rPr>
          <w:w w:val="112"/>
          <w:sz w:val="18"/>
          <w:szCs w:val="18"/>
        </w:rPr>
        <w:t xml:space="preserve">rk </w:t>
      </w:r>
      <w:r>
        <w:rPr>
          <w:w w:val="113"/>
          <w:sz w:val="18"/>
          <w:szCs w:val="18"/>
        </w:rPr>
        <w:t>bandwidth</w:t>
      </w:r>
      <w:r>
        <w:rPr>
          <w:spacing w:val="27"/>
          <w:w w:val="113"/>
          <w:sz w:val="18"/>
          <w:szCs w:val="18"/>
        </w:rPr>
        <w:t xml:space="preserve"> </w:t>
      </w:r>
      <w:r>
        <w:rPr>
          <w:sz w:val="18"/>
          <w:szCs w:val="18"/>
        </w:rPr>
        <w:t xml:space="preserve">decreases </w:t>
      </w:r>
      <w:r>
        <w:rPr>
          <w:spacing w:val="36"/>
          <w:sz w:val="18"/>
          <w:szCs w:val="18"/>
        </w:rPr>
        <w:t xml:space="preserve"> </w:t>
      </w:r>
      <w:r>
        <w:rPr>
          <w:sz w:val="18"/>
          <w:szCs w:val="18"/>
        </w:rPr>
        <w:t xml:space="preserve">the </w:t>
      </w:r>
      <w:r>
        <w:rPr>
          <w:spacing w:val="23"/>
          <w:sz w:val="18"/>
          <w:szCs w:val="18"/>
        </w:rPr>
        <w:t xml:space="preserve"> </w:t>
      </w:r>
      <w:r>
        <w:rPr>
          <w:sz w:val="18"/>
          <w:szCs w:val="18"/>
        </w:rPr>
        <w:t xml:space="preserve">gain </w:t>
      </w:r>
      <w:r>
        <w:rPr>
          <w:spacing w:val="13"/>
          <w:sz w:val="18"/>
          <w:szCs w:val="18"/>
        </w:rPr>
        <w:t xml:space="preserve"> </w:t>
      </w:r>
      <w:r>
        <w:rPr>
          <w:sz w:val="18"/>
          <w:szCs w:val="18"/>
        </w:rPr>
        <w:t xml:space="preserve">from </w:t>
      </w:r>
      <w:r>
        <w:rPr>
          <w:spacing w:val="8"/>
          <w:sz w:val="18"/>
          <w:szCs w:val="18"/>
        </w:rPr>
        <w:t xml:space="preserve"> </w:t>
      </w:r>
      <w:r>
        <w:rPr>
          <w:sz w:val="18"/>
          <w:szCs w:val="18"/>
        </w:rPr>
        <w:t xml:space="preserve">using </w:t>
      </w:r>
      <w:r>
        <w:rPr>
          <w:spacing w:val="15"/>
          <w:sz w:val="18"/>
          <w:szCs w:val="18"/>
        </w:rPr>
        <w:t xml:space="preserve"> </w:t>
      </w:r>
      <w:r>
        <w:rPr>
          <w:sz w:val="18"/>
          <w:szCs w:val="18"/>
        </w:rPr>
        <w:t xml:space="preserve">more </w:t>
      </w:r>
      <w:r>
        <w:rPr>
          <w:spacing w:val="16"/>
          <w:sz w:val="18"/>
          <w:szCs w:val="18"/>
        </w:rPr>
        <w:t xml:space="preserve"> </w:t>
      </w:r>
      <w:r>
        <w:rPr>
          <w:sz w:val="18"/>
          <w:szCs w:val="18"/>
        </w:rPr>
        <w:t xml:space="preserve">CPUs. </w:t>
      </w:r>
      <w:r>
        <w:rPr>
          <w:spacing w:val="38"/>
          <w:sz w:val="18"/>
          <w:szCs w:val="18"/>
        </w:rPr>
        <w:t xml:space="preserve"> </w:t>
      </w:r>
      <w:r>
        <w:rPr>
          <w:spacing w:val="-15"/>
          <w:sz w:val="18"/>
          <w:szCs w:val="18"/>
        </w:rPr>
        <w:t>F</w:t>
      </w:r>
      <w:r>
        <w:rPr>
          <w:sz w:val="18"/>
          <w:szCs w:val="18"/>
        </w:rPr>
        <w:t xml:space="preserve">or </w:t>
      </w:r>
      <w:r>
        <w:rPr>
          <w:spacing w:val="20"/>
          <w:sz w:val="18"/>
          <w:szCs w:val="18"/>
        </w:rPr>
        <w:t xml:space="preserve"> </w:t>
      </w:r>
      <w:r>
        <w:rPr>
          <w:sz w:val="18"/>
          <w:szCs w:val="18"/>
        </w:rPr>
        <w:t xml:space="preserve">1,000  CPUs </w:t>
      </w:r>
      <w:r>
        <w:rPr>
          <w:spacing w:val="34"/>
          <w:sz w:val="18"/>
          <w:szCs w:val="18"/>
        </w:rPr>
        <w:t xml:space="preserve"> </w:t>
      </w:r>
      <w:r>
        <w:rPr>
          <w:sz w:val="18"/>
          <w:szCs w:val="18"/>
        </w:rPr>
        <w:t xml:space="preserve">the </w:t>
      </w:r>
      <w:r>
        <w:rPr>
          <w:spacing w:val="22"/>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w w:val="113"/>
          <w:sz w:val="18"/>
          <w:szCs w:val="18"/>
        </w:rPr>
        <w:t>bandwidth</w:t>
      </w:r>
      <w:r>
        <w:rPr>
          <w:spacing w:val="10"/>
          <w:w w:val="113"/>
          <w:sz w:val="18"/>
          <w:szCs w:val="18"/>
        </w:rPr>
        <w:t xml:space="preserve"> </w:t>
      </w:r>
      <w:r>
        <w:rPr>
          <w:sz w:val="18"/>
          <w:szCs w:val="18"/>
        </w:rPr>
        <w:t>of</w:t>
      </w:r>
      <w:r>
        <w:rPr>
          <w:spacing w:val="12"/>
          <w:sz w:val="18"/>
          <w:szCs w:val="18"/>
        </w:rPr>
        <w:t xml:space="preserve"> </w:t>
      </w:r>
      <w:r>
        <w:rPr>
          <w:sz w:val="18"/>
          <w:szCs w:val="18"/>
        </w:rPr>
        <w:t>1</w:t>
      </w:r>
      <w:r>
        <w:rPr>
          <w:spacing w:val="17"/>
          <w:sz w:val="18"/>
          <w:szCs w:val="18"/>
        </w:rPr>
        <w:t xml:space="preserve"> </w:t>
      </w:r>
      <w:proofErr w:type="spellStart"/>
      <w:r>
        <w:rPr>
          <w:sz w:val="18"/>
          <w:szCs w:val="18"/>
        </w:rPr>
        <w:t>Gbps</w:t>
      </w:r>
      <w:proofErr w:type="spellEnd"/>
      <w:r>
        <w:rPr>
          <w:sz w:val="18"/>
          <w:szCs w:val="18"/>
        </w:rPr>
        <w:t xml:space="preserve"> </w:t>
      </w:r>
      <w:r>
        <w:rPr>
          <w:spacing w:val="8"/>
          <w:sz w:val="18"/>
          <w:szCs w:val="18"/>
        </w:rPr>
        <w:t xml:space="preserve"> </w:t>
      </w:r>
      <w:r>
        <w:rPr>
          <w:sz w:val="18"/>
          <w:szCs w:val="18"/>
        </w:rPr>
        <w:t>d</w:t>
      </w:r>
      <w:r>
        <w:rPr>
          <w:spacing w:val="5"/>
          <w:sz w:val="18"/>
          <w:szCs w:val="18"/>
        </w:rPr>
        <w:t>o</w:t>
      </w:r>
      <w:r>
        <w:rPr>
          <w:sz w:val="18"/>
          <w:szCs w:val="18"/>
        </w:rPr>
        <w:t>es</w:t>
      </w:r>
      <w:r>
        <w:rPr>
          <w:spacing w:val="32"/>
          <w:sz w:val="18"/>
          <w:szCs w:val="18"/>
        </w:rPr>
        <w:t xml:space="preserve"> </w:t>
      </w:r>
      <w:r>
        <w:rPr>
          <w:sz w:val="18"/>
          <w:szCs w:val="18"/>
        </w:rPr>
        <w:t xml:space="preserve">not </w:t>
      </w:r>
      <w:r>
        <w:rPr>
          <w:spacing w:val="4"/>
          <w:sz w:val="18"/>
          <w:szCs w:val="18"/>
        </w:rPr>
        <w:t xml:space="preserve"> </w:t>
      </w:r>
      <w:r>
        <w:rPr>
          <w:sz w:val="18"/>
          <w:szCs w:val="18"/>
        </w:rPr>
        <w:t>pr</w:t>
      </w:r>
      <w:r>
        <w:rPr>
          <w:spacing w:val="6"/>
          <w:sz w:val="18"/>
          <w:szCs w:val="18"/>
        </w:rPr>
        <w:t>o</w:t>
      </w:r>
      <w:r>
        <w:rPr>
          <w:sz w:val="18"/>
          <w:szCs w:val="18"/>
        </w:rPr>
        <w:t xml:space="preserve">duce </w:t>
      </w:r>
      <w:r>
        <w:rPr>
          <w:spacing w:val="21"/>
          <w:sz w:val="18"/>
          <w:szCs w:val="18"/>
        </w:rPr>
        <w:t xml:space="preserve"> </w:t>
      </w:r>
      <w:r>
        <w:rPr>
          <w:sz w:val="18"/>
          <w:szCs w:val="18"/>
        </w:rPr>
        <w:t>a</w:t>
      </w:r>
      <w:r>
        <w:rPr>
          <w:spacing w:val="-5"/>
          <w:sz w:val="18"/>
          <w:szCs w:val="18"/>
        </w:rPr>
        <w:t>n</w:t>
      </w:r>
      <w:r>
        <w:rPr>
          <w:sz w:val="18"/>
          <w:szCs w:val="18"/>
        </w:rPr>
        <w:t xml:space="preserve">y  </w:t>
      </w:r>
      <w:r>
        <w:rPr>
          <w:w w:val="105"/>
          <w:sz w:val="18"/>
          <w:szCs w:val="18"/>
        </w:rPr>
        <w:t>significa</w:t>
      </w:r>
      <w:r>
        <w:rPr>
          <w:spacing w:val="-4"/>
          <w:w w:val="105"/>
          <w:sz w:val="18"/>
          <w:szCs w:val="18"/>
        </w:rPr>
        <w:t>n</w:t>
      </w:r>
      <w:r>
        <w:rPr>
          <w:w w:val="143"/>
          <w:sz w:val="18"/>
          <w:szCs w:val="18"/>
        </w:rPr>
        <w:t>t</w:t>
      </w:r>
      <w:r>
        <w:rPr>
          <w:spacing w:val="15"/>
          <w:w w:val="143"/>
          <w:sz w:val="18"/>
          <w:szCs w:val="18"/>
        </w:rPr>
        <w:t xml:space="preserve"> </w:t>
      </w:r>
      <w:r>
        <w:rPr>
          <w:w w:val="111"/>
          <w:sz w:val="18"/>
          <w:szCs w:val="18"/>
        </w:rPr>
        <w:t>latency</w:t>
      </w:r>
      <w:r>
        <w:rPr>
          <w:spacing w:val="10"/>
          <w:w w:val="111"/>
          <w:sz w:val="18"/>
          <w:szCs w:val="18"/>
        </w:rPr>
        <w:t xml:space="preserve"> </w:t>
      </w:r>
      <w:r>
        <w:rPr>
          <w:sz w:val="18"/>
          <w:szCs w:val="18"/>
        </w:rPr>
        <w:t xml:space="preserve">and </w:t>
      </w:r>
      <w:r>
        <w:rPr>
          <w:spacing w:val="6"/>
          <w:sz w:val="18"/>
          <w:szCs w:val="18"/>
        </w:rPr>
        <w:t xml:space="preserve"> </w:t>
      </w:r>
      <w:r>
        <w:rPr>
          <w:sz w:val="18"/>
          <w:szCs w:val="18"/>
        </w:rPr>
        <w:t>all</w:t>
      </w:r>
      <w:r>
        <w:rPr>
          <w:spacing w:val="29"/>
          <w:sz w:val="18"/>
          <w:szCs w:val="18"/>
        </w:rPr>
        <w:t xml:space="preserve"> </w:t>
      </w:r>
      <w:r>
        <w:rPr>
          <w:sz w:val="18"/>
          <w:szCs w:val="18"/>
        </w:rPr>
        <w:t xml:space="preserve">the </w:t>
      </w:r>
      <w:r>
        <w:rPr>
          <w:spacing w:val="5"/>
          <w:sz w:val="18"/>
          <w:szCs w:val="18"/>
        </w:rPr>
        <w:t xml:space="preserve"> </w:t>
      </w:r>
      <w:r>
        <w:rPr>
          <w:w w:val="103"/>
          <w:sz w:val="18"/>
          <w:szCs w:val="18"/>
        </w:rPr>
        <w:t>s</w:t>
      </w:r>
      <w:r>
        <w:rPr>
          <w:spacing w:val="-5"/>
          <w:w w:val="103"/>
          <w:sz w:val="18"/>
          <w:szCs w:val="18"/>
        </w:rPr>
        <w:t>c</w:t>
      </w:r>
      <w:r>
        <w:rPr>
          <w:w w:val="108"/>
          <w:sz w:val="18"/>
          <w:szCs w:val="18"/>
        </w:rPr>
        <w:t xml:space="preserve">heduling </w:t>
      </w:r>
      <w:r>
        <w:rPr>
          <w:w w:val="110"/>
          <w:sz w:val="18"/>
          <w:szCs w:val="18"/>
        </w:rPr>
        <w:t>algorithms</w:t>
      </w:r>
      <w:r>
        <w:rPr>
          <w:spacing w:val="11"/>
          <w:w w:val="110"/>
          <w:sz w:val="18"/>
          <w:szCs w:val="18"/>
        </w:rPr>
        <w:t xml:space="preserve"> </w:t>
      </w:r>
      <w:r>
        <w:rPr>
          <w:sz w:val="18"/>
          <w:szCs w:val="18"/>
        </w:rPr>
        <w:t>pr</w:t>
      </w:r>
      <w:r>
        <w:rPr>
          <w:spacing w:val="6"/>
          <w:sz w:val="18"/>
          <w:szCs w:val="18"/>
        </w:rPr>
        <w:t>o</w:t>
      </w:r>
      <w:r>
        <w:rPr>
          <w:sz w:val="18"/>
          <w:szCs w:val="18"/>
        </w:rPr>
        <w:t xml:space="preserve">duce </w:t>
      </w:r>
      <w:r>
        <w:rPr>
          <w:spacing w:val="22"/>
          <w:sz w:val="18"/>
          <w:szCs w:val="18"/>
        </w:rPr>
        <w:t xml:space="preserve"> </w:t>
      </w:r>
      <w:r>
        <w:rPr>
          <w:sz w:val="18"/>
          <w:szCs w:val="18"/>
        </w:rPr>
        <w:t xml:space="preserve">the </w:t>
      </w:r>
      <w:r>
        <w:rPr>
          <w:spacing w:val="5"/>
          <w:sz w:val="18"/>
          <w:szCs w:val="18"/>
        </w:rPr>
        <w:t xml:space="preserve"> </w:t>
      </w:r>
      <w:r>
        <w:rPr>
          <w:sz w:val="18"/>
          <w:szCs w:val="18"/>
        </w:rPr>
        <w:t>same</w:t>
      </w:r>
      <w:r>
        <w:rPr>
          <w:spacing w:val="44"/>
          <w:sz w:val="18"/>
          <w:szCs w:val="18"/>
        </w:rPr>
        <w:t xml:space="preserve"> </w:t>
      </w:r>
      <w:r>
        <w:rPr>
          <w:w w:val="115"/>
          <w:sz w:val="18"/>
          <w:szCs w:val="18"/>
        </w:rPr>
        <w:t xml:space="preserve">result. </w:t>
      </w:r>
      <w:r>
        <w:rPr>
          <w:spacing w:val="-6"/>
          <w:w w:val="115"/>
          <w:sz w:val="18"/>
          <w:szCs w:val="18"/>
        </w:rPr>
        <w:t>A</w:t>
      </w:r>
      <w:r>
        <w:rPr>
          <w:w w:val="115"/>
          <w:sz w:val="18"/>
          <w:szCs w:val="18"/>
        </w:rPr>
        <w:t>t</w:t>
      </w:r>
      <w:r>
        <w:rPr>
          <w:spacing w:val="11"/>
          <w:w w:val="115"/>
          <w:sz w:val="18"/>
          <w:szCs w:val="18"/>
        </w:rPr>
        <w:t xml:space="preserve"> </w:t>
      </w:r>
      <w:r>
        <w:rPr>
          <w:sz w:val="18"/>
          <w:szCs w:val="18"/>
        </w:rPr>
        <w:t xml:space="preserve">the </w:t>
      </w:r>
      <w:r>
        <w:rPr>
          <w:spacing w:val="5"/>
          <w:sz w:val="18"/>
          <w:szCs w:val="18"/>
        </w:rPr>
        <w:t xml:space="preserve"> </w:t>
      </w:r>
      <w:r>
        <w:rPr>
          <w:w w:val="109"/>
          <w:sz w:val="18"/>
          <w:szCs w:val="18"/>
        </w:rPr>
        <w:t>rig</w:t>
      </w:r>
      <w:r>
        <w:rPr>
          <w:spacing w:val="-5"/>
          <w:w w:val="109"/>
          <w:sz w:val="18"/>
          <w:szCs w:val="18"/>
        </w:rPr>
        <w:t>h</w:t>
      </w:r>
      <w:r>
        <w:rPr>
          <w:w w:val="143"/>
          <w:sz w:val="18"/>
          <w:szCs w:val="18"/>
        </w:rPr>
        <w:t>t</w:t>
      </w:r>
      <w:r>
        <w:rPr>
          <w:spacing w:val="15"/>
          <w:w w:val="143"/>
          <w:sz w:val="18"/>
          <w:szCs w:val="18"/>
        </w:rPr>
        <w:t xml:space="preserve"> </w:t>
      </w:r>
      <w:r>
        <w:rPr>
          <w:sz w:val="18"/>
          <w:szCs w:val="18"/>
        </w:rPr>
        <w:t>side</w:t>
      </w:r>
      <w:r>
        <w:rPr>
          <w:spacing w:val="32"/>
          <w:sz w:val="18"/>
          <w:szCs w:val="18"/>
        </w:rPr>
        <w:t xml:space="preserve"> </w:t>
      </w:r>
      <w:r>
        <w:rPr>
          <w:sz w:val="18"/>
          <w:szCs w:val="18"/>
        </w:rPr>
        <w:t>of</w:t>
      </w:r>
      <w:r>
        <w:rPr>
          <w:spacing w:val="12"/>
          <w:sz w:val="18"/>
          <w:szCs w:val="18"/>
        </w:rPr>
        <w:t xml:space="preserve"> </w:t>
      </w:r>
      <w:r>
        <w:rPr>
          <w:sz w:val="18"/>
          <w:szCs w:val="18"/>
        </w:rPr>
        <w:t xml:space="preserve">the </w:t>
      </w:r>
      <w:r>
        <w:rPr>
          <w:spacing w:val="5"/>
          <w:sz w:val="18"/>
          <w:szCs w:val="18"/>
        </w:rPr>
        <w:t xml:space="preserve"> </w:t>
      </w:r>
      <w:r>
        <w:rPr>
          <w:sz w:val="18"/>
          <w:szCs w:val="18"/>
        </w:rPr>
        <w:t xml:space="preserve">plot, </w:t>
      </w:r>
      <w:r>
        <w:rPr>
          <w:spacing w:val="13"/>
          <w:sz w:val="18"/>
          <w:szCs w:val="18"/>
        </w:rPr>
        <w:t xml:space="preserve"> </w:t>
      </w:r>
      <w:r>
        <w:rPr>
          <w:sz w:val="18"/>
          <w:szCs w:val="18"/>
        </w:rPr>
        <w:t>when</w:t>
      </w:r>
      <w:r>
        <w:rPr>
          <w:spacing w:val="43"/>
          <w:sz w:val="18"/>
          <w:szCs w:val="18"/>
        </w:rPr>
        <w:t xml:space="preserve"> </w:t>
      </w:r>
      <w:r>
        <w:rPr>
          <w:sz w:val="18"/>
          <w:szCs w:val="18"/>
        </w:rPr>
        <w:t xml:space="preserve">the </w:t>
      </w:r>
      <w:r>
        <w:rPr>
          <w:spacing w:val="6"/>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12"/>
          <w:w w:val="111"/>
          <w:sz w:val="18"/>
          <w:szCs w:val="18"/>
        </w:rPr>
        <w:t xml:space="preserve"> </w:t>
      </w:r>
      <w:r>
        <w:rPr>
          <w:sz w:val="18"/>
          <w:szCs w:val="18"/>
        </w:rPr>
        <w:t xml:space="preserve">of CPUs </w:t>
      </w:r>
      <w:r>
        <w:rPr>
          <w:spacing w:val="28"/>
          <w:sz w:val="18"/>
          <w:szCs w:val="18"/>
        </w:rPr>
        <w:t xml:space="preserve"> </w:t>
      </w:r>
      <w:r>
        <w:rPr>
          <w:sz w:val="18"/>
          <w:szCs w:val="18"/>
        </w:rPr>
        <w:t>is</w:t>
      </w:r>
      <w:r>
        <w:rPr>
          <w:spacing w:val="31"/>
          <w:sz w:val="18"/>
          <w:szCs w:val="18"/>
        </w:rPr>
        <w:t xml:space="preserve"> </w:t>
      </w:r>
      <w:r>
        <w:rPr>
          <w:sz w:val="18"/>
          <w:szCs w:val="18"/>
        </w:rPr>
        <w:t xml:space="preserve">6,000,  the </w:t>
      </w:r>
      <w:r>
        <w:rPr>
          <w:spacing w:val="17"/>
          <w:sz w:val="18"/>
          <w:szCs w:val="18"/>
        </w:rPr>
        <w:t xml:space="preserve"> </w:t>
      </w:r>
      <w:r>
        <w:rPr>
          <w:spacing w:val="5"/>
          <w:w w:val="108"/>
          <w:sz w:val="18"/>
          <w:szCs w:val="18"/>
        </w:rPr>
        <w:t>p</w:t>
      </w:r>
      <w:r>
        <w:rPr>
          <w:w w:val="108"/>
          <w:sz w:val="18"/>
          <w:szCs w:val="18"/>
        </w:rPr>
        <w:t>erformance</w:t>
      </w:r>
      <w:r>
        <w:rPr>
          <w:spacing w:val="27"/>
          <w:w w:val="108"/>
          <w:sz w:val="18"/>
          <w:szCs w:val="18"/>
        </w:rPr>
        <w:t xml:space="preserve"> </w:t>
      </w:r>
      <w:r>
        <w:rPr>
          <w:sz w:val="18"/>
          <w:szCs w:val="18"/>
        </w:rPr>
        <w:t>is</w:t>
      </w:r>
      <w:r>
        <w:rPr>
          <w:spacing w:val="30"/>
          <w:sz w:val="18"/>
          <w:szCs w:val="18"/>
        </w:rPr>
        <w:t xml:space="preserve"> </w:t>
      </w:r>
      <w:r>
        <w:rPr>
          <w:sz w:val="18"/>
          <w:szCs w:val="18"/>
        </w:rPr>
        <w:t xml:space="preserve">limited </w:t>
      </w:r>
      <w:r>
        <w:rPr>
          <w:spacing w:val="33"/>
          <w:sz w:val="18"/>
          <w:szCs w:val="18"/>
        </w:rPr>
        <w:t xml:space="preserve"> </w:t>
      </w:r>
      <w:r>
        <w:rPr>
          <w:spacing w:val="-5"/>
          <w:sz w:val="18"/>
          <w:szCs w:val="18"/>
        </w:rPr>
        <w:t>b</w:t>
      </w:r>
      <w:r>
        <w:rPr>
          <w:sz w:val="18"/>
          <w:szCs w:val="18"/>
        </w:rPr>
        <w:t>y</w:t>
      </w:r>
      <w:r>
        <w:rPr>
          <w:spacing w:val="44"/>
          <w:sz w:val="18"/>
          <w:szCs w:val="18"/>
        </w:rPr>
        <w:t xml:space="preserve"> </w:t>
      </w:r>
      <w:r>
        <w:rPr>
          <w:sz w:val="18"/>
          <w:szCs w:val="18"/>
        </w:rPr>
        <w:t xml:space="preserve">the </w:t>
      </w:r>
      <w:r>
        <w:rPr>
          <w:spacing w:val="17"/>
          <w:sz w:val="18"/>
          <w:szCs w:val="18"/>
        </w:rPr>
        <w:t xml:space="preserve"> </w:t>
      </w:r>
      <w:r>
        <w:rPr>
          <w:w w:val="111"/>
          <w:sz w:val="18"/>
          <w:szCs w:val="18"/>
        </w:rPr>
        <w:t>ne</w:t>
      </w:r>
      <w:r>
        <w:rPr>
          <w:spacing w:val="-6"/>
          <w:w w:val="111"/>
          <w:sz w:val="18"/>
          <w:szCs w:val="18"/>
        </w:rPr>
        <w:t>tw</w:t>
      </w:r>
      <w:r>
        <w:rPr>
          <w:w w:val="111"/>
          <w:sz w:val="18"/>
          <w:szCs w:val="18"/>
        </w:rPr>
        <w:t>ork</w:t>
      </w:r>
      <w:r>
        <w:rPr>
          <w:spacing w:val="14"/>
          <w:w w:val="111"/>
          <w:sz w:val="18"/>
          <w:szCs w:val="18"/>
        </w:rPr>
        <w:t xml:space="preserve"> </w:t>
      </w:r>
      <w:r>
        <w:rPr>
          <w:w w:val="111"/>
          <w:sz w:val="18"/>
          <w:szCs w:val="18"/>
        </w:rPr>
        <w:t>bandwidth</w:t>
      </w:r>
      <w:r>
        <w:rPr>
          <w:spacing w:val="38"/>
          <w:w w:val="111"/>
          <w:sz w:val="18"/>
          <w:szCs w:val="18"/>
        </w:rPr>
        <w:t xml:space="preserve"> </w:t>
      </w:r>
      <w:r>
        <w:rPr>
          <w:sz w:val="18"/>
          <w:szCs w:val="18"/>
        </w:rPr>
        <w:t xml:space="preserve">and </w:t>
      </w:r>
      <w:r>
        <w:rPr>
          <w:spacing w:val="18"/>
          <w:sz w:val="18"/>
          <w:szCs w:val="18"/>
        </w:rPr>
        <w:t xml:space="preserve"> </w:t>
      </w:r>
      <w:r>
        <w:rPr>
          <w:w w:val="112"/>
          <w:sz w:val="18"/>
          <w:szCs w:val="18"/>
        </w:rPr>
        <w:t xml:space="preserve">additional </w:t>
      </w:r>
      <w:r>
        <w:rPr>
          <w:sz w:val="18"/>
          <w:szCs w:val="18"/>
        </w:rPr>
        <w:t xml:space="preserve">CPUs </w:t>
      </w:r>
      <w:r>
        <w:rPr>
          <w:spacing w:val="6"/>
          <w:sz w:val="18"/>
          <w:szCs w:val="18"/>
        </w:rPr>
        <w:t xml:space="preserve"> </w:t>
      </w:r>
      <w:r>
        <w:rPr>
          <w:sz w:val="18"/>
          <w:szCs w:val="18"/>
        </w:rPr>
        <w:t>do</w:t>
      </w:r>
      <w:r>
        <w:rPr>
          <w:spacing w:val="18"/>
          <w:sz w:val="18"/>
          <w:szCs w:val="18"/>
        </w:rPr>
        <w:t xml:space="preserve"> </w:t>
      </w:r>
      <w:r>
        <w:rPr>
          <w:sz w:val="18"/>
          <w:szCs w:val="18"/>
        </w:rPr>
        <w:t>not</w:t>
      </w:r>
      <w:r>
        <w:rPr>
          <w:spacing w:val="39"/>
          <w:sz w:val="18"/>
          <w:szCs w:val="18"/>
        </w:rPr>
        <w:t xml:space="preserve"> </w:t>
      </w:r>
      <w:r>
        <w:rPr>
          <w:sz w:val="18"/>
          <w:szCs w:val="18"/>
        </w:rPr>
        <w:t xml:space="preserve">decrease </w:t>
      </w:r>
      <w:r>
        <w:rPr>
          <w:spacing w:val="3"/>
          <w:sz w:val="18"/>
          <w:szCs w:val="18"/>
        </w:rPr>
        <w:t xml:space="preserve"> </w:t>
      </w:r>
      <w:r>
        <w:rPr>
          <w:sz w:val="18"/>
          <w:szCs w:val="18"/>
        </w:rPr>
        <w:t>the</w:t>
      </w:r>
      <w:r>
        <w:rPr>
          <w:spacing w:val="40"/>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w w:val="110"/>
          <w:sz w:val="18"/>
          <w:szCs w:val="18"/>
        </w:rPr>
        <w:t>,</w:t>
      </w:r>
      <w:r>
        <w:rPr>
          <w:spacing w:val="1"/>
          <w:w w:val="110"/>
          <w:sz w:val="18"/>
          <w:szCs w:val="18"/>
        </w:rPr>
        <w:t xml:space="preserve"> </w:t>
      </w:r>
      <w:r>
        <w:rPr>
          <w:sz w:val="18"/>
          <w:szCs w:val="18"/>
        </w:rPr>
        <w:t xml:space="preserve">and, </w:t>
      </w:r>
      <w:r>
        <w:rPr>
          <w:spacing w:val="3"/>
          <w:sz w:val="18"/>
          <w:szCs w:val="18"/>
        </w:rPr>
        <w:t xml:space="preserve"> </w:t>
      </w:r>
      <w:r>
        <w:rPr>
          <w:w w:val="108"/>
          <w:sz w:val="18"/>
          <w:szCs w:val="18"/>
        </w:rPr>
        <w:t>conseque</w:t>
      </w:r>
      <w:r>
        <w:rPr>
          <w:spacing w:val="-4"/>
          <w:w w:val="108"/>
          <w:sz w:val="18"/>
          <w:szCs w:val="18"/>
        </w:rPr>
        <w:t>n</w:t>
      </w:r>
      <w:r>
        <w:rPr>
          <w:w w:val="108"/>
          <w:sz w:val="18"/>
          <w:szCs w:val="18"/>
        </w:rPr>
        <w:t>tl</w:t>
      </w:r>
      <w:r>
        <w:rPr>
          <w:spacing w:val="-16"/>
          <w:w w:val="108"/>
          <w:sz w:val="18"/>
          <w:szCs w:val="18"/>
        </w:rPr>
        <w:t>y</w:t>
      </w:r>
      <w:r>
        <w:rPr>
          <w:w w:val="108"/>
          <w:sz w:val="18"/>
          <w:szCs w:val="18"/>
        </w:rPr>
        <w:t>,</w:t>
      </w:r>
      <w:r>
        <w:rPr>
          <w:spacing w:val="11"/>
          <w:w w:val="108"/>
          <w:sz w:val="18"/>
          <w:szCs w:val="18"/>
        </w:rPr>
        <w:t xml:space="preserve"> </w:t>
      </w:r>
      <w:r>
        <w:rPr>
          <w:sz w:val="18"/>
          <w:szCs w:val="18"/>
        </w:rPr>
        <w:t>none</w:t>
      </w:r>
      <w:r>
        <w:rPr>
          <w:spacing w:val="33"/>
          <w:sz w:val="18"/>
          <w:szCs w:val="18"/>
        </w:rPr>
        <w:t xml:space="preserve"> </w:t>
      </w:r>
      <w:r>
        <w:rPr>
          <w:sz w:val="18"/>
          <w:szCs w:val="18"/>
        </w:rPr>
        <w:t>of</w:t>
      </w:r>
      <w:r>
        <w:rPr>
          <w:spacing w:val="2"/>
          <w:sz w:val="18"/>
          <w:szCs w:val="18"/>
        </w:rPr>
        <w:t xml:space="preserve"> </w:t>
      </w:r>
      <w:r>
        <w:rPr>
          <w:sz w:val="18"/>
          <w:szCs w:val="18"/>
        </w:rPr>
        <w:t>the</w:t>
      </w:r>
      <w:r>
        <w:rPr>
          <w:spacing w:val="40"/>
          <w:sz w:val="18"/>
          <w:szCs w:val="18"/>
        </w:rPr>
        <w:t xml:space="preserve"> </w:t>
      </w:r>
      <w:r>
        <w:rPr>
          <w:w w:val="107"/>
          <w:sz w:val="18"/>
          <w:szCs w:val="18"/>
        </w:rPr>
        <w:t>s</w:t>
      </w:r>
      <w:r>
        <w:rPr>
          <w:spacing w:val="-5"/>
          <w:w w:val="107"/>
          <w:sz w:val="18"/>
          <w:szCs w:val="18"/>
        </w:rPr>
        <w:t>c</w:t>
      </w:r>
      <w:r>
        <w:rPr>
          <w:w w:val="107"/>
          <w:sz w:val="18"/>
          <w:szCs w:val="18"/>
        </w:rPr>
        <w:t>heduling</w:t>
      </w:r>
      <w:r>
        <w:rPr>
          <w:spacing w:val="3"/>
          <w:w w:val="107"/>
          <w:sz w:val="18"/>
          <w:szCs w:val="18"/>
        </w:rPr>
        <w:t xml:space="preserve"> </w:t>
      </w:r>
      <w:r>
        <w:rPr>
          <w:spacing w:val="5"/>
          <w:w w:val="113"/>
          <w:sz w:val="18"/>
          <w:szCs w:val="18"/>
        </w:rPr>
        <w:t>p</w:t>
      </w:r>
      <w:r>
        <w:rPr>
          <w:w w:val="102"/>
          <w:sz w:val="18"/>
          <w:szCs w:val="18"/>
        </w:rPr>
        <w:t>olicies</w:t>
      </w:r>
    </w:p>
    <w:p w:rsidR="00C45AA3" w:rsidRDefault="00C45AA3">
      <w:pPr>
        <w:spacing w:before="8" w:line="120" w:lineRule="exact"/>
        <w:rPr>
          <w:sz w:val="13"/>
          <w:szCs w:val="13"/>
        </w:rPr>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DC4C15">
      <w:pPr>
        <w:ind w:left="3237"/>
        <w:rPr>
          <w:sz w:val="12"/>
          <w:szCs w:val="12"/>
        </w:rPr>
      </w:pPr>
      <w:r>
        <w:pict>
          <v:shape id="_x0000_i1028" type="#_x0000_t75" style="width:61.8pt;height:6.1pt">
            <v:imagedata r:id="rId20" o:title=""/>
          </v:shape>
        </w:pict>
      </w:r>
    </w:p>
    <w:p w:rsidR="00C45AA3" w:rsidRDefault="00C45AA3">
      <w:pPr>
        <w:spacing w:before="1" w:line="200" w:lineRule="exact"/>
      </w:pPr>
    </w:p>
    <w:p w:rsidR="00C45AA3" w:rsidRDefault="00DC4C15">
      <w:pPr>
        <w:spacing w:before="30"/>
        <w:ind w:left="120" w:right="1844"/>
        <w:jc w:val="both"/>
        <w:rPr>
          <w:sz w:val="16"/>
          <w:szCs w:val="16"/>
        </w:rPr>
      </w:pPr>
      <w:r>
        <w:pict>
          <v:group id="_x0000_s1277" style="position:absolute;left:0;text-align:left;margin-left:104.5pt;margin-top:-137.85pt;width:286pt;height:116.5pt;z-index:-1785;mso-position-horizontal-relative:page" coordorigin="2090,-2757" coordsize="5720,2330">
            <v:shape id="_x0000_s1309" type="#_x0000_t75" style="position:absolute;left:2090;top:-2752;width:5720;height:2325">
              <v:imagedata r:id="rId21" o:title=""/>
            </v:shape>
            <v:group id="_x0000_s1278" style="position:absolute;left:2331;top:-2756;width:44;height:119" coordorigin="2331,-2756" coordsize="44,119">
              <v:shape id="_x0000_s1308" style="position:absolute;left:2331;top:-2756;width:44;height:119" coordorigin="2331,-2756" coordsize="44,119" path="m2336,-2714r-5,2l2331,-2726r8,-4l2346,-2734r6,-6l2358,-2745r5,-6l2365,-2756r10,l2375,-2637r-15,l2360,-2729r-3,3l2352,-2723r-6,4l2341,-2716r-5,2xe" fillcolor="black" stroked="f">
                <v:path arrowok="t"/>
              </v:shape>
              <v:group id="_x0000_s1279" style="position:absolute;left:2588;top:-616;width:5142;height:0" coordorigin="2588,-616" coordsize="5142,0">
                <v:shape id="_x0000_s1307" style="position:absolute;left:2588;top:-616;width:5142;height:0" coordorigin="2588,-616" coordsize="5142,0" path="m2588,-616r5142,e" filled="f" strokecolor="#818181" strokeweight=".06072mm">
                  <v:path arrowok="t"/>
                </v:shape>
                <v:group id="_x0000_s1280" style="position:absolute;left:2591;top:-2750;width:5140;height:2118" coordorigin="2591,-2750" coordsize="5140,2118">
                  <v:shape id="_x0000_s1306" style="position:absolute;left:2591;top:-2750;width:5140;height:2118" coordorigin="2591,-2750" coordsize="5140,2118" path="m2591,-2750r5139,l7730,-632r-5139,l2591,-2750xe" filled="f" strokecolor="#818181" strokeweight=".06072mm">
                    <v:path arrowok="t"/>
                  </v:shape>
                  <v:group id="_x0000_s1281" style="position:absolute;left:2591;top:-734;width:5140;height:0" coordorigin="2591,-734" coordsize="5140,0">
                    <v:shape id="_x0000_s1305" style="position:absolute;left:2591;top:-734;width:5140;height:0" coordorigin="2591,-734" coordsize="5140,0" path="m2591,-734r5139,e" filled="f" strokecolor="#d1d1d1" strokeweight=".06072mm">
                      <v:stroke dashstyle="dash"/>
                      <v:path arrowok="t"/>
                    </v:shape>
                    <v:group id="_x0000_s1282" style="position:absolute;left:2591;top:-979;width:5140;height:0" coordorigin="2591,-979" coordsize="5140,0">
                      <v:shape id="_x0000_s1304" style="position:absolute;left:2591;top:-979;width:5140;height:0" coordorigin="2591,-979" coordsize="5140,0" path="m2591,-979r5139,e" filled="f" strokecolor="#d1d1d1" strokeweight=".06072mm">
                        <v:stroke dashstyle="dash"/>
                        <v:path arrowok="t"/>
                      </v:shape>
                      <v:group id="_x0000_s1283" style="position:absolute;left:2591;top:-1225;width:5140;height:0" coordorigin="2591,-1225" coordsize="5140,0">
                        <v:shape id="_x0000_s1303" style="position:absolute;left:2591;top:-1225;width:5140;height:0" coordorigin="2591,-1225" coordsize="5140,0" path="m2591,-1225r5139,e" filled="f" strokecolor="#d1d1d1" strokeweight=".06072mm">
                          <v:stroke dashstyle="dash"/>
                          <v:path arrowok="t"/>
                        </v:shape>
                        <v:group id="_x0000_s1284" style="position:absolute;left:2591;top:-1470;width:5140;height:0" coordorigin="2591,-1470" coordsize="5140,0">
                          <v:shape id="_x0000_s1302" style="position:absolute;left:2591;top:-1470;width:5140;height:0" coordorigin="2591,-1470" coordsize="5140,0" path="m2591,-1470r5139,e" filled="f" strokecolor="#d1d1d1" strokeweight=".06072mm">
                            <v:stroke dashstyle="dash"/>
                            <v:path arrowok="t"/>
                          </v:shape>
                          <v:group id="_x0000_s1285" style="position:absolute;left:2591;top:-1716;width:5140;height:0" coordorigin="2591,-1716" coordsize="5140,0">
                            <v:shape id="_x0000_s1301" style="position:absolute;left:2591;top:-1716;width:5140;height:0" coordorigin="2591,-1716" coordsize="5140,0" path="m2591,-1716r5139,e" filled="f" strokecolor="#d1d1d1" strokeweight=".06072mm">
                              <v:stroke dashstyle="dash"/>
                              <v:path arrowok="t"/>
                            </v:shape>
                            <v:group id="_x0000_s1286" style="position:absolute;left:2591;top:-1961;width:5140;height:0" coordorigin="2591,-1961" coordsize="5140,0">
                              <v:shape id="_x0000_s1300" style="position:absolute;left:2591;top:-1961;width:5140;height:0" coordorigin="2591,-1961" coordsize="5140,0" path="m2591,-1961r5139,e" filled="f" strokecolor="#d1d1d1" strokeweight=".06072mm">
                                <v:stroke dashstyle="dash"/>
                                <v:path arrowok="t"/>
                              </v:shape>
                              <v:group id="_x0000_s1287" style="position:absolute;left:7706;top:-2206;width:24;height:0" coordorigin="7706,-2206" coordsize="24,0">
                                <v:shape id="_x0000_s1299" style="position:absolute;left:7706;top:-2206;width:24;height:0" coordorigin="7706,-2206" coordsize="24,0" path="m7706,-2206r24,e" filled="f" strokecolor="#d1d1d1" strokeweight=".06072mm">
                                  <v:stroke dashstyle="dash"/>
                                  <v:path arrowok="t"/>
                                </v:shape>
                                <v:group id="_x0000_s1288" style="position:absolute;left:2591;top:-2206;width:4075;height:0" coordorigin="2591,-2206" coordsize="4075,0">
                                  <v:shape id="_x0000_s1298" style="position:absolute;left:2591;top:-2206;width:4075;height:0" coordorigin="2591,-2206" coordsize="4075,0" path="m2591,-2206r4075,e" filled="f" strokecolor="#d1d1d1" strokeweight=".06072mm">
                                    <v:stroke dashstyle="dash"/>
                                    <v:path arrowok="t"/>
                                  </v:shape>
                                  <v:group id="_x0000_s1289" style="position:absolute;left:7706;top:-2452;width:24;height:0" coordorigin="7706,-2452" coordsize="24,0">
                                    <v:shape id="_x0000_s1297" style="position:absolute;left:7706;top:-2452;width:24;height:0" coordorigin="7706,-2452" coordsize="24,0" path="m7706,-2452r24,e" filled="f" strokecolor="#d1d1d1" strokeweight=".06072mm">
                                      <v:stroke dashstyle="dash"/>
                                      <v:path arrowok="t"/>
                                    </v:shape>
                                    <v:group id="_x0000_s1290" style="position:absolute;left:2591;top:-2452;width:4075;height:0" coordorigin="2591,-2452" coordsize="4075,0">
                                      <v:shape id="_x0000_s1296" style="position:absolute;left:2591;top:-2452;width:4075;height:0" coordorigin="2591,-2452" coordsize="4075,0" path="m2591,-2452r4075,e" filled="f" strokecolor="#d1d1d1" strokeweight=".06072mm">
                                        <v:stroke dashstyle="dash"/>
                                        <v:path arrowok="t"/>
                                      </v:shape>
                                      <v:group id="_x0000_s1291" style="position:absolute;left:7706;top:-2697;width:24;height:0" coordorigin="7706,-2697" coordsize="24,0">
                                        <v:shape id="_x0000_s1295" style="position:absolute;left:7706;top:-2697;width:24;height:0" coordorigin="7706,-2697" coordsize="24,0" path="m7706,-2697r24,e" filled="f" strokecolor="#d1d1d1" strokeweight=".06072mm">
                                          <v:stroke dashstyle="dash"/>
                                          <v:path arrowok="t"/>
                                        </v:shape>
                                        <v:group id="_x0000_s1292" style="position:absolute;left:2591;top:-2697;width:4075;height:0" coordorigin="2591,-2697" coordsize="4075,0">
                                          <v:shape id="_x0000_s1294" style="position:absolute;left:2591;top:-2697;width:4075;height:0" coordorigin="2591,-2697" coordsize="4075,0" path="m2591,-2697r4075,e" filled="f" strokecolor="#d1d1d1" strokeweight=".06072mm">
                                            <v:stroke dashstyle="dash"/>
                                            <v:path arrowok="t"/>
                                          </v:shape>
                                          <v:shape id="_x0000_s1293" type="#_x0000_t75" style="position:absolute;left:2652;top:-2752;width:5056;height:2122">
                                            <v:imagedata r:id="rId22" o:title=""/>
                                          </v:shape>
                                        </v:group>
                                      </v:group>
                                    </v:group>
                                  </v:group>
                                </v:group>
                              </v:group>
                            </v:group>
                          </v:group>
                        </v:group>
                      </v:group>
                    </v:group>
                  </v:group>
                </v:group>
              </v:group>
            </v:group>
            <w10:wrap anchorx="page"/>
          </v:group>
        </w:pict>
      </w:r>
      <w:r>
        <w:pict>
          <v:group id="_x0000_s1275" style="position:absolute;left:0;text-align:left;margin-left:385.75pt;margin-top:27.2pt;width:2.55pt;height:0;z-index:-1784;mso-position-horizontal-relative:page" coordorigin="7715,544" coordsize="51,0">
            <v:shape id="_x0000_s1276" style="position:absolute;left:7715;top:544;width:51;height:0" coordorigin="7715,544" coordsize="51,0" path="m7715,544r51,e" filled="f" strokeweight=".14042mm">
              <v:path arrowok="t"/>
            </v:shape>
            <w10:wrap anchorx="page"/>
          </v:group>
        </w:pict>
      </w:r>
      <w:r>
        <w:pict>
          <v:group id="_x0000_s1272" style="position:absolute;left:0;text-align:left;margin-left:104.55pt;margin-top:45.25pt;width:285.95pt;height:115.85pt;z-index:-1783;mso-position-horizontal-relative:page" coordorigin="2091,905" coordsize="5719,2317">
            <v:shape id="_x0000_s1274" type="#_x0000_t75" style="position:absolute;left:2091;top:905;width:2389;height:2124">
              <v:imagedata r:id="rId23" o:title=""/>
            </v:shape>
            <v:shape id="_x0000_s1273" type="#_x0000_t75" style="position:absolute;left:2491;top:937;width:5319;height:2285">
              <v:imagedata r:id="rId24" o:title=""/>
            </v:shape>
            <w10:wrap anchorx="page"/>
          </v:group>
        </w:pict>
      </w:r>
      <w:r>
        <w:rPr>
          <w:w w:val="129"/>
          <w:sz w:val="16"/>
          <w:szCs w:val="16"/>
        </w:rPr>
        <w:t>Fig.</w:t>
      </w:r>
      <w:r>
        <w:rPr>
          <w:spacing w:val="6"/>
          <w:w w:val="129"/>
          <w:sz w:val="16"/>
          <w:szCs w:val="16"/>
        </w:rPr>
        <w:t xml:space="preserve"> </w:t>
      </w:r>
      <w:r>
        <w:rPr>
          <w:sz w:val="16"/>
          <w:szCs w:val="16"/>
        </w:rPr>
        <w:t xml:space="preserve">5 </w:t>
      </w:r>
      <w:r>
        <w:rPr>
          <w:spacing w:val="35"/>
          <w:sz w:val="16"/>
          <w:szCs w:val="16"/>
        </w:rPr>
        <w:t xml:space="preserve"> </w:t>
      </w:r>
      <w:r>
        <w:rPr>
          <w:sz w:val="16"/>
          <w:szCs w:val="16"/>
        </w:rPr>
        <w:t>A</w:t>
      </w:r>
      <w:r>
        <w:rPr>
          <w:spacing w:val="20"/>
          <w:sz w:val="16"/>
          <w:szCs w:val="16"/>
        </w:rPr>
        <w:t xml:space="preserve"> </w:t>
      </w:r>
      <w:r>
        <w:rPr>
          <w:w w:val="111"/>
          <w:sz w:val="16"/>
          <w:szCs w:val="16"/>
        </w:rPr>
        <w:t>de</w:t>
      </w:r>
      <w:r>
        <w:rPr>
          <w:spacing w:val="6"/>
          <w:w w:val="111"/>
          <w:sz w:val="16"/>
          <w:szCs w:val="16"/>
        </w:rPr>
        <w:t>p</w:t>
      </w:r>
      <w:r>
        <w:rPr>
          <w:w w:val="111"/>
          <w:sz w:val="16"/>
          <w:szCs w:val="16"/>
        </w:rPr>
        <w:t>endence</w:t>
      </w:r>
      <w:r>
        <w:rPr>
          <w:spacing w:val="13"/>
          <w:w w:val="111"/>
          <w:sz w:val="16"/>
          <w:szCs w:val="16"/>
        </w:rPr>
        <w:t xml:space="preserve"> </w:t>
      </w:r>
      <w:r>
        <w:rPr>
          <w:sz w:val="16"/>
          <w:szCs w:val="16"/>
        </w:rPr>
        <w:t>of</w:t>
      </w:r>
      <w:r>
        <w:rPr>
          <w:spacing w:val="14"/>
          <w:sz w:val="16"/>
          <w:szCs w:val="16"/>
        </w:rPr>
        <w:t xml:space="preserve"> </w:t>
      </w:r>
      <w:r>
        <w:rPr>
          <w:sz w:val="16"/>
          <w:szCs w:val="16"/>
        </w:rPr>
        <w:t>a</w:t>
      </w:r>
      <w:r>
        <w:rPr>
          <w:spacing w:val="24"/>
          <w:sz w:val="16"/>
          <w:szCs w:val="16"/>
        </w:rPr>
        <w:t xml:space="preserve"> </w:t>
      </w:r>
      <w:r>
        <w:rPr>
          <w:w w:val="116"/>
          <w:sz w:val="16"/>
          <w:szCs w:val="16"/>
        </w:rPr>
        <w:t>data</w:t>
      </w:r>
      <w:r>
        <w:rPr>
          <w:spacing w:val="23"/>
          <w:w w:val="116"/>
          <w:sz w:val="16"/>
          <w:szCs w:val="16"/>
        </w:rPr>
        <w:t xml:space="preserve"> </w:t>
      </w:r>
      <w:r>
        <w:rPr>
          <w:w w:val="116"/>
          <w:sz w:val="16"/>
          <w:szCs w:val="16"/>
        </w:rPr>
        <w:t>pr</w:t>
      </w:r>
      <w:r>
        <w:rPr>
          <w:spacing w:val="6"/>
          <w:w w:val="116"/>
          <w:sz w:val="16"/>
          <w:szCs w:val="16"/>
        </w:rPr>
        <w:t>o</w:t>
      </w:r>
      <w:r>
        <w:rPr>
          <w:w w:val="116"/>
          <w:sz w:val="16"/>
          <w:szCs w:val="16"/>
        </w:rPr>
        <w:t>duction</w:t>
      </w:r>
      <w:r>
        <w:rPr>
          <w:spacing w:val="-5"/>
          <w:w w:val="116"/>
          <w:sz w:val="16"/>
          <w:szCs w:val="16"/>
        </w:rPr>
        <w:t xml:space="preserve"> </w:t>
      </w:r>
      <w:proofErr w:type="spellStart"/>
      <w:r>
        <w:rPr>
          <w:w w:val="116"/>
          <w:sz w:val="16"/>
          <w:szCs w:val="16"/>
        </w:rPr>
        <w:t>ma</w:t>
      </w:r>
      <w:r>
        <w:rPr>
          <w:spacing w:val="-6"/>
          <w:w w:val="116"/>
          <w:sz w:val="16"/>
          <w:szCs w:val="16"/>
        </w:rPr>
        <w:t>k</w:t>
      </w:r>
      <w:r>
        <w:rPr>
          <w:w w:val="116"/>
          <w:sz w:val="16"/>
          <w:szCs w:val="16"/>
        </w:rPr>
        <w:t>espan</w:t>
      </w:r>
      <w:proofErr w:type="spellEnd"/>
      <w:r>
        <w:rPr>
          <w:spacing w:val="-11"/>
          <w:w w:val="116"/>
          <w:sz w:val="16"/>
          <w:szCs w:val="16"/>
        </w:rPr>
        <w:t xml:space="preserve"> </w:t>
      </w:r>
      <w:r>
        <w:rPr>
          <w:sz w:val="16"/>
          <w:szCs w:val="16"/>
        </w:rPr>
        <w:t>on</w:t>
      </w:r>
      <w:r>
        <w:rPr>
          <w:spacing w:val="29"/>
          <w:sz w:val="16"/>
          <w:szCs w:val="16"/>
        </w:rPr>
        <w:t xml:space="preserve"> </w:t>
      </w:r>
      <w:r>
        <w:rPr>
          <w:sz w:val="16"/>
          <w:szCs w:val="16"/>
        </w:rPr>
        <w:t xml:space="preserve">the </w:t>
      </w:r>
      <w:r>
        <w:rPr>
          <w:spacing w:val="9"/>
          <w:sz w:val="16"/>
          <w:szCs w:val="16"/>
        </w:rPr>
        <w:t xml:space="preserve"> </w:t>
      </w:r>
      <w:r>
        <w:rPr>
          <w:spacing w:val="-6"/>
          <w:w w:val="115"/>
          <w:sz w:val="16"/>
          <w:szCs w:val="16"/>
        </w:rPr>
        <w:t>n</w:t>
      </w:r>
      <w:r>
        <w:rPr>
          <w:w w:val="115"/>
          <w:sz w:val="16"/>
          <w:szCs w:val="16"/>
        </w:rPr>
        <w:t>u</w:t>
      </w:r>
      <w:r>
        <w:rPr>
          <w:spacing w:val="-6"/>
          <w:w w:val="115"/>
          <w:sz w:val="16"/>
          <w:szCs w:val="16"/>
        </w:rPr>
        <w:t>m</w:t>
      </w:r>
      <w:r>
        <w:rPr>
          <w:spacing w:val="6"/>
          <w:w w:val="115"/>
          <w:sz w:val="16"/>
          <w:szCs w:val="16"/>
        </w:rPr>
        <w:t>b</w:t>
      </w:r>
      <w:r>
        <w:rPr>
          <w:w w:val="115"/>
          <w:sz w:val="16"/>
          <w:szCs w:val="16"/>
        </w:rPr>
        <w:t>er</w:t>
      </w:r>
      <w:r>
        <w:rPr>
          <w:spacing w:val="6"/>
          <w:w w:val="115"/>
          <w:sz w:val="16"/>
          <w:szCs w:val="16"/>
        </w:rPr>
        <w:t xml:space="preserve"> </w:t>
      </w:r>
      <w:r>
        <w:rPr>
          <w:sz w:val="16"/>
          <w:szCs w:val="16"/>
        </w:rPr>
        <w:t>of</w:t>
      </w:r>
      <w:r>
        <w:rPr>
          <w:spacing w:val="14"/>
          <w:sz w:val="16"/>
          <w:szCs w:val="16"/>
        </w:rPr>
        <w:t xml:space="preserve"> </w:t>
      </w:r>
      <w:r>
        <w:rPr>
          <w:w w:val="114"/>
          <w:sz w:val="16"/>
          <w:szCs w:val="16"/>
        </w:rPr>
        <w:t>CPUs</w:t>
      </w:r>
      <w:r>
        <w:rPr>
          <w:spacing w:val="9"/>
          <w:w w:val="114"/>
          <w:sz w:val="16"/>
          <w:szCs w:val="16"/>
        </w:rPr>
        <w:t xml:space="preserve"> </w:t>
      </w:r>
      <w:r>
        <w:rPr>
          <w:spacing w:val="-6"/>
          <w:w w:val="114"/>
          <w:sz w:val="16"/>
          <w:szCs w:val="16"/>
        </w:rPr>
        <w:t>a</w:t>
      </w:r>
      <w:r>
        <w:rPr>
          <w:spacing w:val="-10"/>
          <w:w w:val="114"/>
          <w:sz w:val="16"/>
          <w:szCs w:val="16"/>
        </w:rPr>
        <w:t>v</w:t>
      </w:r>
      <w:r>
        <w:rPr>
          <w:w w:val="114"/>
          <w:sz w:val="16"/>
          <w:szCs w:val="16"/>
        </w:rPr>
        <w:t xml:space="preserve">ailable </w:t>
      </w:r>
      <w:r>
        <w:rPr>
          <w:w w:val="125"/>
          <w:sz w:val="16"/>
          <w:szCs w:val="16"/>
        </w:rPr>
        <w:t>at</w:t>
      </w:r>
      <w:r>
        <w:rPr>
          <w:spacing w:val="6"/>
          <w:w w:val="125"/>
          <w:sz w:val="16"/>
          <w:szCs w:val="16"/>
        </w:rPr>
        <w:t xml:space="preserve"> </w:t>
      </w:r>
      <w:r>
        <w:rPr>
          <w:w w:val="125"/>
          <w:sz w:val="16"/>
          <w:szCs w:val="16"/>
        </w:rPr>
        <w:t xml:space="preserve">the </w:t>
      </w:r>
      <w:r>
        <w:rPr>
          <w:w w:val="114"/>
          <w:sz w:val="16"/>
          <w:szCs w:val="16"/>
        </w:rPr>
        <w:t>remote</w:t>
      </w:r>
      <w:r>
        <w:rPr>
          <w:spacing w:val="17"/>
          <w:w w:val="114"/>
          <w:sz w:val="16"/>
          <w:szCs w:val="16"/>
        </w:rPr>
        <w:t xml:space="preserve"> </w:t>
      </w:r>
      <w:r>
        <w:rPr>
          <w:sz w:val="16"/>
          <w:szCs w:val="16"/>
        </w:rPr>
        <w:t>n</w:t>
      </w:r>
      <w:r>
        <w:rPr>
          <w:spacing w:val="5"/>
          <w:sz w:val="16"/>
          <w:szCs w:val="16"/>
        </w:rPr>
        <w:t>o</w:t>
      </w:r>
      <w:r>
        <w:rPr>
          <w:sz w:val="16"/>
          <w:szCs w:val="16"/>
        </w:rPr>
        <w:t xml:space="preserve">de </w:t>
      </w:r>
      <w:r>
        <w:rPr>
          <w:spacing w:val="19"/>
          <w:sz w:val="16"/>
          <w:szCs w:val="16"/>
        </w:rPr>
        <w:t xml:space="preserve"> </w:t>
      </w:r>
      <w:r>
        <w:rPr>
          <w:sz w:val="16"/>
          <w:szCs w:val="16"/>
        </w:rPr>
        <w:t>whi</w:t>
      </w:r>
      <w:r>
        <w:rPr>
          <w:spacing w:val="-4"/>
          <w:sz w:val="16"/>
          <w:szCs w:val="16"/>
        </w:rPr>
        <w:t>c</w:t>
      </w:r>
      <w:r>
        <w:rPr>
          <w:sz w:val="16"/>
          <w:szCs w:val="16"/>
        </w:rPr>
        <w:t xml:space="preserve">h </w:t>
      </w:r>
      <w:r>
        <w:rPr>
          <w:spacing w:val="21"/>
          <w:sz w:val="16"/>
          <w:szCs w:val="16"/>
        </w:rPr>
        <w:t xml:space="preserve"> </w:t>
      </w:r>
      <w:r>
        <w:rPr>
          <w:sz w:val="16"/>
          <w:szCs w:val="16"/>
        </w:rPr>
        <w:t>is</w:t>
      </w:r>
      <w:r>
        <w:rPr>
          <w:spacing w:val="29"/>
          <w:sz w:val="16"/>
          <w:szCs w:val="16"/>
        </w:rPr>
        <w:t xml:space="preserve"> </w:t>
      </w:r>
      <w:r>
        <w:rPr>
          <w:w w:val="113"/>
          <w:sz w:val="16"/>
          <w:szCs w:val="16"/>
        </w:rPr>
        <w:t>connected</w:t>
      </w:r>
      <w:r>
        <w:rPr>
          <w:spacing w:val="18"/>
          <w:w w:val="113"/>
          <w:sz w:val="16"/>
          <w:szCs w:val="16"/>
        </w:rPr>
        <w:t xml:space="preserve"> </w:t>
      </w:r>
      <w:r>
        <w:rPr>
          <w:spacing w:val="-5"/>
          <w:sz w:val="16"/>
          <w:szCs w:val="16"/>
        </w:rPr>
        <w:t>ov</w:t>
      </w:r>
      <w:r>
        <w:rPr>
          <w:sz w:val="16"/>
          <w:szCs w:val="16"/>
        </w:rPr>
        <w:t xml:space="preserve">er </w:t>
      </w:r>
      <w:r>
        <w:rPr>
          <w:spacing w:val="12"/>
          <w:sz w:val="16"/>
          <w:szCs w:val="16"/>
        </w:rPr>
        <w:t xml:space="preserve"> </w:t>
      </w:r>
      <w:r>
        <w:rPr>
          <w:sz w:val="16"/>
          <w:szCs w:val="16"/>
        </w:rPr>
        <w:t>1</w:t>
      </w:r>
      <w:r>
        <w:rPr>
          <w:spacing w:val="27"/>
          <w:sz w:val="16"/>
          <w:szCs w:val="16"/>
        </w:rPr>
        <w:t xml:space="preserve"> </w:t>
      </w:r>
      <w:proofErr w:type="spellStart"/>
      <w:r>
        <w:rPr>
          <w:sz w:val="16"/>
          <w:szCs w:val="16"/>
        </w:rPr>
        <w:t>Gbps</w:t>
      </w:r>
      <w:proofErr w:type="spellEnd"/>
      <w:r>
        <w:rPr>
          <w:sz w:val="16"/>
          <w:szCs w:val="16"/>
        </w:rPr>
        <w:t xml:space="preserve"> </w:t>
      </w:r>
      <w:r>
        <w:rPr>
          <w:spacing w:val="30"/>
          <w:sz w:val="16"/>
          <w:szCs w:val="16"/>
        </w:rPr>
        <w:t xml:space="preserve"> </w:t>
      </w:r>
      <w:r>
        <w:rPr>
          <w:sz w:val="16"/>
          <w:szCs w:val="16"/>
        </w:rPr>
        <w:t xml:space="preserve">link </w:t>
      </w:r>
      <w:r>
        <w:rPr>
          <w:spacing w:val="10"/>
          <w:sz w:val="16"/>
          <w:szCs w:val="16"/>
        </w:rPr>
        <w:t xml:space="preserve"> </w:t>
      </w:r>
      <w:r>
        <w:rPr>
          <w:sz w:val="16"/>
          <w:szCs w:val="16"/>
        </w:rPr>
        <w:t xml:space="preserve">to </w:t>
      </w:r>
      <w:r>
        <w:rPr>
          <w:spacing w:val="9"/>
          <w:sz w:val="16"/>
          <w:szCs w:val="16"/>
        </w:rPr>
        <w:t xml:space="preserve"> </w:t>
      </w:r>
      <w:r>
        <w:rPr>
          <w:sz w:val="16"/>
          <w:szCs w:val="16"/>
        </w:rPr>
        <w:t xml:space="preserve">the </w:t>
      </w:r>
      <w:r>
        <w:rPr>
          <w:spacing w:val="22"/>
          <w:sz w:val="16"/>
          <w:szCs w:val="16"/>
        </w:rPr>
        <w:t xml:space="preserve"> </w:t>
      </w:r>
      <w:r>
        <w:rPr>
          <w:w w:val="115"/>
          <w:sz w:val="16"/>
          <w:szCs w:val="16"/>
        </w:rPr>
        <w:t>ce</w:t>
      </w:r>
      <w:r>
        <w:rPr>
          <w:spacing w:val="-6"/>
          <w:w w:val="115"/>
          <w:sz w:val="16"/>
          <w:szCs w:val="16"/>
        </w:rPr>
        <w:t>n</w:t>
      </w:r>
      <w:r>
        <w:rPr>
          <w:w w:val="115"/>
          <w:sz w:val="16"/>
          <w:szCs w:val="16"/>
        </w:rPr>
        <w:t>tral</w:t>
      </w:r>
      <w:r>
        <w:rPr>
          <w:spacing w:val="24"/>
          <w:w w:val="115"/>
          <w:sz w:val="16"/>
          <w:szCs w:val="16"/>
        </w:rPr>
        <w:t xml:space="preserve"> </w:t>
      </w:r>
      <w:r>
        <w:rPr>
          <w:w w:val="115"/>
          <w:sz w:val="16"/>
          <w:szCs w:val="16"/>
        </w:rPr>
        <w:t>storage.</w:t>
      </w:r>
      <w:r>
        <w:rPr>
          <w:spacing w:val="12"/>
          <w:w w:val="115"/>
          <w:sz w:val="16"/>
          <w:szCs w:val="16"/>
        </w:rPr>
        <w:t xml:space="preserve"> </w:t>
      </w:r>
      <w:r>
        <w:rPr>
          <w:sz w:val="16"/>
          <w:szCs w:val="16"/>
        </w:rPr>
        <w:t xml:space="preserve">The </w:t>
      </w:r>
      <w:r>
        <w:rPr>
          <w:spacing w:val="25"/>
          <w:sz w:val="16"/>
          <w:szCs w:val="16"/>
        </w:rPr>
        <w:t xml:space="preserve"> </w:t>
      </w:r>
      <w:proofErr w:type="spellStart"/>
      <w:r>
        <w:rPr>
          <w:w w:val="113"/>
          <w:sz w:val="16"/>
          <w:szCs w:val="16"/>
        </w:rPr>
        <w:t>ma</w:t>
      </w:r>
      <w:r>
        <w:rPr>
          <w:spacing w:val="-6"/>
          <w:w w:val="113"/>
          <w:sz w:val="16"/>
          <w:szCs w:val="16"/>
        </w:rPr>
        <w:t>k</w:t>
      </w:r>
      <w:r>
        <w:rPr>
          <w:w w:val="113"/>
          <w:sz w:val="16"/>
          <w:szCs w:val="16"/>
        </w:rPr>
        <w:t>espan</w:t>
      </w:r>
      <w:proofErr w:type="spellEnd"/>
      <w:r>
        <w:rPr>
          <w:spacing w:val="21"/>
          <w:w w:val="113"/>
          <w:sz w:val="16"/>
          <w:szCs w:val="16"/>
        </w:rPr>
        <w:t xml:space="preserve"> </w:t>
      </w:r>
      <w:r>
        <w:rPr>
          <w:w w:val="121"/>
          <w:sz w:val="16"/>
          <w:szCs w:val="16"/>
        </w:rPr>
        <w:t xml:space="preserve">unit </w:t>
      </w:r>
      <w:r>
        <w:rPr>
          <w:sz w:val="16"/>
          <w:szCs w:val="16"/>
        </w:rPr>
        <w:t>is</w:t>
      </w:r>
      <w:r>
        <w:rPr>
          <w:spacing w:val="33"/>
          <w:sz w:val="16"/>
          <w:szCs w:val="16"/>
        </w:rPr>
        <w:t xml:space="preserve"> </w:t>
      </w:r>
      <w:r>
        <w:rPr>
          <w:sz w:val="16"/>
          <w:szCs w:val="16"/>
        </w:rPr>
        <w:t xml:space="preserve">set </w:t>
      </w:r>
      <w:r>
        <w:rPr>
          <w:spacing w:val="17"/>
          <w:sz w:val="16"/>
          <w:szCs w:val="16"/>
        </w:rPr>
        <w:t xml:space="preserve"> </w:t>
      </w:r>
      <w:r>
        <w:rPr>
          <w:sz w:val="16"/>
          <w:szCs w:val="16"/>
        </w:rPr>
        <w:t xml:space="preserve">to </w:t>
      </w:r>
      <w:r>
        <w:rPr>
          <w:spacing w:val="13"/>
          <w:sz w:val="16"/>
          <w:szCs w:val="16"/>
        </w:rPr>
        <w:t xml:space="preserve"> </w:t>
      </w:r>
      <w:r>
        <w:rPr>
          <w:sz w:val="16"/>
          <w:szCs w:val="16"/>
        </w:rPr>
        <w:t>116</w:t>
      </w:r>
      <w:r>
        <w:rPr>
          <w:spacing w:val="39"/>
          <w:sz w:val="16"/>
          <w:szCs w:val="16"/>
        </w:rPr>
        <w:t xml:space="preserve"> </w:t>
      </w:r>
      <w:r>
        <w:rPr>
          <w:sz w:val="16"/>
          <w:szCs w:val="16"/>
        </w:rPr>
        <w:t>d</w:t>
      </w:r>
      <w:r>
        <w:rPr>
          <w:spacing w:val="-5"/>
          <w:sz w:val="16"/>
          <w:szCs w:val="16"/>
        </w:rPr>
        <w:t>a</w:t>
      </w:r>
      <w:r>
        <w:rPr>
          <w:sz w:val="16"/>
          <w:szCs w:val="16"/>
        </w:rPr>
        <w:t xml:space="preserve">ys, </w:t>
      </w:r>
      <w:r>
        <w:rPr>
          <w:spacing w:val="34"/>
          <w:sz w:val="16"/>
          <w:szCs w:val="16"/>
        </w:rPr>
        <w:t xml:space="preserve"> </w:t>
      </w:r>
      <w:r>
        <w:rPr>
          <w:sz w:val="16"/>
          <w:szCs w:val="16"/>
        </w:rPr>
        <w:t>4</w:t>
      </w:r>
      <w:r>
        <w:rPr>
          <w:spacing w:val="31"/>
          <w:sz w:val="16"/>
          <w:szCs w:val="16"/>
        </w:rPr>
        <w:t xml:space="preserve"> </w:t>
      </w:r>
      <w:r>
        <w:rPr>
          <w:w w:val="113"/>
          <w:sz w:val="16"/>
          <w:szCs w:val="16"/>
        </w:rPr>
        <w:t>hours,</w:t>
      </w:r>
      <w:r>
        <w:rPr>
          <w:spacing w:val="26"/>
          <w:w w:val="113"/>
          <w:sz w:val="16"/>
          <w:szCs w:val="16"/>
        </w:rPr>
        <w:t xml:space="preserve"> </w:t>
      </w:r>
      <w:r>
        <w:rPr>
          <w:sz w:val="16"/>
          <w:szCs w:val="16"/>
        </w:rPr>
        <w:t>16</w:t>
      </w:r>
      <w:r>
        <w:rPr>
          <w:spacing w:val="35"/>
          <w:sz w:val="16"/>
          <w:szCs w:val="16"/>
        </w:rPr>
        <w:t xml:space="preserve"> </w:t>
      </w:r>
      <w:r>
        <w:rPr>
          <w:w w:val="115"/>
          <w:sz w:val="16"/>
          <w:szCs w:val="16"/>
        </w:rPr>
        <w:t>mi</w:t>
      </w:r>
      <w:r>
        <w:rPr>
          <w:spacing w:val="-6"/>
          <w:w w:val="115"/>
          <w:sz w:val="16"/>
          <w:szCs w:val="16"/>
        </w:rPr>
        <w:t>n</w:t>
      </w:r>
      <w:r>
        <w:rPr>
          <w:w w:val="115"/>
          <w:sz w:val="16"/>
          <w:szCs w:val="16"/>
        </w:rPr>
        <w:t>utes</w:t>
      </w:r>
      <w:r>
        <w:rPr>
          <w:spacing w:val="22"/>
          <w:w w:val="115"/>
          <w:sz w:val="16"/>
          <w:szCs w:val="16"/>
        </w:rPr>
        <w:t xml:space="preserve"> </w:t>
      </w:r>
      <w:r>
        <w:rPr>
          <w:sz w:val="16"/>
          <w:szCs w:val="16"/>
        </w:rPr>
        <w:t xml:space="preserve">and </w:t>
      </w:r>
      <w:r>
        <w:rPr>
          <w:spacing w:val="29"/>
          <w:sz w:val="16"/>
          <w:szCs w:val="16"/>
        </w:rPr>
        <w:t xml:space="preserve"> </w:t>
      </w:r>
      <w:r>
        <w:rPr>
          <w:sz w:val="16"/>
          <w:szCs w:val="16"/>
        </w:rPr>
        <w:t>2</w:t>
      </w:r>
      <w:r>
        <w:rPr>
          <w:spacing w:val="31"/>
          <w:sz w:val="16"/>
          <w:szCs w:val="16"/>
        </w:rPr>
        <w:t xml:space="preserve"> </w:t>
      </w:r>
      <w:r>
        <w:rPr>
          <w:sz w:val="16"/>
          <w:szCs w:val="16"/>
        </w:rPr>
        <w:t xml:space="preserve">seconds </w:t>
      </w:r>
      <w:r>
        <w:rPr>
          <w:spacing w:val="33"/>
          <w:sz w:val="16"/>
          <w:szCs w:val="16"/>
        </w:rPr>
        <w:t xml:space="preserve"> </w:t>
      </w:r>
      <w:r>
        <w:rPr>
          <w:sz w:val="16"/>
          <w:szCs w:val="16"/>
        </w:rPr>
        <w:t>whi</w:t>
      </w:r>
      <w:r>
        <w:rPr>
          <w:spacing w:val="-4"/>
          <w:sz w:val="16"/>
          <w:szCs w:val="16"/>
        </w:rPr>
        <w:t>c</w:t>
      </w:r>
      <w:r>
        <w:rPr>
          <w:sz w:val="16"/>
          <w:szCs w:val="16"/>
        </w:rPr>
        <w:t xml:space="preserve">h </w:t>
      </w:r>
      <w:r>
        <w:rPr>
          <w:spacing w:val="25"/>
          <w:sz w:val="16"/>
          <w:szCs w:val="16"/>
        </w:rPr>
        <w:t xml:space="preserve"> </w:t>
      </w:r>
      <w:r>
        <w:rPr>
          <w:sz w:val="16"/>
          <w:szCs w:val="16"/>
        </w:rPr>
        <w:t>is</w:t>
      </w:r>
      <w:r>
        <w:rPr>
          <w:spacing w:val="33"/>
          <w:sz w:val="16"/>
          <w:szCs w:val="16"/>
        </w:rPr>
        <w:t xml:space="preserve"> </w:t>
      </w:r>
      <w:r>
        <w:rPr>
          <w:sz w:val="16"/>
          <w:szCs w:val="16"/>
        </w:rPr>
        <w:t xml:space="preserve">the </w:t>
      </w:r>
      <w:r>
        <w:rPr>
          <w:spacing w:val="26"/>
          <w:sz w:val="16"/>
          <w:szCs w:val="16"/>
        </w:rPr>
        <w:t xml:space="preserve"> </w:t>
      </w:r>
      <w:proofErr w:type="spellStart"/>
      <w:r>
        <w:rPr>
          <w:w w:val="113"/>
          <w:sz w:val="16"/>
          <w:szCs w:val="16"/>
        </w:rPr>
        <w:t>ma</w:t>
      </w:r>
      <w:r>
        <w:rPr>
          <w:spacing w:val="-4"/>
          <w:w w:val="113"/>
          <w:sz w:val="16"/>
          <w:szCs w:val="16"/>
        </w:rPr>
        <w:t>k</w:t>
      </w:r>
      <w:r>
        <w:rPr>
          <w:w w:val="113"/>
          <w:sz w:val="16"/>
          <w:szCs w:val="16"/>
        </w:rPr>
        <w:t>espan</w:t>
      </w:r>
      <w:proofErr w:type="spellEnd"/>
      <w:r>
        <w:rPr>
          <w:spacing w:val="25"/>
          <w:w w:val="113"/>
          <w:sz w:val="16"/>
          <w:szCs w:val="16"/>
        </w:rPr>
        <w:t xml:space="preserve"> </w:t>
      </w:r>
      <w:r>
        <w:rPr>
          <w:sz w:val="16"/>
          <w:szCs w:val="16"/>
        </w:rPr>
        <w:t>of</w:t>
      </w:r>
      <w:r>
        <w:rPr>
          <w:spacing w:val="30"/>
          <w:sz w:val="16"/>
          <w:szCs w:val="16"/>
        </w:rPr>
        <w:t xml:space="preserve"> </w:t>
      </w:r>
      <w:r>
        <w:rPr>
          <w:sz w:val="16"/>
          <w:szCs w:val="16"/>
        </w:rPr>
        <w:t>no</w:t>
      </w:r>
      <w:r>
        <w:rPr>
          <w:spacing w:val="39"/>
          <w:sz w:val="16"/>
          <w:szCs w:val="16"/>
        </w:rPr>
        <w:t xml:space="preserve"> </w:t>
      </w:r>
      <w:r>
        <w:rPr>
          <w:w w:val="120"/>
          <w:sz w:val="16"/>
          <w:szCs w:val="16"/>
        </w:rPr>
        <w:t>ne</w:t>
      </w:r>
      <w:r>
        <w:rPr>
          <w:spacing w:val="-5"/>
          <w:w w:val="120"/>
          <w:sz w:val="16"/>
          <w:szCs w:val="16"/>
        </w:rPr>
        <w:t>t</w:t>
      </w:r>
      <w:r>
        <w:rPr>
          <w:spacing w:val="-5"/>
          <w:w w:val="105"/>
          <w:sz w:val="16"/>
          <w:szCs w:val="16"/>
        </w:rPr>
        <w:t>w</w:t>
      </w:r>
      <w:r>
        <w:rPr>
          <w:w w:val="112"/>
          <w:sz w:val="16"/>
          <w:szCs w:val="16"/>
        </w:rPr>
        <w:t xml:space="preserve">ork </w:t>
      </w:r>
      <w:r>
        <w:rPr>
          <w:w w:val="115"/>
          <w:sz w:val="16"/>
          <w:szCs w:val="16"/>
        </w:rPr>
        <w:t>approa</w:t>
      </w:r>
      <w:r>
        <w:rPr>
          <w:spacing w:val="-5"/>
          <w:w w:val="115"/>
          <w:sz w:val="16"/>
          <w:szCs w:val="16"/>
        </w:rPr>
        <w:t>c</w:t>
      </w:r>
      <w:r>
        <w:rPr>
          <w:w w:val="115"/>
          <w:sz w:val="16"/>
          <w:szCs w:val="16"/>
        </w:rPr>
        <w:t>h</w:t>
      </w:r>
      <w:r>
        <w:rPr>
          <w:spacing w:val="12"/>
          <w:w w:val="115"/>
          <w:sz w:val="16"/>
          <w:szCs w:val="16"/>
        </w:rPr>
        <w:t xml:space="preserve"> </w:t>
      </w:r>
      <w:r>
        <w:rPr>
          <w:w w:val="115"/>
          <w:sz w:val="16"/>
          <w:szCs w:val="16"/>
        </w:rPr>
        <w:t>with</w:t>
      </w:r>
      <w:r>
        <w:rPr>
          <w:spacing w:val="11"/>
          <w:w w:val="115"/>
          <w:sz w:val="16"/>
          <w:szCs w:val="16"/>
        </w:rPr>
        <w:t xml:space="preserve"> </w:t>
      </w:r>
      <w:r>
        <w:rPr>
          <w:sz w:val="16"/>
          <w:szCs w:val="16"/>
        </w:rPr>
        <w:t xml:space="preserve">1,000 </w:t>
      </w:r>
      <w:r>
        <w:rPr>
          <w:spacing w:val="2"/>
          <w:sz w:val="16"/>
          <w:szCs w:val="16"/>
        </w:rPr>
        <w:t xml:space="preserve"> </w:t>
      </w:r>
      <w:r>
        <w:rPr>
          <w:w w:val="115"/>
          <w:sz w:val="16"/>
          <w:szCs w:val="16"/>
        </w:rPr>
        <w:t>CPUs.</w:t>
      </w:r>
    </w:p>
    <w:p w:rsidR="00C45AA3" w:rsidRDefault="00C45AA3">
      <w:pPr>
        <w:spacing w:before="8" w:line="100" w:lineRule="exact"/>
        <w:rPr>
          <w:sz w:val="11"/>
          <w:szCs w:val="11"/>
        </w:rPr>
      </w:pPr>
    </w:p>
    <w:tbl>
      <w:tblPr>
        <w:tblW w:w="0" w:type="auto"/>
        <w:tblInd w:w="1193" w:type="dxa"/>
        <w:tblLayout w:type="fixed"/>
        <w:tblCellMar>
          <w:left w:w="0" w:type="dxa"/>
          <w:right w:w="0" w:type="dxa"/>
        </w:tblCellMar>
        <w:tblLook w:val="01E0" w:firstRow="1" w:lastRow="1" w:firstColumn="1" w:lastColumn="1" w:noHBand="0" w:noVBand="0"/>
      </w:tblPr>
      <w:tblGrid>
        <w:gridCol w:w="137"/>
        <w:gridCol w:w="133"/>
        <w:gridCol w:w="360"/>
        <w:gridCol w:w="493"/>
        <w:gridCol w:w="493"/>
        <w:gridCol w:w="330"/>
        <w:gridCol w:w="164"/>
        <w:gridCol w:w="493"/>
        <w:gridCol w:w="493"/>
        <w:gridCol w:w="493"/>
        <w:gridCol w:w="493"/>
        <w:gridCol w:w="493"/>
        <w:gridCol w:w="493"/>
        <w:gridCol w:w="130"/>
      </w:tblGrid>
      <w:tr w:rsidR="00C45AA3">
        <w:trPr>
          <w:trHeight w:hRule="exact" w:val="123"/>
        </w:trPr>
        <w:tc>
          <w:tcPr>
            <w:tcW w:w="270" w:type="dxa"/>
            <w:gridSpan w:val="2"/>
            <w:tcBorders>
              <w:top w:val="single" w:sz="1" w:space="0" w:color="818181"/>
              <w:left w:val="single" w:sz="1" w:space="0" w:color="818181"/>
              <w:bottom w:val="dotted" w:sz="3" w:space="0" w:color="000000"/>
              <w:right w:val="nil"/>
            </w:tcBorders>
          </w:tcPr>
          <w:p w:rsidR="00C45AA3" w:rsidRDefault="00C45AA3"/>
        </w:tc>
        <w:tc>
          <w:tcPr>
            <w:tcW w:w="1676" w:type="dxa"/>
            <w:gridSpan w:val="4"/>
            <w:vMerge w:val="restart"/>
            <w:tcBorders>
              <w:top w:val="single" w:sz="1" w:space="0" w:color="818181"/>
              <w:left w:val="nil"/>
              <w:right w:val="single" w:sz="1" w:space="0" w:color="818181"/>
            </w:tcBorders>
          </w:tcPr>
          <w:p w:rsidR="00C45AA3" w:rsidRDefault="00C45AA3"/>
        </w:tc>
        <w:tc>
          <w:tcPr>
            <w:tcW w:w="164" w:type="dxa"/>
            <w:tcBorders>
              <w:top w:val="single" w:sz="1" w:space="0" w:color="818181"/>
              <w:left w:val="nil"/>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130" w:type="dxa"/>
            <w:tcBorders>
              <w:top w:val="single" w:sz="1" w:space="0" w:color="818181"/>
              <w:left w:val="dotted" w:sz="1" w:space="0" w:color="D1D1D1"/>
              <w:bottom w:val="dotted" w:sz="1" w:space="0" w:color="D1D1D1"/>
              <w:right w:val="single" w:sz="1" w:space="0" w:color="818181"/>
            </w:tcBorders>
          </w:tcPr>
          <w:p w:rsidR="00C45AA3" w:rsidRDefault="00C45AA3"/>
        </w:tc>
      </w:tr>
      <w:tr w:rsidR="00C45AA3">
        <w:trPr>
          <w:trHeight w:hRule="exact" w:val="285"/>
        </w:trPr>
        <w:tc>
          <w:tcPr>
            <w:tcW w:w="270" w:type="dxa"/>
            <w:gridSpan w:val="2"/>
            <w:tcBorders>
              <w:top w:val="dotted" w:sz="3" w:space="0" w:color="000000"/>
              <w:left w:val="single" w:sz="1" w:space="0" w:color="818181"/>
              <w:bottom w:val="single" w:sz="1" w:space="0" w:color="818181"/>
              <w:right w:val="nil"/>
            </w:tcBorders>
          </w:tcPr>
          <w:p w:rsidR="00C45AA3" w:rsidRDefault="00C45AA3"/>
        </w:tc>
        <w:tc>
          <w:tcPr>
            <w:tcW w:w="1676" w:type="dxa"/>
            <w:gridSpan w:val="4"/>
            <w:vMerge/>
            <w:tcBorders>
              <w:left w:val="nil"/>
              <w:bottom w:val="single" w:sz="1" w:space="0" w:color="818181"/>
              <w:right w:val="single" w:sz="1" w:space="0" w:color="818181"/>
            </w:tcBorders>
          </w:tcPr>
          <w:p w:rsidR="00C45AA3" w:rsidRDefault="00C45AA3"/>
        </w:tc>
        <w:tc>
          <w:tcPr>
            <w:tcW w:w="164"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single" w:sz="1" w:space="0" w:color="818181"/>
              <w:left w:val="single" w:sz="1" w:space="0" w:color="818181"/>
              <w:bottom w:val="dotted" w:sz="1" w:space="0" w:color="D1D1D1"/>
              <w:right w:val="dotted" w:sz="1" w:space="0" w:color="D1D1D1"/>
            </w:tcBorders>
          </w:tcPr>
          <w:p w:rsidR="00C45AA3" w:rsidRDefault="00C45AA3"/>
        </w:tc>
        <w:tc>
          <w:tcPr>
            <w:tcW w:w="493" w:type="dxa"/>
            <w:gridSpan w:val="2"/>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tcBorders>
              <w:top w:val="single" w:sz="1" w:space="0" w:color="81818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285"/>
        </w:trPr>
        <w:tc>
          <w:tcPr>
            <w:tcW w:w="137" w:type="dxa"/>
            <w:tcBorders>
              <w:top w:val="dotted" w:sz="1" w:space="0" w:color="D1D1D1"/>
              <w:left w:val="single" w:sz="1" w:space="0" w:color="81818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gridSpan w:val="2"/>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493" w:type="dxa"/>
            <w:tcBorders>
              <w:top w:val="dotted" w:sz="1" w:space="0" w:color="D1D1D1"/>
              <w:left w:val="dotted" w:sz="1" w:space="0" w:color="D1D1D1"/>
              <w:bottom w:val="dotted" w:sz="1" w:space="0" w:color="D1D1D1"/>
              <w:right w:val="dotted" w:sz="1" w:space="0" w:color="D1D1D1"/>
            </w:tcBorders>
          </w:tcPr>
          <w:p w:rsidR="00C45AA3" w:rsidRDefault="00C45AA3"/>
        </w:tc>
        <w:tc>
          <w:tcPr>
            <w:tcW w:w="130" w:type="dxa"/>
            <w:tcBorders>
              <w:top w:val="dotted" w:sz="1" w:space="0" w:color="D1D1D1"/>
              <w:left w:val="dotted" w:sz="1" w:space="0" w:color="D1D1D1"/>
              <w:bottom w:val="dotted" w:sz="1" w:space="0" w:color="D1D1D1"/>
              <w:right w:val="single" w:sz="1" w:space="0" w:color="818181"/>
            </w:tcBorders>
          </w:tcPr>
          <w:p w:rsidR="00C45AA3" w:rsidRDefault="00C45AA3"/>
        </w:tc>
      </w:tr>
      <w:tr w:rsidR="00C45AA3">
        <w:trPr>
          <w:trHeight w:hRule="exact" w:val="61"/>
        </w:trPr>
        <w:tc>
          <w:tcPr>
            <w:tcW w:w="137" w:type="dxa"/>
            <w:tcBorders>
              <w:top w:val="dotted" w:sz="1" w:space="0" w:color="D1D1D1"/>
              <w:left w:val="single" w:sz="1" w:space="0" w:color="818181"/>
              <w:bottom w:val="single" w:sz="1" w:space="0" w:color="818181"/>
              <w:right w:val="dotted" w:sz="1" w:space="0" w:color="D1D1D1"/>
            </w:tcBorders>
          </w:tcPr>
          <w:p w:rsidR="00C45AA3" w:rsidRDefault="00C45AA3"/>
        </w:tc>
        <w:tc>
          <w:tcPr>
            <w:tcW w:w="493" w:type="dxa"/>
            <w:gridSpan w:val="2"/>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gridSpan w:val="2"/>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493" w:type="dxa"/>
            <w:tcBorders>
              <w:top w:val="dotted" w:sz="1" w:space="0" w:color="D1D1D1"/>
              <w:left w:val="dotted" w:sz="1" w:space="0" w:color="D1D1D1"/>
              <w:bottom w:val="single" w:sz="1" w:space="0" w:color="818181"/>
              <w:right w:val="dotted" w:sz="1" w:space="0" w:color="D1D1D1"/>
            </w:tcBorders>
          </w:tcPr>
          <w:p w:rsidR="00C45AA3" w:rsidRDefault="00C45AA3"/>
        </w:tc>
        <w:tc>
          <w:tcPr>
            <w:tcW w:w="130" w:type="dxa"/>
            <w:tcBorders>
              <w:top w:val="dotted" w:sz="1" w:space="0" w:color="D1D1D1"/>
              <w:left w:val="dotted" w:sz="1" w:space="0" w:color="D1D1D1"/>
              <w:bottom w:val="single" w:sz="1" w:space="0" w:color="818181"/>
              <w:right w:val="single" w:sz="1" w:space="0" w:color="818181"/>
            </w:tcBorders>
          </w:tcPr>
          <w:p w:rsidR="00C45AA3" w:rsidRDefault="00C45AA3"/>
        </w:tc>
      </w:tr>
    </w:tbl>
    <w:p w:rsidR="00C45AA3" w:rsidRDefault="00C45AA3">
      <w:pPr>
        <w:spacing w:before="18" w:line="260" w:lineRule="exact"/>
        <w:rPr>
          <w:sz w:val="26"/>
          <w:szCs w:val="26"/>
        </w:rPr>
      </w:pPr>
    </w:p>
    <w:p w:rsidR="00C45AA3" w:rsidRDefault="00DC4C15">
      <w:pPr>
        <w:ind w:left="3208"/>
        <w:rPr>
          <w:sz w:val="12"/>
          <w:szCs w:val="12"/>
        </w:rPr>
      </w:pPr>
      <w:r>
        <w:pict>
          <v:shape id="_x0000_i1029" type="#_x0000_t75" style="width:61.8pt;height:6.1pt">
            <v:imagedata r:id="rId25" o:title=""/>
          </v:shape>
        </w:pict>
      </w:r>
    </w:p>
    <w:p w:rsidR="00C45AA3" w:rsidRDefault="00C45AA3">
      <w:pPr>
        <w:spacing w:before="2" w:line="200" w:lineRule="exact"/>
      </w:pPr>
    </w:p>
    <w:p w:rsidR="00C45AA3" w:rsidRDefault="00DC4C15">
      <w:pPr>
        <w:spacing w:before="30"/>
        <w:ind w:left="120" w:right="1844"/>
        <w:jc w:val="both"/>
        <w:rPr>
          <w:sz w:val="16"/>
          <w:szCs w:val="16"/>
        </w:rPr>
      </w:pPr>
      <w:r>
        <w:rPr>
          <w:w w:val="129"/>
          <w:sz w:val="16"/>
          <w:szCs w:val="16"/>
        </w:rPr>
        <w:t>Fig.</w:t>
      </w:r>
      <w:r>
        <w:rPr>
          <w:spacing w:val="-1"/>
          <w:w w:val="129"/>
          <w:sz w:val="16"/>
          <w:szCs w:val="16"/>
        </w:rPr>
        <w:t xml:space="preserve"> </w:t>
      </w:r>
      <w:proofErr w:type="gramStart"/>
      <w:r>
        <w:rPr>
          <w:sz w:val="16"/>
          <w:szCs w:val="16"/>
        </w:rPr>
        <w:t xml:space="preserve">6 </w:t>
      </w:r>
      <w:r>
        <w:rPr>
          <w:spacing w:val="35"/>
          <w:sz w:val="16"/>
          <w:szCs w:val="16"/>
        </w:rPr>
        <w:t xml:space="preserve"> </w:t>
      </w:r>
      <w:r>
        <w:rPr>
          <w:sz w:val="16"/>
          <w:szCs w:val="16"/>
        </w:rPr>
        <w:t>A</w:t>
      </w:r>
      <w:proofErr w:type="gramEnd"/>
      <w:r>
        <w:rPr>
          <w:spacing w:val="14"/>
          <w:sz w:val="16"/>
          <w:szCs w:val="16"/>
        </w:rPr>
        <w:t xml:space="preserve"> </w:t>
      </w:r>
      <w:proofErr w:type="spellStart"/>
      <w:r>
        <w:rPr>
          <w:w w:val="113"/>
          <w:sz w:val="16"/>
          <w:szCs w:val="16"/>
        </w:rPr>
        <w:t>ma</w:t>
      </w:r>
      <w:r>
        <w:rPr>
          <w:spacing w:val="-4"/>
          <w:w w:val="113"/>
          <w:sz w:val="16"/>
          <w:szCs w:val="16"/>
        </w:rPr>
        <w:t>k</w:t>
      </w:r>
      <w:r>
        <w:rPr>
          <w:w w:val="113"/>
          <w:sz w:val="16"/>
          <w:szCs w:val="16"/>
        </w:rPr>
        <w:t>espan</w:t>
      </w:r>
      <w:proofErr w:type="spellEnd"/>
      <w:r>
        <w:rPr>
          <w:spacing w:val="2"/>
          <w:w w:val="113"/>
          <w:sz w:val="16"/>
          <w:szCs w:val="16"/>
        </w:rPr>
        <w:t xml:space="preserve"> </w:t>
      </w:r>
      <w:r>
        <w:rPr>
          <w:w w:val="113"/>
          <w:sz w:val="16"/>
          <w:szCs w:val="16"/>
        </w:rPr>
        <w:t>impr</w:t>
      </w:r>
      <w:r>
        <w:rPr>
          <w:spacing w:val="-4"/>
          <w:w w:val="113"/>
          <w:sz w:val="16"/>
          <w:szCs w:val="16"/>
        </w:rPr>
        <w:t>o</w:t>
      </w:r>
      <w:r>
        <w:rPr>
          <w:spacing w:val="-5"/>
          <w:w w:val="111"/>
          <w:sz w:val="16"/>
          <w:szCs w:val="16"/>
        </w:rPr>
        <w:t>v</w:t>
      </w:r>
      <w:r>
        <w:rPr>
          <w:w w:val="111"/>
          <w:sz w:val="16"/>
          <w:szCs w:val="16"/>
        </w:rPr>
        <w:t>eme</w:t>
      </w:r>
      <w:r>
        <w:rPr>
          <w:spacing w:val="-4"/>
          <w:w w:val="111"/>
          <w:sz w:val="16"/>
          <w:szCs w:val="16"/>
        </w:rPr>
        <w:t>n</w:t>
      </w:r>
      <w:r>
        <w:rPr>
          <w:w w:val="148"/>
          <w:sz w:val="16"/>
          <w:szCs w:val="16"/>
        </w:rPr>
        <w:t>t</w:t>
      </w:r>
      <w:r>
        <w:rPr>
          <w:spacing w:val="4"/>
          <w:sz w:val="16"/>
          <w:szCs w:val="16"/>
        </w:rPr>
        <w:t xml:space="preserve"> </w:t>
      </w:r>
      <w:r>
        <w:rPr>
          <w:sz w:val="16"/>
          <w:szCs w:val="16"/>
        </w:rPr>
        <w:t>of</w:t>
      </w:r>
      <w:r>
        <w:rPr>
          <w:spacing w:val="7"/>
          <w:sz w:val="16"/>
          <w:szCs w:val="16"/>
        </w:rPr>
        <w:t xml:space="preserve"> </w:t>
      </w:r>
      <w:r>
        <w:rPr>
          <w:sz w:val="16"/>
          <w:szCs w:val="16"/>
        </w:rPr>
        <w:t xml:space="preserve">the </w:t>
      </w:r>
      <w:r>
        <w:rPr>
          <w:spacing w:val="3"/>
          <w:sz w:val="16"/>
          <w:szCs w:val="16"/>
        </w:rPr>
        <w:t xml:space="preserve"> </w:t>
      </w:r>
      <w:r>
        <w:rPr>
          <w:w w:val="111"/>
          <w:sz w:val="16"/>
          <w:szCs w:val="16"/>
        </w:rPr>
        <w:t>pro</w:t>
      </w:r>
      <w:r>
        <w:rPr>
          <w:spacing w:val="6"/>
          <w:w w:val="111"/>
          <w:sz w:val="16"/>
          <w:szCs w:val="16"/>
        </w:rPr>
        <w:t>p</w:t>
      </w:r>
      <w:r>
        <w:rPr>
          <w:w w:val="111"/>
          <w:sz w:val="16"/>
          <w:szCs w:val="16"/>
        </w:rPr>
        <w:t>osed</w:t>
      </w:r>
      <w:r>
        <w:rPr>
          <w:spacing w:val="5"/>
          <w:w w:val="111"/>
          <w:sz w:val="16"/>
          <w:szCs w:val="16"/>
        </w:rPr>
        <w:t xml:space="preserve"> </w:t>
      </w:r>
      <w:r>
        <w:rPr>
          <w:sz w:val="16"/>
          <w:szCs w:val="16"/>
        </w:rPr>
        <w:t>m</w:t>
      </w:r>
      <w:r>
        <w:rPr>
          <w:spacing w:val="5"/>
          <w:sz w:val="16"/>
          <w:szCs w:val="16"/>
        </w:rPr>
        <w:t>o</w:t>
      </w:r>
      <w:r>
        <w:rPr>
          <w:sz w:val="16"/>
          <w:szCs w:val="16"/>
        </w:rPr>
        <w:t xml:space="preserve">del </w:t>
      </w:r>
      <w:r>
        <w:rPr>
          <w:spacing w:val="4"/>
          <w:sz w:val="16"/>
          <w:szCs w:val="16"/>
        </w:rPr>
        <w:t xml:space="preserve"> </w:t>
      </w:r>
      <w:r>
        <w:rPr>
          <w:w w:val="113"/>
          <w:sz w:val="16"/>
          <w:szCs w:val="16"/>
        </w:rPr>
        <w:t>compared</w:t>
      </w:r>
      <w:r>
        <w:rPr>
          <w:spacing w:val="-1"/>
          <w:w w:val="113"/>
          <w:sz w:val="16"/>
          <w:szCs w:val="16"/>
        </w:rPr>
        <w:t xml:space="preserve"> </w:t>
      </w:r>
      <w:r>
        <w:rPr>
          <w:sz w:val="16"/>
          <w:szCs w:val="16"/>
        </w:rPr>
        <w:t>to</w:t>
      </w:r>
      <w:r>
        <w:rPr>
          <w:spacing w:val="30"/>
          <w:sz w:val="16"/>
          <w:szCs w:val="16"/>
        </w:rPr>
        <w:t xml:space="preserve"> </w:t>
      </w:r>
      <w:r>
        <w:rPr>
          <w:w w:val="116"/>
          <w:sz w:val="16"/>
          <w:szCs w:val="16"/>
        </w:rPr>
        <w:t>other</w:t>
      </w:r>
      <w:r>
        <w:rPr>
          <w:spacing w:val="1"/>
          <w:w w:val="116"/>
          <w:sz w:val="16"/>
          <w:szCs w:val="16"/>
        </w:rPr>
        <w:t xml:space="preserve"> </w:t>
      </w:r>
      <w:r>
        <w:rPr>
          <w:w w:val="116"/>
          <w:sz w:val="16"/>
          <w:szCs w:val="16"/>
        </w:rPr>
        <w:t>si</w:t>
      </w:r>
      <w:r>
        <w:rPr>
          <w:spacing w:val="-6"/>
          <w:w w:val="116"/>
          <w:sz w:val="16"/>
          <w:szCs w:val="16"/>
        </w:rPr>
        <w:t>m</w:t>
      </w:r>
      <w:r>
        <w:rPr>
          <w:w w:val="116"/>
          <w:sz w:val="16"/>
          <w:szCs w:val="16"/>
        </w:rPr>
        <w:t>ulated</w:t>
      </w:r>
      <w:r>
        <w:rPr>
          <w:spacing w:val="-8"/>
          <w:w w:val="116"/>
          <w:sz w:val="16"/>
          <w:szCs w:val="16"/>
        </w:rPr>
        <w:t xml:space="preserve"> </w:t>
      </w:r>
      <w:proofErr w:type="spellStart"/>
      <w:r>
        <w:rPr>
          <w:w w:val="106"/>
          <w:sz w:val="16"/>
          <w:szCs w:val="16"/>
        </w:rPr>
        <w:t>s</w:t>
      </w:r>
      <w:r>
        <w:rPr>
          <w:spacing w:val="-5"/>
          <w:w w:val="106"/>
          <w:sz w:val="16"/>
          <w:szCs w:val="16"/>
        </w:rPr>
        <w:t>c</w:t>
      </w:r>
      <w:r>
        <w:rPr>
          <w:w w:val="112"/>
          <w:sz w:val="16"/>
          <w:szCs w:val="16"/>
        </w:rPr>
        <w:t>hedul</w:t>
      </w:r>
      <w:proofErr w:type="spellEnd"/>
      <w:r>
        <w:rPr>
          <w:w w:val="112"/>
          <w:sz w:val="16"/>
          <w:szCs w:val="16"/>
        </w:rPr>
        <w:t xml:space="preserve">- </w:t>
      </w:r>
      <w:proofErr w:type="spellStart"/>
      <w:r>
        <w:rPr>
          <w:sz w:val="16"/>
          <w:szCs w:val="16"/>
        </w:rPr>
        <w:t>ing</w:t>
      </w:r>
      <w:proofErr w:type="spellEnd"/>
      <w:r>
        <w:rPr>
          <w:spacing w:val="37"/>
          <w:sz w:val="16"/>
          <w:szCs w:val="16"/>
        </w:rPr>
        <w:t xml:space="preserve"> </w:t>
      </w:r>
      <w:r>
        <w:rPr>
          <w:w w:val="113"/>
          <w:sz w:val="16"/>
          <w:szCs w:val="16"/>
        </w:rPr>
        <w:t>approa</w:t>
      </w:r>
      <w:r>
        <w:rPr>
          <w:spacing w:val="-4"/>
          <w:w w:val="113"/>
          <w:sz w:val="16"/>
          <w:szCs w:val="16"/>
        </w:rPr>
        <w:t>c</w:t>
      </w:r>
      <w:r>
        <w:rPr>
          <w:w w:val="113"/>
          <w:sz w:val="16"/>
          <w:szCs w:val="16"/>
        </w:rPr>
        <w:t>hes</w:t>
      </w:r>
      <w:r>
        <w:rPr>
          <w:spacing w:val="16"/>
          <w:w w:val="113"/>
          <w:sz w:val="16"/>
          <w:szCs w:val="16"/>
        </w:rPr>
        <w:t xml:space="preserve"> </w:t>
      </w:r>
      <w:r>
        <w:rPr>
          <w:sz w:val="16"/>
          <w:szCs w:val="16"/>
        </w:rPr>
        <w:t>as</w:t>
      </w:r>
      <w:r>
        <w:rPr>
          <w:spacing w:val="33"/>
          <w:sz w:val="16"/>
          <w:szCs w:val="16"/>
        </w:rPr>
        <w:t xml:space="preserve"> </w:t>
      </w:r>
      <w:r>
        <w:rPr>
          <w:sz w:val="16"/>
          <w:szCs w:val="16"/>
        </w:rPr>
        <w:t>a</w:t>
      </w:r>
      <w:r>
        <w:rPr>
          <w:spacing w:val="29"/>
          <w:sz w:val="16"/>
          <w:szCs w:val="16"/>
        </w:rPr>
        <w:t xml:space="preserve"> </w:t>
      </w:r>
      <w:r>
        <w:rPr>
          <w:w w:val="113"/>
          <w:sz w:val="16"/>
          <w:szCs w:val="16"/>
        </w:rPr>
        <w:t>function</w:t>
      </w:r>
      <w:r>
        <w:rPr>
          <w:spacing w:val="12"/>
          <w:w w:val="113"/>
          <w:sz w:val="16"/>
          <w:szCs w:val="16"/>
        </w:rPr>
        <w:t xml:space="preserve"> </w:t>
      </w:r>
      <w:r>
        <w:rPr>
          <w:sz w:val="16"/>
          <w:szCs w:val="16"/>
        </w:rPr>
        <w:t>of</w:t>
      </w:r>
      <w:r>
        <w:rPr>
          <w:spacing w:val="20"/>
          <w:sz w:val="16"/>
          <w:szCs w:val="16"/>
        </w:rPr>
        <w:t xml:space="preserve"> </w:t>
      </w:r>
      <w:r>
        <w:rPr>
          <w:w w:val="122"/>
          <w:sz w:val="16"/>
          <w:szCs w:val="16"/>
        </w:rPr>
        <w:t>CPUs</w:t>
      </w:r>
      <w:r>
        <w:rPr>
          <w:spacing w:val="-18"/>
          <w:w w:val="122"/>
          <w:sz w:val="16"/>
          <w:szCs w:val="16"/>
        </w:rPr>
        <w:t xml:space="preserve"> </w:t>
      </w:r>
      <w:r>
        <w:rPr>
          <w:w w:val="122"/>
          <w:sz w:val="16"/>
          <w:szCs w:val="16"/>
        </w:rPr>
        <w:t>at</w:t>
      </w:r>
      <w:r>
        <w:rPr>
          <w:spacing w:val="17"/>
          <w:w w:val="122"/>
          <w:sz w:val="16"/>
          <w:szCs w:val="16"/>
        </w:rPr>
        <w:t xml:space="preserve"> </w:t>
      </w:r>
      <w:r>
        <w:rPr>
          <w:sz w:val="16"/>
          <w:szCs w:val="16"/>
        </w:rPr>
        <w:t xml:space="preserve">the </w:t>
      </w:r>
      <w:r>
        <w:rPr>
          <w:spacing w:val="16"/>
          <w:sz w:val="16"/>
          <w:szCs w:val="16"/>
        </w:rPr>
        <w:t xml:space="preserve"> </w:t>
      </w:r>
      <w:r>
        <w:rPr>
          <w:w w:val="115"/>
          <w:sz w:val="16"/>
          <w:szCs w:val="16"/>
        </w:rPr>
        <w:t>remote</w:t>
      </w:r>
      <w:r>
        <w:rPr>
          <w:spacing w:val="7"/>
          <w:w w:val="115"/>
          <w:sz w:val="16"/>
          <w:szCs w:val="16"/>
        </w:rPr>
        <w:t xml:space="preserve"> </w:t>
      </w:r>
      <w:r>
        <w:rPr>
          <w:w w:val="115"/>
          <w:sz w:val="16"/>
          <w:szCs w:val="16"/>
        </w:rPr>
        <w:t>site.</w:t>
      </w:r>
    </w:p>
    <w:p w:rsidR="00C45AA3" w:rsidRDefault="00C45AA3">
      <w:pPr>
        <w:spacing w:line="200" w:lineRule="exact"/>
      </w:pPr>
    </w:p>
    <w:p w:rsidR="00C45AA3" w:rsidRDefault="00C45AA3">
      <w:pPr>
        <w:spacing w:before="7" w:line="260" w:lineRule="exact"/>
        <w:rPr>
          <w:sz w:val="26"/>
          <w:szCs w:val="26"/>
        </w:rPr>
      </w:pPr>
    </w:p>
    <w:p w:rsidR="00C45AA3" w:rsidRDefault="00DC4C15">
      <w:pPr>
        <w:spacing w:line="265" w:lineRule="auto"/>
        <w:ind w:left="120" w:right="1841"/>
        <w:jc w:val="both"/>
        <w:rPr>
          <w:sz w:val="18"/>
          <w:szCs w:val="18"/>
        </w:rPr>
      </w:pPr>
      <w:r>
        <w:pict>
          <v:group id="_x0000_s1269" style="position:absolute;left:0;text-align:left;margin-left:148.15pt;margin-top:54.05pt;width:2.75pt;height:0;z-index:-1782;mso-position-horizontal-relative:page" coordorigin="2963,1081" coordsize="55,0">
            <v:shape id="_x0000_s1270" style="position:absolute;left:2963;top:1081;width:55;height:0" coordorigin="2963,1081" coordsize="55,0" path="m2963,1081r56,e" filled="f" strokeweight=".14042mm">
              <v:path arrowok="t"/>
            </v:shape>
            <w10:wrap anchorx="page"/>
          </v:group>
        </w:pict>
      </w:r>
      <w:r>
        <w:pict>
          <v:group id="_x0000_s1267" style="position:absolute;left:0;text-align:left;margin-left:319.55pt;margin-top:65.5pt;width:2.75pt;height:0;z-index:-1781;mso-position-horizontal-relative:page" coordorigin="6391,1310" coordsize="55,0">
            <v:shape id="_x0000_s1268" style="position:absolute;left:6391;top:1310;width:55;height:0" coordorigin="6391,1310" coordsize="55,0" path="m6391,1310r55,e" filled="f" strokeweight=".14042mm">
              <v:path arrowok="t"/>
            </v:shape>
            <w10:wrap anchorx="page"/>
          </v:group>
        </w:pict>
      </w:r>
      <w:proofErr w:type="gramStart"/>
      <w:r>
        <w:rPr>
          <w:sz w:val="18"/>
          <w:szCs w:val="18"/>
        </w:rPr>
        <w:t>can</w:t>
      </w:r>
      <w:proofErr w:type="gramEnd"/>
      <w:r>
        <w:rPr>
          <w:spacing w:val="41"/>
          <w:sz w:val="18"/>
          <w:szCs w:val="18"/>
        </w:rPr>
        <w:t xml:space="preserve"> </w:t>
      </w:r>
      <w:r>
        <w:rPr>
          <w:sz w:val="18"/>
          <w:szCs w:val="18"/>
        </w:rPr>
        <w:t>pr</w:t>
      </w:r>
      <w:r>
        <w:rPr>
          <w:spacing w:val="-5"/>
          <w:sz w:val="18"/>
          <w:szCs w:val="18"/>
        </w:rPr>
        <w:t>o</w:t>
      </w:r>
      <w:r>
        <w:rPr>
          <w:sz w:val="18"/>
          <w:szCs w:val="18"/>
        </w:rPr>
        <w:t xml:space="preserve">vide </w:t>
      </w:r>
      <w:r>
        <w:rPr>
          <w:spacing w:val="17"/>
          <w:sz w:val="18"/>
          <w:szCs w:val="18"/>
        </w:rPr>
        <w:t xml:space="preserve"> </w:t>
      </w:r>
      <w:r>
        <w:rPr>
          <w:sz w:val="18"/>
          <w:szCs w:val="18"/>
        </w:rPr>
        <w:t>a</w:t>
      </w:r>
      <w:r>
        <w:rPr>
          <w:spacing w:val="-5"/>
          <w:sz w:val="18"/>
          <w:szCs w:val="18"/>
        </w:rPr>
        <w:t>n</w:t>
      </w:r>
      <w:r>
        <w:rPr>
          <w:sz w:val="18"/>
          <w:szCs w:val="18"/>
        </w:rPr>
        <w:t xml:space="preserve">y </w:t>
      </w:r>
      <w:r>
        <w:rPr>
          <w:spacing w:val="1"/>
          <w:sz w:val="18"/>
          <w:szCs w:val="18"/>
        </w:rPr>
        <w:t xml:space="preserve"> </w:t>
      </w:r>
      <w:r>
        <w:rPr>
          <w:w w:val="110"/>
          <w:sz w:val="18"/>
          <w:szCs w:val="18"/>
        </w:rPr>
        <w:t>impr</w:t>
      </w:r>
      <w:r>
        <w:rPr>
          <w:spacing w:val="-5"/>
          <w:w w:val="110"/>
          <w:sz w:val="18"/>
          <w:szCs w:val="18"/>
        </w:rPr>
        <w:t>ov</w:t>
      </w:r>
      <w:r>
        <w:rPr>
          <w:w w:val="110"/>
          <w:sz w:val="18"/>
          <w:szCs w:val="18"/>
        </w:rPr>
        <w:t>eme</w:t>
      </w:r>
      <w:r>
        <w:rPr>
          <w:spacing w:val="-5"/>
          <w:w w:val="110"/>
          <w:sz w:val="18"/>
          <w:szCs w:val="18"/>
        </w:rPr>
        <w:t>n</w:t>
      </w:r>
      <w:r>
        <w:rPr>
          <w:w w:val="110"/>
          <w:sz w:val="18"/>
          <w:szCs w:val="18"/>
        </w:rPr>
        <w:t>t.</w:t>
      </w:r>
      <w:r>
        <w:rPr>
          <w:spacing w:val="12"/>
          <w:w w:val="110"/>
          <w:sz w:val="18"/>
          <w:szCs w:val="18"/>
        </w:rPr>
        <w:t xml:space="preserve"> </w:t>
      </w:r>
      <w:r>
        <w:rPr>
          <w:sz w:val="18"/>
          <w:szCs w:val="18"/>
        </w:rPr>
        <w:t xml:space="preserve">The </w:t>
      </w:r>
      <w:r>
        <w:rPr>
          <w:spacing w:val="7"/>
          <w:sz w:val="18"/>
          <w:szCs w:val="18"/>
        </w:rPr>
        <w:t xml:space="preserve"> </w:t>
      </w:r>
      <w:r>
        <w:rPr>
          <w:sz w:val="18"/>
          <w:szCs w:val="18"/>
        </w:rPr>
        <w:t xml:space="preserve">difference  </w:t>
      </w:r>
      <w:r>
        <w:rPr>
          <w:spacing w:val="5"/>
          <w:sz w:val="18"/>
          <w:szCs w:val="18"/>
        </w:rPr>
        <w:t>b</w:t>
      </w:r>
      <w:r>
        <w:rPr>
          <w:sz w:val="18"/>
          <w:szCs w:val="18"/>
        </w:rPr>
        <w:t>e</w:t>
      </w:r>
      <w:r>
        <w:rPr>
          <w:spacing w:val="-5"/>
          <w:sz w:val="18"/>
          <w:szCs w:val="18"/>
        </w:rPr>
        <w:t>tw</w:t>
      </w:r>
      <w:r>
        <w:rPr>
          <w:sz w:val="18"/>
          <w:szCs w:val="18"/>
        </w:rPr>
        <w:t xml:space="preserve">een </w:t>
      </w:r>
      <w:r>
        <w:rPr>
          <w:spacing w:val="24"/>
          <w:sz w:val="18"/>
          <w:szCs w:val="18"/>
        </w:rPr>
        <w:t xml:space="preserve"> </w:t>
      </w:r>
      <w:r>
        <w:rPr>
          <w:sz w:val="18"/>
          <w:szCs w:val="18"/>
        </w:rPr>
        <w:t xml:space="preserve">the </w:t>
      </w:r>
      <w:r>
        <w:rPr>
          <w:spacing w:val="6"/>
          <w:sz w:val="18"/>
          <w:szCs w:val="18"/>
        </w:rPr>
        <w:t xml:space="preserve"> </w:t>
      </w:r>
      <w:r>
        <w:rPr>
          <w:w w:val="109"/>
          <w:sz w:val="18"/>
          <w:szCs w:val="18"/>
        </w:rPr>
        <w:t>approa</w:t>
      </w:r>
      <w:r>
        <w:rPr>
          <w:spacing w:val="-4"/>
          <w:w w:val="109"/>
          <w:sz w:val="18"/>
          <w:szCs w:val="18"/>
        </w:rPr>
        <w:t>c</w:t>
      </w:r>
      <w:r>
        <w:rPr>
          <w:w w:val="109"/>
          <w:sz w:val="18"/>
          <w:szCs w:val="18"/>
        </w:rPr>
        <w:t>hes</w:t>
      </w:r>
      <w:r>
        <w:rPr>
          <w:spacing w:val="19"/>
          <w:w w:val="109"/>
          <w:sz w:val="18"/>
          <w:szCs w:val="18"/>
        </w:rPr>
        <w:t xml:space="preserve"> </w:t>
      </w:r>
      <w:r>
        <w:rPr>
          <w:sz w:val="18"/>
          <w:szCs w:val="18"/>
        </w:rPr>
        <w:t>is</w:t>
      </w:r>
      <w:r>
        <w:rPr>
          <w:spacing w:val="20"/>
          <w:sz w:val="18"/>
          <w:szCs w:val="18"/>
        </w:rPr>
        <w:t xml:space="preserve"> </w:t>
      </w:r>
      <w:r>
        <w:rPr>
          <w:spacing w:val="5"/>
          <w:w w:val="110"/>
          <w:sz w:val="18"/>
          <w:szCs w:val="18"/>
        </w:rPr>
        <w:t>b</w:t>
      </w:r>
      <w:r>
        <w:rPr>
          <w:w w:val="110"/>
          <w:sz w:val="18"/>
          <w:szCs w:val="18"/>
        </w:rPr>
        <w:t>etter</w:t>
      </w:r>
      <w:r>
        <w:rPr>
          <w:spacing w:val="39"/>
          <w:w w:val="110"/>
          <w:sz w:val="18"/>
          <w:szCs w:val="18"/>
        </w:rPr>
        <w:t xml:space="preserve"> </w:t>
      </w:r>
      <w:r>
        <w:rPr>
          <w:w w:val="110"/>
          <w:sz w:val="18"/>
          <w:szCs w:val="18"/>
        </w:rPr>
        <w:t xml:space="preserve">visible </w:t>
      </w:r>
      <w:r>
        <w:rPr>
          <w:w w:val="126"/>
          <w:sz w:val="18"/>
          <w:szCs w:val="18"/>
        </w:rPr>
        <w:t>at</w:t>
      </w:r>
      <w:r>
        <w:rPr>
          <w:spacing w:val="4"/>
          <w:w w:val="126"/>
          <w:sz w:val="18"/>
          <w:szCs w:val="18"/>
        </w:rPr>
        <w:t xml:space="preserve"> </w:t>
      </w:r>
      <w:r>
        <w:rPr>
          <w:sz w:val="18"/>
          <w:szCs w:val="18"/>
        </w:rPr>
        <w:t xml:space="preserve">the </w:t>
      </w:r>
      <w:r>
        <w:rPr>
          <w:spacing w:val="6"/>
          <w:sz w:val="18"/>
          <w:szCs w:val="18"/>
        </w:rPr>
        <w:t xml:space="preserve"> </w:t>
      </w:r>
      <w:r>
        <w:rPr>
          <w:sz w:val="18"/>
          <w:szCs w:val="18"/>
        </w:rPr>
        <w:t xml:space="preserve">plot </w:t>
      </w:r>
      <w:r>
        <w:rPr>
          <w:spacing w:val="7"/>
          <w:sz w:val="18"/>
          <w:szCs w:val="18"/>
        </w:rPr>
        <w:t xml:space="preserve"> </w:t>
      </w:r>
      <w:r>
        <w:rPr>
          <w:w w:val="126"/>
          <w:sz w:val="18"/>
          <w:szCs w:val="18"/>
        </w:rPr>
        <w:t>at</w:t>
      </w:r>
      <w:r>
        <w:rPr>
          <w:spacing w:val="4"/>
          <w:w w:val="126"/>
          <w:sz w:val="18"/>
          <w:szCs w:val="18"/>
        </w:rPr>
        <w:t xml:space="preserve"> </w:t>
      </w:r>
      <w:r>
        <w:rPr>
          <w:sz w:val="18"/>
          <w:szCs w:val="18"/>
        </w:rPr>
        <w:t xml:space="preserve">Figure </w:t>
      </w:r>
      <w:r>
        <w:rPr>
          <w:spacing w:val="18"/>
          <w:sz w:val="18"/>
          <w:szCs w:val="18"/>
        </w:rPr>
        <w:t xml:space="preserve"> </w:t>
      </w:r>
      <w:r>
        <w:rPr>
          <w:sz w:val="18"/>
          <w:szCs w:val="18"/>
        </w:rPr>
        <w:t>6</w:t>
      </w:r>
      <w:r>
        <w:rPr>
          <w:spacing w:val="18"/>
          <w:sz w:val="18"/>
          <w:szCs w:val="18"/>
        </w:rPr>
        <w:t xml:space="preserve"> </w:t>
      </w:r>
      <w:r>
        <w:rPr>
          <w:sz w:val="18"/>
          <w:szCs w:val="18"/>
        </w:rPr>
        <w:t>whi</w:t>
      </w:r>
      <w:r>
        <w:rPr>
          <w:spacing w:val="-5"/>
          <w:sz w:val="18"/>
          <w:szCs w:val="18"/>
        </w:rPr>
        <w:t>c</w:t>
      </w:r>
      <w:r>
        <w:rPr>
          <w:sz w:val="18"/>
          <w:szCs w:val="18"/>
        </w:rPr>
        <w:t xml:space="preserve">h  depicts </w:t>
      </w:r>
      <w:r>
        <w:rPr>
          <w:spacing w:val="23"/>
          <w:sz w:val="18"/>
          <w:szCs w:val="18"/>
        </w:rPr>
        <w:t xml:space="preserve"> </w:t>
      </w:r>
      <w:r>
        <w:rPr>
          <w:sz w:val="18"/>
          <w:szCs w:val="18"/>
        </w:rPr>
        <w:t xml:space="preserve">the </w:t>
      </w:r>
      <w:r>
        <w:rPr>
          <w:spacing w:val="6"/>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spacing w:val="13"/>
          <w:w w:val="110"/>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6"/>
          <w:w w:val="143"/>
          <w:sz w:val="18"/>
          <w:szCs w:val="18"/>
        </w:rPr>
        <w:t xml:space="preserve"> </w:t>
      </w:r>
      <w:r>
        <w:rPr>
          <w:sz w:val="18"/>
          <w:szCs w:val="18"/>
        </w:rPr>
        <w:t>of</w:t>
      </w:r>
      <w:r>
        <w:rPr>
          <w:spacing w:val="13"/>
          <w:sz w:val="18"/>
          <w:szCs w:val="18"/>
        </w:rPr>
        <w:t xml:space="preserve"> </w:t>
      </w:r>
      <w:r>
        <w:rPr>
          <w:sz w:val="18"/>
          <w:szCs w:val="18"/>
        </w:rPr>
        <w:t xml:space="preserve">the </w:t>
      </w:r>
      <w:r>
        <w:rPr>
          <w:spacing w:val="6"/>
          <w:sz w:val="18"/>
          <w:szCs w:val="18"/>
        </w:rPr>
        <w:t xml:space="preserve"> </w:t>
      </w:r>
      <w:r>
        <w:rPr>
          <w:w w:val="110"/>
          <w:sz w:val="18"/>
          <w:szCs w:val="18"/>
        </w:rPr>
        <w:t xml:space="preserve">PLANNER </w:t>
      </w:r>
      <w:r>
        <w:rPr>
          <w:w w:val="109"/>
          <w:sz w:val="18"/>
          <w:szCs w:val="18"/>
        </w:rPr>
        <w:t>compared</w:t>
      </w:r>
      <w:r>
        <w:rPr>
          <w:spacing w:val="20"/>
          <w:w w:val="109"/>
          <w:sz w:val="18"/>
          <w:szCs w:val="18"/>
        </w:rPr>
        <w:t xml:space="preserve"> </w:t>
      </w:r>
      <w:r>
        <w:rPr>
          <w:sz w:val="18"/>
          <w:szCs w:val="18"/>
        </w:rPr>
        <w:t xml:space="preserve">to  </w:t>
      </w:r>
      <w:r>
        <w:rPr>
          <w:spacing w:val="-5"/>
          <w:w w:val="143"/>
          <w:sz w:val="18"/>
          <w:szCs w:val="18"/>
        </w:rPr>
        <w:t>t</w:t>
      </w:r>
      <w:r>
        <w:rPr>
          <w:spacing w:val="-5"/>
          <w:w w:val="102"/>
          <w:sz w:val="18"/>
          <w:szCs w:val="18"/>
        </w:rPr>
        <w:t>w</w:t>
      </w:r>
      <w:r>
        <w:rPr>
          <w:w w:val="102"/>
          <w:sz w:val="18"/>
          <w:szCs w:val="18"/>
        </w:rPr>
        <w:t>o</w:t>
      </w:r>
      <w:r>
        <w:rPr>
          <w:spacing w:val="23"/>
          <w:w w:val="102"/>
          <w:sz w:val="18"/>
          <w:szCs w:val="18"/>
        </w:rPr>
        <w:t xml:space="preserve"> </w:t>
      </w:r>
      <w:r>
        <w:rPr>
          <w:sz w:val="18"/>
          <w:szCs w:val="18"/>
        </w:rPr>
        <w:t xml:space="preserve">other </w:t>
      </w:r>
      <w:r>
        <w:rPr>
          <w:spacing w:val="26"/>
          <w:sz w:val="18"/>
          <w:szCs w:val="18"/>
        </w:rPr>
        <w:t xml:space="preserve"> </w:t>
      </w:r>
      <w:r>
        <w:rPr>
          <w:sz w:val="18"/>
          <w:szCs w:val="18"/>
        </w:rPr>
        <w:t>m</w:t>
      </w:r>
      <w:r>
        <w:rPr>
          <w:spacing w:val="5"/>
          <w:sz w:val="18"/>
          <w:szCs w:val="18"/>
        </w:rPr>
        <w:t>o</w:t>
      </w:r>
      <w:r>
        <w:rPr>
          <w:sz w:val="18"/>
          <w:szCs w:val="18"/>
        </w:rPr>
        <w:t xml:space="preserve">dels. </w:t>
      </w:r>
      <w:r>
        <w:rPr>
          <w:spacing w:val="15"/>
          <w:sz w:val="18"/>
          <w:szCs w:val="18"/>
        </w:rPr>
        <w:t xml:space="preserve"> </w:t>
      </w:r>
      <w:r>
        <w:rPr>
          <w:spacing w:val="-15"/>
          <w:sz w:val="18"/>
          <w:szCs w:val="18"/>
        </w:rPr>
        <w:t>F</w:t>
      </w:r>
      <w:r>
        <w:rPr>
          <w:sz w:val="18"/>
          <w:szCs w:val="18"/>
        </w:rPr>
        <w:t xml:space="preserve">or </w:t>
      </w:r>
      <w:r>
        <w:rPr>
          <w:spacing w:val="11"/>
          <w:sz w:val="18"/>
          <w:szCs w:val="18"/>
        </w:rPr>
        <w:t xml:space="preserve"> </w:t>
      </w:r>
      <w:r>
        <w:rPr>
          <w:sz w:val="18"/>
          <w:szCs w:val="18"/>
        </w:rPr>
        <w:t>a</w:t>
      </w:r>
      <w:r>
        <w:rPr>
          <w:spacing w:val="35"/>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20"/>
          <w:w w:val="111"/>
          <w:sz w:val="18"/>
          <w:szCs w:val="18"/>
        </w:rPr>
        <w:t xml:space="preserve"> </w:t>
      </w:r>
      <w:r>
        <w:rPr>
          <w:sz w:val="18"/>
          <w:szCs w:val="18"/>
        </w:rPr>
        <w:t>of</w:t>
      </w:r>
      <w:r>
        <w:rPr>
          <w:spacing w:val="20"/>
          <w:sz w:val="18"/>
          <w:szCs w:val="18"/>
        </w:rPr>
        <w:t xml:space="preserve"> </w:t>
      </w:r>
      <w:r>
        <w:rPr>
          <w:sz w:val="18"/>
          <w:szCs w:val="18"/>
        </w:rPr>
        <w:t xml:space="preserve">CPUs </w:t>
      </w:r>
      <w:r>
        <w:rPr>
          <w:spacing w:val="24"/>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30"/>
          <w:sz w:val="18"/>
          <w:szCs w:val="18"/>
        </w:rPr>
        <w:t xml:space="preserve"> </w:t>
      </w:r>
      <w:r>
        <w:rPr>
          <w:sz w:val="18"/>
          <w:szCs w:val="18"/>
        </w:rPr>
        <w:t>1,000</w:t>
      </w:r>
      <w:r>
        <w:rPr>
          <w:spacing w:val="36"/>
          <w:sz w:val="18"/>
          <w:szCs w:val="18"/>
        </w:rPr>
        <w:t xml:space="preserve"> </w:t>
      </w:r>
      <w:r>
        <w:rPr>
          <w:sz w:val="18"/>
          <w:szCs w:val="18"/>
        </w:rPr>
        <w:t xml:space="preserve">and </w:t>
      </w:r>
      <w:r>
        <w:rPr>
          <w:spacing w:val="15"/>
          <w:sz w:val="18"/>
          <w:szCs w:val="18"/>
        </w:rPr>
        <w:t xml:space="preserve"> </w:t>
      </w:r>
      <w:r>
        <w:rPr>
          <w:sz w:val="18"/>
          <w:szCs w:val="18"/>
        </w:rPr>
        <w:t>6,000</w:t>
      </w:r>
      <w:r>
        <w:rPr>
          <w:spacing w:val="36"/>
          <w:sz w:val="18"/>
          <w:szCs w:val="18"/>
        </w:rPr>
        <w:t xml:space="preserve"> </w:t>
      </w:r>
      <w:r>
        <w:rPr>
          <w:w w:val="116"/>
          <w:sz w:val="18"/>
          <w:szCs w:val="18"/>
        </w:rPr>
        <w:t xml:space="preserve">the </w:t>
      </w:r>
      <w:r>
        <w:rPr>
          <w:w w:val="110"/>
          <w:sz w:val="18"/>
          <w:szCs w:val="18"/>
        </w:rPr>
        <w:t>PLANNER</w:t>
      </w:r>
      <w:r>
        <w:rPr>
          <w:spacing w:val="13"/>
          <w:w w:val="110"/>
          <w:sz w:val="18"/>
          <w:szCs w:val="18"/>
        </w:rPr>
        <w:t xml:space="preserve"> </w:t>
      </w:r>
      <w:r>
        <w:rPr>
          <w:w w:val="110"/>
          <w:sz w:val="18"/>
          <w:szCs w:val="18"/>
        </w:rPr>
        <w:t>approa</w:t>
      </w:r>
      <w:r>
        <w:rPr>
          <w:spacing w:val="-4"/>
          <w:w w:val="110"/>
          <w:sz w:val="18"/>
          <w:szCs w:val="18"/>
        </w:rPr>
        <w:t>c</w:t>
      </w:r>
      <w:r>
        <w:rPr>
          <w:w w:val="110"/>
          <w:sz w:val="18"/>
          <w:szCs w:val="18"/>
        </w:rPr>
        <w:t>h</w:t>
      </w:r>
      <w:r>
        <w:rPr>
          <w:spacing w:val="21"/>
          <w:w w:val="110"/>
          <w:sz w:val="18"/>
          <w:szCs w:val="18"/>
        </w:rPr>
        <w:t xml:space="preserve"> </w:t>
      </w:r>
      <w:r>
        <w:rPr>
          <w:sz w:val="18"/>
          <w:szCs w:val="18"/>
        </w:rPr>
        <w:t>a</w:t>
      </w:r>
      <w:r>
        <w:rPr>
          <w:spacing w:val="-5"/>
          <w:sz w:val="18"/>
          <w:szCs w:val="18"/>
        </w:rPr>
        <w:t>c</w:t>
      </w:r>
      <w:r>
        <w:rPr>
          <w:sz w:val="18"/>
          <w:szCs w:val="18"/>
        </w:rPr>
        <w:t>hie</w:t>
      </w:r>
      <w:r>
        <w:rPr>
          <w:spacing w:val="-5"/>
          <w:sz w:val="18"/>
          <w:szCs w:val="18"/>
        </w:rPr>
        <w:t>v</w:t>
      </w:r>
      <w:r>
        <w:rPr>
          <w:sz w:val="18"/>
          <w:szCs w:val="18"/>
        </w:rPr>
        <w:t xml:space="preserve">es </w:t>
      </w:r>
      <w:r>
        <w:rPr>
          <w:spacing w:val="11"/>
          <w:sz w:val="18"/>
          <w:szCs w:val="18"/>
        </w:rPr>
        <w:t xml:space="preserve"> </w:t>
      </w:r>
      <w:r>
        <w:rPr>
          <w:sz w:val="18"/>
          <w:szCs w:val="18"/>
        </w:rPr>
        <w:t>a</w:t>
      </w:r>
      <w:r>
        <w:rPr>
          <w:spacing w:val="29"/>
          <w:sz w:val="18"/>
          <w:szCs w:val="18"/>
        </w:rPr>
        <w:t xml:space="preserve"> </w:t>
      </w:r>
      <w:r>
        <w:rPr>
          <w:spacing w:val="6"/>
          <w:w w:val="114"/>
          <w:sz w:val="18"/>
          <w:szCs w:val="18"/>
        </w:rPr>
        <w:t>b</w:t>
      </w:r>
      <w:r>
        <w:rPr>
          <w:w w:val="114"/>
          <w:sz w:val="18"/>
          <w:szCs w:val="18"/>
        </w:rPr>
        <w:t>etter</w:t>
      </w:r>
      <w:r>
        <w:rPr>
          <w:spacing w:val="22"/>
          <w:w w:val="114"/>
          <w:sz w:val="18"/>
          <w:szCs w:val="18"/>
        </w:rPr>
        <w:t xml:space="preserve"> </w:t>
      </w:r>
      <w:proofErr w:type="spellStart"/>
      <w:r>
        <w:rPr>
          <w:w w:val="114"/>
          <w:sz w:val="18"/>
          <w:szCs w:val="18"/>
        </w:rPr>
        <w:t>ma</w:t>
      </w:r>
      <w:r>
        <w:rPr>
          <w:spacing w:val="-6"/>
          <w:w w:val="114"/>
          <w:sz w:val="18"/>
          <w:szCs w:val="18"/>
        </w:rPr>
        <w:t>k</w:t>
      </w:r>
      <w:r>
        <w:rPr>
          <w:w w:val="114"/>
          <w:sz w:val="18"/>
          <w:szCs w:val="18"/>
        </w:rPr>
        <w:t>espan</w:t>
      </w:r>
      <w:proofErr w:type="spellEnd"/>
      <w:r>
        <w:rPr>
          <w:spacing w:val="-16"/>
          <w:w w:val="114"/>
          <w:sz w:val="18"/>
          <w:szCs w:val="18"/>
        </w:rPr>
        <w:t xml:space="preserve"> </w:t>
      </w:r>
      <w:r>
        <w:rPr>
          <w:w w:val="114"/>
          <w:sz w:val="18"/>
          <w:szCs w:val="18"/>
        </w:rPr>
        <w:t>than</w:t>
      </w:r>
      <w:r>
        <w:rPr>
          <w:spacing w:val="24"/>
          <w:w w:val="114"/>
          <w:sz w:val="18"/>
          <w:szCs w:val="18"/>
        </w:rPr>
        <w:t xml:space="preserve"> </w:t>
      </w:r>
      <w:r>
        <w:rPr>
          <w:sz w:val="18"/>
          <w:szCs w:val="18"/>
        </w:rPr>
        <w:t xml:space="preserve">the </w:t>
      </w:r>
      <w:r>
        <w:rPr>
          <w:spacing w:val="8"/>
          <w:sz w:val="18"/>
          <w:szCs w:val="18"/>
        </w:rPr>
        <w:t xml:space="preserve"> </w:t>
      </w:r>
      <w:r>
        <w:rPr>
          <w:sz w:val="18"/>
          <w:szCs w:val="18"/>
        </w:rPr>
        <w:t>one</w:t>
      </w:r>
      <w:r>
        <w:rPr>
          <w:spacing w:val="32"/>
          <w:sz w:val="18"/>
          <w:szCs w:val="18"/>
        </w:rPr>
        <w:t xml:space="preserve"> </w:t>
      </w:r>
      <w:r>
        <w:rPr>
          <w:w w:val="112"/>
          <w:sz w:val="18"/>
          <w:szCs w:val="18"/>
        </w:rPr>
        <w:t>curre</w:t>
      </w:r>
      <w:r>
        <w:rPr>
          <w:spacing w:val="-6"/>
          <w:w w:val="112"/>
          <w:sz w:val="18"/>
          <w:szCs w:val="18"/>
        </w:rPr>
        <w:t>n</w:t>
      </w:r>
      <w:r>
        <w:rPr>
          <w:w w:val="112"/>
          <w:sz w:val="18"/>
          <w:szCs w:val="18"/>
        </w:rPr>
        <w:t>tly</w:t>
      </w:r>
      <w:r>
        <w:rPr>
          <w:spacing w:val="15"/>
          <w:w w:val="112"/>
          <w:sz w:val="18"/>
          <w:szCs w:val="18"/>
        </w:rPr>
        <w:t xml:space="preserve"> </w:t>
      </w:r>
      <w:r>
        <w:rPr>
          <w:sz w:val="18"/>
          <w:szCs w:val="18"/>
        </w:rPr>
        <w:t>used</w:t>
      </w:r>
      <w:r>
        <w:rPr>
          <w:spacing w:val="44"/>
          <w:sz w:val="18"/>
          <w:szCs w:val="18"/>
        </w:rPr>
        <w:t xml:space="preserve"> </w:t>
      </w:r>
      <w:r>
        <w:rPr>
          <w:sz w:val="18"/>
          <w:szCs w:val="18"/>
        </w:rPr>
        <w:t>in</w:t>
      </w:r>
      <w:r>
        <w:rPr>
          <w:spacing w:val="30"/>
          <w:sz w:val="18"/>
          <w:szCs w:val="18"/>
        </w:rPr>
        <w:t xml:space="preserve"> </w:t>
      </w:r>
      <w:r>
        <w:rPr>
          <w:w w:val="119"/>
          <w:sz w:val="18"/>
          <w:szCs w:val="18"/>
        </w:rPr>
        <w:t xml:space="preserve">data </w:t>
      </w:r>
      <w:r>
        <w:rPr>
          <w:w w:val="110"/>
          <w:sz w:val="18"/>
          <w:szCs w:val="18"/>
        </w:rPr>
        <w:t>pr</w:t>
      </w:r>
      <w:r>
        <w:rPr>
          <w:spacing w:val="7"/>
          <w:w w:val="110"/>
          <w:sz w:val="18"/>
          <w:szCs w:val="18"/>
        </w:rPr>
        <w:t>o</w:t>
      </w:r>
      <w:r>
        <w:rPr>
          <w:w w:val="110"/>
          <w:sz w:val="18"/>
          <w:szCs w:val="18"/>
        </w:rPr>
        <w:t>duction</w:t>
      </w:r>
      <w:r>
        <w:rPr>
          <w:spacing w:val="16"/>
          <w:w w:val="110"/>
          <w:sz w:val="18"/>
          <w:szCs w:val="18"/>
        </w:rPr>
        <w:t xml:space="preserve"> </w:t>
      </w:r>
      <w:r>
        <w:rPr>
          <w:sz w:val="18"/>
          <w:szCs w:val="18"/>
        </w:rPr>
        <w:t xml:space="preserve">(PUSH </w:t>
      </w:r>
      <w:r>
        <w:rPr>
          <w:spacing w:val="29"/>
          <w:sz w:val="18"/>
          <w:szCs w:val="18"/>
        </w:rPr>
        <w:t xml:space="preserve"> </w:t>
      </w:r>
      <w:r>
        <w:rPr>
          <w:sz w:val="18"/>
          <w:szCs w:val="18"/>
        </w:rPr>
        <w:t xml:space="preserve">par), </w:t>
      </w:r>
      <w:r>
        <w:rPr>
          <w:spacing w:val="25"/>
          <w:sz w:val="18"/>
          <w:szCs w:val="18"/>
        </w:rPr>
        <w:t xml:space="preserve"> </w:t>
      </w:r>
      <w:r>
        <w:rPr>
          <w:sz w:val="18"/>
          <w:szCs w:val="18"/>
        </w:rPr>
        <w:t>all</w:t>
      </w:r>
      <w:r>
        <w:rPr>
          <w:spacing w:val="-5"/>
          <w:sz w:val="18"/>
          <w:szCs w:val="18"/>
        </w:rPr>
        <w:t>o</w:t>
      </w:r>
      <w:r>
        <w:rPr>
          <w:sz w:val="18"/>
          <w:szCs w:val="18"/>
        </w:rPr>
        <w:t xml:space="preserve">wing </w:t>
      </w:r>
      <w:r>
        <w:rPr>
          <w:spacing w:val="5"/>
          <w:sz w:val="18"/>
          <w:szCs w:val="18"/>
        </w:rPr>
        <w:t xml:space="preserve"> </w:t>
      </w:r>
      <w:r>
        <w:rPr>
          <w:sz w:val="18"/>
          <w:szCs w:val="18"/>
        </w:rPr>
        <w:t>to</w:t>
      </w:r>
      <w:r>
        <w:rPr>
          <w:spacing w:val="38"/>
          <w:sz w:val="18"/>
          <w:szCs w:val="18"/>
        </w:rPr>
        <w:t xml:space="preserve"> </w:t>
      </w:r>
      <w:r>
        <w:rPr>
          <w:sz w:val="18"/>
          <w:szCs w:val="18"/>
        </w:rPr>
        <w:t>use</w:t>
      </w:r>
      <w:r>
        <w:rPr>
          <w:spacing w:val="33"/>
          <w:sz w:val="18"/>
          <w:szCs w:val="18"/>
        </w:rPr>
        <w:t xml:space="preserve"> </w:t>
      </w:r>
      <w:r>
        <w:rPr>
          <w:sz w:val="18"/>
          <w:szCs w:val="18"/>
        </w:rPr>
        <w:t xml:space="preserve">more </w:t>
      </w:r>
      <w:r>
        <w:rPr>
          <w:spacing w:val="1"/>
          <w:sz w:val="18"/>
          <w:szCs w:val="18"/>
        </w:rPr>
        <w:t xml:space="preserve"> </w:t>
      </w:r>
      <w:r>
        <w:rPr>
          <w:sz w:val="18"/>
          <w:szCs w:val="18"/>
        </w:rPr>
        <w:t xml:space="preserve">CPUs </w:t>
      </w:r>
      <w:r>
        <w:rPr>
          <w:spacing w:val="17"/>
          <w:sz w:val="18"/>
          <w:szCs w:val="18"/>
        </w:rPr>
        <w:t xml:space="preserve"> </w:t>
      </w:r>
      <w:r>
        <w:rPr>
          <w:sz w:val="18"/>
          <w:szCs w:val="18"/>
        </w:rPr>
        <w:t>efficie</w:t>
      </w:r>
      <w:r>
        <w:rPr>
          <w:spacing w:val="-5"/>
          <w:sz w:val="18"/>
          <w:szCs w:val="18"/>
        </w:rPr>
        <w:t>n</w:t>
      </w:r>
      <w:r>
        <w:rPr>
          <w:sz w:val="18"/>
          <w:szCs w:val="18"/>
        </w:rPr>
        <w:t>tl</w:t>
      </w:r>
      <w:r>
        <w:rPr>
          <w:spacing w:val="-15"/>
          <w:sz w:val="18"/>
          <w:szCs w:val="18"/>
        </w:rPr>
        <w:t>y</w:t>
      </w:r>
      <w:r>
        <w:rPr>
          <w:sz w:val="18"/>
          <w:szCs w:val="18"/>
        </w:rPr>
        <w:t xml:space="preserve">. </w:t>
      </w:r>
      <w:r>
        <w:rPr>
          <w:spacing w:val="5"/>
          <w:sz w:val="18"/>
          <w:szCs w:val="18"/>
        </w:rPr>
        <w:t xml:space="preserve"> </w:t>
      </w:r>
      <w:r>
        <w:rPr>
          <w:sz w:val="18"/>
          <w:szCs w:val="18"/>
        </w:rPr>
        <w:t>It</w:t>
      </w:r>
      <w:r>
        <w:rPr>
          <w:spacing w:val="43"/>
          <w:sz w:val="18"/>
          <w:szCs w:val="18"/>
        </w:rPr>
        <w:t xml:space="preserve"> </w:t>
      </w:r>
      <w:proofErr w:type="gramStart"/>
      <w:r>
        <w:rPr>
          <w:sz w:val="18"/>
          <w:szCs w:val="18"/>
        </w:rPr>
        <w:t>a</w:t>
      </w:r>
      <w:r>
        <w:rPr>
          <w:spacing w:val="-5"/>
          <w:sz w:val="18"/>
          <w:szCs w:val="18"/>
        </w:rPr>
        <w:t>c</w:t>
      </w:r>
      <w:r>
        <w:rPr>
          <w:sz w:val="18"/>
          <w:szCs w:val="18"/>
        </w:rPr>
        <w:t>hie</w:t>
      </w:r>
      <w:r>
        <w:rPr>
          <w:spacing w:val="-5"/>
          <w:sz w:val="18"/>
          <w:szCs w:val="18"/>
        </w:rPr>
        <w:t>v</w:t>
      </w:r>
      <w:r>
        <w:rPr>
          <w:sz w:val="18"/>
          <w:szCs w:val="18"/>
        </w:rPr>
        <w:t xml:space="preserve">es </w:t>
      </w:r>
      <w:r>
        <w:rPr>
          <w:spacing w:val="11"/>
          <w:sz w:val="18"/>
          <w:szCs w:val="18"/>
        </w:rPr>
        <w:t xml:space="preserve"> </w:t>
      </w:r>
      <w:r>
        <w:rPr>
          <w:sz w:val="18"/>
          <w:szCs w:val="18"/>
        </w:rPr>
        <w:t>up</w:t>
      </w:r>
      <w:proofErr w:type="gramEnd"/>
      <w:r>
        <w:rPr>
          <w:spacing w:val="39"/>
          <w:sz w:val="18"/>
          <w:szCs w:val="18"/>
        </w:rPr>
        <w:t xml:space="preserve"> </w:t>
      </w:r>
      <w:r>
        <w:rPr>
          <w:sz w:val="18"/>
          <w:szCs w:val="18"/>
        </w:rPr>
        <w:t>to</w:t>
      </w:r>
      <w:r>
        <w:rPr>
          <w:spacing w:val="38"/>
          <w:sz w:val="18"/>
          <w:szCs w:val="18"/>
        </w:rPr>
        <w:t xml:space="preserve"> </w:t>
      </w:r>
      <w:r>
        <w:rPr>
          <w:sz w:val="18"/>
          <w:szCs w:val="18"/>
        </w:rPr>
        <w:t>14</w:t>
      </w:r>
      <w:r>
        <w:rPr>
          <w:spacing w:val="-10"/>
          <w:sz w:val="18"/>
          <w:szCs w:val="18"/>
        </w:rPr>
        <w:t xml:space="preserve"> </w:t>
      </w:r>
      <w:r>
        <w:rPr>
          <w:w w:val="102"/>
          <w:sz w:val="18"/>
          <w:szCs w:val="18"/>
        </w:rPr>
        <w:t xml:space="preserve">% </w:t>
      </w:r>
      <w:r>
        <w:rPr>
          <w:sz w:val="18"/>
          <w:szCs w:val="18"/>
        </w:rPr>
        <w:t>of</w:t>
      </w:r>
      <w:r>
        <w:rPr>
          <w:spacing w:val="1"/>
          <w:sz w:val="18"/>
          <w:szCs w:val="18"/>
        </w:rPr>
        <w:t xml:space="preserve"> </w:t>
      </w:r>
      <w:r>
        <w:rPr>
          <w:sz w:val="18"/>
          <w:szCs w:val="18"/>
        </w:rPr>
        <w:t>the</w:t>
      </w:r>
      <w:r>
        <w:rPr>
          <w:spacing w:val="39"/>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r>
        <w:rPr>
          <w:w w:val="110"/>
          <w:sz w:val="18"/>
          <w:szCs w:val="18"/>
        </w:rPr>
        <w:t xml:space="preserve"> impr</w:t>
      </w:r>
      <w:r>
        <w:rPr>
          <w:spacing w:val="-5"/>
          <w:w w:val="110"/>
          <w:sz w:val="18"/>
          <w:szCs w:val="18"/>
        </w:rPr>
        <w:t>ov</w:t>
      </w:r>
      <w:r>
        <w:rPr>
          <w:w w:val="110"/>
          <w:sz w:val="18"/>
          <w:szCs w:val="18"/>
        </w:rPr>
        <w:t>eme</w:t>
      </w:r>
      <w:r>
        <w:rPr>
          <w:spacing w:val="-5"/>
          <w:w w:val="110"/>
          <w:sz w:val="18"/>
          <w:szCs w:val="18"/>
        </w:rPr>
        <w:t>n</w:t>
      </w:r>
      <w:r>
        <w:rPr>
          <w:w w:val="110"/>
          <w:sz w:val="18"/>
          <w:szCs w:val="18"/>
        </w:rPr>
        <w:t>t.</w:t>
      </w:r>
      <w:r>
        <w:rPr>
          <w:spacing w:val="3"/>
          <w:w w:val="110"/>
          <w:sz w:val="18"/>
          <w:szCs w:val="18"/>
        </w:rPr>
        <w:t xml:space="preserve"> </w:t>
      </w:r>
      <w:r>
        <w:rPr>
          <w:sz w:val="18"/>
          <w:szCs w:val="18"/>
        </w:rPr>
        <w:t>The</w:t>
      </w:r>
      <w:r>
        <w:rPr>
          <w:spacing w:val="40"/>
          <w:sz w:val="18"/>
          <w:szCs w:val="18"/>
        </w:rPr>
        <w:t xml:space="preserve"> </w:t>
      </w:r>
      <w:r>
        <w:rPr>
          <w:w w:val="110"/>
          <w:sz w:val="18"/>
          <w:szCs w:val="18"/>
        </w:rPr>
        <w:t>comparison</w:t>
      </w:r>
      <w:r>
        <w:rPr>
          <w:spacing w:val="-16"/>
          <w:w w:val="110"/>
          <w:sz w:val="18"/>
          <w:szCs w:val="18"/>
        </w:rPr>
        <w:t xml:space="preserve"> </w:t>
      </w:r>
      <w:r>
        <w:rPr>
          <w:w w:val="110"/>
          <w:sz w:val="18"/>
          <w:szCs w:val="18"/>
        </w:rPr>
        <w:t>against</w:t>
      </w:r>
      <w:r>
        <w:rPr>
          <w:spacing w:val="11"/>
          <w:w w:val="110"/>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pacing w:val="16"/>
          <w:sz w:val="18"/>
          <w:szCs w:val="18"/>
        </w:rPr>
        <w:t xml:space="preserve"> </w:t>
      </w:r>
      <w:r>
        <w:rPr>
          <w:sz w:val="18"/>
          <w:szCs w:val="18"/>
        </w:rPr>
        <w:t>sh</w:t>
      </w:r>
      <w:r>
        <w:rPr>
          <w:spacing w:val="-5"/>
          <w:sz w:val="18"/>
          <w:szCs w:val="18"/>
        </w:rPr>
        <w:t>o</w:t>
      </w:r>
      <w:r>
        <w:rPr>
          <w:sz w:val="18"/>
          <w:szCs w:val="18"/>
        </w:rPr>
        <w:t>ws</w:t>
      </w:r>
      <w:r>
        <w:rPr>
          <w:spacing w:val="23"/>
          <w:sz w:val="18"/>
          <w:szCs w:val="18"/>
        </w:rPr>
        <w:t xml:space="preserve"> </w:t>
      </w:r>
      <w:r>
        <w:rPr>
          <w:w w:val="125"/>
          <w:sz w:val="18"/>
          <w:szCs w:val="18"/>
        </w:rPr>
        <w:t>that</w:t>
      </w:r>
      <w:r>
        <w:rPr>
          <w:spacing w:val="-7"/>
          <w:w w:val="125"/>
          <w:sz w:val="18"/>
          <w:szCs w:val="18"/>
        </w:rPr>
        <w:t xml:space="preserve"> </w:t>
      </w:r>
      <w:r>
        <w:rPr>
          <w:sz w:val="18"/>
          <w:szCs w:val="18"/>
        </w:rPr>
        <w:t>the</w:t>
      </w:r>
      <w:r>
        <w:rPr>
          <w:spacing w:val="39"/>
          <w:sz w:val="18"/>
          <w:szCs w:val="18"/>
        </w:rPr>
        <w:t xml:space="preserve"> </w:t>
      </w:r>
      <w:r>
        <w:rPr>
          <w:w w:val="110"/>
          <w:sz w:val="18"/>
          <w:szCs w:val="18"/>
        </w:rPr>
        <w:t xml:space="preserve">main </w:t>
      </w:r>
      <w:r>
        <w:rPr>
          <w:w w:val="120"/>
          <w:sz w:val="18"/>
          <w:szCs w:val="18"/>
        </w:rPr>
        <w:t>part</w:t>
      </w:r>
      <w:r>
        <w:rPr>
          <w:spacing w:val="14"/>
          <w:w w:val="120"/>
          <w:sz w:val="18"/>
          <w:szCs w:val="18"/>
        </w:rPr>
        <w:t xml:space="preserve"> </w:t>
      </w:r>
      <w:r>
        <w:rPr>
          <w:sz w:val="18"/>
          <w:szCs w:val="18"/>
        </w:rPr>
        <w:t>of</w:t>
      </w:r>
      <w:r>
        <w:rPr>
          <w:spacing w:val="20"/>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z w:val="18"/>
          <w:szCs w:val="18"/>
        </w:rPr>
        <w:t xml:space="preserve"> </w:t>
      </w:r>
      <w:r>
        <w:rPr>
          <w:spacing w:val="-22"/>
          <w:sz w:val="18"/>
          <w:szCs w:val="18"/>
        </w:rPr>
        <w:t xml:space="preserve"> </w:t>
      </w:r>
      <w:r>
        <w:rPr>
          <w:sz w:val="18"/>
          <w:szCs w:val="18"/>
        </w:rPr>
        <w:t>is</w:t>
      </w:r>
      <w:r>
        <w:rPr>
          <w:spacing w:val="27"/>
          <w:sz w:val="18"/>
          <w:szCs w:val="18"/>
        </w:rPr>
        <w:t xml:space="preserve"> </w:t>
      </w:r>
      <w:r>
        <w:rPr>
          <w:sz w:val="18"/>
          <w:szCs w:val="18"/>
        </w:rPr>
        <w:t>a</w:t>
      </w:r>
      <w:r>
        <w:rPr>
          <w:spacing w:val="-5"/>
          <w:sz w:val="18"/>
          <w:szCs w:val="18"/>
        </w:rPr>
        <w:t>c</w:t>
      </w:r>
      <w:r>
        <w:rPr>
          <w:sz w:val="18"/>
          <w:szCs w:val="18"/>
        </w:rPr>
        <w:t>hie</w:t>
      </w:r>
      <w:r>
        <w:rPr>
          <w:spacing w:val="-5"/>
          <w:sz w:val="18"/>
          <w:szCs w:val="18"/>
        </w:rPr>
        <w:t>v</w:t>
      </w:r>
      <w:r>
        <w:rPr>
          <w:sz w:val="18"/>
          <w:szCs w:val="18"/>
        </w:rPr>
        <w:t xml:space="preserve">ed </w:t>
      </w:r>
      <w:r>
        <w:rPr>
          <w:spacing w:val="26"/>
          <w:sz w:val="18"/>
          <w:szCs w:val="18"/>
        </w:rPr>
        <w:t xml:space="preserve"> </w:t>
      </w:r>
      <w:r>
        <w:rPr>
          <w:spacing w:val="-5"/>
          <w:sz w:val="18"/>
          <w:szCs w:val="18"/>
        </w:rPr>
        <w:t>b</w:t>
      </w:r>
      <w:r>
        <w:rPr>
          <w:sz w:val="18"/>
          <w:szCs w:val="18"/>
        </w:rPr>
        <w:t>y</w:t>
      </w:r>
      <w:r>
        <w:rPr>
          <w:spacing w:val="40"/>
          <w:sz w:val="18"/>
          <w:szCs w:val="18"/>
        </w:rPr>
        <w:t xml:space="preserve"> </w:t>
      </w:r>
      <w:r>
        <w:rPr>
          <w:sz w:val="18"/>
          <w:szCs w:val="18"/>
        </w:rPr>
        <w:t xml:space="preserve">the </w:t>
      </w:r>
      <w:r>
        <w:rPr>
          <w:spacing w:val="13"/>
          <w:sz w:val="18"/>
          <w:szCs w:val="18"/>
        </w:rPr>
        <w:t xml:space="preserve"> </w:t>
      </w:r>
      <w:r>
        <w:rPr>
          <w:w w:val="109"/>
          <w:sz w:val="18"/>
          <w:szCs w:val="18"/>
        </w:rPr>
        <w:t>seque</w:t>
      </w:r>
      <w:r>
        <w:rPr>
          <w:spacing w:val="-5"/>
          <w:w w:val="109"/>
          <w:sz w:val="18"/>
          <w:szCs w:val="18"/>
        </w:rPr>
        <w:t>n</w:t>
      </w:r>
      <w:r>
        <w:rPr>
          <w:w w:val="109"/>
          <w:sz w:val="18"/>
          <w:szCs w:val="18"/>
        </w:rPr>
        <w:t>tial</w:t>
      </w:r>
      <w:r>
        <w:rPr>
          <w:spacing w:val="23"/>
          <w:w w:val="109"/>
          <w:sz w:val="18"/>
          <w:szCs w:val="18"/>
        </w:rPr>
        <w:t xml:space="preserve"> </w:t>
      </w:r>
      <w:r>
        <w:rPr>
          <w:sz w:val="18"/>
          <w:szCs w:val="18"/>
        </w:rPr>
        <w:t>file</w:t>
      </w:r>
      <w:r>
        <w:rPr>
          <w:spacing w:val="18"/>
          <w:sz w:val="18"/>
          <w:szCs w:val="18"/>
        </w:rPr>
        <w:t xml:space="preserve"> </w:t>
      </w:r>
      <w:r>
        <w:rPr>
          <w:w w:val="111"/>
          <w:sz w:val="18"/>
          <w:szCs w:val="18"/>
        </w:rPr>
        <w:t>transferring,</w:t>
      </w:r>
      <w:r>
        <w:rPr>
          <w:spacing w:val="19"/>
          <w:w w:val="111"/>
          <w:sz w:val="18"/>
          <w:szCs w:val="18"/>
        </w:rPr>
        <w:t xml:space="preserve"> </w:t>
      </w:r>
      <w:r>
        <w:rPr>
          <w:sz w:val="18"/>
          <w:szCs w:val="18"/>
        </w:rPr>
        <w:t>while</w:t>
      </w:r>
      <w:r>
        <w:rPr>
          <w:spacing w:val="43"/>
          <w:sz w:val="18"/>
          <w:szCs w:val="18"/>
        </w:rPr>
        <w:t xml:space="preserve"> </w:t>
      </w:r>
      <w:r>
        <w:rPr>
          <w:w w:val="111"/>
          <w:sz w:val="18"/>
          <w:szCs w:val="18"/>
        </w:rPr>
        <w:t xml:space="preserve">transferring </w:t>
      </w:r>
      <w:r>
        <w:rPr>
          <w:sz w:val="18"/>
          <w:szCs w:val="18"/>
        </w:rPr>
        <w:t>files</w:t>
      </w:r>
      <w:r>
        <w:rPr>
          <w:spacing w:val="18"/>
          <w:sz w:val="18"/>
          <w:szCs w:val="18"/>
        </w:rPr>
        <w:t xml:space="preserve"> </w:t>
      </w:r>
      <w:r>
        <w:rPr>
          <w:sz w:val="18"/>
          <w:szCs w:val="18"/>
        </w:rPr>
        <w:t xml:space="preserve">ahead </w:t>
      </w:r>
      <w:r>
        <w:rPr>
          <w:spacing w:val="25"/>
          <w:sz w:val="18"/>
          <w:szCs w:val="18"/>
        </w:rPr>
        <w:t xml:space="preserve"> </w:t>
      </w:r>
      <w:r>
        <w:rPr>
          <w:sz w:val="18"/>
          <w:szCs w:val="18"/>
        </w:rPr>
        <w:t>of</w:t>
      </w:r>
      <w:r>
        <w:rPr>
          <w:spacing w:val="17"/>
          <w:sz w:val="18"/>
          <w:szCs w:val="18"/>
        </w:rPr>
        <w:t xml:space="preserve"> </w:t>
      </w:r>
      <w:r>
        <w:rPr>
          <w:sz w:val="18"/>
          <w:szCs w:val="18"/>
        </w:rPr>
        <w:t>pr</w:t>
      </w:r>
      <w:r>
        <w:rPr>
          <w:spacing w:val="5"/>
          <w:sz w:val="18"/>
          <w:szCs w:val="18"/>
        </w:rPr>
        <w:t>o</w:t>
      </w:r>
      <w:r>
        <w:rPr>
          <w:sz w:val="18"/>
          <w:szCs w:val="18"/>
        </w:rPr>
        <w:t xml:space="preserve">cessing </w:t>
      </w:r>
      <w:r>
        <w:rPr>
          <w:spacing w:val="21"/>
          <w:sz w:val="18"/>
          <w:szCs w:val="18"/>
        </w:rPr>
        <w:t xml:space="preserve"> </w:t>
      </w:r>
      <w:r>
        <w:rPr>
          <w:w w:val="109"/>
          <w:sz w:val="18"/>
          <w:szCs w:val="18"/>
        </w:rPr>
        <w:t>(pr</w:t>
      </w:r>
      <w:r>
        <w:rPr>
          <w:spacing w:val="-5"/>
          <w:w w:val="109"/>
          <w:sz w:val="18"/>
          <w:szCs w:val="18"/>
        </w:rPr>
        <w:t>o</w:t>
      </w:r>
      <w:r>
        <w:rPr>
          <w:w w:val="109"/>
          <w:sz w:val="18"/>
          <w:szCs w:val="18"/>
        </w:rPr>
        <w:t>vided</w:t>
      </w:r>
      <w:r>
        <w:rPr>
          <w:spacing w:val="22"/>
          <w:w w:val="109"/>
          <w:sz w:val="18"/>
          <w:szCs w:val="18"/>
        </w:rPr>
        <w:t xml:space="preserve"> </w:t>
      </w:r>
      <w:r>
        <w:rPr>
          <w:spacing w:val="-5"/>
          <w:sz w:val="18"/>
          <w:szCs w:val="18"/>
        </w:rPr>
        <w:t>b</w:t>
      </w:r>
      <w:r>
        <w:rPr>
          <w:sz w:val="18"/>
          <w:szCs w:val="18"/>
        </w:rPr>
        <w:t>y</w:t>
      </w:r>
      <w:r>
        <w:rPr>
          <w:spacing w:val="38"/>
          <w:sz w:val="18"/>
          <w:szCs w:val="18"/>
        </w:rPr>
        <w:t xml:space="preserve"> </w:t>
      </w:r>
      <w:r>
        <w:rPr>
          <w:sz w:val="18"/>
          <w:szCs w:val="18"/>
        </w:rPr>
        <w:t xml:space="preserve">the </w:t>
      </w:r>
      <w:r>
        <w:rPr>
          <w:spacing w:val="10"/>
          <w:sz w:val="18"/>
          <w:szCs w:val="18"/>
        </w:rPr>
        <w:t xml:space="preserve"> </w:t>
      </w:r>
      <w:r>
        <w:rPr>
          <w:w w:val="111"/>
          <w:sz w:val="18"/>
          <w:szCs w:val="18"/>
        </w:rPr>
        <w:t>PLANNER</w:t>
      </w:r>
      <w:r>
        <w:rPr>
          <w:spacing w:val="8"/>
          <w:w w:val="111"/>
          <w:sz w:val="18"/>
          <w:szCs w:val="18"/>
        </w:rPr>
        <w:t xml:space="preserve"> </w:t>
      </w:r>
      <w:r>
        <w:rPr>
          <w:w w:val="111"/>
          <w:sz w:val="18"/>
          <w:szCs w:val="18"/>
        </w:rPr>
        <w:t>approa</w:t>
      </w:r>
      <w:r>
        <w:rPr>
          <w:spacing w:val="-6"/>
          <w:w w:val="111"/>
          <w:sz w:val="18"/>
          <w:szCs w:val="18"/>
        </w:rPr>
        <w:t>c</w:t>
      </w:r>
      <w:r>
        <w:rPr>
          <w:w w:val="111"/>
          <w:sz w:val="18"/>
          <w:szCs w:val="18"/>
        </w:rPr>
        <w:t>h)</w:t>
      </w:r>
      <w:r>
        <w:rPr>
          <w:spacing w:val="23"/>
          <w:w w:val="111"/>
          <w:sz w:val="18"/>
          <w:szCs w:val="18"/>
        </w:rPr>
        <w:t xml:space="preserve"> </w:t>
      </w:r>
      <w:r>
        <w:rPr>
          <w:sz w:val="18"/>
          <w:szCs w:val="18"/>
        </w:rPr>
        <w:t>is</w:t>
      </w:r>
      <w:r>
        <w:rPr>
          <w:spacing w:val="24"/>
          <w:sz w:val="18"/>
          <w:szCs w:val="18"/>
        </w:rPr>
        <w:t xml:space="preserve"> </w:t>
      </w:r>
      <w:r>
        <w:rPr>
          <w:w w:val="107"/>
          <w:sz w:val="18"/>
          <w:szCs w:val="18"/>
        </w:rPr>
        <w:t>res</w:t>
      </w:r>
      <w:r>
        <w:rPr>
          <w:spacing w:val="5"/>
          <w:w w:val="107"/>
          <w:sz w:val="18"/>
          <w:szCs w:val="18"/>
        </w:rPr>
        <w:t>p</w:t>
      </w:r>
      <w:r>
        <w:rPr>
          <w:w w:val="107"/>
          <w:sz w:val="18"/>
          <w:szCs w:val="18"/>
        </w:rPr>
        <w:t>onsible</w:t>
      </w:r>
      <w:r>
        <w:rPr>
          <w:spacing w:val="20"/>
          <w:w w:val="107"/>
          <w:sz w:val="18"/>
          <w:szCs w:val="18"/>
        </w:rPr>
        <w:t xml:space="preserve"> </w:t>
      </w:r>
      <w:r>
        <w:rPr>
          <w:sz w:val="18"/>
          <w:szCs w:val="18"/>
        </w:rPr>
        <w:t>for</w:t>
      </w:r>
      <w:r>
        <w:rPr>
          <w:spacing w:val="30"/>
          <w:sz w:val="18"/>
          <w:szCs w:val="18"/>
        </w:rPr>
        <w:t xml:space="preserve"> </w:t>
      </w:r>
      <w:r>
        <w:rPr>
          <w:w w:val="113"/>
          <w:sz w:val="18"/>
          <w:szCs w:val="18"/>
        </w:rPr>
        <w:t xml:space="preserve">up </w:t>
      </w:r>
      <w:r>
        <w:rPr>
          <w:sz w:val="18"/>
          <w:szCs w:val="18"/>
        </w:rPr>
        <w:t>to</w:t>
      </w:r>
      <w:r>
        <w:rPr>
          <w:spacing w:val="35"/>
          <w:sz w:val="18"/>
          <w:szCs w:val="18"/>
        </w:rPr>
        <w:t xml:space="preserve"> </w:t>
      </w:r>
      <w:r>
        <w:rPr>
          <w:sz w:val="18"/>
          <w:szCs w:val="18"/>
        </w:rPr>
        <w:t>1.8</w:t>
      </w:r>
      <w:r>
        <w:rPr>
          <w:spacing w:val="-5"/>
          <w:sz w:val="18"/>
          <w:szCs w:val="18"/>
        </w:rPr>
        <w:t xml:space="preserve"> </w:t>
      </w:r>
      <w:r>
        <w:rPr>
          <w:sz w:val="18"/>
          <w:szCs w:val="18"/>
        </w:rPr>
        <w:t>%</w:t>
      </w:r>
      <w:r>
        <w:rPr>
          <w:spacing w:val="16"/>
          <w:sz w:val="18"/>
          <w:szCs w:val="18"/>
        </w:rPr>
        <w:t xml:space="preserve"> </w:t>
      </w:r>
      <w:r>
        <w:rPr>
          <w:sz w:val="18"/>
          <w:szCs w:val="18"/>
        </w:rPr>
        <w:t>of</w:t>
      </w:r>
      <w:r>
        <w:rPr>
          <w:spacing w:val="10"/>
          <w:sz w:val="18"/>
          <w:szCs w:val="18"/>
        </w:rPr>
        <w:t xml:space="preserve"> </w:t>
      </w:r>
      <w:r>
        <w:rPr>
          <w:w w:val="111"/>
          <w:sz w:val="18"/>
          <w:szCs w:val="18"/>
        </w:rPr>
        <w:t>additional</w:t>
      </w:r>
      <w:r>
        <w:rPr>
          <w:spacing w:val="16"/>
          <w:w w:val="111"/>
          <w:sz w:val="18"/>
          <w:szCs w:val="18"/>
        </w:rPr>
        <w:t xml:space="preserve"> </w:t>
      </w:r>
      <w:proofErr w:type="spellStart"/>
      <w:r>
        <w:rPr>
          <w:w w:val="111"/>
          <w:sz w:val="18"/>
          <w:szCs w:val="18"/>
        </w:rPr>
        <w:t>ma</w:t>
      </w:r>
      <w:r>
        <w:rPr>
          <w:spacing w:val="-6"/>
          <w:w w:val="111"/>
          <w:sz w:val="18"/>
          <w:szCs w:val="18"/>
        </w:rPr>
        <w:t>k</w:t>
      </w:r>
      <w:r>
        <w:rPr>
          <w:w w:val="111"/>
          <w:sz w:val="18"/>
          <w:szCs w:val="18"/>
        </w:rPr>
        <w:t>espan</w:t>
      </w:r>
      <w:proofErr w:type="spellEnd"/>
      <w:r>
        <w:rPr>
          <w:spacing w:val="1"/>
          <w:w w:val="111"/>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3"/>
          <w:sz w:val="18"/>
          <w:szCs w:val="18"/>
        </w:rPr>
        <w:t xml:space="preserve"> </w:t>
      </w:r>
      <w:r>
        <w:rPr>
          <w:sz w:val="18"/>
          <w:szCs w:val="18"/>
        </w:rPr>
        <w:t>(whi</w:t>
      </w:r>
      <w:r>
        <w:rPr>
          <w:spacing w:val="-5"/>
          <w:sz w:val="18"/>
          <w:szCs w:val="18"/>
        </w:rPr>
        <w:t>c</w:t>
      </w:r>
      <w:r>
        <w:rPr>
          <w:sz w:val="18"/>
          <w:szCs w:val="18"/>
        </w:rPr>
        <w:t xml:space="preserve">h </w:t>
      </w:r>
      <w:r>
        <w:rPr>
          <w:spacing w:val="8"/>
          <w:sz w:val="18"/>
          <w:szCs w:val="18"/>
        </w:rPr>
        <w:t xml:space="preserve"> </w:t>
      </w:r>
      <w:r>
        <w:rPr>
          <w:sz w:val="18"/>
          <w:szCs w:val="18"/>
        </w:rPr>
        <w:t>is</w:t>
      </w:r>
      <w:r>
        <w:rPr>
          <w:spacing w:val="17"/>
          <w:sz w:val="18"/>
          <w:szCs w:val="18"/>
        </w:rPr>
        <w:t xml:space="preserve"> </w:t>
      </w:r>
      <w:r>
        <w:rPr>
          <w:w w:val="110"/>
          <w:sz w:val="18"/>
          <w:szCs w:val="18"/>
        </w:rPr>
        <w:t>appr</w:t>
      </w:r>
      <w:r>
        <w:rPr>
          <w:spacing w:val="-5"/>
          <w:w w:val="110"/>
          <w:sz w:val="18"/>
          <w:szCs w:val="18"/>
        </w:rPr>
        <w:t>o</w:t>
      </w:r>
      <w:r>
        <w:rPr>
          <w:w w:val="110"/>
          <w:sz w:val="18"/>
          <w:szCs w:val="18"/>
        </w:rPr>
        <w:t>ximately</w:t>
      </w:r>
      <w:r>
        <w:rPr>
          <w:spacing w:val="17"/>
          <w:w w:val="110"/>
          <w:sz w:val="18"/>
          <w:szCs w:val="18"/>
        </w:rPr>
        <w:t xml:space="preserve"> </w:t>
      </w:r>
      <w:r>
        <w:rPr>
          <w:sz w:val="18"/>
          <w:szCs w:val="18"/>
        </w:rPr>
        <w:t>50</w:t>
      </w:r>
      <w:r>
        <w:rPr>
          <w:spacing w:val="17"/>
          <w:sz w:val="18"/>
          <w:szCs w:val="18"/>
        </w:rPr>
        <w:t xml:space="preserve"> </w:t>
      </w:r>
      <w:r>
        <w:rPr>
          <w:sz w:val="18"/>
          <w:szCs w:val="18"/>
        </w:rPr>
        <w:t xml:space="preserve">hours </w:t>
      </w:r>
      <w:r>
        <w:rPr>
          <w:spacing w:val="8"/>
          <w:sz w:val="18"/>
          <w:szCs w:val="18"/>
        </w:rPr>
        <w:t xml:space="preserve"> </w:t>
      </w:r>
      <w:r>
        <w:rPr>
          <w:sz w:val="18"/>
          <w:szCs w:val="18"/>
        </w:rPr>
        <w:t>in</w:t>
      </w:r>
      <w:r>
        <w:rPr>
          <w:spacing w:val="26"/>
          <w:sz w:val="18"/>
          <w:szCs w:val="18"/>
        </w:rPr>
        <w:t xml:space="preserve"> </w:t>
      </w:r>
      <w:r>
        <w:rPr>
          <w:w w:val="116"/>
          <w:sz w:val="18"/>
          <w:szCs w:val="18"/>
        </w:rPr>
        <w:t xml:space="preserve">the </w:t>
      </w:r>
      <w:r>
        <w:rPr>
          <w:w w:val="109"/>
          <w:sz w:val="18"/>
          <w:szCs w:val="18"/>
        </w:rPr>
        <w:t>si</w:t>
      </w:r>
      <w:r>
        <w:rPr>
          <w:spacing w:val="-5"/>
          <w:w w:val="109"/>
          <w:sz w:val="18"/>
          <w:szCs w:val="18"/>
        </w:rPr>
        <w:t>m</w:t>
      </w:r>
      <w:r>
        <w:rPr>
          <w:w w:val="109"/>
          <w:sz w:val="18"/>
          <w:szCs w:val="18"/>
        </w:rPr>
        <w:t>ulated</w:t>
      </w:r>
      <w:r>
        <w:rPr>
          <w:spacing w:val="28"/>
          <w:w w:val="109"/>
          <w:sz w:val="18"/>
          <w:szCs w:val="18"/>
        </w:rPr>
        <w:t xml:space="preserve"> </w:t>
      </w:r>
      <w:r>
        <w:rPr>
          <w:w w:val="109"/>
          <w:sz w:val="18"/>
          <w:szCs w:val="18"/>
        </w:rPr>
        <w:t>case).</w:t>
      </w:r>
    </w:p>
    <w:p w:rsidR="00C45AA3" w:rsidRDefault="00DC4C15">
      <w:pPr>
        <w:spacing w:before="21" w:line="265" w:lineRule="auto"/>
        <w:ind w:left="120" w:right="1841" w:firstLine="299"/>
        <w:jc w:val="both"/>
        <w:rPr>
          <w:sz w:val="18"/>
          <w:szCs w:val="18"/>
        </w:rPr>
        <w:sectPr w:rsidR="00C45AA3">
          <w:pgSz w:w="11920" w:h="16840"/>
          <w:pgMar w:top="1560" w:right="1680" w:bottom="280" w:left="1320" w:header="720" w:footer="720" w:gutter="0"/>
          <w:cols w:space="720"/>
        </w:sectPr>
      </w:pPr>
      <w:r>
        <w:pict>
          <v:group id="_x0000_s1265" style="position:absolute;left:0;text-align:left;margin-left:137.35pt;margin-top:20.7pt;width:2.75pt;height:0;z-index:-1780;mso-position-horizontal-relative:page" coordorigin="2747,414" coordsize="55,0">
            <v:shape id="_x0000_s1266" style="position:absolute;left:2747;top:414;width:55;height:0" coordorigin="2747,414" coordsize="55,0" path="m2747,414r55,e" filled="f" strokeweight=".14042mm">
              <v:path arrowok="t"/>
            </v:shape>
            <w10:wrap anchorx="page"/>
          </v:group>
        </w:pict>
      </w:r>
      <w:r>
        <w:rPr>
          <w:spacing w:val="-6"/>
          <w:w w:val="116"/>
          <w:sz w:val="18"/>
          <w:szCs w:val="18"/>
        </w:rPr>
        <w:t>A</w:t>
      </w:r>
      <w:r>
        <w:rPr>
          <w:w w:val="116"/>
          <w:sz w:val="18"/>
          <w:szCs w:val="18"/>
        </w:rPr>
        <w:t>t</w:t>
      </w:r>
      <w:r>
        <w:rPr>
          <w:spacing w:val="-2"/>
          <w:w w:val="116"/>
          <w:sz w:val="18"/>
          <w:szCs w:val="18"/>
        </w:rPr>
        <w:t xml:space="preserve"> </w:t>
      </w:r>
      <w:r>
        <w:rPr>
          <w:sz w:val="18"/>
          <w:szCs w:val="18"/>
        </w:rPr>
        <w:t>this</w:t>
      </w:r>
      <w:r>
        <w:rPr>
          <w:spacing w:val="41"/>
          <w:sz w:val="18"/>
          <w:szCs w:val="18"/>
        </w:rPr>
        <w:t xml:space="preserve"> </w:t>
      </w:r>
      <w:r>
        <w:rPr>
          <w:spacing w:val="5"/>
          <w:w w:val="113"/>
          <w:sz w:val="18"/>
          <w:szCs w:val="18"/>
        </w:rPr>
        <w:t>p</w:t>
      </w:r>
      <w:r>
        <w:rPr>
          <w:w w:val="106"/>
          <w:sz w:val="18"/>
          <w:szCs w:val="18"/>
        </w:rPr>
        <w:t>oi</w:t>
      </w:r>
      <w:r>
        <w:rPr>
          <w:spacing w:val="-5"/>
          <w:w w:val="106"/>
          <w:sz w:val="18"/>
          <w:szCs w:val="18"/>
        </w:rPr>
        <w:t>n</w:t>
      </w:r>
      <w:r>
        <w:rPr>
          <w:w w:val="143"/>
          <w:sz w:val="18"/>
          <w:szCs w:val="18"/>
        </w:rPr>
        <w:t>t</w:t>
      </w:r>
      <w:r>
        <w:rPr>
          <w:spacing w:val="4"/>
          <w:sz w:val="18"/>
          <w:szCs w:val="18"/>
        </w:rPr>
        <w:t xml:space="preserve"> </w:t>
      </w:r>
      <w:r>
        <w:rPr>
          <w:sz w:val="18"/>
          <w:szCs w:val="18"/>
        </w:rPr>
        <w:t>the</w:t>
      </w:r>
      <w:r>
        <w:rPr>
          <w:spacing w:val="39"/>
          <w:sz w:val="18"/>
          <w:szCs w:val="18"/>
        </w:rPr>
        <w:t xml:space="preserve"> </w:t>
      </w:r>
      <w:r>
        <w:rPr>
          <w:sz w:val="18"/>
          <w:szCs w:val="18"/>
        </w:rPr>
        <w:t xml:space="preserve">reader </w:t>
      </w:r>
      <w:r>
        <w:rPr>
          <w:spacing w:val="9"/>
          <w:sz w:val="18"/>
          <w:szCs w:val="18"/>
        </w:rPr>
        <w:t xml:space="preserve"> </w:t>
      </w:r>
      <w:r>
        <w:rPr>
          <w:w w:val="107"/>
          <w:sz w:val="18"/>
          <w:szCs w:val="18"/>
        </w:rPr>
        <w:t>mig</w:t>
      </w:r>
      <w:r>
        <w:rPr>
          <w:spacing w:val="-5"/>
          <w:w w:val="107"/>
          <w:sz w:val="18"/>
          <w:szCs w:val="18"/>
        </w:rPr>
        <w:t>h</w:t>
      </w:r>
      <w:r>
        <w:rPr>
          <w:w w:val="143"/>
          <w:sz w:val="18"/>
          <w:szCs w:val="18"/>
        </w:rPr>
        <w:t>t</w:t>
      </w:r>
      <w:r>
        <w:rPr>
          <w:spacing w:val="4"/>
          <w:sz w:val="18"/>
          <w:szCs w:val="18"/>
        </w:rPr>
        <w:t xml:space="preserve"> </w:t>
      </w:r>
      <w:r>
        <w:rPr>
          <w:spacing w:val="5"/>
          <w:sz w:val="18"/>
          <w:szCs w:val="18"/>
        </w:rPr>
        <w:t>b</w:t>
      </w:r>
      <w:r>
        <w:rPr>
          <w:sz w:val="18"/>
          <w:szCs w:val="18"/>
        </w:rPr>
        <w:t>e</w:t>
      </w:r>
      <w:r>
        <w:rPr>
          <w:spacing w:val="17"/>
          <w:sz w:val="18"/>
          <w:szCs w:val="18"/>
        </w:rPr>
        <w:t xml:space="preserve"> </w:t>
      </w:r>
      <w:r>
        <w:rPr>
          <w:sz w:val="18"/>
          <w:szCs w:val="18"/>
        </w:rPr>
        <w:t>confused</w:t>
      </w:r>
      <w:r>
        <w:rPr>
          <w:spacing w:val="44"/>
          <w:sz w:val="18"/>
          <w:szCs w:val="18"/>
        </w:rPr>
        <w:t xml:space="preserve"> </w:t>
      </w:r>
      <w:r>
        <w:rPr>
          <w:spacing w:val="-5"/>
          <w:sz w:val="18"/>
          <w:szCs w:val="18"/>
        </w:rPr>
        <w:t>b</w:t>
      </w:r>
      <w:r>
        <w:rPr>
          <w:sz w:val="18"/>
          <w:szCs w:val="18"/>
        </w:rPr>
        <w:t>y</w:t>
      </w:r>
      <w:r>
        <w:rPr>
          <w:spacing w:val="22"/>
          <w:sz w:val="18"/>
          <w:szCs w:val="18"/>
        </w:rPr>
        <w:t xml:space="preserve"> </w:t>
      </w:r>
      <w:r>
        <w:rPr>
          <w:sz w:val="18"/>
          <w:szCs w:val="18"/>
        </w:rPr>
        <w:t>the</w:t>
      </w:r>
      <w:r>
        <w:rPr>
          <w:spacing w:val="40"/>
          <w:sz w:val="18"/>
          <w:szCs w:val="18"/>
        </w:rPr>
        <w:t xml:space="preserve"> </w:t>
      </w:r>
      <w:r>
        <w:rPr>
          <w:spacing w:val="-5"/>
          <w:sz w:val="18"/>
          <w:szCs w:val="18"/>
        </w:rPr>
        <w:t>v</w:t>
      </w:r>
      <w:r>
        <w:rPr>
          <w:sz w:val="18"/>
          <w:szCs w:val="18"/>
        </w:rPr>
        <w:t>ery</w:t>
      </w:r>
      <w:r>
        <w:rPr>
          <w:spacing w:val="31"/>
          <w:sz w:val="18"/>
          <w:szCs w:val="18"/>
        </w:rPr>
        <w:t xml:space="preserve"> </w:t>
      </w:r>
      <w:r>
        <w:rPr>
          <w:sz w:val="18"/>
          <w:szCs w:val="18"/>
        </w:rPr>
        <w:t>close</w:t>
      </w:r>
      <w:r>
        <w:rPr>
          <w:spacing w:val="12"/>
          <w:sz w:val="18"/>
          <w:szCs w:val="18"/>
        </w:rPr>
        <w:t xml:space="preserve"> </w:t>
      </w:r>
      <w:r>
        <w:rPr>
          <w:spacing w:val="5"/>
          <w:w w:val="109"/>
          <w:sz w:val="18"/>
          <w:szCs w:val="18"/>
        </w:rPr>
        <w:t>b</w:t>
      </w:r>
      <w:r>
        <w:rPr>
          <w:w w:val="109"/>
          <w:sz w:val="18"/>
          <w:szCs w:val="18"/>
        </w:rPr>
        <w:t>eh</w:t>
      </w:r>
      <w:r>
        <w:rPr>
          <w:spacing w:val="-5"/>
          <w:w w:val="109"/>
          <w:sz w:val="18"/>
          <w:szCs w:val="18"/>
        </w:rPr>
        <w:t>a</w:t>
      </w:r>
      <w:r>
        <w:rPr>
          <w:w w:val="109"/>
          <w:sz w:val="18"/>
          <w:szCs w:val="18"/>
        </w:rPr>
        <w:t>vior</w:t>
      </w:r>
      <w:r>
        <w:rPr>
          <w:spacing w:val="1"/>
          <w:w w:val="109"/>
          <w:sz w:val="18"/>
          <w:szCs w:val="18"/>
        </w:rPr>
        <w:t xml:space="preserve"> </w:t>
      </w:r>
      <w:r>
        <w:rPr>
          <w:sz w:val="18"/>
          <w:szCs w:val="18"/>
        </w:rPr>
        <w:t>of</w:t>
      </w:r>
      <w:r>
        <w:rPr>
          <w:spacing w:val="1"/>
          <w:sz w:val="18"/>
          <w:szCs w:val="18"/>
        </w:rPr>
        <w:t xml:space="preserve"> </w:t>
      </w:r>
      <w:r>
        <w:rPr>
          <w:sz w:val="18"/>
          <w:szCs w:val="18"/>
        </w:rPr>
        <w:t>the</w:t>
      </w:r>
      <w:r>
        <w:rPr>
          <w:spacing w:val="39"/>
          <w:sz w:val="18"/>
          <w:szCs w:val="18"/>
        </w:rPr>
        <w:t xml:space="preserve"> </w:t>
      </w:r>
      <w:r>
        <w:rPr>
          <w:w w:val="109"/>
          <w:sz w:val="18"/>
          <w:szCs w:val="18"/>
        </w:rPr>
        <w:t xml:space="preserve">PLAN- </w:t>
      </w:r>
      <w:r>
        <w:rPr>
          <w:sz w:val="18"/>
          <w:szCs w:val="18"/>
        </w:rPr>
        <w:t>NER</w:t>
      </w:r>
      <w:r>
        <w:rPr>
          <w:spacing w:val="39"/>
          <w:sz w:val="18"/>
          <w:szCs w:val="18"/>
        </w:rPr>
        <w:t xml:space="preserve"> </w:t>
      </w:r>
      <w:r>
        <w:rPr>
          <w:sz w:val="18"/>
          <w:szCs w:val="18"/>
        </w:rPr>
        <w:t>and</w:t>
      </w:r>
      <w:r>
        <w:rPr>
          <w:spacing w:val="39"/>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pacing w:val="15"/>
          <w:sz w:val="18"/>
          <w:szCs w:val="18"/>
        </w:rPr>
        <w:t xml:space="preserve"> </w:t>
      </w:r>
      <w:r>
        <w:rPr>
          <w:sz w:val="18"/>
          <w:szCs w:val="18"/>
        </w:rPr>
        <w:t>m</w:t>
      </w:r>
      <w:r>
        <w:rPr>
          <w:spacing w:val="5"/>
          <w:sz w:val="18"/>
          <w:szCs w:val="18"/>
        </w:rPr>
        <w:t>o</w:t>
      </w:r>
      <w:r>
        <w:rPr>
          <w:sz w:val="18"/>
          <w:szCs w:val="18"/>
        </w:rPr>
        <w:t>dels,</w:t>
      </w:r>
      <w:r>
        <w:rPr>
          <w:spacing w:val="40"/>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 xml:space="preserve">er, </w:t>
      </w:r>
      <w:r>
        <w:rPr>
          <w:spacing w:val="2"/>
          <w:sz w:val="18"/>
          <w:szCs w:val="18"/>
        </w:rPr>
        <w:t xml:space="preserve"> </w:t>
      </w:r>
      <w:r>
        <w:rPr>
          <w:sz w:val="18"/>
          <w:szCs w:val="18"/>
        </w:rPr>
        <w:t>this</w:t>
      </w:r>
      <w:r>
        <w:rPr>
          <w:spacing w:val="40"/>
          <w:sz w:val="18"/>
          <w:szCs w:val="18"/>
        </w:rPr>
        <w:t xml:space="preserve"> </w:t>
      </w:r>
      <w:r>
        <w:rPr>
          <w:sz w:val="18"/>
          <w:szCs w:val="18"/>
        </w:rPr>
        <w:t>is</w:t>
      </w:r>
      <w:r>
        <w:rPr>
          <w:spacing w:val="7"/>
          <w:sz w:val="18"/>
          <w:szCs w:val="18"/>
        </w:rPr>
        <w:t xml:space="preserve"> </w:t>
      </w:r>
      <w:r>
        <w:rPr>
          <w:sz w:val="18"/>
          <w:szCs w:val="18"/>
        </w:rPr>
        <w:t>due</w:t>
      </w:r>
      <w:r>
        <w:rPr>
          <w:spacing w:val="29"/>
          <w:sz w:val="18"/>
          <w:szCs w:val="18"/>
        </w:rPr>
        <w:t xml:space="preserve"> </w:t>
      </w:r>
      <w:r>
        <w:rPr>
          <w:sz w:val="18"/>
          <w:szCs w:val="18"/>
        </w:rPr>
        <w:t>to</w:t>
      </w:r>
      <w:r>
        <w:rPr>
          <w:spacing w:val="25"/>
          <w:sz w:val="18"/>
          <w:szCs w:val="18"/>
        </w:rPr>
        <w:t xml:space="preserve"> </w:t>
      </w:r>
      <w:r>
        <w:rPr>
          <w:w w:val="115"/>
          <w:sz w:val="18"/>
          <w:szCs w:val="18"/>
        </w:rPr>
        <w:t>the</w:t>
      </w:r>
      <w:r>
        <w:rPr>
          <w:spacing w:val="-2"/>
          <w:w w:val="115"/>
          <w:sz w:val="18"/>
          <w:szCs w:val="18"/>
        </w:rPr>
        <w:t xml:space="preserve"> </w:t>
      </w:r>
      <w:r>
        <w:rPr>
          <w:w w:val="110"/>
          <w:sz w:val="18"/>
          <w:szCs w:val="18"/>
        </w:rPr>
        <w:t>si</w:t>
      </w:r>
      <w:r>
        <w:rPr>
          <w:spacing w:val="-5"/>
          <w:w w:val="110"/>
          <w:sz w:val="18"/>
          <w:szCs w:val="18"/>
        </w:rPr>
        <w:t>m</w:t>
      </w:r>
      <w:r>
        <w:rPr>
          <w:w w:val="110"/>
          <w:sz w:val="18"/>
          <w:szCs w:val="18"/>
        </w:rPr>
        <w:t xml:space="preserve">ulation </w:t>
      </w:r>
      <w:r>
        <w:rPr>
          <w:sz w:val="18"/>
          <w:szCs w:val="18"/>
        </w:rPr>
        <w:t>with</w:t>
      </w:r>
      <w:r>
        <w:rPr>
          <w:spacing w:val="38"/>
          <w:sz w:val="18"/>
          <w:szCs w:val="18"/>
        </w:rPr>
        <w:t xml:space="preserve"> </w:t>
      </w:r>
      <w:r>
        <w:rPr>
          <w:sz w:val="18"/>
          <w:szCs w:val="18"/>
        </w:rPr>
        <w:t>a</w:t>
      </w:r>
      <w:r>
        <w:rPr>
          <w:spacing w:val="15"/>
          <w:sz w:val="18"/>
          <w:szCs w:val="18"/>
        </w:rPr>
        <w:t xml:space="preserve"> </w:t>
      </w:r>
      <w:r>
        <w:rPr>
          <w:sz w:val="18"/>
          <w:szCs w:val="18"/>
        </w:rPr>
        <w:t>single</w:t>
      </w:r>
      <w:r>
        <w:rPr>
          <w:spacing w:val="24"/>
          <w:sz w:val="18"/>
          <w:szCs w:val="18"/>
        </w:rPr>
        <w:t xml:space="preserve"> </w:t>
      </w:r>
      <w:r>
        <w:rPr>
          <w:w w:val="110"/>
          <w:sz w:val="18"/>
          <w:szCs w:val="18"/>
        </w:rPr>
        <w:t xml:space="preserve">remote </w:t>
      </w:r>
      <w:r>
        <w:rPr>
          <w:sz w:val="18"/>
          <w:szCs w:val="18"/>
        </w:rPr>
        <w:t xml:space="preserve">site, </w:t>
      </w:r>
      <w:r>
        <w:rPr>
          <w:spacing w:val="7"/>
          <w:sz w:val="18"/>
          <w:szCs w:val="18"/>
        </w:rPr>
        <w:t xml:space="preserve"> </w:t>
      </w:r>
      <w:r>
        <w:rPr>
          <w:sz w:val="18"/>
          <w:szCs w:val="18"/>
        </w:rPr>
        <w:t>while</w:t>
      </w:r>
      <w:r>
        <w:rPr>
          <w:spacing w:val="40"/>
          <w:sz w:val="18"/>
          <w:szCs w:val="18"/>
        </w:rPr>
        <w:t xml:space="preserve"> </w:t>
      </w:r>
      <w:r>
        <w:rPr>
          <w:sz w:val="18"/>
          <w:szCs w:val="18"/>
        </w:rPr>
        <w:t xml:space="preserve">the </w:t>
      </w:r>
      <w:r>
        <w:rPr>
          <w:spacing w:val="10"/>
          <w:sz w:val="18"/>
          <w:szCs w:val="18"/>
        </w:rPr>
        <w:t xml:space="preserve"> </w:t>
      </w:r>
      <w:r>
        <w:rPr>
          <w:w w:val="111"/>
          <w:sz w:val="18"/>
          <w:szCs w:val="18"/>
        </w:rPr>
        <w:t>planner</w:t>
      </w:r>
      <w:r>
        <w:rPr>
          <w:spacing w:val="16"/>
          <w:w w:val="111"/>
          <w:sz w:val="18"/>
          <w:szCs w:val="18"/>
        </w:rPr>
        <w:t xml:space="preserve"> </w:t>
      </w:r>
      <w:r>
        <w:rPr>
          <w:spacing w:val="-5"/>
          <w:sz w:val="18"/>
          <w:szCs w:val="18"/>
        </w:rPr>
        <w:t>w</w:t>
      </w:r>
      <w:r>
        <w:rPr>
          <w:sz w:val="18"/>
          <w:szCs w:val="18"/>
        </w:rPr>
        <w:t>as</w:t>
      </w:r>
      <w:r>
        <w:rPr>
          <w:spacing w:val="36"/>
          <w:sz w:val="18"/>
          <w:szCs w:val="18"/>
        </w:rPr>
        <w:t xml:space="preserve"> </w:t>
      </w:r>
      <w:r>
        <w:rPr>
          <w:sz w:val="18"/>
          <w:szCs w:val="18"/>
        </w:rPr>
        <w:t xml:space="preserve">designed </w:t>
      </w:r>
      <w:r>
        <w:rPr>
          <w:spacing w:val="20"/>
          <w:sz w:val="18"/>
          <w:szCs w:val="18"/>
        </w:rPr>
        <w:t xml:space="preserve"> </w:t>
      </w:r>
      <w:r>
        <w:rPr>
          <w:sz w:val="18"/>
          <w:szCs w:val="18"/>
        </w:rPr>
        <w:t>to</w:t>
      </w:r>
      <w:r>
        <w:rPr>
          <w:spacing w:val="42"/>
          <w:sz w:val="18"/>
          <w:szCs w:val="18"/>
        </w:rPr>
        <w:t xml:space="preserve"> </w:t>
      </w:r>
      <w:r>
        <w:rPr>
          <w:sz w:val="18"/>
          <w:szCs w:val="18"/>
        </w:rPr>
        <w:t>gain</w:t>
      </w:r>
      <w:r>
        <w:rPr>
          <w:spacing w:val="45"/>
          <w:sz w:val="18"/>
          <w:szCs w:val="18"/>
        </w:rPr>
        <w:t xml:space="preserve"> </w:t>
      </w:r>
      <w:r>
        <w:rPr>
          <w:sz w:val="18"/>
          <w:szCs w:val="18"/>
        </w:rPr>
        <w:t>an</w:t>
      </w:r>
      <w:r>
        <w:rPr>
          <w:spacing w:val="44"/>
          <w:sz w:val="18"/>
          <w:szCs w:val="18"/>
        </w:rPr>
        <w:t xml:space="preserve"> </w:t>
      </w:r>
      <w:r>
        <w:rPr>
          <w:w w:val="109"/>
          <w:sz w:val="18"/>
          <w:szCs w:val="18"/>
        </w:rPr>
        <w:t>impr</w:t>
      </w:r>
      <w:r>
        <w:rPr>
          <w:spacing w:val="-5"/>
          <w:w w:val="109"/>
          <w:sz w:val="18"/>
          <w:szCs w:val="18"/>
        </w:rPr>
        <w:t>o</w:t>
      </w:r>
      <w:r>
        <w:rPr>
          <w:spacing w:val="-5"/>
          <w:w w:val="107"/>
          <w:sz w:val="18"/>
          <w:szCs w:val="18"/>
        </w:rPr>
        <w:t>v</w:t>
      </w:r>
      <w:r>
        <w:rPr>
          <w:w w:val="102"/>
          <w:sz w:val="18"/>
          <w:szCs w:val="18"/>
        </w:rPr>
        <w:t>e</w:t>
      </w:r>
      <w:r>
        <w:rPr>
          <w:w w:val="109"/>
          <w:sz w:val="18"/>
          <w:szCs w:val="18"/>
        </w:rPr>
        <w:t>me</w:t>
      </w:r>
      <w:r>
        <w:rPr>
          <w:spacing w:val="-5"/>
          <w:w w:val="109"/>
          <w:sz w:val="18"/>
          <w:szCs w:val="18"/>
        </w:rPr>
        <w:t>n</w:t>
      </w:r>
      <w:r>
        <w:rPr>
          <w:w w:val="143"/>
          <w:sz w:val="18"/>
          <w:szCs w:val="18"/>
        </w:rPr>
        <w:t>t</w:t>
      </w:r>
      <w:r>
        <w:rPr>
          <w:spacing w:val="20"/>
          <w:sz w:val="18"/>
          <w:szCs w:val="18"/>
        </w:rPr>
        <w:t xml:space="preserve"> </w:t>
      </w:r>
      <w:r>
        <w:rPr>
          <w:sz w:val="18"/>
          <w:szCs w:val="18"/>
        </w:rPr>
        <w:t xml:space="preserve">not </w:t>
      </w:r>
      <w:r>
        <w:rPr>
          <w:spacing w:val="9"/>
          <w:sz w:val="18"/>
          <w:szCs w:val="18"/>
        </w:rPr>
        <w:t xml:space="preserve"> </w:t>
      </w:r>
      <w:r>
        <w:rPr>
          <w:spacing w:val="-5"/>
          <w:sz w:val="18"/>
          <w:szCs w:val="18"/>
        </w:rPr>
        <w:t>b</w:t>
      </w:r>
      <w:r>
        <w:rPr>
          <w:sz w:val="18"/>
          <w:szCs w:val="18"/>
        </w:rPr>
        <w:t>y</w:t>
      </w:r>
      <w:r>
        <w:rPr>
          <w:spacing w:val="38"/>
          <w:sz w:val="18"/>
          <w:szCs w:val="18"/>
        </w:rPr>
        <w:t xml:space="preserve"> </w:t>
      </w:r>
      <w:r>
        <w:rPr>
          <w:sz w:val="18"/>
          <w:szCs w:val="18"/>
        </w:rPr>
        <w:t>only</w:t>
      </w:r>
      <w:r>
        <w:rPr>
          <w:spacing w:val="42"/>
          <w:sz w:val="18"/>
          <w:szCs w:val="18"/>
        </w:rPr>
        <w:t xml:space="preserve"> </w:t>
      </w:r>
      <w:r>
        <w:rPr>
          <w:w w:val="111"/>
          <w:sz w:val="18"/>
          <w:szCs w:val="18"/>
        </w:rPr>
        <w:t xml:space="preserve">transferring </w:t>
      </w:r>
      <w:r>
        <w:rPr>
          <w:sz w:val="18"/>
          <w:szCs w:val="18"/>
        </w:rPr>
        <w:t>files</w:t>
      </w:r>
      <w:r>
        <w:rPr>
          <w:spacing w:val="27"/>
          <w:sz w:val="18"/>
          <w:szCs w:val="18"/>
        </w:rPr>
        <w:t xml:space="preserve"> </w:t>
      </w:r>
      <w:r>
        <w:rPr>
          <w:sz w:val="18"/>
          <w:szCs w:val="18"/>
        </w:rPr>
        <w:t>in</w:t>
      </w:r>
      <w:r>
        <w:rPr>
          <w:spacing w:val="43"/>
          <w:sz w:val="18"/>
          <w:szCs w:val="18"/>
        </w:rPr>
        <w:t xml:space="preserve"> </w:t>
      </w:r>
      <w:r>
        <w:rPr>
          <w:w w:val="109"/>
          <w:sz w:val="18"/>
          <w:szCs w:val="18"/>
        </w:rPr>
        <w:t>ad</w:t>
      </w:r>
      <w:r>
        <w:rPr>
          <w:spacing w:val="-11"/>
          <w:w w:val="109"/>
          <w:sz w:val="18"/>
          <w:szCs w:val="18"/>
        </w:rPr>
        <w:t>v</w:t>
      </w:r>
      <w:r>
        <w:rPr>
          <w:w w:val="109"/>
          <w:sz w:val="18"/>
          <w:szCs w:val="18"/>
        </w:rPr>
        <w:t>ance</w:t>
      </w:r>
      <w:r>
        <w:rPr>
          <w:spacing w:val="31"/>
          <w:w w:val="109"/>
          <w:sz w:val="18"/>
          <w:szCs w:val="18"/>
        </w:rPr>
        <w:t xml:space="preserve"> </w:t>
      </w:r>
      <w:r>
        <w:rPr>
          <w:sz w:val="18"/>
          <w:szCs w:val="18"/>
        </w:rPr>
        <w:t xml:space="preserve">and </w:t>
      </w:r>
      <w:r>
        <w:rPr>
          <w:spacing w:val="21"/>
          <w:sz w:val="18"/>
          <w:szCs w:val="18"/>
        </w:rPr>
        <w:t xml:space="preserve"> </w:t>
      </w:r>
      <w:r>
        <w:rPr>
          <w:sz w:val="18"/>
          <w:szCs w:val="18"/>
        </w:rPr>
        <w:t>in</w:t>
      </w:r>
      <w:r>
        <w:rPr>
          <w:spacing w:val="43"/>
          <w:sz w:val="18"/>
          <w:szCs w:val="18"/>
        </w:rPr>
        <w:t xml:space="preserve"> </w:t>
      </w:r>
      <w:r>
        <w:rPr>
          <w:sz w:val="18"/>
          <w:szCs w:val="18"/>
        </w:rPr>
        <w:t>a</w:t>
      </w:r>
      <w:r>
        <w:rPr>
          <w:spacing w:val="42"/>
          <w:sz w:val="18"/>
          <w:szCs w:val="18"/>
        </w:rPr>
        <w:t xml:space="preserve"> </w:t>
      </w:r>
      <w:r>
        <w:rPr>
          <w:w w:val="109"/>
          <w:sz w:val="18"/>
          <w:szCs w:val="18"/>
        </w:rPr>
        <w:t>seque</w:t>
      </w:r>
      <w:r>
        <w:rPr>
          <w:spacing w:val="-5"/>
          <w:w w:val="109"/>
          <w:sz w:val="18"/>
          <w:szCs w:val="18"/>
        </w:rPr>
        <w:t>n</w:t>
      </w:r>
      <w:r>
        <w:rPr>
          <w:w w:val="109"/>
          <w:sz w:val="18"/>
          <w:szCs w:val="18"/>
        </w:rPr>
        <w:t>tial</w:t>
      </w:r>
      <w:r>
        <w:rPr>
          <w:spacing w:val="30"/>
          <w:w w:val="109"/>
          <w:sz w:val="18"/>
          <w:szCs w:val="18"/>
        </w:rPr>
        <w:t xml:space="preserve"> </w:t>
      </w:r>
      <w:r>
        <w:rPr>
          <w:sz w:val="18"/>
          <w:szCs w:val="18"/>
        </w:rPr>
        <w:t>m</w:t>
      </w:r>
      <w:r>
        <w:rPr>
          <w:spacing w:val="5"/>
          <w:sz w:val="18"/>
          <w:szCs w:val="18"/>
        </w:rPr>
        <w:t>o</w:t>
      </w:r>
      <w:r>
        <w:rPr>
          <w:sz w:val="18"/>
          <w:szCs w:val="18"/>
        </w:rPr>
        <w:t xml:space="preserve">de, </w:t>
      </w:r>
      <w:r>
        <w:rPr>
          <w:spacing w:val="18"/>
          <w:sz w:val="18"/>
          <w:szCs w:val="18"/>
        </w:rPr>
        <w:t xml:space="preserve"> </w:t>
      </w:r>
      <w:r>
        <w:rPr>
          <w:sz w:val="18"/>
          <w:szCs w:val="18"/>
        </w:rPr>
        <w:t xml:space="preserve">but </w:t>
      </w:r>
      <w:r>
        <w:rPr>
          <w:spacing w:val="31"/>
          <w:sz w:val="18"/>
          <w:szCs w:val="18"/>
        </w:rPr>
        <w:t xml:space="preserve"> </w:t>
      </w:r>
      <w:r>
        <w:rPr>
          <w:sz w:val="18"/>
          <w:szCs w:val="18"/>
        </w:rPr>
        <w:t xml:space="preserve">also </w:t>
      </w:r>
      <w:r>
        <w:rPr>
          <w:spacing w:val="2"/>
          <w:sz w:val="18"/>
          <w:szCs w:val="18"/>
        </w:rPr>
        <w:t xml:space="preserve"> </w:t>
      </w:r>
      <w:r>
        <w:rPr>
          <w:sz w:val="18"/>
          <w:szCs w:val="18"/>
        </w:rPr>
        <w:t xml:space="preserve">due </w:t>
      </w:r>
      <w:r>
        <w:rPr>
          <w:spacing w:val="11"/>
          <w:sz w:val="18"/>
          <w:szCs w:val="18"/>
        </w:rPr>
        <w:t xml:space="preserve"> </w:t>
      </w:r>
      <w:r>
        <w:rPr>
          <w:w w:val="115"/>
          <w:sz w:val="18"/>
          <w:szCs w:val="18"/>
        </w:rPr>
        <w:t>to</w:t>
      </w:r>
      <w:r>
        <w:rPr>
          <w:spacing w:val="26"/>
          <w:w w:val="115"/>
          <w:sz w:val="18"/>
          <w:szCs w:val="18"/>
        </w:rPr>
        <w:t xml:space="preserve"> </w:t>
      </w:r>
      <w:r>
        <w:rPr>
          <w:w w:val="115"/>
          <w:sz w:val="18"/>
          <w:szCs w:val="18"/>
        </w:rPr>
        <w:t>distribution</w:t>
      </w:r>
      <w:r>
        <w:rPr>
          <w:spacing w:val="8"/>
          <w:w w:val="115"/>
          <w:sz w:val="18"/>
          <w:szCs w:val="18"/>
        </w:rPr>
        <w:t xml:space="preserve"> </w:t>
      </w:r>
      <w:r>
        <w:rPr>
          <w:sz w:val="18"/>
          <w:szCs w:val="18"/>
        </w:rPr>
        <w:t>of</w:t>
      </w:r>
      <w:r>
        <w:rPr>
          <w:spacing w:val="27"/>
          <w:sz w:val="18"/>
          <w:szCs w:val="18"/>
        </w:rPr>
        <w:t xml:space="preserve"> </w:t>
      </w:r>
      <w:r>
        <w:rPr>
          <w:sz w:val="18"/>
          <w:szCs w:val="18"/>
        </w:rPr>
        <w:t>a</w:t>
      </w:r>
      <w:r>
        <w:rPr>
          <w:spacing w:val="42"/>
          <w:sz w:val="18"/>
          <w:szCs w:val="18"/>
        </w:rPr>
        <w:t xml:space="preserve"> </w:t>
      </w:r>
      <w:r>
        <w:rPr>
          <w:w w:val="116"/>
          <w:sz w:val="18"/>
          <w:szCs w:val="18"/>
        </w:rPr>
        <w:t>ne</w:t>
      </w:r>
      <w:r>
        <w:rPr>
          <w:spacing w:val="-5"/>
          <w:w w:val="116"/>
          <w:sz w:val="18"/>
          <w:szCs w:val="18"/>
        </w:rPr>
        <w:t>t</w:t>
      </w:r>
      <w:r>
        <w:rPr>
          <w:spacing w:val="-5"/>
          <w:w w:val="102"/>
          <w:sz w:val="18"/>
          <w:szCs w:val="18"/>
        </w:rPr>
        <w:t>w</w:t>
      </w:r>
      <w:r>
        <w:rPr>
          <w:w w:val="108"/>
          <w:sz w:val="18"/>
          <w:szCs w:val="18"/>
        </w:rPr>
        <w:t xml:space="preserve">ork </w:t>
      </w:r>
      <w:r>
        <w:rPr>
          <w:sz w:val="18"/>
          <w:szCs w:val="18"/>
        </w:rPr>
        <w:t xml:space="preserve">load </w:t>
      </w:r>
      <w:r>
        <w:rPr>
          <w:spacing w:val="13"/>
          <w:sz w:val="18"/>
          <w:szCs w:val="18"/>
        </w:rPr>
        <w:t xml:space="preserve"> </w:t>
      </w:r>
      <w:r>
        <w:rPr>
          <w:sz w:val="18"/>
          <w:szCs w:val="18"/>
        </w:rPr>
        <w:t xml:space="preserve">in </w:t>
      </w:r>
      <w:r>
        <w:rPr>
          <w:spacing w:val="1"/>
          <w:sz w:val="18"/>
          <w:szCs w:val="18"/>
        </w:rPr>
        <w:t xml:space="preserve"> </w:t>
      </w:r>
      <w:r>
        <w:rPr>
          <w:sz w:val="18"/>
          <w:szCs w:val="18"/>
        </w:rPr>
        <w:t xml:space="preserve">a  more </w:t>
      </w:r>
      <w:r>
        <w:rPr>
          <w:spacing w:val="18"/>
          <w:sz w:val="18"/>
          <w:szCs w:val="18"/>
        </w:rPr>
        <w:t xml:space="preserve"> </w:t>
      </w:r>
      <w:r>
        <w:rPr>
          <w:sz w:val="18"/>
          <w:szCs w:val="18"/>
        </w:rPr>
        <w:t xml:space="preserve">complex </w:t>
      </w:r>
      <w:r>
        <w:rPr>
          <w:spacing w:val="25"/>
          <w:sz w:val="18"/>
          <w:szCs w:val="18"/>
        </w:rPr>
        <w:t xml:space="preserve"> </w:t>
      </w:r>
      <w:r>
        <w:rPr>
          <w:sz w:val="18"/>
          <w:szCs w:val="18"/>
        </w:rPr>
        <w:t xml:space="preserve">Grid </w:t>
      </w:r>
      <w:r>
        <w:rPr>
          <w:spacing w:val="28"/>
          <w:sz w:val="18"/>
          <w:szCs w:val="18"/>
        </w:rPr>
        <w:t xml:space="preserve"> </w:t>
      </w:r>
      <w:r>
        <w:rPr>
          <w:sz w:val="18"/>
          <w:szCs w:val="18"/>
        </w:rPr>
        <w:t>to</w:t>
      </w:r>
      <w:r>
        <w:rPr>
          <w:spacing w:val="5"/>
          <w:sz w:val="18"/>
          <w:szCs w:val="18"/>
        </w:rPr>
        <w:t>p</w:t>
      </w:r>
      <w:r>
        <w:rPr>
          <w:sz w:val="18"/>
          <w:szCs w:val="18"/>
        </w:rPr>
        <w:t>olog</w:t>
      </w:r>
      <w:r>
        <w:rPr>
          <w:spacing w:val="-15"/>
          <w:sz w:val="18"/>
          <w:szCs w:val="18"/>
        </w:rPr>
        <w:t>y</w:t>
      </w:r>
      <w:r>
        <w:rPr>
          <w:sz w:val="18"/>
          <w:szCs w:val="18"/>
        </w:rPr>
        <w:t xml:space="preserve">. </w:t>
      </w:r>
      <w:r>
        <w:rPr>
          <w:spacing w:val="40"/>
          <w:sz w:val="18"/>
          <w:szCs w:val="18"/>
        </w:rPr>
        <w:t xml:space="preserve"> </w:t>
      </w:r>
      <w:proofErr w:type="gramStart"/>
      <w:r>
        <w:rPr>
          <w:sz w:val="18"/>
          <w:szCs w:val="18"/>
        </w:rPr>
        <w:t>Su</w:t>
      </w:r>
      <w:r>
        <w:rPr>
          <w:spacing w:val="-5"/>
          <w:sz w:val="18"/>
          <w:szCs w:val="18"/>
        </w:rPr>
        <w:t>c</w:t>
      </w:r>
      <w:r>
        <w:rPr>
          <w:sz w:val="18"/>
          <w:szCs w:val="18"/>
        </w:rPr>
        <w:t xml:space="preserve">h </w:t>
      </w:r>
      <w:r>
        <w:rPr>
          <w:spacing w:val="16"/>
          <w:sz w:val="18"/>
          <w:szCs w:val="18"/>
        </w:rPr>
        <w:t xml:space="preserve"> </w:t>
      </w:r>
      <w:r>
        <w:rPr>
          <w:sz w:val="18"/>
          <w:szCs w:val="18"/>
        </w:rPr>
        <w:t>a</w:t>
      </w:r>
      <w:proofErr w:type="gramEnd"/>
      <w:r>
        <w:rPr>
          <w:sz w:val="18"/>
          <w:szCs w:val="18"/>
        </w:rPr>
        <w:t xml:space="preserve">  case </w:t>
      </w:r>
      <w:r>
        <w:rPr>
          <w:spacing w:val="7"/>
          <w:sz w:val="18"/>
          <w:szCs w:val="18"/>
        </w:rPr>
        <w:t xml:space="preserve"> </w:t>
      </w:r>
      <w:r>
        <w:rPr>
          <w:sz w:val="18"/>
          <w:szCs w:val="18"/>
        </w:rPr>
        <w:t>will</w:t>
      </w:r>
      <w:r>
        <w:rPr>
          <w:spacing w:val="39"/>
          <w:sz w:val="18"/>
          <w:szCs w:val="18"/>
        </w:rPr>
        <w:t xml:space="preserve"> </w:t>
      </w:r>
      <w:r>
        <w:rPr>
          <w:spacing w:val="5"/>
          <w:sz w:val="18"/>
          <w:szCs w:val="18"/>
        </w:rPr>
        <w:t>b</w:t>
      </w:r>
      <w:r>
        <w:rPr>
          <w:sz w:val="18"/>
          <w:szCs w:val="18"/>
        </w:rPr>
        <w:t xml:space="preserve">e  </w:t>
      </w:r>
      <w:r>
        <w:rPr>
          <w:w w:val="112"/>
          <w:sz w:val="18"/>
          <w:szCs w:val="18"/>
        </w:rPr>
        <w:t>studied</w:t>
      </w:r>
      <w:r>
        <w:rPr>
          <w:spacing w:val="28"/>
          <w:w w:val="112"/>
          <w:sz w:val="18"/>
          <w:szCs w:val="18"/>
        </w:rPr>
        <w:t xml:space="preserve"> </w:t>
      </w:r>
      <w:r>
        <w:rPr>
          <w:sz w:val="18"/>
          <w:szCs w:val="18"/>
        </w:rPr>
        <w:t xml:space="preserve">in </w:t>
      </w:r>
      <w:r>
        <w:rPr>
          <w:spacing w:val="1"/>
          <w:sz w:val="18"/>
          <w:szCs w:val="18"/>
        </w:rPr>
        <w:t xml:space="preserve"> </w:t>
      </w:r>
      <w:r>
        <w:rPr>
          <w:sz w:val="18"/>
          <w:szCs w:val="18"/>
        </w:rPr>
        <w:t xml:space="preserve">the </w:t>
      </w:r>
      <w:r>
        <w:rPr>
          <w:spacing w:val="23"/>
          <w:sz w:val="18"/>
          <w:szCs w:val="18"/>
        </w:rPr>
        <w:t xml:space="preserve"> </w:t>
      </w:r>
      <w:r>
        <w:rPr>
          <w:sz w:val="18"/>
          <w:szCs w:val="18"/>
        </w:rPr>
        <w:t>foll</w:t>
      </w:r>
      <w:r>
        <w:rPr>
          <w:spacing w:val="-5"/>
          <w:sz w:val="18"/>
          <w:szCs w:val="18"/>
        </w:rPr>
        <w:t>o</w:t>
      </w:r>
      <w:r>
        <w:rPr>
          <w:w w:val="105"/>
          <w:sz w:val="18"/>
          <w:szCs w:val="18"/>
        </w:rPr>
        <w:t xml:space="preserve">wing </w:t>
      </w:r>
      <w:r>
        <w:rPr>
          <w:w w:val="109"/>
          <w:sz w:val="18"/>
          <w:szCs w:val="18"/>
        </w:rPr>
        <w:t>subsection.</w:t>
      </w:r>
      <w:r>
        <w:rPr>
          <w:spacing w:val="17"/>
          <w:w w:val="109"/>
          <w:sz w:val="18"/>
          <w:szCs w:val="18"/>
        </w:rPr>
        <w:t xml:space="preserve"> </w:t>
      </w:r>
      <w:r>
        <w:rPr>
          <w:sz w:val="18"/>
          <w:szCs w:val="18"/>
        </w:rPr>
        <w:t>H</w:t>
      </w:r>
      <w:r>
        <w:rPr>
          <w:spacing w:val="-5"/>
          <w:sz w:val="18"/>
          <w:szCs w:val="18"/>
        </w:rPr>
        <w:t>ow</w:t>
      </w:r>
      <w:r>
        <w:rPr>
          <w:sz w:val="18"/>
          <w:szCs w:val="18"/>
        </w:rPr>
        <w:t>e</w:t>
      </w:r>
      <w:r>
        <w:rPr>
          <w:spacing w:val="-5"/>
          <w:sz w:val="18"/>
          <w:szCs w:val="18"/>
        </w:rPr>
        <w:t>v</w:t>
      </w:r>
      <w:r>
        <w:rPr>
          <w:sz w:val="18"/>
          <w:szCs w:val="18"/>
        </w:rPr>
        <w:t xml:space="preserve">er, </w:t>
      </w:r>
      <w:r>
        <w:rPr>
          <w:spacing w:val="15"/>
          <w:sz w:val="18"/>
          <w:szCs w:val="18"/>
        </w:rPr>
        <w:t xml:space="preserve"> </w:t>
      </w:r>
      <w:r>
        <w:rPr>
          <w:sz w:val="18"/>
          <w:szCs w:val="18"/>
        </w:rPr>
        <w:t xml:space="preserve">the </w:t>
      </w:r>
      <w:r>
        <w:rPr>
          <w:spacing w:val="10"/>
          <w:sz w:val="18"/>
          <w:szCs w:val="18"/>
        </w:rPr>
        <w:t xml:space="preserve"> </w:t>
      </w:r>
      <w:r>
        <w:rPr>
          <w:w w:val="109"/>
          <w:sz w:val="18"/>
          <w:szCs w:val="18"/>
        </w:rPr>
        <w:t>si</w:t>
      </w:r>
      <w:r>
        <w:rPr>
          <w:spacing w:val="-5"/>
          <w:w w:val="109"/>
          <w:sz w:val="18"/>
          <w:szCs w:val="18"/>
        </w:rPr>
        <w:t>m</w:t>
      </w:r>
      <w:r>
        <w:rPr>
          <w:w w:val="109"/>
          <w:sz w:val="18"/>
          <w:szCs w:val="18"/>
        </w:rPr>
        <w:t>ulations</w:t>
      </w:r>
      <w:r>
        <w:rPr>
          <w:spacing w:val="21"/>
          <w:w w:val="109"/>
          <w:sz w:val="18"/>
          <w:szCs w:val="18"/>
        </w:rPr>
        <w:t xml:space="preserve"> </w:t>
      </w:r>
      <w:r>
        <w:rPr>
          <w:sz w:val="18"/>
          <w:szCs w:val="18"/>
        </w:rPr>
        <w:t xml:space="preserve">with </w:t>
      </w:r>
      <w:r>
        <w:rPr>
          <w:spacing w:val="10"/>
          <w:sz w:val="18"/>
          <w:szCs w:val="18"/>
        </w:rPr>
        <w:t xml:space="preserve"> </w:t>
      </w:r>
      <w:r>
        <w:rPr>
          <w:sz w:val="18"/>
          <w:szCs w:val="18"/>
        </w:rPr>
        <w:t>a</w:t>
      </w:r>
      <w:r>
        <w:rPr>
          <w:spacing w:val="32"/>
          <w:sz w:val="18"/>
          <w:szCs w:val="18"/>
        </w:rPr>
        <w:t xml:space="preserve"> </w:t>
      </w:r>
      <w:r>
        <w:rPr>
          <w:sz w:val="18"/>
          <w:szCs w:val="18"/>
        </w:rPr>
        <w:t>single</w:t>
      </w:r>
      <w:r>
        <w:rPr>
          <w:spacing w:val="41"/>
          <w:sz w:val="18"/>
          <w:szCs w:val="18"/>
        </w:rPr>
        <w:t xml:space="preserve"> </w:t>
      </w:r>
      <w:r>
        <w:rPr>
          <w:sz w:val="18"/>
          <w:szCs w:val="18"/>
        </w:rPr>
        <w:t xml:space="preserve">remote </w:t>
      </w:r>
      <w:r>
        <w:rPr>
          <w:spacing w:val="25"/>
          <w:sz w:val="18"/>
          <w:szCs w:val="18"/>
        </w:rPr>
        <w:t xml:space="preserve"> </w:t>
      </w:r>
      <w:r>
        <w:rPr>
          <w:sz w:val="18"/>
          <w:szCs w:val="18"/>
        </w:rPr>
        <w:t>n</w:t>
      </w:r>
      <w:r>
        <w:rPr>
          <w:spacing w:val="6"/>
          <w:sz w:val="18"/>
          <w:szCs w:val="18"/>
        </w:rPr>
        <w:t>o</w:t>
      </w:r>
      <w:r>
        <w:rPr>
          <w:sz w:val="18"/>
          <w:szCs w:val="18"/>
        </w:rPr>
        <w:t xml:space="preserve">de </w:t>
      </w:r>
      <w:r>
        <w:rPr>
          <w:spacing w:val="1"/>
          <w:sz w:val="18"/>
          <w:szCs w:val="18"/>
        </w:rPr>
        <w:t xml:space="preserve"> </w:t>
      </w:r>
      <w:r>
        <w:rPr>
          <w:sz w:val="18"/>
          <w:szCs w:val="18"/>
        </w:rPr>
        <w:t xml:space="preserve">are </w:t>
      </w:r>
      <w:r>
        <w:rPr>
          <w:spacing w:val="1"/>
          <w:sz w:val="18"/>
          <w:szCs w:val="18"/>
        </w:rPr>
        <w:t xml:space="preserve"> </w:t>
      </w:r>
      <w:r>
        <w:rPr>
          <w:w w:val="109"/>
          <w:sz w:val="18"/>
          <w:szCs w:val="18"/>
        </w:rPr>
        <w:t>im</w:t>
      </w:r>
      <w:r>
        <w:rPr>
          <w:spacing w:val="6"/>
          <w:w w:val="109"/>
          <w:sz w:val="18"/>
          <w:szCs w:val="18"/>
        </w:rPr>
        <w:t>p</w:t>
      </w:r>
      <w:r>
        <w:rPr>
          <w:w w:val="117"/>
          <w:sz w:val="18"/>
          <w:szCs w:val="18"/>
        </w:rPr>
        <w:t>ort</w:t>
      </w:r>
      <w:r>
        <w:rPr>
          <w:w w:val="114"/>
          <w:sz w:val="18"/>
          <w:szCs w:val="18"/>
        </w:rPr>
        <w:t>a</w:t>
      </w:r>
      <w:r>
        <w:rPr>
          <w:spacing w:val="-5"/>
          <w:w w:val="114"/>
          <w:sz w:val="18"/>
          <w:szCs w:val="18"/>
        </w:rPr>
        <w:t>n</w:t>
      </w:r>
      <w:r>
        <w:rPr>
          <w:w w:val="143"/>
          <w:sz w:val="18"/>
          <w:szCs w:val="18"/>
        </w:rPr>
        <w:t>t</w:t>
      </w:r>
      <w:r>
        <w:rPr>
          <w:spacing w:val="20"/>
          <w:sz w:val="18"/>
          <w:szCs w:val="18"/>
        </w:rPr>
        <w:t xml:space="preserve"> </w:t>
      </w:r>
      <w:r>
        <w:rPr>
          <w:sz w:val="18"/>
          <w:szCs w:val="18"/>
        </w:rPr>
        <w:t>to</w:t>
      </w:r>
      <w:r>
        <w:rPr>
          <w:spacing w:val="42"/>
          <w:sz w:val="18"/>
          <w:szCs w:val="18"/>
        </w:rPr>
        <w:t xml:space="preserve"> </w:t>
      </w:r>
      <w:r>
        <w:rPr>
          <w:w w:val="119"/>
          <w:sz w:val="18"/>
          <w:szCs w:val="18"/>
        </w:rPr>
        <w:t xml:space="preserve">test </w:t>
      </w:r>
      <w:r>
        <w:rPr>
          <w:sz w:val="18"/>
          <w:szCs w:val="18"/>
        </w:rPr>
        <w:t xml:space="preserve">the </w:t>
      </w:r>
      <w:r>
        <w:rPr>
          <w:spacing w:val="11"/>
          <w:sz w:val="18"/>
          <w:szCs w:val="18"/>
        </w:rPr>
        <w:t xml:space="preserve"> </w:t>
      </w:r>
      <w:r>
        <w:rPr>
          <w:w w:val="112"/>
          <w:sz w:val="18"/>
          <w:szCs w:val="18"/>
        </w:rPr>
        <w:t>planner,</w:t>
      </w:r>
      <w:r>
        <w:rPr>
          <w:spacing w:val="16"/>
          <w:w w:val="112"/>
          <w:sz w:val="18"/>
          <w:szCs w:val="18"/>
        </w:rPr>
        <w:t xml:space="preserve"> </w:t>
      </w:r>
      <w:r>
        <w:rPr>
          <w:sz w:val="18"/>
          <w:szCs w:val="18"/>
        </w:rPr>
        <w:t xml:space="preserve">and </w:t>
      </w:r>
      <w:r>
        <w:rPr>
          <w:spacing w:val="12"/>
          <w:sz w:val="18"/>
          <w:szCs w:val="18"/>
        </w:rPr>
        <w:t xml:space="preserve"> </w:t>
      </w:r>
      <w:r>
        <w:rPr>
          <w:w w:val="114"/>
          <w:sz w:val="18"/>
          <w:szCs w:val="18"/>
        </w:rPr>
        <w:t>understand</w:t>
      </w:r>
      <w:r>
        <w:rPr>
          <w:spacing w:val="16"/>
          <w:w w:val="114"/>
          <w:sz w:val="18"/>
          <w:szCs w:val="18"/>
        </w:rPr>
        <w:t xml:space="preserve"> </w:t>
      </w:r>
      <w:r>
        <w:rPr>
          <w:sz w:val="18"/>
          <w:szCs w:val="18"/>
        </w:rPr>
        <w:t xml:space="preserve">the </w:t>
      </w:r>
      <w:r>
        <w:rPr>
          <w:spacing w:val="11"/>
          <w:sz w:val="18"/>
          <w:szCs w:val="18"/>
        </w:rPr>
        <w:t xml:space="preserve"> </w:t>
      </w:r>
      <w:r>
        <w:rPr>
          <w:w w:val="109"/>
          <w:sz w:val="18"/>
          <w:szCs w:val="18"/>
        </w:rPr>
        <w:t>dynamics</w:t>
      </w:r>
      <w:r>
        <w:rPr>
          <w:spacing w:val="17"/>
          <w:w w:val="109"/>
          <w:sz w:val="18"/>
          <w:szCs w:val="18"/>
        </w:rPr>
        <w:t xml:space="preserve"> </w:t>
      </w:r>
      <w:r>
        <w:rPr>
          <w:sz w:val="18"/>
          <w:szCs w:val="18"/>
        </w:rPr>
        <w:t>of</w:t>
      </w:r>
      <w:r>
        <w:rPr>
          <w:spacing w:val="18"/>
          <w:sz w:val="18"/>
          <w:szCs w:val="18"/>
        </w:rPr>
        <w:t xml:space="preserve"> </w:t>
      </w:r>
      <w:r>
        <w:rPr>
          <w:sz w:val="18"/>
          <w:szCs w:val="18"/>
        </w:rPr>
        <w:t xml:space="preserve">the </w:t>
      </w:r>
      <w:r>
        <w:rPr>
          <w:spacing w:val="11"/>
          <w:sz w:val="18"/>
          <w:szCs w:val="18"/>
        </w:rPr>
        <w:t xml:space="preserve"> </w:t>
      </w:r>
      <w:r>
        <w:rPr>
          <w:sz w:val="18"/>
          <w:szCs w:val="18"/>
        </w:rPr>
        <w:t>pr</w:t>
      </w:r>
      <w:r>
        <w:rPr>
          <w:spacing w:val="5"/>
          <w:sz w:val="18"/>
          <w:szCs w:val="18"/>
        </w:rPr>
        <w:t>o</w:t>
      </w:r>
      <w:r>
        <w:rPr>
          <w:sz w:val="18"/>
          <w:szCs w:val="18"/>
        </w:rPr>
        <w:t xml:space="preserve">cess. </w:t>
      </w:r>
      <w:r>
        <w:rPr>
          <w:spacing w:val="14"/>
          <w:sz w:val="18"/>
          <w:szCs w:val="18"/>
        </w:rPr>
        <w:t xml:space="preserve"> </w:t>
      </w:r>
      <w:proofErr w:type="gramStart"/>
      <w:r>
        <w:rPr>
          <w:sz w:val="18"/>
          <w:szCs w:val="18"/>
        </w:rPr>
        <w:t xml:space="preserve">These </w:t>
      </w:r>
      <w:r>
        <w:rPr>
          <w:spacing w:val="15"/>
          <w:sz w:val="18"/>
          <w:szCs w:val="18"/>
        </w:rPr>
        <w:t xml:space="preserve"> </w:t>
      </w:r>
      <w:r>
        <w:rPr>
          <w:w w:val="109"/>
          <w:sz w:val="18"/>
          <w:szCs w:val="18"/>
        </w:rPr>
        <w:t>si</w:t>
      </w:r>
      <w:r>
        <w:rPr>
          <w:spacing w:val="-5"/>
          <w:w w:val="109"/>
          <w:sz w:val="18"/>
          <w:szCs w:val="18"/>
        </w:rPr>
        <w:t>m</w:t>
      </w:r>
      <w:r>
        <w:rPr>
          <w:w w:val="109"/>
          <w:sz w:val="18"/>
          <w:szCs w:val="18"/>
        </w:rPr>
        <w:t>ulations</w:t>
      </w:r>
      <w:proofErr w:type="gramEnd"/>
      <w:r>
        <w:rPr>
          <w:spacing w:val="22"/>
          <w:w w:val="109"/>
          <w:sz w:val="18"/>
          <w:szCs w:val="18"/>
        </w:rPr>
        <w:t xml:space="preserve"> </w:t>
      </w:r>
      <w:r>
        <w:rPr>
          <w:sz w:val="18"/>
          <w:szCs w:val="18"/>
        </w:rPr>
        <w:t>all</w:t>
      </w:r>
      <w:r>
        <w:rPr>
          <w:spacing w:val="-5"/>
          <w:sz w:val="18"/>
          <w:szCs w:val="18"/>
        </w:rPr>
        <w:t>o</w:t>
      </w:r>
      <w:r>
        <w:rPr>
          <w:sz w:val="18"/>
          <w:szCs w:val="18"/>
        </w:rPr>
        <w:t>w</w:t>
      </w:r>
      <w:r>
        <w:rPr>
          <w:spacing w:val="40"/>
          <w:sz w:val="18"/>
          <w:szCs w:val="18"/>
        </w:rPr>
        <w:t xml:space="preserve"> </w:t>
      </w:r>
      <w:r>
        <w:rPr>
          <w:w w:val="109"/>
          <w:sz w:val="18"/>
          <w:szCs w:val="18"/>
        </w:rPr>
        <w:t>us</w:t>
      </w:r>
    </w:p>
    <w:p w:rsidR="00C45AA3" w:rsidRDefault="00C45AA3">
      <w:pPr>
        <w:spacing w:before="3" w:line="200" w:lineRule="exact"/>
      </w:pPr>
    </w:p>
    <w:p w:rsidR="00C45AA3" w:rsidRDefault="00DC4C15">
      <w:pPr>
        <w:spacing w:before="37" w:line="180" w:lineRule="exact"/>
        <w:ind w:left="3385" w:right="5041"/>
        <w:jc w:val="center"/>
        <w:rPr>
          <w:sz w:val="16"/>
          <w:szCs w:val="16"/>
        </w:rPr>
      </w:pPr>
      <w:r>
        <w:rPr>
          <w:w w:val="101"/>
          <w:sz w:val="16"/>
          <w:szCs w:val="16"/>
        </w:rPr>
        <w:t>FAST</w:t>
      </w:r>
    </w:p>
    <w:p w:rsidR="00C45AA3" w:rsidRDefault="00C45AA3">
      <w:pPr>
        <w:spacing w:line="200" w:lineRule="exact"/>
      </w:pPr>
    </w:p>
    <w:p w:rsidR="00C45AA3" w:rsidRDefault="00C45AA3">
      <w:pPr>
        <w:spacing w:before="16" w:line="200" w:lineRule="exact"/>
      </w:pPr>
    </w:p>
    <w:p w:rsidR="00C45AA3" w:rsidRDefault="00DC4C15">
      <w:pPr>
        <w:spacing w:before="47" w:line="120" w:lineRule="exact"/>
        <w:ind w:left="3387" w:right="5047"/>
        <w:jc w:val="center"/>
        <w:rPr>
          <w:sz w:val="11"/>
          <w:szCs w:val="11"/>
        </w:rPr>
      </w:pPr>
      <w:r>
        <w:pict>
          <v:group id="_x0000_s1188" style="position:absolute;left:0;text-align:left;margin-left:139.15pt;margin-top:87.75pt;width:211.35pt;height:135.05pt;z-index:-1779;mso-position-horizontal-relative:page;mso-position-vertical-relative:page" coordorigin="2783,1755" coordsize="4227,2701">
            <v:group id="_x0000_s1189" style="position:absolute;left:2291;top:1263;width:5212;height:3685" coordorigin="2291,1263" coordsize="5212,3685">
              <v:shape id="_x0000_s1264" style="position:absolute;left:2291;top:1263;width:5212;height:3685" coordorigin="2291,1263" coordsize="5212,3685" path="m7008,1758r-4222,l2786,4452r4222,l7008,1758xe" stroked="f">
                <v:path arrowok="t"/>
              </v:shape>
              <v:group id="_x0000_s1190" style="position:absolute;left:4953;top:2173;width:0;height:287" coordorigin="4953,2173" coordsize="0,287">
                <v:shape id="_x0000_s1263" style="position:absolute;left:4953;top:2173;width:0;height:287" coordorigin="4953,2173" coordsize="0,287" path="m4953,2460r,-287e" filled="f" strokeweight=".92856mm">
                  <v:path arrowok="t"/>
                </v:shape>
                <v:group id="_x0000_s1191" style="position:absolute;left:4953;top:2591;width:0;height:290" coordorigin="4953,2591" coordsize="0,290">
                  <v:shape id="_x0000_s1262" style="position:absolute;left:4953;top:2591;width:0;height:290" coordorigin="4953,2591" coordsize="0,290" path="m4953,2881r,-290e" filled="f" strokeweight=".92856mm">
                    <v:path arrowok="t"/>
                  </v:shape>
                  <v:group id="_x0000_s1192" style="position:absolute;left:4909;top:2859;width:88;height:88" coordorigin="4909,2859" coordsize="88,88">
                    <v:shape id="_x0000_s1261" style="position:absolute;left:4909;top:2859;width:88;height:88" coordorigin="4909,2859" coordsize="88,88" path="m4953,2947r-44,-88l4953,2881r44,-22l4953,2947xe" fillcolor="black" stroked="f">
                      <v:path arrowok="t"/>
                    </v:shape>
                    <v:group id="_x0000_s1193" style="position:absolute;left:4909;top:2859;width:88;height:88" coordorigin="4909,2859" coordsize="88,88">
                      <v:shape id="_x0000_s1260" style="position:absolute;left:4909;top:2859;width:88;height:88" coordorigin="4909,2859" coordsize="88,88" path="m4953,2947r-44,-88l4953,2881r44,-22l4953,2947xe" filled="f" strokeweight=".92856mm">
                        <v:path arrowok="t"/>
                      </v:shape>
                      <v:group id="_x0000_s1194" style="position:absolute;left:4909;top:2108;width:88;height:88" coordorigin="4909,2108" coordsize="88,88">
                        <v:shape id="_x0000_s1259" style="position:absolute;left:4909;top:2108;width:88;height:88" coordorigin="4909,2108" coordsize="88,88" path="m4953,2173r-44,22l4953,2108r44,87l4953,2173xe" fillcolor="black" stroked="f">
                          <v:path arrowok="t"/>
                        </v:shape>
                        <v:group id="_x0000_s1195" style="position:absolute;left:4909;top:2108;width:88;height:88" coordorigin="4909,2108" coordsize="88,88">
                          <v:shape id="_x0000_s1258" style="position:absolute;left:4909;top:2108;width:88;height:88" coordorigin="4909,2108" coordsize="88,88" path="m4953,2108r44,87l4953,2173r-44,22l4953,2108xe" filled="f" strokeweight=".92856mm">
                            <v:path arrowok="t"/>
                          </v:shape>
                          <v:group id="_x0000_s1196" style="position:absolute;left:3958;top:3546;width:509;height:497" coordorigin="3958,3546" coordsize="509,497">
                            <v:shape id="_x0000_s1257" style="position:absolute;left:3958;top:3546;width:509;height:497" coordorigin="3958,3546" coordsize="509,497" path="m3958,4043r510,-497e" filled="f" strokeweight=".61903mm">
                              <v:path arrowok="t"/>
                            </v:shape>
                            <v:group id="_x0000_s1197" style="position:absolute;left:3911;top:3996;width:93;height:93" coordorigin="3911,3996" coordsize="93,93">
                              <v:shape id="_x0000_s1256" style="position:absolute;left:3911;top:3996;width:93;height:93" coordorigin="3911,3996" coordsize="93,93" path="m3958,4043r47,16l3911,4089r33,-93l3958,4043xe" fillcolor="black" stroked="f">
                                <v:path arrowok="t"/>
                              </v:shape>
                              <v:group id="_x0000_s1198" style="position:absolute;left:3911;top:3996;width:93;height:93" coordorigin="3911,3996" coordsize="93,93">
                                <v:shape id="_x0000_s1255" style="position:absolute;left:3911;top:3996;width:93;height:93" coordorigin="3911,3996" coordsize="93,93" path="m3911,4089r33,-93l3958,4043r47,16l3911,4089xe" filled="f" strokeweight=".61903mm">
                                  <v:path arrowok="t"/>
                                </v:shape>
                                <v:group id="_x0000_s1199" style="position:absolute;left:4422;top:3500;width:93;height:93" coordorigin="4422,3500" coordsize="93,93">
                                  <v:shape id="_x0000_s1254" style="position:absolute;left:4422;top:3500;width:93;height:93" coordorigin="4422,3500" coordsize="93,93" path="m4468,3546r-46,-16l4515,3500r-32,93l4468,3546xe" fillcolor="black" stroked="f">
                                    <v:path arrowok="t"/>
                                  </v:shape>
                                  <v:group id="_x0000_s1200" style="position:absolute;left:4422;top:3500;width:93;height:93" coordorigin="4422,3500" coordsize="93,93">
                                    <v:shape id="_x0000_s1253" style="position:absolute;left:4422;top:3500;width:93;height:93" coordorigin="4422,3500" coordsize="93,93" path="m4515,3500r-32,93l4468,3546r-46,-16l4515,3500xe" filled="f" strokeweight=".61903mm">
                                      <v:path arrowok="t"/>
                                    </v:shape>
                                    <v:group id="_x0000_s1201" style="position:absolute;left:5423;top:3533;width:685;height:524" coordorigin="5423,3533" coordsize="685,524">
                                      <v:shape id="_x0000_s1252" style="position:absolute;left:5423;top:3533;width:685;height:524" coordorigin="5423,3533" coordsize="685,524" path="m6108,4056l5423,3533e" filled="f" strokeweight=".30953mm">
                                        <v:path arrowok="t"/>
                                      </v:shape>
                                      <v:group id="_x0000_s1202" style="position:absolute;left:6064;top:4008;width:96;height:88" coordorigin="6064,4008" coordsize="96,88">
                                        <v:shape id="_x0000_s1251" style="position:absolute;left:6064;top:4008;width:96;height:88" coordorigin="6064,4008" coordsize="96,88" path="m6161,4096r-97,-18l6108,4056r10,-48l6161,4096xe" fillcolor="black" stroked="f">
                                          <v:path arrowok="t"/>
                                        </v:shape>
                                        <v:group id="_x0000_s1203" style="position:absolute;left:6064;top:4008;width:96;height:88" coordorigin="6064,4008" coordsize="96,88">
                                          <v:shape id="_x0000_s1250" style="position:absolute;left:6064;top:4008;width:96;height:88" coordorigin="6064,4008" coordsize="96,88" path="m6161,4096r-97,-18l6108,4056r10,-48l6161,4096xe" filled="f" strokeweight=".30953mm">
                                            <v:path arrowok="t"/>
                                          </v:shape>
                                          <v:group id="_x0000_s1204" style="position:absolute;left:5371;top:3493;width:96;height:88" coordorigin="5371,3493" coordsize="96,88">
                                            <v:shape id="_x0000_s1249" style="position:absolute;left:5371;top:3493;width:96;height:88" coordorigin="5371,3493" coordsize="96,88" path="m5423,3533r-9,48l5371,3493r97,18l5423,3533xe" fillcolor="black" stroked="f">
                                              <v:path arrowok="t"/>
                                            </v:shape>
                                            <v:group id="_x0000_s1205" style="position:absolute;left:5371;top:3493;width:96;height:88" coordorigin="5371,3493" coordsize="96,88">
                                              <v:shape id="_x0000_s1248" style="position:absolute;left:5371;top:3493;width:96;height:88" coordorigin="5371,3493" coordsize="96,88" path="m5371,3493r97,18l5423,3533r-9,48l5371,3493xe" filled="f" strokeweight=".30953mm">
                                                <v:path arrowok="t"/>
                                              </v:shape>
                                              <v:group id="_x0000_s1206" style="position:absolute;left:5220;top:2107;width:1036;height:1886" coordorigin="5220,2107" coordsize="1036,1886">
                                                <v:shape id="_x0000_s1247" style="position:absolute;left:5220;top:2107;width:1036;height:1886" coordorigin="5220,2107" coordsize="1036,1886" path="m6256,3993l5220,2107e" filled="f" strokeweight=".30953mm">
                                                  <v:stroke dashstyle="dash"/>
                                                  <v:path arrowok="t"/>
                                                </v:shape>
                                                <v:group id="_x0000_s1207" style="position:absolute;left:6207;top:3953;width:81;height:98" coordorigin="6207,3953" coordsize="81,98">
                                                  <v:shape id="_x0000_s1246" style="position:absolute;left:6207;top:3953;width:81;height:98" coordorigin="6207,3953" coordsize="81,98" path="m6288,4051r-81,-56l6256,3993r28,-40l6288,4051xe" fillcolor="black" stroked="f">
                                                    <v:path arrowok="t"/>
                                                  </v:shape>
                                                  <v:group id="_x0000_s1208" style="position:absolute;left:6207;top:3953;width:81;height:98" coordorigin="6207,3953" coordsize="81,98">
                                                    <v:shape id="_x0000_s1245" style="position:absolute;left:6207;top:3953;width:81;height:98" coordorigin="6207,3953" coordsize="81,98" path="m6288,4051r-81,-56l6256,3993r28,-40l6288,4051xe" filled="f" strokeweight=".30953mm">
                                                      <v:path arrowok="t"/>
                                                    </v:shape>
                                                    <v:group id="_x0000_s1209" style="position:absolute;left:5188;top:2050;width:81;height:98" coordorigin="5188,2050" coordsize="81,98">
                                                      <v:shape id="_x0000_s1244" style="position:absolute;left:5188;top:2050;width:81;height:98" coordorigin="5188,2050" coordsize="81,98" path="m5220,2107r-28,41l5188,2050r81,56l5220,2107xe" fillcolor="black" stroked="f">
                                                        <v:path arrowok="t"/>
                                                      </v:shape>
                                                      <v:group id="_x0000_s1210" style="position:absolute;left:5188;top:2050;width:81;height:98" coordorigin="5188,2050" coordsize="81,98">
                                                        <v:shape id="_x0000_s1243" style="position:absolute;left:5188;top:2050;width:81;height:98" coordorigin="5188,2050" coordsize="81,98" path="m5188,2050r81,56l5220,2107r-28,41l5188,2050xe" filled="f" strokeweight=".30953mm">
                                                          <v:path arrowok="t"/>
                                                        </v:shape>
                                                        <v:group id="_x0000_s1211" style="position:absolute;left:3720;top:2093;width:946;height:1922" coordorigin="3720,2093" coordsize="946,1922">
                                                          <v:shape id="_x0000_s1242" style="position:absolute;left:3720;top:2093;width:946;height:1922" coordorigin="3720,2093" coordsize="946,1922" path="m3720,4016l4666,2093e" filled="f" strokeweight=".30953mm">
                                                            <v:stroke dashstyle="dash"/>
                                                            <v:path arrowok="t"/>
                                                          </v:shape>
                                                          <v:group id="_x0000_s1212" style="position:absolute;left:3690;top:3977;width:79;height:98" coordorigin="3690,3977" coordsize="79,98">
                                                            <v:shape id="_x0000_s1241" style="position:absolute;left:3690;top:3977;width:79;height:98" coordorigin="3690,3977" coordsize="79,98" path="m3691,4075r-1,-98l3720,4016r49,-1l3691,4075xe" fillcolor="black" stroked="f">
                                                              <v:path arrowok="t"/>
                                                            </v:shape>
                                                            <v:group id="_x0000_s1213" style="position:absolute;left:3690;top:3977;width:79;height:98" coordorigin="3690,3977" coordsize="79,98">
                                                              <v:shape id="_x0000_s1240" style="position:absolute;left:3690;top:3977;width:79;height:98" coordorigin="3690,3977" coordsize="79,98" path="m3691,4075r-1,-98l3720,4016r49,-1l3691,4075xe" filled="f" strokeweight=".30953mm">
                                                                <v:path arrowok="t"/>
                                                              </v:shape>
                                                              <v:group id="_x0000_s1214" style="position:absolute;left:4617;top:2034;width:79;height:98" coordorigin="4617,2034" coordsize="79,98">
                                                                <v:shape id="_x0000_s1239" style="position:absolute;left:4617;top:2034;width:79;height:98" coordorigin="4617,2034" coordsize="79,98" path="m4666,2093r-49,l4695,2034r1,98l4666,2093xe" fillcolor="black" stroked="f">
                                                                  <v:path arrowok="t"/>
                                                                </v:shape>
                                                                <v:group id="_x0000_s1215" style="position:absolute;left:4617;top:2034;width:79;height:98" coordorigin="4617,2034" coordsize="79,98">
                                                                  <v:shape id="_x0000_s1238" style="position:absolute;left:4617;top:2034;width:79;height:98" coordorigin="4617,2034" coordsize="79,98" path="m4695,2034r1,98l4666,2093r-49,l4695,2034xe" filled="f" strokeweight=".30953mm">
                                                                    <v:path arrowok="t"/>
                                                                  </v:shape>
                                                                  <v:group id="_x0000_s1216" style="position:absolute;left:4105;top:4221;width:1841;height:7" coordorigin="4105,4221" coordsize="1841,7">
                                                                    <v:shape id="_x0000_s1237" style="position:absolute;left:4105;top:4221;width:1841;height:7" coordorigin="4105,4221" coordsize="1841,7" path="m4105,4229r1841,-8e" filled="f" strokeweight=".30953mm">
                                                                      <v:stroke dashstyle="dash"/>
                                                                      <v:path arrowok="t"/>
                                                                    </v:shape>
                                                                    <v:group id="_x0000_s1217" style="position:absolute;left:4040;top:4185;width:88;height:88" coordorigin="4040,4185" coordsize="88,88">
                                                                      <v:shape id="_x0000_s1236" style="position:absolute;left:4040;top:4185;width:88;height:88" coordorigin="4040,4185" coordsize="88,88" path="m4040,4229r87,-44l4105,4229r23,43l4040,4229xe" fillcolor="black" stroked="f">
                                                                        <v:path arrowok="t"/>
                                                                      </v:shape>
                                                                      <v:group id="_x0000_s1218" style="position:absolute;left:4040;top:4185;width:88;height:88" coordorigin="4040,4185" coordsize="88,88">
                                                                        <v:shape id="_x0000_s1235" style="position:absolute;left:4040;top:4185;width:88;height:88" coordorigin="4040,4185" coordsize="88,88" path="m4040,4229r87,-44l4105,4229r23,43l4040,4229xe" filled="f" strokeweight=".30953mm">
                                                                          <v:path arrowok="t"/>
                                                                        </v:shape>
                                                                        <v:group id="_x0000_s1219" style="position:absolute;left:5924;top:4178;width:88;height:88" coordorigin="5924,4178" coordsize="88,88">
                                                                          <v:shape id="_x0000_s1234" style="position:absolute;left:5924;top:4178;width:88;height:88" coordorigin="5924,4178" coordsize="88,88" path="m6012,4221r-88,44l5946,4221r-22,-43l6012,4221xe" fillcolor="black" stroked="f">
                                                                            <v:path arrowok="t"/>
                                                                          </v:shape>
                                                                          <v:group id="_x0000_s1220" style="position:absolute;left:5924;top:4178;width:88;height:88" coordorigin="5924,4178" coordsize="88,88">
                                                                            <v:shape id="_x0000_s1233" style="position:absolute;left:5924;top:4178;width:88;height:88" coordorigin="5924,4178" coordsize="88,88" path="m6012,4221r-88,44l5946,4221r-22,-43l6012,4221xe" filled="f" strokeweight=".30953mm">
                                                                              <v:path arrowok="t"/>
                                                                            </v:shape>
                                                                            <v:group id="_x0000_s1221" style="position:absolute;left:4756;top:2460;width:395;height:131" coordorigin="4756,2460" coordsize="395,131">
                                                                              <v:shape id="_x0000_s1232" style="position:absolute;left:4756;top:2460;width:395;height:131" coordorigin="4756,2460" coordsize="395,131" path="m5151,2460r-395,l4756,2591r395,l5151,2460xe" stroked="f">
                                                                                <v:path arrowok="t"/>
                                                                              </v:shape>
                                                                              <v:group id="_x0000_s1222" style="position:absolute;left:3962;top:3728;width:502;height:131" coordorigin="3962,3728" coordsize="502,131">
                                                                                <v:shape id="_x0000_s1231" style="position:absolute;left:3962;top:3728;width:502;height:131" coordorigin="3962,3728" coordsize="502,131" path="m4464,3728r-502,l3962,3858r502,l4464,3728xe" stroked="f">
                                                                                  <v:path arrowok="t"/>
                                                                                </v:shape>
                                                                                <v:group id="_x0000_s1223" style="position:absolute;left:5515;top:3728;width:502;height:131" coordorigin="5515,3728" coordsize="502,131">
                                                                                  <v:shape id="_x0000_s1230" style="position:absolute;left:5515;top:3728;width:502;height:131" coordorigin="5515,3728" coordsize="502,131" path="m6017,3728r-502,l5515,3858r502,l6017,3728xe" stroked="f">
                                                                                    <v:path arrowok="t"/>
                                                                                  </v:shape>
                                                                                  <v:group id="_x0000_s1224" style="position:absolute;left:5487;top:2985;width:502;height:131" coordorigin="5487,2985" coordsize="502,131">
                                                                                    <v:shape id="_x0000_s1229" style="position:absolute;left:5487;top:2985;width:502;height:131" coordorigin="5487,2985" coordsize="502,131" path="m5989,2985r-502,l5487,3116r502,l5989,2985xe" stroked="f">
                                                                                      <v:path arrowok="t"/>
                                                                                    </v:shape>
                                                                                    <v:group id="_x0000_s1225" style="position:absolute;left:3942;top:2989;width:502;height:131" coordorigin="3942,2989" coordsize="502,131">
                                                                                      <v:shape id="_x0000_s1228" style="position:absolute;left:3942;top:2989;width:502;height:131" coordorigin="3942,2989" coordsize="502,131" path="m4444,2989r-502,l3942,3120r502,l4444,2989xe" stroked="f">
                                                                                        <v:path arrowok="t"/>
                                                                                      </v:shape>
                                                                                      <v:group id="_x0000_s1226" style="position:absolute;left:4775;top:4160;width:502;height:131" coordorigin="4775,4160" coordsize="502,131">
                                                                                        <v:shape id="_x0000_s1227" style="position:absolute;left:4775;top:4160;width:502;height:131" coordorigin="4775,4160" coordsize="502,131" path="m5277,4160r-502,l4775,4290r502,l5277,4160xe" stroked="f">
                                                                                          <v:path arrowok="t"/>
                                                                                        </v:shape>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anchory="page"/>
          </v:group>
        </w:pict>
      </w:r>
      <w:r>
        <w:rPr>
          <w:w w:val="129"/>
          <w:sz w:val="11"/>
          <w:szCs w:val="11"/>
        </w:rPr>
        <w:t xml:space="preserve">1 </w:t>
      </w:r>
      <w:proofErr w:type="spellStart"/>
      <w:r>
        <w:rPr>
          <w:w w:val="109"/>
          <w:sz w:val="11"/>
          <w:szCs w:val="11"/>
        </w:rPr>
        <w:t>G</w:t>
      </w:r>
      <w:r>
        <w:rPr>
          <w:w w:val="131"/>
          <w:sz w:val="11"/>
          <w:szCs w:val="11"/>
        </w:rPr>
        <w:t>bps</w:t>
      </w:r>
      <w:proofErr w:type="spellEnd"/>
    </w:p>
    <w:p w:rsidR="00C45AA3" w:rsidRDefault="00C45AA3">
      <w:pPr>
        <w:spacing w:before="2" w:line="140" w:lineRule="exact"/>
        <w:rPr>
          <w:sz w:val="15"/>
          <w:szCs w:val="15"/>
        </w:rPr>
      </w:pPr>
    </w:p>
    <w:p w:rsidR="00C45AA3" w:rsidRDefault="00C45AA3">
      <w:pPr>
        <w:spacing w:line="200" w:lineRule="exact"/>
        <w:sectPr w:rsidR="00C45AA3">
          <w:pgSz w:w="11920" w:h="16840"/>
          <w:pgMar w:top="1560" w:right="1680" w:bottom="280" w:left="1340" w:header="720" w:footer="720" w:gutter="0"/>
          <w:cols w:space="720"/>
        </w:sectPr>
      </w:pPr>
    </w:p>
    <w:p w:rsidR="00C45AA3" w:rsidRDefault="00DC4C15">
      <w:pPr>
        <w:spacing w:before="51"/>
        <w:jc w:val="right"/>
        <w:rPr>
          <w:sz w:val="11"/>
          <w:szCs w:val="11"/>
        </w:rPr>
      </w:pPr>
      <w:r>
        <w:rPr>
          <w:w w:val="129"/>
          <w:sz w:val="11"/>
          <w:szCs w:val="11"/>
        </w:rPr>
        <w:lastRenderedPageBreak/>
        <w:t xml:space="preserve">0.1 </w:t>
      </w:r>
      <w:proofErr w:type="spellStart"/>
      <w:r>
        <w:rPr>
          <w:w w:val="109"/>
          <w:sz w:val="11"/>
          <w:szCs w:val="11"/>
        </w:rPr>
        <w:t>G</w:t>
      </w:r>
      <w:r>
        <w:rPr>
          <w:w w:val="129"/>
          <w:sz w:val="11"/>
          <w:szCs w:val="11"/>
        </w:rPr>
        <w:t>bp</w:t>
      </w:r>
      <w:r>
        <w:rPr>
          <w:w w:val="136"/>
          <w:sz w:val="11"/>
          <w:szCs w:val="11"/>
        </w:rPr>
        <w:t>s</w:t>
      </w:r>
      <w:proofErr w:type="spellEnd"/>
    </w:p>
    <w:p w:rsidR="00C45AA3" w:rsidRDefault="00DC4C15">
      <w:pPr>
        <w:spacing w:line="120" w:lineRule="exact"/>
        <w:rPr>
          <w:sz w:val="13"/>
          <w:szCs w:val="13"/>
        </w:rPr>
      </w:pPr>
      <w:r>
        <w:br w:type="column"/>
      </w:r>
    </w:p>
    <w:p w:rsidR="00C45AA3" w:rsidRDefault="00DC4C15">
      <w:pPr>
        <w:spacing w:line="258" w:lineRule="auto"/>
        <w:ind w:right="-28" w:firstLine="15"/>
        <w:rPr>
          <w:sz w:val="16"/>
          <w:szCs w:val="16"/>
        </w:rPr>
      </w:pPr>
      <w:r>
        <w:rPr>
          <w:sz w:val="16"/>
          <w:szCs w:val="16"/>
        </w:rPr>
        <w:t xml:space="preserve">CENTRAL </w:t>
      </w:r>
      <w:r>
        <w:rPr>
          <w:w w:val="103"/>
          <w:sz w:val="16"/>
          <w:szCs w:val="16"/>
        </w:rPr>
        <w:t>STORAGE</w:t>
      </w:r>
    </w:p>
    <w:p w:rsidR="00C45AA3" w:rsidRDefault="00DC4C15">
      <w:pPr>
        <w:spacing w:before="47"/>
        <w:rPr>
          <w:sz w:val="11"/>
          <w:szCs w:val="11"/>
        </w:rPr>
        <w:sectPr w:rsidR="00C45AA3">
          <w:type w:val="continuous"/>
          <w:pgSz w:w="11920" w:h="16840"/>
          <w:pgMar w:top="960" w:right="1680" w:bottom="280" w:left="1340" w:header="720" w:footer="720" w:gutter="0"/>
          <w:cols w:num="3" w:space="720" w:equalWidth="0">
            <w:col w:w="3104" w:space="136"/>
            <w:col w:w="763" w:space="144"/>
            <w:col w:w="4753"/>
          </w:cols>
        </w:sectPr>
      </w:pPr>
      <w:r>
        <w:br w:type="column"/>
      </w:r>
      <w:r>
        <w:rPr>
          <w:w w:val="129"/>
          <w:sz w:val="11"/>
          <w:szCs w:val="11"/>
        </w:rPr>
        <w:lastRenderedPageBreak/>
        <w:t xml:space="preserve">0.1 </w:t>
      </w:r>
      <w:proofErr w:type="spellStart"/>
      <w:r>
        <w:rPr>
          <w:w w:val="109"/>
          <w:sz w:val="11"/>
          <w:szCs w:val="11"/>
        </w:rPr>
        <w:t>G</w:t>
      </w:r>
      <w:r>
        <w:rPr>
          <w:w w:val="129"/>
          <w:sz w:val="11"/>
          <w:szCs w:val="11"/>
        </w:rPr>
        <w:t>bp</w:t>
      </w:r>
      <w:r>
        <w:rPr>
          <w:w w:val="136"/>
          <w:sz w:val="11"/>
          <w:szCs w:val="11"/>
        </w:rPr>
        <w:t>s</w:t>
      </w:r>
      <w:proofErr w:type="spellEnd"/>
    </w:p>
    <w:p w:rsidR="00C45AA3" w:rsidRDefault="00C45AA3">
      <w:pPr>
        <w:spacing w:before="17" w:line="200" w:lineRule="exact"/>
      </w:pPr>
    </w:p>
    <w:p w:rsidR="00C45AA3" w:rsidRDefault="00DC4C15">
      <w:pPr>
        <w:spacing w:before="47" w:line="120" w:lineRule="exact"/>
        <w:ind w:left="2622"/>
        <w:rPr>
          <w:sz w:val="11"/>
          <w:szCs w:val="11"/>
        </w:rPr>
      </w:pPr>
      <w:r>
        <w:rPr>
          <w:w w:val="127"/>
          <w:sz w:val="11"/>
          <w:szCs w:val="11"/>
        </w:rPr>
        <w:t>0.3</w:t>
      </w:r>
      <w:r>
        <w:rPr>
          <w:spacing w:val="3"/>
          <w:w w:val="127"/>
          <w:sz w:val="11"/>
          <w:szCs w:val="11"/>
        </w:rPr>
        <w:t xml:space="preserve"> </w:t>
      </w:r>
      <w:proofErr w:type="spellStart"/>
      <w:r>
        <w:rPr>
          <w:w w:val="127"/>
          <w:sz w:val="11"/>
          <w:szCs w:val="11"/>
        </w:rPr>
        <w:t>Gbps</w:t>
      </w:r>
      <w:proofErr w:type="spellEnd"/>
      <w:r>
        <w:rPr>
          <w:w w:val="127"/>
          <w:sz w:val="11"/>
          <w:szCs w:val="11"/>
        </w:rPr>
        <w:t xml:space="preserve">                            </w:t>
      </w:r>
      <w:r>
        <w:rPr>
          <w:spacing w:val="30"/>
          <w:w w:val="127"/>
          <w:sz w:val="11"/>
          <w:szCs w:val="11"/>
        </w:rPr>
        <w:t xml:space="preserve"> </w:t>
      </w:r>
      <w:r>
        <w:rPr>
          <w:w w:val="127"/>
          <w:sz w:val="11"/>
          <w:szCs w:val="11"/>
        </w:rPr>
        <w:t>0.1</w:t>
      </w:r>
      <w:r>
        <w:rPr>
          <w:spacing w:val="3"/>
          <w:w w:val="127"/>
          <w:sz w:val="11"/>
          <w:szCs w:val="11"/>
        </w:rPr>
        <w:t xml:space="preserve"> </w:t>
      </w:r>
      <w:proofErr w:type="spellStart"/>
      <w:r>
        <w:rPr>
          <w:w w:val="109"/>
          <w:sz w:val="11"/>
          <w:szCs w:val="11"/>
        </w:rPr>
        <w:t>G</w:t>
      </w:r>
      <w:r>
        <w:rPr>
          <w:w w:val="129"/>
          <w:sz w:val="11"/>
          <w:szCs w:val="11"/>
        </w:rPr>
        <w:t>bp</w:t>
      </w:r>
      <w:r>
        <w:rPr>
          <w:w w:val="136"/>
          <w:sz w:val="11"/>
          <w:szCs w:val="11"/>
        </w:rPr>
        <w:t>s</w:t>
      </w:r>
      <w:proofErr w:type="spellEnd"/>
    </w:p>
    <w:p w:rsidR="00C45AA3" w:rsidRDefault="00C45AA3">
      <w:pPr>
        <w:spacing w:before="18" w:line="200" w:lineRule="exact"/>
        <w:sectPr w:rsidR="00C45AA3">
          <w:type w:val="continuous"/>
          <w:pgSz w:w="11920" w:h="16840"/>
          <w:pgMar w:top="960" w:right="1680" w:bottom="280" w:left="1340" w:header="720" w:footer="720" w:gutter="0"/>
          <w:cols w:space="720"/>
        </w:sectPr>
      </w:pPr>
    </w:p>
    <w:p w:rsidR="00C45AA3" w:rsidRDefault="00DC4C15">
      <w:pPr>
        <w:spacing w:before="61" w:line="180" w:lineRule="exact"/>
        <w:jc w:val="right"/>
        <w:rPr>
          <w:sz w:val="16"/>
          <w:szCs w:val="16"/>
        </w:rPr>
      </w:pPr>
      <w:r>
        <w:rPr>
          <w:w w:val="98"/>
          <w:sz w:val="16"/>
          <w:szCs w:val="16"/>
        </w:rPr>
        <w:lastRenderedPageBreak/>
        <w:t>MEDIUM</w:t>
      </w:r>
    </w:p>
    <w:p w:rsidR="00C45AA3" w:rsidRDefault="00DC4C15">
      <w:pPr>
        <w:spacing w:before="88"/>
        <w:ind w:right="-37"/>
        <w:rPr>
          <w:sz w:val="11"/>
          <w:szCs w:val="11"/>
        </w:rPr>
      </w:pPr>
      <w:r>
        <w:br w:type="column"/>
      </w:r>
      <w:r>
        <w:rPr>
          <w:w w:val="129"/>
          <w:sz w:val="11"/>
          <w:szCs w:val="11"/>
        </w:rPr>
        <w:lastRenderedPageBreak/>
        <w:t xml:space="preserve">0.1 </w:t>
      </w:r>
      <w:proofErr w:type="spellStart"/>
      <w:r>
        <w:rPr>
          <w:w w:val="109"/>
          <w:sz w:val="11"/>
          <w:szCs w:val="11"/>
        </w:rPr>
        <w:t>G</w:t>
      </w:r>
      <w:r>
        <w:rPr>
          <w:w w:val="129"/>
          <w:sz w:val="11"/>
          <w:szCs w:val="11"/>
        </w:rPr>
        <w:t>bp</w:t>
      </w:r>
      <w:r>
        <w:rPr>
          <w:w w:val="136"/>
          <w:sz w:val="11"/>
          <w:szCs w:val="11"/>
        </w:rPr>
        <w:t>s</w:t>
      </w:r>
      <w:proofErr w:type="spellEnd"/>
    </w:p>
    <w:p w:rsidR="00C45AA3" w:rsidRDefault="00DC4C15">
      <w:pPr>
        <w:spacing w:before="37"/>
        <w:rPr>
          <w:sz w:val="16"/>
          <w:szCs w:val="16"/>
        </w:rPr>
        <w:sectPr w:rsidR="00C45AA3">
          <w:type w:val="continuous"/>
          <w:pgSz w:w="11920" w:h="16840"/>
          <w:pgMar w:top="960" w:right="1680" w:bottom="280" w:left="1340" w:header="720" w:footer="720" w:gutter="0"/>
          <w:cols w:num="3" w:space="720" w:equalWidth="0">
            <w:col w:w="2647" w:space="788"/>
            <w:col w:w="502" w:space="783"/>
            <w:col w:w="4180"/>
          </w:cols>
        </w:sectPr>
      </w:pPr>
      <w:r>
        <w:br w:type="column"/>
      </w:r>
      <w:r>
        <w:rPr>
          <w:w w:val="103"/>
          <w:sz w:val="16"/>
          <w:szCs w:val="16"/>
        </w:rPr>
        <w:lastRenderedPageBreak/>
        <w:t>SLOW</w:t>
      </w:r>
    </w:p>
    <w:p w:rsidR="00C45AA3" w:rsidRDefault="00C45AA3">
      <w:pPr>
        <w:spacing w:before="5" w:line="200" w:lineRule="exact"/>
      </w:pPr>
    </w:p>
    <w:p w:rsidR="00C45AA3" w:rsidRDefault="00DC4C15">
      <w:pPr>
        <w:spacing w:before="30"/>
        <w:ind w:left="100" w:right="1844"/>
        <w:jc w:val="both"/>
        <w:rPr>
          <w:sz w:val="16"/>
          <w:szCs w:val="16"/>
        </w:rPr>
      </w:pPr>
      <w:r>
        <w:rPr>
          <w:w w:val="129"/>
          <w:sz w:val="16"/>
          <w:szCs w:val="16"/>
        </w:rPr>
        <w:t>Fig.</w:t>
      </w:r>
      <w:r>
        <w:rPr>
          <w:spacing w:val="6"/>
          <w:w w:val="129"/>
          <w:sz w:val="16"/>
          <w:szCs w:val="16"/>
        </w:rPr>
        <w:t xml:space="preserve"> </w:t>
      </w:r>
      <w:proofErr w:type="gramStart"/>
      <w:r>
        <w:rPr>
          <w:sz w:val="16"/>
          <w:szCs w:val="16"/>
        </w:rPr>
        <w:t xml:space="preserve">7 </w:t>
      </w:r>
      <w:r>
        <w:rPr>
          <w:spacing w:val="35"/>
          <w:sz w:val="16"/>
          <w:szCs w:val="16"/>
        </w:rPr>
        <w:t xml:space="preserve"> </w:t>
      </w:r>
      <w:r>
        <w:rPr>
          <w:sz w:val="16"/>
          <w:szCs w:val="16"/>
        </w:rPr>
        <w:t>The</w:t>
      </w:r>
      <w:proofErr w:type="gramEnd"/>
      <w:r>
        <w:rPr>
          <w:sz w:val="16"/>
          <w:szCs w:val="16"/>
        </w:rPr>
        <w:t xml:space="preserve"> </w:t>
      </w:r>
      <w:r>
        <w:rPr>
          <w:spacing w:val="13"/>
          <w:sz w:val="16"/>
          <w:szCs w:val="16"/>
        </w:rPr>
        <w:t xml:space="preserve"> </w:t>
      </w:r>
      <w:r>
        <w:rPr>
          <w:w w:val="115"/>
          <w:sz w:val="16"/>
          <w:szCs w:val="16"/>
        </w:rPr>
        <w:t>si</w:t>
      </w:r>
      <w:r>
        <w:rPr>
          <w:spacing w:val="-6"/>
          <w:w w:val="115"/>
          <w:sz w:val="16"/>
          <w:szCs w:val="16"/>
        </w:rPr>
        <w:t>m</w:t>
      </w:r>
      <w:r>
        <w:rPr>
          <w:w w:val="115"/>
          <w:sz w:val="16"/>
          <w:szCs w:val="16"/>
        </w:rPr>
        <w:t>ulated</w:t>
      </w:r>
      <w:r>
        <w:rPr>
          <w:spacing w:val="6"/>
          <w:w w:val="115"/>
          <w:sz w:val="16"/>
          <w:szCs w:val="16"/>
        </w:rPr>
        <w:t xml:space="preserve"> </w:t>
      </w:r>
      <w:r>
        <w:rPr>
          <w:sz w:val="16"/>
          <w:szCs w:val="16"/>
        </w:rPr>
        <w:t xml:space="preserve">Grid </w:t>
      </w:r>
      <w:r>
        <w:rPr>
          <w:spacing w:val="15"/>
          <w:sz w:val="16"/>
          <w:szCs w:val="16"/>
        </w:rPr>
        <w:t xml:space="preserve"> </w:t>
      </w:r>
      <w:r>
        <w:rPr>
          <w:sz w:val="16"/>
          <w:szCs w:val="16"/>
        </w:rPr>
        <w:t xml:space="preserve">with </w:t>
      </w:r>
      <w:r>
        <w:rPr>
          <w:spacing w:val="14"/>
          <w:sz w:val="16"/>
          <w:szCs w:val="16"/>
        </w:rPr>
        <w:t xml:space="preserve"> </w:t>
      </w:r>
      <w:r>
        <w:rPr>
          <w:spacing w:val="-6"/>
          <w:w w:val="115"/>
          <w:sz w:val="16"/>
          <w:szCs w:val="16"/>
        </w:rPr>
        <w:t>m</w:t>
      </w:r>
      <w:r>
        <w:rPr>
          <w:w w:val="115"/>
          <w:sz w:val="16"/>
          <w:szCs w:val="16"/>
        </w:rPr>
        <w:t>ultiple</w:t>
      </w:r>
      <w:r>
        <w:rPr>
          <w:spacing w:val="3"/>
          <w:w w:val="115"/>
          <w:sz w:val="16"/>
          <w:szCs w:val="16"/>
        </w:rPr>
        <w:t xml:space="preserve"> </w:t>
      </w:r>
      <w:r>
        <w:rPr>
          <w:w w:val="115"/>
          <w:sz w:val="16"/>
          <w:szCs w:val="16"/>
        </w:rPr>
        <w:t>computational</w:t>
      </w:r>
      <w:r>
        <w:rPr>
          <w:spacing w:val="14"/>
          <w:w w:val="115"/>
          <w:sz w:val="16"/>
          <w:szCs w:val="16"/>
        </w:rPr>
        <w:t xml:space="preserve"> </w:t>
      </w:r>
      <w:r>
        <w:rPr>
          <w:sz w:val="16"/>
          <w:szCs w:val="16"/>
        </w:rPr>
        <w:t>n</w:t>
      </w:r>
      <w:r>
        <w:rPr>
          <w:spacing w:val="5"/>
          <w:sz w:val="16"/>
          <w:szCs w:val="16"/>
        </w:rPr>
        <w:t>o</w:t>
      </w:r>
      <w:r>
        <w:rPr>
          <w:sz w:val="16"/>
          <w:szCs w:val="16"/>
        </w:rPr>
        <w:t xml:space="preserve">des. </w:t>
      </w:r>
      <w:r>
        <w:rPr>
          <w:spacing w:val="16"/>
          <w:sz w:val="16"/>
          <w:szCs w:val="16"/>
        </w:rPr>
        <w:t xml:space="preserve"> </w:t>
      </w:r>
      <w:r>
        <w:rPr>
          <w:w w:val="115"/>
          <w:sz w:val="16"/>
          <w:szCs w:val="16"/>
        </w:rPr>
        <w:t>Ea</w:t>
      </w:r>
      <w:r>
        <w:rPr>
          <w:spacing w:val="-6"/>
          <w:w w:val="115"/>
          <w:sz w:val="16"/>
          <w:szCs w:val="16"/>
        </w:rPr>
        <w:t>c</w:t>
      </w:r>
      <w:r>
        <w:rPr>
          <w:w w:val="115"/>
          <w:sz w:val="16"/>
          <w:szCs w:val="16"/>
        </w:rPr>
        <w:t>h</w:t>
      </w:r>
      <w:r>
        <w:rPr>
          <w:spacing w:val="6"/>
          <w:w w:val="115"/>
          <w:sz w:val="16"/>
          <w:szCs w:val="16"/>
        </w:rPr>
        <w:t xml:space="preserve"> </w:t>
      </w:r>
      <w:proofErr w:type="gramStart"/>
      <w:r>
        <w:rPr>
          <w:sz w:val="16"/>
          <w:szCs w:val="16"/>
        </w:rPr>
        <w:t>n</w:t>
      </w:r>
      <w:r>
        <w:rPr>
          <w:spacing w:val="5"/>
          <w:sz w:val="16"/>
          <w:szCs w:val="16"/>
        </w:rPr>
        <w:t>o</w:t>
      </w:r>
      <w:r>
        <w:rPr>
          <w:sz w:val="16"/>
          <w:szCs w:val="16"/>
        </w:rPr>
        <w:t xml:space="preserve">de </w:t>
      </w:r>
      <w:r>
        <w:rPr>
          <w:spacing w:val="7"/>
          <w:sz w:val="16"/>
          <w:szCs w:val="16"/>
        </w:rPr>
        <w:t xml:space="preserve"> </w:t>
      </w:r>
      <w:r>
        <w:rPr>
          <w:sz w:val="16"/>
          <w:szCs w:val="16"/>
        </w:rPr>
        <w:t>has</w:t>
      </w:r>
      <w:proofErr w:type="gramEnd"/>
      <w:r>
        <w:rPr>
          <w:sz w:val="16"/>
          <w:szCs w:val="16"/>
        </w:rPr>
        <w:t xml:space="preserve"> </w:t>
      </w:r>
      <w:r>
        <w:rPr>
          <w:spacing w:val="3"/>
          <w:sz w:val="16"/>
          <w:szCs w:val="16"/>
        </w:rPr>
        <w:t xml:space="preserve"> </w:t>
      </w:r>
      <w:r>
        <w:rPr>
          <w:sz w:val="16"/>
          <w:szCs w:val="16"/>
        </w:rPr>
        <w:t>1,000</w:t>
      </w:r>
      <w:r>
        <w:rPr>
          <w:spacing w:val="36"/>
          <w:sz w:val="16"/>
          <w:szCs w:val="16"/>
        </w:rPr>
        <w:t xml:space="preserve"> </w:t>
      </w:r>
      <w:r>
        <w:rPr>
          <w:sz w:val="16"/>
          <w:szCs w:val="16"/>
        </w:rPr>
        <w:t>of</w:t>
      </w:r>
      <w:r>
        <w:rPr>
          <w:spacing w:val="14"/>
          <w:sz w:val="16"/>
          <w:szCs w:val="16"/>
        </w:rPr>
        <w:t xml:space="preserve"> </w:t>
      </w:r>
      <w:r>
        <w:rPr>
          <w:w w:val="115"/>
          <w:sz w:val="16"/>
          <w:szCs w:val="16"/>
        </w:rPr>
        <w:t xml:space="preserve">CPUs </w:t>
      </w:r>
      <w:r>
        <w:rPr>
          <w:sz w:val="16"/>
          <w:szCs w:val="16"/>
        </w:rPr>
        <w:t xml:space="preserve">and </w:t>
      </w:r>
      <w:r>
        <w:rPr>
          <w:spacing w:val="31"/>
          <w:sz w:val="16"/>
          <w:szCs w:val="16"/>
        </w:rPr>
        <w:t xml:space="preserve"> </w:t>
      </w:r>
      <w:r>
        <w:rPr>
          <w:sz w:val="16"/>
          <w:szCs w:val="16"/>
        </w:rPr>
        <w:t xml:space="preserve">a </w:t>
      </w:r>
      <w:r>
        <w:rPr>
          <w:spacing w:val="1"/>
          <w:sz w:val="16"/>
          <w:szCs w:val="16"/>
        </w:rPr>
        <w:t xml:space="preserve"> </w:t>
      </w:r>
      <w:r>
        <w:rPr>
          <w:sz w:val="16"/>
          <w:szCs w:val="16"/>
        </w:rPr>
        <w:t>l</w:t>
      </w:r>
      <w:r>
        <w:rPr>
          <w:spacing w:val="5"/>
          <w:sz w:val="16"/>
          <w:szCs w:val="16"/>
        </w:rPr>
        <w:t>o</w:t>
      </w:r>
      <w:r>
        <w:rPr>
          <w:sz w:val="16"/>
          <w:szCs w:val="16"/>
        </w:rPr>
        <w:t xml:space="preserve">cal </w:t>
      </w:r>
      <w:r>
        <w:rPr>
          <w:spacing w:val="15"/>
          <w:sz w:val="16"/>
          <w:szCs w:val="16"/>
        </w:rPr>
        <w:t xml:space="preserve"> </w:t>
      </w:r>
      <w:r>
        <w:rPr>
          <w:sz w:val="16"/>
          <w:szCs w:val="16"/>
        </w:rPr>
        <w:t xml:space="preserve">disc </w:t>
      </w:r>
      <w:r>
        <w:rPr>
          <w:spacing w:val="11"/>
          <w:sz w:val="16"/>
          <w:szCs w:val="16"/>
        </w:rPr>
        <w:t xml:space="preserve"> </w:t>
      </w:r>
      <w:r>
        <w:rPr>
          <w:sz w:val="16"/>
          <w:szCs w:val="16"/>
        </w:rPr>
        <w:t>of</w:t>
      </w:r>
      <w:r>
        <w:rPr>
          <w:spacing w:val="32"/>
          <w:sz w:val="16"/>
          <w:szCs w:val="16"/>
        </w:rPr>
        <w:t xml:space="preserve"> </w:t>
      </w:r>
      <w:r>
        <w:rPr>
          <w:sz w:val="16"/>
          <w:szCs w:val="16"/>
        </w:rPr>
        <w:t>12</w:t>
      </w:r>
      <w:r>
        <w:rPr>
          <w:spacing w:val="36"/>
          <w:sz w:val="16"/>
          <w:szCs w:val="16"/>
        </w:rPr>
        <w:t xml:space="preserve"> </w:t>
      </w:r>
      <w:r>
        <w:rPr>
          <w:sz w:val="16"/>
          <w:szCs w:val="16"/>
        </w:rPr>
        <w:t xml:space="preserve">TB </w:t>
      </w:r>
      <w:r>
        <w:rPr>
          <w:spacing w:val="25"/>
          <w:sz w:val="16"/>
          <w:szCs w:val="16"/>
        </w:rPr>
        <w:t xml:space="preserve"> </w:t>
      </w:r>
      <w:r>
        <w:rPr>
          <w:sz w:val="16"/>
          <w:szCs w:val="16"/>
        </w:rPr>
        <w:t xml:space="preserve">size. </w:t>
      </w:r>
      <w:r>
        <w:rPr>
          <w:spacing w:val="8"/>
          <w:sz w:val="16"/>
          <w:szCs w:val="16"/>
        </w:rPr>
        <w:t xml:space="preserve"> </w:t>
      </w:r>
      <w:proofErr w:type="gramStart"/>
      <w:r>
        <w:rPr>
          <w:sz w:val="16"/>
          <w:szCs w:val="16"/>
        </w:rPr>
        <w:t xml:space="preserve">All </w:t>
      </w:r>
      <w:r>
        <w:rPr>
          <w:spacing w:val="5"/>
          <w:sz w:val="16"/>
          <w:szCs w:val="16"/>
        </w:rPr>
        <w:t xml:space="preserve"> </w:t>
      </w:r>
      <w:r>
        <w:rPr>
          <w:sz w:val="16"/>
          <w:szCs w:val="16"/>
        </w:rPr>
        <w:t>the</w:t>
      </w:r>
      <w:proofErr w:type="gramEnd"/>
      <w:r>
        <w:rPr>
          <w:sz w:val="16"/>
          <w:szCs w:val="16"/>
        </w:rPr>
        <w:t xml:space="preserve"> </w:t>
      </w:r>
      <w:r>
        <w:rPr>
          <w:spacing w:val="27"/>
          <w:sz w:val="16"/>
          <w:szCs w:val="16"/>
        </w:rPr>
        <w:t xml:space="preserve"> </w:t>
      </w:r>
      <w:r>
        <w:rPr>
          <w:sz w:val="16"/>
          <w:szCs w:val="16"/>
        </w:rPr>
        <w:t>n</w:t>
      </w:r>
      <w:r>
        <w:rPr>
          <w:spacing w:val="5"/>
          <w:sz w:val="16"/>
          <w:szCs w:val="16"/>
        </w:rPr>
        <w:t>o</w:t>
      </w:r>
      <w:r>
        <w:rPr>
          <w:sz w:val="16"/>
          <w:szCs w:val="16"/>
        </w:rPr>
        <w:t xml:space="preserve">des </w:t>
      </w:r>
      <w:r>
        <w:rPr>
          <w:spacing w:val="27"/>
          <w:sz w:val="16"/>
          <w:szCs w:val="16"/>
        </w:rPr>
        <w:t xml:space="preserve"> </w:t>
      </w:r>
      <w:r>
        <w:rPr>
          <w:sz w:val="16"/>
          <w:szCs w:val="16"/>
        </w:rPr>
        <w:t>h</w:t>
      </w:r>
      <w:r>
        <w:rPr>
          <w:spacing w:val="-5"/>
          <w:sz w:val="16"/>
          <w:szCs w:val="16"/>
        </w:rPr>
        <w:t>a</w:t>
      </w:r>
      <w:r>
        <w:rPr>
          <w:spacing w:val="-4"/>
          <w:sz w:val="16"/>
          <w:szCs w:val="16"/>
        </w:rPr>
        <w:t>v</w:t>
      </w:r>
      <w:r>
        <w:rPr>
          <w:sz w:val="16"/>
          <w:szCs w:val="16"/>
        </w:rPr>
        <w:t xml:space="preserve">e </w:t>
      </w:r>
      <w:r>
        <w:rPr>
          <w:spacing w:val="28"/>
          <w:sz w:val="16"/>
          <w:szCs w:val="16"/>
        </w:rPr>
        <w:t xml:space="preserve"> </w:t>
      </w:r>
      <w:r>
        <w:rPr>
          <w:w w:val="114"/>
          <w:sz w:val="16"/>
          <w:szCs w:val="16"/>
        </w:rPr>
        <w:t>direct</w:t>
      </w:r>
      <w:r>
        <w:rPr>
          <w:spacing w:val="31"/>
          <w:w w:val="114"/>
          <w:sz w:val="16"/>
          <w:szCs w:val="16"/>
        </w:rPr>
        <w:t xml:space="preserve"> </w:t>
      </w:r>
      <w:r>
        <w:rPr>
          <w:w w:val="114"/>
          <w:sz w:val="16"/>
          <w:szCs w:val="16"/>
        </w:rPr>
        <w:t>connections</w:t>
      </w:r>
      <w:r>
        <w:rPr>
          <w:spacing w:val="8"/>
          <w:w w:val="114"/>
          <w:sz w:val="16"/>
          <w:szCs w:val="16"/>
        </w:rPr>
        <w:t xml:space="preserve"> </w:t>
      </w:r>
      <w:r>
        <w:rPr>
          <w:sz w:val="16"/>
          <w:szCs w:val="16"/>
        </w:rPr>
        <w:t xml:space="preserve">to </w:t>
      </w:r>
      <w:r>
        <w:rPr>
          <w:spacing w:val="14"/>
          <w:sz w:val="16"/>
          <w:szCs w:val="16"/>
        </w:rPr>
        <w:t xml:space="preserve"> </w:t>
      </w:r>
      <w:r>
        <w:rPr>
          <w:sz w:val="16"/>
          <w:szCs w:val="16"/>
        </w:rPr>
        <w:t xml:space="preserve">the </w:t>
      </w:r>
      <w:r>
        <w:rPr>
          <w:spacing w:val="27"/>
          <w:sz w:val="16"/>
          <w:szCs w:val="16"/>
        </w:rPr>
        <w:t xml:space="preserve"> </w:t>
      </w:r>
      <w:r>
        <w:rPr>
          <w:w w:val="115"/>
          <w:sz w:val="16"/>
          <w:szCs w:val="16"/>
        </w:rPr>
        <w:t>ce</w:t>
      </w:r>
      <w:r>
        <w:rPr>
          <w:spacing w:val="-6"/>
          <w:w w:val="115"/>
          <w:sz w:val="16"/>
          <w:szCs w:val="16"/>
        </w:rPr>
        <w:t>n</w:t>
      </w:r>
      <w:r>
        <w:rPr>
          <w:w w:val="115"/>
          <w:sz w:val="16"/>
          <w:szCs w:val="16"/>
        </w:rPr>
        <w:t>tral</w:t>
      </w:r>
      <w:r>
        <w:rPr>
          <w:spacing w:val="29"/>
          <w:w w:val="115"/>
          <w:sz w:val="16"/>
          <w:szCs w:val="16"/>
        </w:rPr>
        <w:t xml:space="preserve"> </w:t>
      </w:r>
      <w:r>
        <w:rPr>
          <w:w w:val="115"/>
          <w:sz w:val="16"/>
          <w:szCs w:val="16"/>
        </w:rPr>
        <w:t xml:space="preserve">storage </w:t>
      </w:r>
      <w:r>
        <w:rPr>
          <w:sz w:val="16"/>
          <w:szCs w:val="16"/>
        </w:rPr>
        <w:t xml:space="preserve">(solid </w:t>
      </w:r>
      <w:r>
        <w:rPr>
          <w:spacing w:val="4"/>
          <w:sz w:val="16"/>
          <w:szCs w:val="16"/>
        </w:rPr>
        <w:t xml:space="preserve"> </w:t>
      </w:r>
      <w:r>
        <w:rPr>
          <w:sz w:val="16"/>
          <w:szCs w:val="16"/>
        </w:rPr>
        <w:t xml:space="preserve">lines). </w:t>
      </w:r>
      <w:r>
        <w:rPr>
          <w:spacing w:val="11"/>
          <w:sz w:val="16"/>
          <w:szCs w:val="16"/>
        </w:rPr>
        <w:t xml:space="preserve"> </w:t>
      </w:r>
      <w:r>
        <w:rPr>
          <w:sz w:val="16"/>
          <w:szCs w:val="16"/>
        </w:rPr>
        <w:t>In</w:t>
      </w:r>
      <w:r>
        <w:rPr>
          <w:spacing w:val="25"/>
          <w:sz w:val="16"/>
          <w:szCs w:val="16"/>
        </w:rPr>
        <w:t xml:space="preserve"> </w:t>
      </w:r>
      <w:r>
        <w:rPr>
          <w:w w:val="116"/>
          <w:sz w:val="16"/>
          <w:szCs w:val="16"/>
        </w:rPr>
        <w:t>addition</w:t>
      </w:r>
      <w:r>
        <w:rPr>
          <w:spacing w:val="-2"/>
          <w:w w:val="116"/>
          <w:sz w:val="16"/>
          <w:szCs w:val="16"/>
        </w:rPr>
        <w:t xml:space="preserve"> </w:t>
      </w:r>
      <w:r>
        <w:rPr>
          <w:sz w:val="16"/>
          <w:szCs w:val="16"/>
        </w:rPr>
        <w:t>to</w:t>
      </w:r>
      <w:r>
        <w:rPr>
          <w:spacing w:val="30"/>
          <w:sz w:val="16"/>
          <w:szCs w:val="16"/>
        </w:rPr>
        <w:t xml:space="preserve"> </w:t>
      </w:r>
      <w:r>
        <w:rPr>
          <w:w w:val="127"/>
          <w:sz w:val="16"/>
          <w:szCs w:val="16"/>
        </w:rPr>
        <w:t>that,</w:t>
      </w:r>
      <w:r>
        <w:rPr>
          <w:spacing w:val="-7"/>
          <w:w w:val="127"/>
          <w:sz w:val="16"/>
          <w:szCs w:val="16"/>
        </w:rPr>
        <w:t xml:space="preserve"> </w:t>
      </w:r>
      <w:r>
        <w:rPr>
          <w:sz w:val="16"/>
          <w:szCs w:val="16"/>
        </w:rPr>
        <w:t>all</w:t>
      </w:r>
      <w:r>
        <w:rPr>
          <w:spacing w:val="23"/>
          <w:sz w:val="16"/>
          <w:szCs w:val="16"/>
        </w:rPr>
        <w:t xml:space="preserve"> </w:t>
      </w:r>
      <w:proofErr w:type="gramStart"/>
      <w:r>
        <w:rPr>
          <w:sz w:val="16"/>
          <w:szCs w:val="16"/>
        </w:rPr>
        <w:t xml:space="preserve">the </w:t>
      </w:r>
      <w:r>
        <w:rPr>
          <w:spacing w:val="3"/>
          <w:sz w:val="16"/>
          <w:szCs w:val="16"/>
        </w:rPr>
        <w:t xml:space="preserve"> </w:t>
      </w:r>
      <w:r>
        <w:rPr>
          <w:sz w:val="16"/>
          <w:szCs w:val="16"/>
        </w:rPr>
        <w:t>n</w:t>
      </w:r>
      <w:r>
        <w:rPr>
          <w:spacing w:val="5"/>
          <w:sz w:val="16"/>
          <w:szCs w:val="16"/>
        </w:rPr>
        <w:t>o</w:t>
      </w:r>
      <w:r>
        <w:rPr>
          <w:sz w:val="16"/>
          <w:szCs w:val="16"/>
        </w:rPr>
        <w:t>des</w:t>
      </w:r>
      <w:proofErr w:type="gramEnd"/>
      <w:r>
        <w:rPr>
          <w:sz w:val="16"/>
          <w:szCs w:val="16"/>
        </w:rPr>
        <w:t xml:space="preserve"> </w:t>
      </w:r>
      <w:r>
        <w:rPr>
          <w:spacing w:val="3"/>
          <w:sz w:val="16"/>
          <w:szCs w:val="16"/>
        </w:rPr>
        <w:t xml:space="preserve"> </w:t>
      </w:r>
      <w:r>
        <w:rPr>
          <w:sz w:val="16"/>
          <w:szCs w:val="16"/>
        </w:rPr>
        <w:t>are</w:t>
      </w:r>
      <w:r>
        <w:rPr>
          <w:spacing w:val="33"/>
          <w:sz w:val="16"/>
          <w:szCs w:val="16"/>
        </w:rPr>
        <w:t xml:space="preserve"> </w:t>
      </w:r>
      <w:r>
        <w:rPr>
          <w:w w:val="114"/>
          <w:sz w:val="16"/>
          <w:szCs w:val="16"/>
        </w:rPr>
        <w:t>i</w:t>
      </w:r>
      <w:r>
        <w:rPr>
          <w:spacing w:val="-6"/>
          <w:w w:val="114"/>
          <w:sz w:val="16"/>
          <w:szCs w:val="16"/>
        </w:rPr>
        <w:t>n</w:t>
      </w:r>
      <w:r>
        <w:rPr>
          <w:w w:val="114"/>
          <w:sz w:val="16"/>
          <w:szCs w:val="16"/>
        </w:rPr>
        <w:t>terconnected</w:t>
      </w:r>
      <w:r>
        <w:rPr>
          <w:spacing w:val="7"/>
          <w:w w:val="114"/>
          <w:sz w:val="16"/>
          <w:szCs w:val="16"/>
        </w:rPr>
        <w:t xml:space="preserve"> </w:t>
      </w:r>
      <w:r>
        <w:rPr>
          <w:sz w:val="16"/>
          <w:szCs w:val="16"/>
        </w:rPr>
        <w:t xml:space="preserve">with </w:t>
      </w:r>
      <w:r>
        <w:rPr>
          <w:spacing w:val="7"/>
          <w:sz w:val="16"/>
          <w:szCs w:val="16"/>
        </w:rPr>
        <w:t xml:space="preserve"> </w:t>
      </w:r>
      <w:r>
        <w:rPr>
          <w:sz w:val="16"/>
          <w:szCs w:val="16"/>
        </w:rPr>
        <w:t>links</w:t>
      </w:r>
      <w:r>
        <w:rPr>
          <w:spacing w:val="35"/>
          <w:sz w:val="16"/>
          <w:szCs w:val="16"/>
        </w:rPr>
        <w:t xml:space="preserve"> </w:t>
      </w:r>
      <w:r>
        <w:rPr>
          <w:sz w:val="16"/>
          <w:szCs w:val="16"/>
        </w:rPr>
        <w:t>of</w:t>
      </w:r>
      <w:r>
        <w:rPr>
          <w:spacing w:val="7"/>
          <w:sz w:val="16"/>
          <w:szCs w:val="16"/>
        </w:rPr>
        <w:t xml:space="preserve"> </w:t>
      </w:r>
      <w:r>
        <w:rPr>
          <w:sz w:val="16"/>
          <w:szCs w:val="16"/>
        </w:rPr>
        <w:t xml:space="preserve">equal </w:t>
      </w:r>
      <w:r>
        <w:rPr>
          <w:spacing w:val="6"/>
          <w:sz w:val="16"/>
          <w:szCs w:val="16"/>
        </w:rPr>
        <w:t xml:space="preserve"> </w:t>
      </w:r>
      <w:r>
        <w:rPr>
          <w:w w:val="117"/>
          <w:sz w:val="16"/>
          <w:szCs w:val="16"/>
        </w:rPr>
        <w:t xml:space="preserve">bandwidth </w:t>
      </w:r>
      <w:r>
        <w:rPr>
          <w:w w:val="116"/>
          <w:sz w:val="16"/>
          <w:szCs w:val="16"/>
        </w:rPr>
        <w:t>(the</w:t>
      </w:r>
      <w:r>
        <w:rPr>
          <w:spacing w:val="23"/>
          <w:w w:val="116"/>
          <w:sz w:val="16"/>
          <w:szCs w:val="16"/>
        </w:rPr>
        <w:t xml:space="preserve"> </w:t>
      </w:r>
      <w:r>
        <w:rPr>
          <w:w w:val="116"/>
          <w:sz w:val="16"/>
          <w:szCs w:val="16"/>
        </w:rPr>
        <w:t>doted</w:t>
      </w:r>
      <w:r>
        <w:rPr>
          <w:spacing w:val="11"/>
          <w:w w:val="116"/>
          <w:sz w:val="16"/>
          <w:szCs w:val="16"/>
        </w:rPr>
        <w:t xml:space="preserve"> </w:t>
      </w:r>
      <w:r>
        <w:rPr>
          <w:w w:val="116"/>
          <w:sz w:val="16"/>
          <w:szCs w:val="16"/>
        </w:rPr>
        <w:t>lines).</w:t>
      </w:r>
    </w:p>
    <w:p w:rsidR="00C45AA3" w:rsidRDefault="00C45AA3">
      <w:pPr>
        <w:spacing w:line="200" w:lineRule="exact"/>
      </w:pPr>
    </w:p>
    <w:p w:rsidR="00C45AA3" w:rsidRDefault="00C45AA3">
      <w:pPr>
        <w:spacing w:line="200" w:lineRule="exact"/>
      </w:pPr>
    </w:p>
    <w:p w:rsidR="00C45AA3" w:rsidRDefault="00C45AA3">
      <w:pPr>
        <w:spacing w:before="10" w:line="200" w:lineRule="exact"/>
      </w:pPr>
    </w:p>
    <w:p w:rsidR="00C45AA3" w:rsidRDefault="00DC4C15">
      <w:pPr>
        <w:spacing w:line="265" w:lineRule="auto"/>
        <w:ind w:left="100" w:right="1840"/>
        <w:jc w:val="both"/>
        <w:rPr>
          <w:sz w:val="18"/>
          <w:szCs w:val="18"/>
        </w:rPr>
      </w:pPr>
      <w:r>
        <w:rPr>
          <w:sz w:val="18"/>
          <w:szCs w:val="18"/>
        </w:rPr>
        <w:t xml:space="preserve">to  conclude, </w:t>
      </w:r>
      <w:r>
        <w:rPr>
          <w:spacing w:val="27"/>
          <w:sz w:val="18"/>
          <w:szCs w:val="18"/>
        </w:rPr>
        <w:t xml:space="preserve"> </w:t>
      </w:r>
      <w:r>
        <w:rPr>
          <w:w w:val="125"/>
          <w:sz w:val="18"/>
          <w:szCs w:val="18"/>
        </w:rPr>
        <w:t>that</w:t>
      </w:r>
      <w:r>
        <w:rPr>
          <w:spacing w:val="12"/>
          <w:w w:val="125"/>
          <w:sz w:val="18"/>
          <w:szCs w:val="18"/>
        </w:rPr>
        <w:t xml:space="preserve"> </w:t>
      </w:r>
      <w:r>
        <w:rPr>
          <w:sz w:val="18"/>
          <w:szCs w:val="18"/>
        </w:rPr>
        <w:t xml:space="preserve">the </w:t>
      </w:r>
      <w:r>
        <w:rPr>
          <w:spacing w:val="13"/>
          <w:sz w:val="18"/>
          <w:szCs w:val="18"/>
        </w:rPr>
        <w:t xml:space="preserve"> </w:t>
      </w:r>
      <w:r>
        <w:rPr>
          <w:sz w:val="18"/>
          <w:szCs w:val="18"/>
        </w:rPr>
        <w:t>pro</w:t>
      </w:r>
      <w:r>
        <w:rPr>
          <w:spacing w:val="6"/>
          <w:sz w:val="18"/>
          <w:szCs w:val="18"/>
        </w:rPr>
        <w:t>p</w:t>
      </w:r>
      <w:r>
        <w:rPr>
          <w:sz w:val="18"/>
          <w:szCs w:val="18"/>
        </w:rPr>
        <w:t xml:space="preserve">osed </w:t>
      </w:r>
      <w:r>
        <w:rPr>
          <w:spacing w:val="30"/>
          <w:sz w:val="18"/>
          <w:szCs w:val="18"/>
        </w:rPr>
        <w:t xml:space="preserve"> </w:t>
      </w:r>
      <w:r>
        <w:rPr>
          <w:sz w:val="18"/>
          <w:szCs w:val="18"/>
        </w:rPr>
        <w:t>m</w:t>
      </w:r>
      <w:r>
        <w:rPr>
          <w:spacing w:val="5"/>
          <w:sz w:val="18"/>
          <w:szCs w:val="18"/>
        </w:rPr>
        <w:t>o</w:t>
      </w:r>
      <w:r>
        <w:rPr>
          <w:sz w:val="18"/>
          <w:szCs w:val="18"/>
        </w:rPr>
        <w:t xml:space="preserve">del </w:t>
      </w:r>
      <w:r>
        <w:rPr>
          <w:spacing w:val="7"/>
          <w:sz w:val="18"/>
          <w:szCs w:val="18"/>
        </w:rPr>
        <w:t xml:space="preserve"> </w:t>
      </w:r>
      <w:r>
        <w:rPr>
          <w:sz w:val="18"/>
          <w:szCs w:val="18"/>
        </w:rPr>
        <w:t xml:space="preserve">can </w:t>
      </w:r>
      <w:r>
        <w:rPr>
          <w:spacing w:val="3"/>
          <w:sz w:val="18"/>
          <w:szCs w:val="18"/>
        </w:rPr>
        <w:t xml:space="preserve"> </w:t>
      </w:r>
      <w:r>
        <w:rPr>
          <w:sz w:val="18"/>
          <w:szCs w:val="18"/>
        </w:rPr>
        <w:t xml:space="preserve">utilize </w:t>
      </w:r>
      <w:r>
        <w:rPr>
          <w:spacing w:val="18"/>
          <w:sz w:val="18"/>
          <w:szCs w:val="18"/>
        </w:rPr>
        <w:t xml:space="preserve"> </w:t>
      </w:r>
      <w:r>
        <w:rPr>
          <w:sz w:val="18"/>
          <w:szCs w:val="18"/>
        </w:rPr>
        <w:t xml:space="preserve">more </w:t>
      </w:r>
      <w:r>
        <w:rPr>
          <w:spacing w:val="7"/>
          <w:sz w:val="18"/>
          <w:szCs w:val="18"/>
        </w:rPr>
        <w:t xml:space="preserve"> </w:t>
      </w:r>
      <w:r>
        <w:rPr>
          <w:sz w:val="18"/>
          <w:szCs w:val="18"/>
        </w:rPr>
        <w:t xml:space="preserve">remote </w:t>
      </w:r>
      <w:r>
        <w:rPr>
          <w:spacing w:val="28"/>
          <w:sz w:val="18"/>
          <w:szCs w:val="18"/>
        </w:rPr>
        <w:t xml:space="preserve"> </w:t>
      </w:r>
      <w:r>
        <w:rPr>
          <w:w w:val="112"/>
          <w:sz w:val="18"/>
          <w:szCs w:val="18"/>
        </w:rPr>
        <w:t>computational</w:t>
      </w:r>
      <w:r>
        <w:rPr>
          <w:spacing w:val="18"/>
          <w:w w:val="112"/>
          <w:sz w:val="18"/>
          <w:szCs w:val="18"/>
        </w:rPr>
        <w:t xml:space="preserve"> </w:t>
      </w:r>
      <w:r>
        <w:rPr>
          <w:spacing w:val="5"/>
          <w:w w:val="113"/>
          <w:sz w:val="18"/>
          <w:szCs w:val="18"/>
        </w:rPr>
        <w:t>p</w:t>
      </w:r>
      <w:r>
        <w:rPr>
          <w:spacing w:val="-5"/>
          <w:w w:val="102"/>
          <w:sz w:val="18"/>
          <w:szCs w:val="18"/>
        </w:rPr>
        <w:t>ow</w:t>
      </w:r>
      <w:r>
        <w:rPr>
          <w:w w:val="110"/>
          <w:sz w:val="18"/>
          <w:szCs w:val="18"/>
        </w:rPr>
        <w:t xml:space="preserve">er </w:t>
      </w:r>
      <w:r>
        <w:rPr>
          <w:sz w:val="18"/>
          <w:szCs w:val="18"/>
        </w:rPr>
        <w:t xml:space="preserve">using </w:t>
      </w:r>
      <w:r>
        <w:rPr>
          <w:spacing w:val="11"/>
          <w:sz w:val="18"/>
          <w:szCs w:val="18"/>
        </w:rPr>
        <w:t xml:space="preserve"> </w:t>
      </w:r>
      <w:r>
        <w:rPr>
          <w:sz w:val="18"/>
          <w:szCs w:val="18"/>
        </w:rPr>
        <w:t>a</w:t>
      </w:r>
      <w:r>
        <w:rPr>
          <w:spacing w:val="40"/>
          <w:sz w:val="18"/>
          <w:szCs w:val="18"/>
        </w:rPr>
        <w:t xml:space="preserve"> </w:t>
      </w:r>
      <w:r>
        <w:rPr>
          <w:sz w:val="18"/>
          <w:szCs w:val="18"/>
        </w:rPr>
        <w:t>gi</w:t>
      </w:r>
      <w:r>
        <w:rPr>
          <w:spacing w:val="-5"/>
          <w:sz w:val="18"/>
          <w:szCs w:val="18"/>
        </w:rPr>
        <w:t>v</w:t>
      </w:r>
      <w:r>
        <w:rPr>
          <w:sz w:val="18"/>
          <w:szCs w:val="18"/>
        </w:rPr>
        <w:t xml:space="preserve">en </w:t>
      </w:r>
      <w:r>
        <w:rPr>
          <w:spacing w:val="5"/>
          <w:sz w:val="18"/>
          <w:szCs w:val="18"/>
        </w:rPr>
        <w:t xml:space="preserve"> </w:t>
      </w:r>
      <w:r>
        <w:rPr>
          <w:w w:val="111"/>
          <w:sz w:val="18"/>
          <w:szCs w:val="18"/>
        </w:rPr>
        <w:t>ne</w:t>
      </w:r>
      <w:r>
        <w:rPr>
          <w:spacing w:val="-6"/>
          <w:w w:val="111"/>
          <w:sz w:val="18"/>
          <w:szCs w:val="18"/>
        </w:rPr>
        <w:t>tw</w:t>
      </w:r>
      <w:r>
        <w:rPr>
          <w:w w:val="111"/>
          <w:sz w:val="18"/>
          <w:szCs w:val="18"/>
        </w:rPr>
        <w:t>ork</w:t>
      </w:r>
      <w:r>
        <w:rPr>
          <w:spacing w:val="16"/>
          <w:w w:val="111"/>
          <w:sz w:val="18"/>
          <w:szCs w:val="18"/>
        </w:rPr>
        <w:t xml:space="preserve"> </w:t>
      </w:r>
      <w:r>
        <w:rPr>
          <w:w w:val="111"/>
          <w:sz w:val="18"/>
          <w:szCs w:val="18"/>
        </w:rPr>
        <w:t>bandwidth</w:t>
      </w:r>
      <w:r>
        <w:rPr>
          <w:spacing w:val="39"/>
          <w:w w:val="111"/>
          <w:sz w:val="18"/>
          <w:szCs w:val="18"/>
        </w:rPr>
        <w:t xml:space="preserve"> </w:t>
      </w:r>
      <w:r>
        <w:rPr>
          <w:sz w:val="18"/>
          <w:szCs w:val="18"/>
        </w:rPr>
        <w:t xml:space="preserve">and </w:t>
      </w:r>
      <w:r>
        <w:rPr>
          <w:spacing w:val="19"/>
          <w:sz w:val="18"/>
          <w:szCs w:val="18"/>
        </w:rPr>
        <w:t xml:space="preserve"> </w:t>
      </w:r>
      <w:r>
        <w:rPr>
          <w:sz w:val="18"/>
          <w:szCs w:val="18"/>
        </w:rPr>
        <w:t xml:space="preserve">also  can </w:t>
      </w:r>
      <w:r>
        <w:rPr>
          <w:spacing w:val="8"/>
          <w:sz w:val="18"/>
          <w:szCs w:val="18"/>
        </w:rPr>
        <w:t xml:space="preserve"> </w:t>
      </w:r>
      <w:r>
        <w:rPr>
          <w:sz w:val="18"/>
          <w:szCs w:val="18"/>
        </w:rPr>
        <w:t xml:space="preserve">increase </w:t>
      </w:r>
      <w:r>
        <w:rPr>
          <w:spacing w:val="25"/>
          <w:sz w:val="18"/>
          <w:szCs w:val="18"/>
        </w:rPr>
        <w:t xml:space="preserve"> </w:t>
      </w:r>
      <w:r>
        <w:rPr>
          <w:sz w:val="18"/>
          <w:szCs w:val="18"/>
        </w:rPr>
        <w:t xml:space="preserve">the </w:t>
      </w:r>
      <w:r>
        <w:rPr>
          <w:spacing w:val="18"/>
          <w:sz w:val="18"/>
          <w:szCs w:val="18"/>
        </w:rPr>
        <w:t xml:space="preserve"> </w:t>
      </w:r>
      <w:r>
        <w:rPr>
          <w:spacing w:val="5"/>
          <w:w w:val="108"/>
          <w:sz w:val="18"/>
          <w:szCs w:val="18"/>
        </w:rPr>
        <w:t>p</w:t>
      </w:r>
      <w:r>
        <w:rPr>
          <w:w w:val="108"/>
          <w:sz w:val="18"/>
          <w:szCs w:val="18"/>
        </w:rPr>
        <w:t>erformance</w:t>
      </w:r>
      <w:r>
        <w:rPr>
          <w:spacing w:val="29"/>
          <w:w w:val="108"/>
          <w:sz w:val="18"/>
          <w:szCs w:val="18"/>
        </w:rPr>
        <w:t xml:space="preserve"> </w:t>
      </w:r>
      <w:r>
        <w:rPr>
          <w:sz w:val="18"/>
          <w:szCs w:val="18"/>
        </w:rPr>
        <w:t>in</w:t>
      </w:r>
      <w:r>
        <w:rPr>
          <w:spacing w:val="40"/>
          <w:sz w:val="18"/>
          <w:szCs w:val="18"/>
        </w:rPr>
        <w:t xml:space="preserve"> </w:t>
      </w:r>
      <w:r>
        <w:rPr>
          <w:sz w:val="18"/>
          <w:szCs w:val="18"/>
        </w:rPr>
        <w:t xml:space="preserve">the </w:t>
      </w:r>
      <w:r>
        <w:rPr>
          <w:spacing w:val="18"/>
          <w:sz w:val="18"/>
          <w:szCs w:val="18"/>
        </w:rPr>
        <w:t xml:space="preserve"> </w:t>
      </w:r>
      <w:r>
        <w:rPr>
          <w:w w:val="106"/>
          <w:sz w:val="18"/>
          <w:szCs w:val="18"/>
        </w:rPr>
        <w:t xml:space="preserve">case </w:t>
      </w:r>
      <w:r>
        <w:rPr>
          <w:sz w:val="18"/>
          <w:szCs w:val="18"/>
        </w:rPr>
        <w:t>when</w:t>
      </w:r>
      <w:r>
        <w:rPr>
          <w:spacing w:val="43"/>
          <w:sz w:val="18"/>
          <w:szCs w:val="18"/>
        </w:rPr>
        <w:t xml:space="preserve"> </w:t>
      </w:r>
      <w:r>
        <w:rPr>
          <w:sz w:val="18"/>
          <w:szCs w:val="18"/>
        </w:rPr>
        <w:t xml:space="preserve">the </w:t>
      </w:r>
      <w:r>
        <w:rPr>
          <w:spacing w:val="6"/>
          <w:sz w:val="18"/>
          <w:szCs w:val="18"/>
        </w:rPr>
        <w:t xml:space="preserve"> </w:t>
      </w:r>
      <w:r>
        <w:rPr>
          <w:w w:val="111"/>
          <w:sz w:val="18"/>
          <w:szCs w:val="18"/>
        </w:rPr>
        <w:t>ne</w:t>
      </w:r>
      <w:r>
        <w:rPr>
          <w:spacing w:val="-6"/>
          <w:w w:val="111"/>
          <w:sz w:val="18"/>
          <w:szCs w:val="18"/>
        </w:rPr>
        <w:t>tw</w:t>
      </w:r>
      <w:r>
        <w:rPr>
          <w:w w:val="111"/>
          <w:sz w:val="18"/>
          <w:szCs w:val="18"/>
        </w:rPr>
        <w:t>ork</w:t>
      </w:r>
      <w:r>
        <w:rPr>
          <w:spacing w:val="4"/>
          <w:w w:val="111"/>
          <w:sz w:val="18"/>
          <w:szCs w:val="18"/>
        </w:rPr>
        <w:t xml:space="preserve"> </w:t>
      </w:r>
      <w:r>
        <w:rPr>
          <w:w w:val="111"/>
          <w:sz w:val="18"/>
          <w:szCs w:val="18"/>
        </w:rPr>
        <w:t>bandwidth</w:t>
      </w:r>
      <w:r>
        <w:rPr>
          <w:spacing w:val="27"/>
          <w:w w:val="111"/>
          <w:sz w:val="18"/>
          <w:szCs w:val="18"/>
        </w:rPr>
        <w:t xml:space="preserve"> </w:t>
      </w:r>
      <w:r>
        <w:rPr>
          <w:spacing w:val="5"/>
          <w:sz w:val="18"/>
          <w:szCs w:val="18"/>
        </w:rPr>
        <w:t>b</w:t>
      </w:r>
      <w:r>
        <w:rPr>
          <w:sz w:val="18"/>
          <w:szCs w:val="18"/>
        </w:rPr>
        <w:t xml:space="preserve">ecomes </w:t>
      </w:r>
      <w:r>
        <w:rPr>
          <w:spacing w:val="4"/>
          <w:sz w:val="18"/>
          <w:szCs w:val="18"/>
        </w:rPr>
        <w:t xml:space="preserve"> </w:t>
      </w:r>
      <w:r>
        <w:rPr>
          <w:w w:val="108"/>
          <w:sz w:val="18"/>
          <w:szCs w:val="18"/>
        </w:rPr>
        <w:t>decreased</w:t>
      </w:r>
      <w:r>
        <w:rPr>
          <w:spacing w:val="12"/>
          <w:w w:val="108"/>
          <w:sz w:val="18"/>
          <w:szCs w:val="18"/>
        </w:rPr>
        <w:t xml:space="preserve"> </w:t>
      </w:r>
      <w:r>
        <w:rPr>
          <w:sz w:val="18"/>
          <w:szCs w:val="18"/>
        </w:rPr>
        <w:t>due</w:t>
      </w:r>
      <w:r>
        <w:rPr>
          <w:spacing w:val="42"/>
          <w:sz w:val="18"/>
          <w:szCs w:val="18"/>
        </w:rPr>
        <w:t xml:space="preserve"> </w:t>
      </w:r>
      <w:r>
        <w:rPr>
          <w:sz w:val="18"/>
          <w:szCs w:val="18"/>
        </w:rPr>
        <w:t>to</w:t>
      </w:r>
      <w:r>
        <w:rPr>
          <w:spacing w:val="38"/>
          <w:sz w:val="18"/>
          <w:szCs w:val="18"/>
        </w:rPr>
        <w:t xml:space="preserve"> </w:t>
      </w:r>
      <w:r>
        <w:rPr>
          <w:sz w:val="18"/>
          <w:szCs w:val="18"/>
        </w:rPr>
        <w:t xml:space="preserve">other </w:t>
      </w:r>
      <w:r>
        <w:rPr>
          <w:spacing w:val="19"/>
          <w:sz w:val="18"/>
          <w:szCs w:val="18"/>
        </w:rPr>
        <w:t xml:space="preserve"> </w:t>
      </w:r>
      <w:r>
        <w:rPr>
          <w:w w:val="108"/>
          <w:sz w:val="18"/>
          <w:szCs w:val="18"/>
        </w:rPr>
        <w:t>ne</w:t>
      </w:r>
      <w:r>
        <w:rPr>
          <w:spacing w:val="-5"/>
          <w:w w:val="143"/>
          <w:sz w:val="18"/>
          <w:szCs w:val="18"/>
        </w:rPr>
        <w:t>t</w:t>
      </w:r>
      <w:r>
        <w:rPr>
          <w:spacing w:val="-5"/>
          <w:w w:val="102"/>
          <w:sz w:val="18"/>
          <w:szCs w:val="18"/>
        </w:rPr>
        <w:t>w</w:t>
      </w:r>
      <w:r>
        <w:rPr>
          <w:w w:val="108"/>
          <w:sz w:val="18"/>
          <w:szCs w:val="18"/>
        </w:rPr>
        <w:t>ork</w:t>
      </w:r>
      <w:r>
        <w:rPr>
          <w:spacing w:val="16"/>
          <w:sz w:val="18"/>
          <w:szCs w:val="18"/>
        </w:rPr>
        <w:t xml:space="preserve"> </w:t>
      </w:r>
      <w:r>
        <w:rPr>
          <w:w w:val="111"/>
          <w:sz w:val="18"/>
          <w:szCs w:val="18"/>
        </w:rPr>
        <w:t>activi</w:t>
      </w:r>
      <w:r>
        <w:rPr>
          <w:spacing w:val="-4"/>
          <w:w w:val="111"/>
          <w:sz w:val="18"/>
          <w:szCs w:val="18"/>
        </w:rPr>
        <w:t>t</w:t>
      </w:r>
      <w:r>
        <w:rPr>
          <w:spacing w:val="-17"/>
          <w:w w:val="111"/>
          <w:sz w:val="18"/>
          <w:szCs w:val="18"/>
        </w:rPr>
        <w:t>y</w:t>
      </w:r>
      <w:r>
        <w:rPr>
          <w:w w:val="111"/>
          <w:sz w:val="18"/>
          <w:szCs w:val="18"/>
        </w:rPr>
        <w:t>.</w:t>
      </w:r>
      <w:r>
        <w:rPr>
          <w:spacing w:val="28"/>
          <w:w w:val="111"/>
          <w:sz w:val="18"/>
          <w:szCs w:val="18"/>
        </w:rPr>
        <w:t xml:space="preserve"> </w:t>
      </w:r>
      <w:r>
        <w:rPr>
          <w:w w:val="111"/>
          <w:sz w:val="18"/>
          <w:szCs w:val="18"/>
        </w:rPr>
        <w:t xml:space="preserve">These </w:t>
      </w:r>
      <w:r>
        <w:rPr>
          <w:spacing w:val="-5"/>
          <w:w w:val="143"/>
          <w:sz w:val="18"/>
          <w:szCs w:val="18"/>
        </w:rPr>
        <w:t>t</w:t>
      </w:r>
      <w:r>
        <w:rPr>
          <w:spacing w:val="-5"/>
          <w:w w:val="102"/>
          <w:sz w:val="18"/>
          <w:szCs w:val="18"/>
        </w:rPr>
        <w:t>w</w:t>
      </w:r>
      <w:r>
        <w:rPr>
          <w:w w:val="102"/>
          <w:sz w:val="18"/>
          <w:szCs w:val="18"/>
        </w:rPr>
        <w:t>o</w:t>
      </w:r>
      <w:r>
        <w:rPr>
          <w:spacing w:val="16"/>
          <w:sz w:val="18"/>
          <w:szCs w:val="18"/>
        </w:rPr>
        <w:t xml:space="preserve"> </w:t>
      </w:r>
      <w:proofErr w:type="gramStart"/>
      <w:r>
        <w:rPr>
          <w:sz w:val="18"/>
          <w:szCs w:val="18"/>
        </w:rPr>
        <w:t xml:space="preserve">factors </w:t>
      </w:r>
      <w:r>
        <w:rPr>
          <w:spacing w:val="21"/>
          <w:sz w:val="18"/>
          <w:szCs w:val="18"/>
        </w:rPr>
        <w:t xml:space="preserve"> </w:t>
      </w:r>
      <w:r>
        <w:rPr>
          <w:sz w:val="18"/>
          <w:szCs w:val="18"/>
        </w:rPr>
        <w:t>pr</w:t>
      </w:r>
      <w:r>
        <w:rPr>
          <w:spacing w:val="-5"/>
          <w:sz w:val="18"/>
          <w:szCs w:val="18"/>
        </w:rPr>
        <w:t>o</w:t>
      </w:r>
      <w:r>
        <w:rPr>
          <w:sz w:val="18"/>
          <w:szCs w:val="18"/>
        </w:rPr>
        <w:t>vide</w:t>
      </w:r>
      <w:proofErr w:type="gramEnd"/>
      <w:r>
        <w:rPr>
          <w:sz w:val="18"/>
          <w:szCs w:val="18"/>
        </w:rPr>
        <w:t xml:space="preserve"> </w:t>
      </w:r>
      <w:r>
        <w:rPr>
          <w:spacing w:val="18"/>
          <w:sz w:val="18"/>
          <w:szCs w:val="18"/>
        </w:rPr>
        <w:t xml:space="preserve"> </w:t>
      </w:r>
      <w:r>
        <w:rPr>
          <w:sz w:val="18"/>
          <w:szCs w:val="18"/>
        </w:rPr>
        <w:t xml:space="preserve">more </w:t>
      </w:r>
      <w:r>
        <w:rPr>
          <w:spacing w:val="2"/>
          <w:sz w:val="18"/>
          <w:szCs w:val="18"/>
        </w:rPr>
        <w:t xml:space="preserve"> </w:t>
      </w:r>
      <w:r>
        <w:rPr>
          <w:sz w:val="18"/>
          <w:szCs w:val="18"/>
        </w:rPr>
        <w:t>flexibili</w:t>
      </w:r>
      <w:r>
        <w:rPr>
          <w:spacing w:val="-5"/>
          <w:sz w:val="18"/>
          <w:szCs w:val="18"/>
        </w:rPr>
        <w:t>t</w:t>
      </w:r>
      <w:r>
        <w:rPr>
          <w:sz w:val="18"/>
          <w:szCs w:val="18"/>
        </w:rPr>
        <w:t xml:space="preserve">y </w:t>
      </w:r>
      <w:r>
        <w:rPr>
          <w:spacing w:val="15"/>
          <w:sz w:val="18"/>
          <w:szCs w:val="18"/>
        </w:rPr>
        <w:t xml:space="preserve"> </w:t>
      </w:r>
      <w:r>
        <w:rPr>
          <w:sz w:val="18"/>
          <w:szCs w:val="18"/>
        </w:rPr>
        <w:t>when</w:t>
      </w:r>
      <w:r>
        <w:rPr>
          <w:spacing w:val="44"/>
          <w:sz w:val="18"/>
          <w:szCs w:val="18"/>
        </w:rPr>
        <w:t xml:space="preserve"> </w:t>
      </w:r>
      <w:r>
        <w:rPr>
          <w:w w:val="113"/>
          <w:sz w:val="18"/>
          <w:szCs w:val="18"/>
        </w:rPr>
        <w:t>setting</w:t>
      </w:r>
      <w:r>
        <w:rPr>
          <w:spacing w:val="11"/>
          <w:w w:val="113"/>
          <w:sz w:val="18"/>
          <w:szCs w:val="18"/>
        </w:rPr>
        <w:t xml:space="preserve"> </w:t>
      </w:r>
      <w:r>
        <w:rPr>
          <w:sz w:val="18"/>
          <w:szCs w:val="18"/>
        </w:rPr>
        <w:t>up</w:t>
      </w:r>
      <w:r>
        <w:rPr>
          <w:spacing w:val="40"/>
          <w:sz w:val="18"/>
          <w:szCs w:val="18"/>
        </w:rPr>
        <w:t xml:space="preserve"> </w:t>
      </w:r>
      <w:r>
        <w:rPr>
          <w:sz w:val="18"/>
          <w:szCs w:val="18"/>
        </w:rPr>
        <w:t>a</w:t>
      </w:r>
      <w:r>
        <w:rPr>
          <w:spacing w:val="29"/>
          <w:sz w:val="18"/>
          <w:szCs w:val="18"/>
        </w:rPr>
        <w:t xml:space="preserve"> </w:t>
      </w:r>
      <w:r>
        <w:rPr>
          <w:sz w:val="18"/>
          <w:szCs w:val="18"/>
        </w:rPr>
        <w:t xml:space="preserve">remote </w:t>
      </w:r>
      <w:r>
        <w:rPr>
          <w:spacing w:val="22"/>
          <w:sz w:val="18"/>
          <w:szCs w:val="18"/>
        </w:rPr>
        <w:t xml:space="preserve"> </w:t>
      </w:r>
      <w:r>
        <w:rPr>
          <w:w w:val="119"/>
          <w:sz w:val="18"/>
          <w:szCs w:val="18"/>
        </w:rPr>
        <w:t>data</w:t>
      </w:r>
      <w:r>
        <w:rPr>
          <w:spacing w:val="8"/>
          <w:w w:val="119"/>
          <w:sz w:val="18"/>
          <w:szCs w:val="18"/>
        </w:rPr>
        <w:t xml:space="preserve"> </w:t>
      </w:r>
      <w:r>
        <w:rPr>
          <w:w w:val="110"/>
          <w:sz w:val="18"/>
          <w:szCs w:val="18"/>
        </w:rPr>
        <w:t>pr</w:t>
      </w:r>
      <w:r>
        <w:rPr>
          <w:spacing w:val="5"/>
          <w:w w:val="110"/>
          <w:sz w:val="18"/>
          <w:szCs w:val="18"/>
        </w:rPr>
        <w:t>o</w:t>
      </w:r>
      <w:r>
        <w:rPr>
          <w:w w:val="111"/>
          <w:sz w:val="18"/>
          <w:szCs w:val="18"/>
        </w:rPr>
        <w:t>duction.</w:t>
      </w:r>
    </w:p>
    <w:p w:rsidR="00C45AA3" w:rsidRDefault="00C45AA3">
      <w:pPr>
        <w:spacing w:before="2" w:line="120" w:lineRule="exact"/>
        <w:rPr>
          <w:sz w:val="12"/>
          <w:szCs w:val="12"/>
        </w:rPr>
      </w:pPr>
    </w:p>
    <w:p w:rsidR="00C45AA3" w:rsidRDefault="00C45AA3">
      <w:pPr>
        <w:spacing w:line="200" w:lineRule="exact"/>
      </w:pPr>
    </w:p>
    <w:p w:rsidR="00C45AA3" w:rsidRDefault="00C45AA3">
      <w:pPr>
        <w:spacing w:line="200" w:lineRule="exact"/>
      </w:pPr>
    </w:p>
    <w:p w:rsidR="00C45AA3" w:rsidRDefault="00DC4C15">
      <w:pPr>
        <w:ind w:left="100" w:right="5244"/>
        <w:jc w:val="both"/>
        <w:rPr>
          <w:sz w:val="18"/>
          <w:szCs w:val="18"/>
        </w:rPr>
      </w:pPr>
      <w:r>
        <w:rPr>
          <w:sz w:val="18"/>
          <w:szCs w:val="18"/>
        </w:rPr>
        <w:t>6.5</w:t>
      </w:r>
      <w:r>
        <w:rPr>
          <w:spacing w:val="31"/>
          <w:sz w:val="18"/>
          <w:szCs w:val="18"/>
        </w:rPr>
        <w:t xml:space="preserve"> </w:t>
      </w:r>
      <w:r>
        <w:rPr>
          <w:w w:val="109"/>
          <w:sz w:val="18"/>
          <w:szCs w:val="18"/>
        </w:rPr>
        <w:t>Si</w:t>
      </w:r>
      <w:r>
        <w:rPr>
          <w:spacing w:val="-5"/>
          <w:w w:val="109"/>
          <w:sz w:val="18"/>
          <w:szCs w:val="18"/>
        </w:rPr>
        <w:t>m</w:t>
      </w:r>
      <w:r>
        <w:rPr>
          <w:w w:val="109"/>
          <w:sz w:val="18"/>
          <w:szCs w:val="18"/>
        </w:rPr>
        <w:t>ulations</w:t>
      </w:r>
      <w:r>
        <w:rPr>
          <w:spacing w:val="14"/>
          <w:w w:val="109"/>
          <w:sz w:val="18"/>
          <w:szCs w:val="18"/>
        </w:rPr>
        <w:t xml:space="preserve"> </w:t>
      </w:r>
      <w:proofErr w:type="gramStart"/>
      <w:r>
        <w:rPr>
          <w:sz w:val="18"/>
          <w:szCs w:val="18"/>
        </w:rPr>
        <w:t xml:space="preserve">with </w:t>
      </w:r>
      <w:r>
        <w:rPr>
          <w:spacing w:val="7"/>
          <w:sz w:val="18"/>
          <w:szCs w:val="18"/>
        </w:rPr>
        <w:t xml:space="preserve"> </w:t>
      </w:r>
      <w:r>
        <w:rPr>
          <w:spacing w:val="-5"/>
          <w:w w:val="110"/>
          <w:sz w:val="18"/>
          <w:szCs w:val="18"/>
        </w:rPr>
        <w:t>m</w:t>
      </w:r>
      <w:r>
        <w:rPr>
          <w:w w:val="110"/>
          <w:sz w:val="18"/>
          <w:szCs w:val="18"/>
        </w:rPr>
        <w:t>ultiple</w:t>
      </w:r>
      <w:proofErr w:type="gramEnd"/>
      <w:r>
        <w:rPr>
          <w:spacing w:val="16"/>
          <w:w w:val="110"/>
          <w:sz w:val="18"/>
          <w:szCs w:val="18"/>
        </w:rPr>
        <w:t xml:space="preserve"> </w:t>
      </w:r>
      <w:r>
        <w:rPr>
          <w:sz w:val="18"/>
          <w:szCs w:val="18"/>
        </w:rPr>
        <w:t xml:space="preserve">remote </w:t>
      </w:r>
      <w:r>
        <w:rPr>
          <w:spacing w:val="22"/>
          <w:sz w:val="18"/>
          <w:szCs w:val="18"/>
        </w:rPr>
        <w:t xml:space="preserve"> </w:t>
      </w:r>
      <w:r>
        <w:rPr>
          <w:w w:val="107"/>
          <w:sz w:val="18"/>
          <w:szCs w:val="18"/>
        </w:rPr>
        <w:t>n</w:t>
      </w:r>
      <w:r>
        <w:rPr>
          <w:spacing w:val="5"/>
          <w:w w:val="107"/>
          <w:sz w:val="18"/>
          <w:szCs w:val="18"/>
        </w:rPr>
        <w:t>o</w:t>
      </w:r>
      <w:r>
        <w:rPr>
          <w:w w:val="107"/>
          <w:sz w:val="18"/>
          <w:szCs w:val="18"/>
        </w:rPr>
        <w:t>des</w:t>
      </w:r>
    </w:p>
    <w:p w:rsidR="00C45AA3" w:rsidRDefault="00C45AA3">
      <w:pPr>
        <w:spacing w:before="14" w:line="240" w:lineRule="exact"/>
        <w:rPr>
          <w:sz w:val="24"/>
          <w:szCs w:val="24"/>
        </w:rPr>
      </w:pPr>
    </w:p>
    <w:p w:rsidR="00C45AA3" w:rsidRDefault="00DC4C15">
      <w:pPr>
        <w:spacing w:line="265" w:lineRule="auto"/>
        <w:ind w:left="100" w:right="1840"/>
        <w:jc w:val="both"/>
        <w:rPr>
          <w:sz w:val="18"/>
          <w:szCs w:val="18"/>
        </w:rPr>
      </w:pPr>
      <w:r>
        <w:pict>
          <v:group id="_x0000_s1186" style="position:absolute;left:0;text-align:left;margin-left:284.8pt;margin-top:99.85pt;width:2.75pt;height:0;z-index:-1778;mso-position-horizontal-relative:page" coordorigin="5696,1997" coordsize="55,0">
            <v:shape id="_x0000_s1187" style="position:absolute;left:5696;top:1997;width:55;height:0" coordorigin="5696,1997" coordsize="55,0" path="m5696,1997r55,e" filled="f" strokeweight=".14042mm">
              <v:path arrowok="t"/>
            </v:shape>
            <w10:wrap anchorx="page"/>
          </v:group>
        </w:pict>
      </w:r>
      <w:r>
        <w:pict>
          <v:group id="_x0000_s1184" style="position:absolute;left:0;text-align:left;margin-left:350.25pt;margin-top:99.85pt;width:2.75pt;height:0;z-index:-1777;mso-position-horizontal-relative:page" coordorigin="7005,1997" coordsize="55,0">
            <v:shape id="_x0000_s1185" style="position:absolute;left:7005;top:1997;width:55;height:0" coordorigin="7005,1997" coordsize="55,0" path="m7005,1997r55,e" filled="f" strokeweight=".14042mm">
              <v:path arrowok="t"/>
            </v:shape>
            <w10:wrap anchorx="page"/>
          </v:group>
        </w:pict>
      </w:r>
      <w:proofErr w:type="gramStart"/>
      <w:r>
        <w:rPr>
          <w:sz w:val="18"/>
          <w:szCs w:val="18"/>
        </w:rPr>
        <w:t xml:space="preserve">The </w:t>
      </w:r>
      <w:r>
        <w:rPr>
          <w:spacing w:val="9"/>
          <w:sz w:val="18"/>
          <w:szCs w:val="18"/>
        </w:rPr>
        <w:t xml:space="preserve"> </w:t>
      </w:r>
      <w:r>
        <w:rPr>
          <w:sz w:val="18"/>
          <w:szCs w:val="18"/>
        </w:rPr>
        <w:t>next</w:t>
      </w:r>
      <w:proofErr w:type="gramEnd"/>
      <w:r>
        <w:rPr>
          <w:sz w:val="18"/>
          <w:szCs w:val="18"/>
        </w:rPr>
        <w:t xml:space="preserve"> </w:t>
      </w:r>
      <w:r>
        <w:rPr>
          <w:spacing w:val="13"/>
          <w:sz w:val="18"/>
          <w:szCs w:val="18"/>
        </w:rPr>
        <w:t xml:space="preserve"> </w:t>
      </w:r>
      <w:r>
        <w:rPr>
          <w:sz w:val="18"/>
          <w:szCs w:val="18"/>
        </w:rPr>
        <w:t>set</w:t>
      </w:r>
      <w:r>
        <w:rPr>
          <w:spacing w:val="44"/>
          <w:sz w:val="18"/>
          <w:szCs w:val="18"/>
        </w:rPr>
        <w:t xml:space="preserve"> </w:t>
      </w:r>
      <w:r>
        <w:rPr>
          <w:sz w:val="18"/>
          <w:szCs w:val="18"/>
        </w:rPr>
        <w:t>of</w:t>
      </w:r>
      <w:r>
        <w:rPr>
          <w:spacing w:val="15"/>
          <w:sz w:val="18"/>
          <w:szCs w:val="18"/>
        </w:rPr>
        <w:t xml:space="preserve"> </w:t>
      </w:r>
      <w:r>
        <w:rPr>
          <w:w w:val="109"/>
          <w:sz w:val="18"/>
          <w:szCs w:val="18"/>
        </w:rPr>
        <w:t>si</w:t>
      </w:r>
      <w:r>
        <w:rPr>
          <w:spacing w:val="-5"/>
          <w:w w:val="109"/>
          <w:sz w:val="18"/>
          <w:szCs w:val="18"/>
        </w:rPr>
        <w:t>m</w:t>
      </w:r>
      <w:r>
        <w:rPr>
          <w:w w:val="109"/>
          <w:sz w:val="18"/>
          <w:szCs w:val="18"/>
        </w:rPr>
        <w:t>ulations</w:t>
      </w:r>
      <w:r>
        <w:rPr>
          <w:spacing w:val="18"/>
          <w:w w:val="109"/>
          <w:sz w:val="18"/>
          <w:szCs w:val="18"/>
        </w:rPr>
        <w:t xml:space="preserve"> </w:t>
      </w:r>
      <w:r>
        <w:rPr>
          <w:sz w:val="18"/>
          <w:szCs w:val="18"/>
        </w:rPr>
        <w:t>is</w:t>
      </w:r>
      <w:r>
        <w:rPr>
          <w:spacing w:val="21"/>
          <w:sz w:val="18"/>
          <w:szCs w:val="18"/>
        </w:rPr>
        <w:t xml:space="preserve"> </w:t>
      </w:r>
      <w:r>
        <w:rPr>
          <w:w w:val="111"/>
          <w:sz w:val="18"/>
          <w:szCs w:val="18"/>
        </w:rPr>
        <w:t>dedicated</w:t>
      </w:r>
      <w:r>
        <w:rPr>
          <w:spacing w:val="14"/>
          <w:w w:val="111"/>
          <w:sz w:val="18"/>
          <w:szCs w:val="18"/>
        </w:rPr>
        <w:t xml:space="preserve"> </w:t>
      </w:r>
      <w:r>
        <w:rPr>
          <w:sz w:val="18"/>
          <w:szCs w:val="18"/>
        </w:rPr>
        <w:t>to</w:t>
      </w:r>
      <w:r>
        <w:rPr>
          <w:spacing w:val="40"/>
          <w:sz w:val="18"/>
          <w:szCs w:val="18"/>
        </w:rPr>
        <w:t xml:space="preserve"> </w:t>
      </w:r>
      <w:r>
        <w:rPr>
          <w:sz w:val="18"/>
          <w:szCs w:val="18"/>
        </w:rPr>
        <w:t xml:space="preserve">test </w:t>
      </w:r>
      <w:r>
        <w:rPr>
          <w:spacing w:val="20"/>
          <w:sz w:val="18"/>
          <w:szCs w:val="18"/>
        </w:rPr>
        <w:t xml:space="preserve"> </w:t>
      </w:r>
      <w:r>
        <w:rPr>
          <w:sz w:val="18"/>
          <w:szCs w:val="18"/>
        </w:rPr>
        <w:t xml:space="preserve">the </w:t>
      </w:r>
      <w:r>
        <w:rPr>
          <w:spacing w:val="8"/>
          <w:sz w:val="18"/>
          <w:szCs w:val="18"/>
        </w:rPr>
        <w:t xml:space="preserve"> </w:t>
      </w:r>
      <w:r>
        <w:rPr>
          <w:w w:val="111"/>
          <w:sz w:val="18"/>
          <w:szCs w:val="18"/>
        </w:rPr>
        <w:t>plann</w:t>
      </w:r>
      <w:r>
        <w:rPr>
          <w:spacing w:val="1"/>
          <w:w w:val="111"/>
          <w:sz w:val="18"/>
          <w:szCs w:val="18"/>
        </w:rPr>
        <w:t>e</w:t>
      </w:r>
      <w:r>
        <w:rPr>
          <w:w w:val="111"/>
          <w:sz w:val="18"/>
          <w:szCs w:val="18"/>
        </w:rPr>
        <w:t>r</w:t>
      </w:r>
      <w:r>
        <w:rPr>
          <w:spacing w:val="13"/>
          <w:w w:val="111"/>
          <w:sz w:val="18"/>
          <w:szCs w:val="18"/>
        </w:rPr>
        <w:t xml:space="preserve"> </w:t>
      </w:r>
      <w:r>
        <w:rPr>
          <w:sz w:val="18"/>
          <w:szCs w:val="18"/>
        </w:rPr>
        <w:t xml:space="preserve">with </w:t>
      </w:r>
      <w:r>
        <w:rPr>
          <w:spacing w:val="8"/>
          <w:sz w:val="18"/>
          <w:szCs w:val="18"/>
        </w:rPr>
        <w:t xml:space="preserve"> </w:t>
      </w:r>
      <w:r>
        <w:rPr>
          <w:sz w:val="18"/>
          <w:szCs w:val="18"/>
        </w:rPr>
        <w:t>a</w:t>
      </w:r>
      <w:r>
        <w:rPr>
          <w:spacing w:val="29"/>
          <w:sz w:val="18"/>
          <w:szCs w:val="18"/>
        </w:rPr>
        <w:t xml:space="preserve"> </w:t>
      </w:r>
      <w:r>
        <w:rPr>
          <w:sz w:val="18"/>
          <w:szCs w:val="18"/>
        </w:rPr>
        <w:t xml:space="preserve">Grid </w:t>
      </w:r>
      <w:r>
        <w:rPr>
          <w:spacing w:val="13"/>
          <w:sz w:val="18"/>
          <w:szCs w:val="18"/>
        </w:rPr>
        <w:t xml:space="preserve"> </w:t>
      </w:r>
      <w:r>
        <w:rPr>
          <w:sz w:val="18"/>
          <w:szCs w:val="18"/>
        </w:rPr>
        <w:t>of</w:t>
      </w:r>
      <w:r>
        <w:rPr>
          <w:spacing w:val="15"/>
          <w:sz w:val="18"/>
          <w:szCs w:val="18"/>
        </w:rPr>
        <w:t xml:space="preserve"> </w:t>
      </w:r>
      <w:r>
        <w:rPr>
          <w:w w:val="109"/>
          <w:sz w:val="18"/>
          <w:szCs w:val="18"/>
        </w:rPr>
        <w:t xml:space="preserve">reasonable </w:t>
      </w:r>
      <w:r>
        <w:rPr>
          <w:sz w:val="18"/>
          <w:szCs w:val="18"/>
        </w:rPr>
        <w:t>size.</w:t>
      </w:r>
      <w:r>
        <w:rPr>
          <w:spacing w:val="20"/>
          <w:sz w:val="18"/>
          <w:szCs w:val="18"/>
        </w:rPr>
        <w:t xml:space="preserve"> </w:t>
      </w:r>
      <w:r>
        <w:rPr>
          <w:sz w:val="18"/>
          <w:szCs w:val="18"/>
        </w:rPr>
        <w:t>The</w:t>
      </w:r>
      <w:r>
        <w:rPr>
          <w:spacing w:val="42"/>
          <w:sz w:val="18"/>
          <w:szCs w:val="18"/>
        </w:rPr>
        <w:t xml:space="preserve"> </w:t>
      </w:r>
      <w:proofErr w:type="gramStart"/>
      <w:r>
        <w:rPr>
          <w:sz w:val="18"/>
          <w:szCs w:val="18"/>
        </w:rPr>
        <w:t xml:space="preserve">Grid </w:t>
      </w:r>
      <w:r>
        <w:rPr>
          <w:spacing w:val="1"/>
          <w:sz w:val="18"/>
          <w:szCs w:val="18"/>
        </w:rPr>
        <w:t xml:space="preserve"> </w:t>
      </w:r>
      <w:r>
        <w:rPr>
          <w:w w:val="109"/>
          <w:sz w:val="18"/>
          <w:szCs w:val="18"/>
        </w:rPr>
        <w:t>ne</w:t>
      </w:r>
      <w:r>
        <w:rPr>
          <w:spacing w:val="-5"/>
          <w:w w:val="109"/>
          <w:sz w:val="18"/>
          <w:szCs w:val="18"/>
        </w:rPr>
        <w:t>tw</w:t>
      </w:r>
      <w:r>
        <w:rPr>
          <w:w w:val="109"/>
          <w:sz w:val="18"/>
          <w:szCs w:val="18"/>
        </w:rPr>
        <w:t>ork</w:t>
      </w:r>
      <w:proofErr w:type="gramEnd"/>
      <w:r>
        <w:rPr>
          <w:spacing w:val="7"/>
          <w:w w:val="109"/>
          <w:sz w:val="18"/>
          <w:szCs w:val="18"/>
        </w:rPr>
        <w:t xml:space="preserve"> </w:t>
      </w:r>
      <w:r>
        <w:rPr>
          <w:sz w:val="18"/>
          <w:szCs w:val="18"/>
        </w:rPr>
        <w:t>for</w:t>
      </w:r>
      <w:r>
        <w:rPr>
          <w:spacing w:val="16"/>
          <w:sz w:val="18"/>
          <w:szCs w:val="18"/>
        </w:rPr>
        <w:t xml:space="preserve"> </w:t>
      </w:r>
      <w:r>
        <w:rPr>
          <w:sz w:val="18"/>
          <w:szCs w:val="18"/>
        </w:rPr>
        <w:t xml:space="preserve">these </w:t>
      </w:r>
      <w:r>
        <w:rPr>
          <w:spacing w:val="3"/>
          <w:sz w:val="18"/>
          <w:szCs w:val="18"/>
        </w:rPr>
        <w:t xml:space="preserve"> </w:t>
      </w:r>
      <w:r>
        <w:rPr>
          <w:w w:val="109"/>
          <w:sz w:val="18"/>
          <w:szCs w:val="18"/>
        </w:rPr>
        <w:t>si</w:t>
      </w:r>
      <w:r>
        <w:rPr>
          <w:spacing w:val="-5"/>
          <w:w w:val="109"/>
          <w:sz w:val="18"/>
          <w:szCs w:val="18"/>
        </w:rPr>
        <w:t>m</w:t>
      </w:r>
      <w:r>
        <w:rPr>
          <w:w w:val="109"/>
          <w:sz w:val="18"/>
          <w:szCs w:val="18"/>
        </w:rPr>
        <w:t>ulati</w:t>
      </w:r>
      <w:r>
        <w:rPr>
          <w:spacing w:val="1"/>
          <w:w w:val="109"/>
          <w:sz w:val="18"/>
          <w:szCs w:val="18"/>
        </w:rPr>
        <w:t>o</w:t>
      </w:r>
      <w:r>
        <w:rPr>
          <w:w w:val="109"/>
          <w:sz w:val="18"/>
          <w:szCs w:val="18"/>
        </w:rPr>
        <w:t>ns</w:t>
      </w:r>
      <w:r>
        <w:rPr>
          <w:spacing w:val="7"/>
          <w:w w:val="109"/>
          <w:sz w:val="18"/>
          <w:szCs w:val="18"/>
        </w:rPr>
        <w:t xml:space="preserve"> </w:t>
      </w:r>
      <w:r>
        <w:rPr>
          <w:sz w:val="18"/>
          <w:szCs w:val="18"/>
        </w:rPr>
        <w:t>is</w:t>
      </w:r>
      <w:r>
        <w:rPr>
          <w:spacing w:val="10"/>
          <w:sz w:val="18"/>
          <w:szCs w:val="18"/>
        </w:rPr>
        <w:t xml:space="preserve"> </w:t>
      </w:r>
      <w:r>
        <w:rPr>
          <w:w w:val="114"/>
          <w:sz w:val="18"/>
          <w:szCs w:val="18"/>
        </w:rPr>
        <w:t>depicted</w:t>
      </w:r>
      <w:r>
        <w:rPr>
          <w:spacing w:val="-24"/>
          <w:w w:val="114"/>
          <w:sz w:val="18"/>
          <w:szCs w:val="18"/>
        </w:rPr>
        <w:t xml:space="preserve"> </w:t>
      </w:r>
      <w:r>
        <w:rPr>
          <w:w w:val="114"/>
          <w:sz w:val="18"/>
          <w:szCs w:val="18"/>
        </w:rPr>
        <w:t>at</w:t>
      </w:r>
      <w:r>
        <w:rPr>
          <w:spacing w:val="15"/>
          <w:w w:val="114"/>
          <w:sz w:val="18"/>
          <w:szCs w:val="18"/>
        </w:rPr>
        <w:t xml:space="preserve"> </w:t>
      </w:r>
      <w:r>
        <w:rPr>
          <w:sz w:val="18"/>
          <w:szCs w:val="18"/>
        </w:rPr>
        <w:t xml:space="preserve">Figure </w:t>
      </w:r>
      <w:r>
        <w:rPr>
          <w:spacing w:val="9"/>
          <w:sz w:val="18"/>
          <w:szCs w:val="18"/>
        </w:rPr>
        <w:t xml:space="preserve"> </w:t>
      </w:r>
      <w:r>
        <w:rPr>
          <w:sz w:val="18"/>
          <w:szCs w:val="18"/>
        </w:rPr>
        <w:t>7.</w:t>
      </w:r>
      <w:r>
        <w:rPr>
          <w:spacing w:val="14"/>
          <w:sz w:val="18"/>
          <w:szCs w:val="18"/>
        </w:rPr>
        <w:t xml:space="preserve"> </w:t>
      </w:r>
      <w:r>
        <w:rPr>
          <w:sz w:val="18"/>
          <w:szCs w:val="18"/>
        </w:rPr>
        <w:t>It</w:t>
      </w:r>
      <w:r>
        <w:rPr>
          <w:spacing w:val="33"/>
          <w:sz w:val="18"/>
          <w:szCs w:val="18"/>
        </w:rPr>
        <w:t xml:space="preserve"> </w:t>
      </w:r>
      <w:r>
        <w:rPr>
          <w:sz w:val="18"/>
          <w:szCs w:val="18"/>
        </w:rPr>
        <w:t xml:space="preserve">consists </w:t>
      </w:r>
      <w:r>
        <w:rPr>
          <w:spacing w:val="8"/>
          <w:sz w:val="18"/>
          <w:szCs w:val="18"/>
        </w:rPr>
        <w:t xml:space="preserve"> </w:t>
      </w:r>
      <w:r>
        <w:rPr>
          <w:sz w:val="18"/>
          <w:szCs w:val="18"/>
        </w:rPr>
        <w:t>of</w:t>
      </w:r>
      <w:r>
        <w:rPr>
          <w:spacing w:val="3"/>
          <w:sz w:val="18"/>
          <w:szCs w:val="18"/>
        </w:rPr>
        <w:t xml:space="preserve"> </w:t>
      </w:r>
      <w:r>
        <w:rPr>
          <w:w w:val="114"/>
          <w:sz w:val="18"/>
          <w:szCs w:val="18"/>
        </w:rPr>
        <w:t xml:space="preserve">three </w:t>
      </w:r>
      <w:r>
        <w:rPr>
          <w:w w:val="112"/>
          <w:sz w:val="18"/>
          <w:szCs w:val="18"/>
        </w:rPr>
        <w:t>computational</w:t>
      </w:r>
      <w:r>
        <w:rPr>
          <w:spacing w:val="4"/>
          <w:w w:val="112"/>
          <w:sz w:val="18"/>
          <w:szCs w:val="18"/>
        </w:rPr>
        <w:t xml:space="preserve"> </w:t>
      </w:r>
      <w:r>
        <w:rPr>
          <w:sz w:val="18"/>
          <w:szCs w:val="18"/>
        </w:rPr>
        <w:t>n</w:t>
      </w:r>
      <w:r>
        <w:rPr>
          <w:spacing w:val="6"/>
          <w:sz w:val="18"/>
          <w:szCs w:val="18"/>
        </w:rPr>
        <w:t>o</w:t>
      </w:r>
      <w:r>
        <w:rPr>
          <w:sz w:val="18"/>
          <w:szCs w:val="18"/>
        </w:rPr>
        <w:t>des</w:t>
      </w:r>
      <w:r>
        <w:rPr>
          <w:spacing w:val="37"/>
          <w:sz w:val="18"/>
          <w:szCs w:val="18"/>
        </w:rPr>
        <w:t xml:space="preserve"> </w:t>
      </w:r>
      <w:r>
        <w:rPr>
          <w:sz w:val="18"/>
          <w:szCs w:val="18"/>
        </w:rPr>
        <w:t xml:space="preserve">named </w:t>
      </w:r>
      <w:r>
        <w:rPr>
          <w:spacing w:val="12"/>
          <w:sz w:val="18"/>
          <w:szCs w:val="18"/>
        </w:rPr>
        <w:t xml:space="preserve"> </w:t>
      </w:r>
      <w:r>
        <w:rPr>
          <w:spacing w:val="-22"/>
          <w:w w:val="112"/>
          <w:sz w:val="18"/>
          <w:szCs w:val="18"/>
        </w:rPr>
        <w:t>F</w:t>
      </w:r>
      <w:r>
        <w:rPr>
          <w:w w:val="112"/>
          <w:sz w:val="18"/>
          <w:szCs w:val="18"/>
        </w:rPr>
        <w:t>AST,</w:t>
      </w:r>
      <w:r>
        <w:rPr>
          <w:spacing w:val="6"/>
          <w:w w:val="112"/>
          <w:sz w:val="18"/>
          <w:szCs w:val="18"/>
        </w:rPr>
        <w:t xml:space="preserve"> </w:t>
      </w:r>
      <w:r>
        <w:rPr>
          <w:sz w:val="18"/>
          <w:szCs w:val="18"/>
        </w:rPr>
        <w:t xml:space="preserve">MEDIUM </w:t>
      </w:r>
      <w:r>
        <w:rPr>
          <w:spacing w:val="16"/>
          <w:sz w:val="18"/>
          <w:szCs w:val="18"/>
        </w:rPr>
        <w:t xml:space="preserve"> </w:t>
      </w:r>
      <w:r>
        <w:rPr>
          <w:sz w:val="18"/>
          <w:szCs w:val="18"/>
        </w:rPr>
        <w:t>and  SL</w:t>
      </w:r>
      <w:r>
        <w:rPr>
          <w:spacing w:val="-5"/>
          <w:sz w:val="18"/>
          <w:szCs w:val="18"/>
        </w:rPr>
        <w:t>O</w:t>
      </w:r>
      <w:r>
        <w:rPr>
          <w:sz w:val="18"/>
          <w:szCs w:val="18"/>
        </w:rPr>
        <w:t xml:space="preserve">W </w:t>
      </w:r>
      <w:r>
        <w:rPr>
          <w:spacing w:val="2"/>
          <w:sz w:val="18"/>
          <w:szCs w:val="18"/>
        </w:rPr>
        <w:t xml:space="preserve"> </w:t>
      </w:r>
      <w:r>
        <w:rPr>
          <w:sz w:val="18"/>
          <w:szCs w:val="18"/>
        </w:rPr>
        <w:t>whi</w:t>
      </w:r>
      <w:r>
        <w:rPr>
          <w:spacing w:val="-5"/>
          <w:sz w:val="18"/>
          <w:szCs w:val="18"/>
        </w:rPr>
        <w:t>c</w:t>
      </w:r>
      <w:r>
        <w:rPr>
          <w:sz w:val="18"/>
          <w:szCs w:val="18"/>
        </w:rPr>
        <w:t>h</w:t>
      </w:r>
      <w:r>
        <w:rPr>
          <w:spacing w:val="37"/>
          <w:sz w:val="18"/>
          <w:szCs w:val="18"/>
        </w:rPr>
        <w:t xml:space="preserve"> </w:t>
      </w:r>
      <w:r>
        <w:rPr>
          <w:sz w:val="18"/>
          <w:szCs w:val="18"/>
        </w:rPr>
        <w:t>are</w:t>
      </w:r>
      <w:r>
        <w:rPr>
          <w:spacing w:val="34"/>
          <w:sz w:val="18"/>
          <w:szCs w:val="18"/>
        </w:rPr>
        <w:t xml:space="preserve"> </w:t>
      </w:r>
      <w:r>
        <w:rPr>
          <w:w w:val="109"/>
          <w:sz w:val="18"/>
          <w:szCs w:val="18"/>
        </w:rPr>
        <w:t>connected</w:t>
      </w:r>
      <w:r>
        <w:rPr>
          <w:spacing w:val="5"/>
          <w:w w:val="109"/>
          <w:sz w:val="18"/>
          <w:szCs w:val="18"/>
        </w:rPr>
        <w:t xml:space="preserve"> </w:t>
      </w:r>
      <w:r>
        <w:rPr>
          <w:sz w:val="18"/>
          <w:szCs w:val="18"/>
        </w:rPr>
        <w:t>to</w:t>
      </w:r>
      <w:r>
        <w:rPr>
          <w:spacing w:val="30"/>
          <w:sz w:val="18"/>
          <w:szCs w:val="18"/>
        </w:rPr>
        <w:t xml:space="preserve"> </w:t>
      </w:r>
      <w:r>
        <w:rPr>
          <w:w w:val="116"/>
          <w:sz w:val="18"/>
          <w:szCs w:val="18"/>
        </w:rPr>
        <w:t xml:space="preserve">the </w:t>
      </w:r>
      <w:r>
        <w:rPr>
          <w:w w:val="112"/>
          <w:sz w:val="18"/>
          <w:szCs w:val="18"/>
        </w:rPr>
        <w:t>ce</w:t>
      </w:r>
      <w:r>
        <w:rPr>
          <w:spacing w:val="-6"/>
          <w:w w:val="112"/>
          <w:sz w:val="18"/>
          <w:szCs w:val="18"/>
        </w:rPr>
        <w:t>n</w:t>
      </w:r>
      <w:r>
        <w:rPr>
          <w:w w:val="112"/>
          <w:sz w:val="18"/>
          <w:szCs w:val="18"/>
        </w:rPr>
        <w:t>tral</w:t>
      </w:r>
      <w:r>
        <w:rPr>
          <w:spacing w:val="28"/>
          <w:w w:val="112"/>
          <w:sz w:val="18"/>
          <w:szCs w:val="18"/>
        </w:rPr>
        <w:t xml:space="preserve"> </w:t>
      </w:r>
      <w:r>
        <w:rPr>
          <w:sz w:val="18"/>
          <w:szCs w:val="18"/>
        </w:rPr>
        <w:t xml:space="preserve">storage </w:t>
      </w:r>
      <w:r>
        <w:rPr>
          <w:spacing w:val="39"/>
          <w:sz w:val="18"/>
          <w:szCs w:val="18"/>
        </w:rPr>
        <w:t xml:space="preserve"> </w:t>
      </w:r>
      <w:r>
        <w:rPr>
          <w:sz w:val="18"/>
          <w:szCs w:val="18"/>
        </w:rPr>
        <w:t xml:space="preserve">with </w:t>
      </w:r>
      <w:r>
        <w:rPr>
          <w:spacing w:val="21"/>
          <w:sz w:val="18"/>
          <w:szCs w:val="18"/>
        </w:rPr>
        <w:t xml:space="preserve"> </w:t>
      </w:r>
      <w:r>
        <w:rPr>
          <w:sz w:val="18"/>
          <w:szCs w:val="18"/>
        </w:rPr>
        <w:t>a</w:t>
      </w:r>
      <w:r>
        <w:rPr>
          <w:spacing w:val="43"/>
          <w:sz w:val="18"/>
          <w:szCs w:val="18"/>
        </w:rPr>
        <w:t xml:space="preserve"> </w:t>
      </w:r>
      <w:r>
        <w:rPr>
          <w:sz w:val="18"/>
          <w:szCs w:val="18"/>
        </w:rPr>
        <w:t>1</w:t>
      </w:r>
      <w:r>
        <w:rPr>
          <w:spacing w:val="33"/>
          <w:sz w:val="18"/>
          <w:szCs w:val="18"/>
        </w:rPr>
        <w:t xml:space="preserve"> </w:t>
      </w:r>
      <w:proofErr w:type="spellStart"/>
      <w:r>
        <w:rPr>
          <w:sz w:val="18"/>
          <w:szCs w:val="18"/>
        </w:rPr>
        <w:t>Gbps</w:t>
      </w:r>
      <w:proofErr w:type="spellEnd"/>
      <w:r>
        <w:rPr>
          <w:sz w:val="18"/>
          <w:szCs w:val="18"/>
        </w:rPr>
        <w:t xml:space="preserve">, </w:t>
      </w:r>
      <w:r>
        <w:rPr>
          <w:spacing w:val="33"/>
          <w:sz w:val="18"/>
          <w:szCs w:val="18"/>
        </w:rPr>
        <w:t xml:space="preserve"> </w:t>
      </w:r>
      <w:r>
        <w:rPr>
          <w:sz w:val="18"/>
          <w:szCs w:val="18"/>
        </w:rPr>
        <w:t>300</w:t>
      </w:r>
      <w:r>
        <w:rPr>
          <w:spacing w:val="36"/>
          <w:sz w:val="18"/>
          <w:szCs w:val="18"/>
        </w:rPr>
        <w:t xml:space="preserve"> </w:t>
      </w:r>
      <w:r>
        <w:rPr>
          <w:sz w:val="18"/>
          <w:szCs w:val="18"/>
        </w:rPr>
        <w:t xml:space="preserve">Mbps </w:t>
      </w:r>
      <w:r>
        <w:rPr>
          <w:spacing w:val="19"/>
          <w:sz w:val="18"/>
          <w:szCs w:val="18"/>
        </w:rPr>
        <w:t xml:space="preserve"> </w:t>
      </w:r>
      <w:r>
        <w:rPr>
          <w:sz w:val="18"/>
          <w:szCs w:val="18"/>
        </w:rPr>
        <w:t xml:space="preserve">and </w:t>
      </w:r>
      <w:r>
        <w:rPr>
          <w:spacing w:val="22"/>
          <w:sz w:val="18"/>
          <w:szCs w:val="18"/>
        </w:rPr>
        <w:t xml:space="preserve"> </w:t>
      </w:r>
      <w:r>
        <w:rPr>
          <w:sz w:val="18"/>
          <w:szCs w:val="18"/>
        </w:rPr>
        <w:t>100</w:t>
      </w:r>
      <w:r>
        <w:rPr>
          <w:spacing w:val="36"/>
          <w:sz w:val="18"/>
          <w:szCs w:val="18"/>
        </w:rPr>
        <w:t xml:space="preserve"> </w:t>
      </w:r>
      <w:r>
        <w:rPr>
          <w:sz w:val="18"/>
          <w:szCs w:val="18"/>
        </w:rPr>
        <w:t xml:space="preserve">Mbps </w:t>
      </w:r>
      <w:r>
        <w:rPr>
          <w:spacing w:val="19"/>
          <w:sz w:val="18"/>
          <w:szCs w:val="18"/>
        </w:rPr>
        <w:t xml:space="preserve"> </w:t>
      </w:r>
      <w:r>
        <w:rPr>
          <w:w w:val="109"/>
          <w:sz w:val="18"/>
          <w:szCs w:val="18"/>
        </w:rPr>
        <w:t>ne</w:t>
      </w:r>
      <w:r>
        <w:rPr>
          <w:spacing w:val="-5"/>
          <w:w w:val="109"/>
          <w:sz w:val="18"/>
          <w:szCs w:val="18"/>
        </w:rPr>
        <w:t>tw</w:t>
      </w:r>
      <w:r>
        <w:rPr>
          <w:w w:val="109"/>
          <w:sz w:val="18"/>
          <w:szCs w:val="18"/>
        </w:rPr>
        <w:t>ork</w:t>
      </w:r>
      <w:r>
        <w:rPr>
          <w:spacing w:val="32"/>
          <w:w w:val="109"/>
          <w:sz w:val="18"/>
          <w:szCs w:val="18"/>
        </w:rPr>
        <w:t xml:space="preserve"> </w:t>
      </w:r>
      <w:r>
        <w:rPr>
          <w:sz w:val="18"/>
          <w:szCs w:val="18"/>
        </w:rPr>
        <w:t xml:space="preserve">links, </w:t>
      </w:r>
      <w:r>
        <w:rPr>
          <w:spacing w:val="14"/>
          <w:sz w:val="18"/>
          <w:szCs w:val="18"/>
        </w:rPr>
        <w:t xml:space="preserve"> </w:t>
      </w:r>
      <w:r>
        <w:rPr>
          <w:w w:val="109"/>
          <w:sz w:val="18"/>
          <w:szCs w:val="18"/>
        </w:rPr>
        <w:t>res</w:t>
      </w:r>
      <w:r>
        <w:rPr>
          <w:spacing w:val="5"/>
          <w:w w:val="109"/>
          <w:sz w:val="18"/>
          <w:szCs w:val="18"/>
        </w:rPr>
        <w:t>p</w:t>
      </w:r>
      <w:r>
        <w:rPr>
          <w:w w:val="109"/>
          <w:sz w:val="18"/>
          <w:szCs w:val="18"/>
        </w:rPr>
        <w:t>ecti</w:t>
      </w:r>
      <w:r>
        <w:rPr>
          <w:spacing w:val="-5"/>
          <w:w w:val="109"/>
          <w:sz w:val="18"/>
          <w:szCs w:val="18"/>
        </w:rPr>
        <w:t>v</w:t>
      </w:r>
      <w:r>
        <w:rPr>
          <w:w w:val="104"/>
          <w:sz w:val="18"/>
          <w:szCs w:val="18"/>
        </w:rPr>
        <w:t>el</w:t>
      </w:r>
      <w:r>
        <w:rPr>
          <w:spacing w:val="-15"/>
          <w:w w:val="104"/>
          <w:sz w:val="18"/>
          <w:szCs w:val="18"/>
        </w:rPr>
        <w:t>y</w:t>
      </w:r>
      <w:r>
        <w:rPr>
          <w:w w:val="113"/>
          <w:sz w:val="18"/>
          <w:szCs w:val="18"/>
        </w:rPr>
        <w:t xml:space="preserve">. </w:t>
      </w:r>
      <w:r>
        <w:rPr>
          <w:sz w:val="18"/>
          <w:szCs w:val="18"/>
        </w:rPr>
        <w:t>Ea</w:t>
      </w:r>
      <w:r>
        <w:rPr>
          <w:spacing w:val="-5"/>
          <w:sz w:val="18"/>
          <w:szCs w:val="18"/>
        </w:rPr>
        <w:t>c</w:t>
      </w:r>
      <w:r>
        <w:rPr>
          <w:sz w:val="18"/>
          <w:szCs w:val="18"/>
        </w:rPr>
        <w:t xml:space="preserve">h </w:t>
      </w:r>
      <w:r>
        <w:rPr>
          <w:spacing w:val="36"/>
          <w:sz w:val="18"/>
          <w:szCs w:val="18"/>
        </w:rPr>
        <w:t xml:space="preserve"> </w:t>
      </w:r>
      <w:r>
        <w:rPr>
          <w:sz w:val="18"/>
          <w:szCs w:val="18"/>
        </w:rPr>
        <w:t>n</w:t>
      </w:r>
      <w:r>
        <w:rPr>
          <w:spacing w:val="5"/>
          <w:sz w:val="18"/>
          <w:szCs w:val="18"/>
        </w:rPr>
        <w:t>o</w:t>
      </w:r>
      <w:r>
        <w:rPr>
          <w:sz w:val="18"/>
          <w:szCs w:val="18"/>
        </w:rPr>
        <w:t xml:space="preserve">de </w:t>
      </w:r>
      <w:r>
        <w:rPr>
          <w:spacing w:val="21"/>
          <w:sz w:val="18"/>
          <w:szCs w:val="18"/>
        </w:rPr>
        <w:t xml:space="preserve"> </w:t>
      </w:r>
      <w:r>
        <w:rPr>
          <w:sz w:val="18"/>
          <w:szCs w:val="18"/>
        </w:rPr>
        <w:t xml:space="preserve">has </w:t>
      </w:r>
      <w:r>
        <w:rPr>
          <w:spacing w:val="21"/>
          <w:sz w:val="18"/>
          <w:szCs w:val="18"/>
        </w:rPr>
        <w:t xml:space="preserve"> </w:t>
      </w:r>
      <w:r>
        <w:rPr>
          <w:sz w:val="18"/>
          <w:szCs w:val="18"/>
        </w:rPr>
        <w:t xml:space="preserve">1,000 </w:t>
      </w:r>
      <w:r>
        <w:rPr>
          <w:spacing w:val="7"/>
          <w:sz w:val="18"/>
          <w:szCs w:val="18"/>
        </w:rPr>
        <w:t xml:space="preserve"> </w:t>
      </w:r>
      <w:r>
        <w:rPr>
          <w:sz w:val="18"/>
          <w:szCs w:val="18"/>
        </w:rPr>
        <w:t>of</w:t>
      </w:r>
      <w:r>
        <w:rPr>
          <w:spacing w:val="36"/>
          <w:sz w:val="18"/>
          <w:szCs w:val="18"/>
        </w:rPr>
        <w:t xml:space="preserve"> </w:t>
      </w:r>
      <w:r>
        <w:rPr>
          <w:sz w:val="18"/>
          <w:szCs w:val="18"/>
        </w:rPr>
        <w:t xml:space="preserve">CPUs </w:t>
      </w:r>
      <w:r>
        <w:rPr>
          <w:spacing w:val="41"/>
          <w:sz w:val="18"/>
          <w:szCs w:val="18"/>
        </w:rPr>
        <w:t xml:space="preserve"> </w:t>
      </w:r>
      <w:r>
        <w:rPr>
          <w:sz w:val="18"/>
          <w:szCs w:val="18"/>
        </w:rPr>
        <w:t xml:space="preserve">and </w:t>
      </w:r>
      <w:r>
        <w:rPr>
          <w:spacing w:val="31"/>
          <w:sz w:val="18"/>
          <w:szCs w:val="18"/>
        </w:rPr>
        <w:t xml:space="preserve"> </w:t>
      </w:r>
      <w:r>
        <w:rPr>
          <w:sz w:val="18"/>
          <w:szCs w:val="18"/>
        </w:rPr>
        <w:t xml:space="preserve">a </w:t>
      </w:r>
      <w:r>
        <w:rPr>
          <w:spacing w:val="7"/>
          <w:sz w:val="18"/>
          <w:szCs w:val="18"/>
        </w:rPr>
        <w:t xml:space="preserve"> </w:t>
      </w:r>
      <w:r>
        <w:rPr>
          <w:sz w:val="18"/>
          <w:szCs w:val="18"/>
        </w:rPr>
        <w:t>l</w:t>
      </w:r>
      <w:r>
        <w:rPr>
          <w:spacing w:val="5"/>
          <w:sz w:val="18"/>
          <w:szCs w:val="18"/>
        </w:rPr>
        <w:t>o</w:t>
      </w:r>
      <w:r>
        <w:rPr>
          <w:sz w:val="18"/>
          <w:szCs w:val="18"/>
        </w:rPr>
        <w:t xml:space="preserve">cal </w:t>
      </w:r>
      <w:r>
        <w:rPr>
          <w:spacing w:val="12"/>
          <w:sz w:val="18"/>
          <w:szCs w:val="18"/>
        </w:rPr>
        <w:t xml:space="preserve"> </w:t>
      </w:r>
      <w:r>
        <w:rPr>
          <w:sz w:val="18"/>
          <w:szCs w:val="18"/>
        </w:rPr>
        <w:t xml:space="preserve">disc </w:t>
      </w:r>
      <w:r>
        <w:rPr>
          <w:spacing w:val="12"/>
          <w:sz w:val="18"/>
          <w:szCs w:val="18"/>
        </w:rPr>
        <w:t xml:space="preserve"> </w:t>
      </w:r>
      <w:r>
        <w:rPr>
          <w:sz w:val="18"/>
          <w:szCs w:val="18"/>
        </w:rPr>
        <w:t>of</w:t>
      </w:r>
      <w:r>
        <w:rPr>
          <w:spacing w:val="36"/>
          <w:sz w:val="18"/>
          <w:szCs w:val="18"/>
        </w:rPr>
        <w:t xml:space="preserve"> </w:t>
      </w:r>
      <w:r>
        <w:rPr>
          <w:sz w:val="18"/>
          <w:szCs w:val="18"/>
        </w:rPr>
        <w:t>12</w:t>
      </w:r>
      <w:r>
        <w:rPr>
          <w:spacing w:val="44"/>
          <w:sz w:val="18"/>
          <w:szCs w:val="18"/>
        </w:rPr>
        <w:t xml:space="preserve"> </w:t>
      </w:r>
      <w:r>
        <w:rPr>
          <w:sz w:val="18"/>
          <w:szCs w:val="18"/>
        </w:rPr>
        <w:t xml:space="preserve">TB </w:t>
      </w:r>
      <w:r>
        <w:rPr>
          <w:spacing w:val="26"/>
          <w:sz w:val="18"/>
          <w:szCs w:val="18"/>
        </w:rPr>
        <w:t xml:space="preserve"> </w:t>
      </w:r>
      <w:r>
        <w:rPr>
          <w:sz w:val="18"/>
          <w:szCs w:val="18"/>
        </w:rPr>
        <w:t xml:space="preserve">size. </w:t>
      </w:r>
      <w:r>
        <w:rPr>
          <w:spacing w:val="8"/>
          <w:sz w:val="18"/>
          <w:szCs w:val="18"/>
        </w:rPr>
        <w:t xml:space="preserve"> </w:t>
      </w:r>
      <w:r>
        <w:rPr>
          <w:sz w:val="18"/>
          <w:szCs w:val="18"/>
        </w:rPr>
        <w:t xml:space="preserve">In </w:t>
      </w:r>
      <w:r>
        <w:rPr>
          <w:spacing w:val="13"/>
          <w:sz w:val="18"/>
          <w:szCs w:val="18"/>
        </w:rPr>
        <w:t xml:space="preserve"> </w:t>
      </w:r>
      <w:r>
        <w:rPr>
          <w:w w:val="112"/>
          <w:sz w:val="18"/>
          <w:szCs w:val="18"/>
        </w:rPr>
        <w:t>addition</w:t>
      </w:r>
      <w:r>
        <w:rPr>
          <w:spacing w:val="35"/>
          <w:w w:val="112"/>
          <w:sz w:val="18"/>
          <w:szCs w:val="18"/>
        </w:rPr>
        <w:t xml:space="preserve"> </w:t>
      </w:r>
      <w:r>
        <w:rPr>
          <w:sz w:val="18"/>
          <w:szCs w:val="18"/>
        </w:rPr>
        <w:t xml:space="preserve">to </w:t>
      </w:r>
      <w:r>
        <w:rPr>
          <w:spacing w:val="17"/>
          <w:sz w:val="18"/>
          <w:szCs w:val="18"/>
        </w:rPr>
        <w:t xml:space="preserve"> </w:t>
      </w:r>
      <w:r>
        <w:rPr>
          <w:w w:val="123"/>
          <w:sz w:val="18"/>
          <w:szCs w:val="18"/>
        </w:rPr>
        <w:t xml:space="preserve">that, </w:t>
      </w:r>
      <w:r>
        <w:rPr>
          <w:sz w:val="18"/>
          <w:szCs w:val="18"/>
        </w:rPr>
        <w:t xml:space="preserve">all  the </w:t>
      </w:r>
      <w:r>
        <w:rPr>
          <w:spacing w:val="21"/>
          <w:sz w:val="18"/>
          <w:szCs w:val="18"/>
        </w:rPr>
        <w:t xml:space="preserve"> </w:t>
      </w:r>
      <w:r>
        <w:rPr>
          <w:sz w:val="18"/>
          <w:szCs w:val="18"/>
        </w:rPr>
        <w:t>n</w:t>
      </w:r>
      <w:r>
        <w:rPr>
          <w:spacing w:val="5"/>
          <w:sz w:val="18"/>
          <w:szCs w:val="18"/>
        </w:rPr>
        <w:t>o</w:t>
      </w:r>
      <w:r>
        <w:rPr>
          <w:sz w:val="18"/>
          <w:szCs w:val="18"/>
        </w:rPr>
        <w:t xml:space="preserve">des </w:t>
      </w:r>
      <w:r>
        <w:rPr>
          <w:spacing w:val="15"/>
          <w:sz w:val="18"/>
          <w:szCs w:val="18"/>
        </w:rPr>
        <w:t xml:space="preserve"> </w:t>
      </w:r>
      <w:r>
        <w:rPr>
          <w:sz w:val="18"/>
          <w:szCs w:val="18"/>
        </w:rPr>
        <w:t xml:space="preserve">are </w:t>
      </w:r>
      <w:r>
        <w:rPr>
          <w:spacing w:val="12"/>
          <w:sz w:val="18"/>
          <w:szCs w:val="18"/>
        </w:rPr>
        <w:t xml:space="preserve"> </w:t>
      </w:r>
      <w:r>
        <w:rPr>
          <w:w w:val="110"/>
          <w:sz w:val="18"/>
          <w:szCs w:val="18"/>
        </w:rPr>
        <w:t>i</w:t>
      </w:r>
      <w:r>
        <w:rPr>
          <w:spacing w:val="-5"/>
          <w:w w:val="110"/>
          <w:sz w:val="18"/>
          <w:szCs w:val="18"/>
        </w:rPr>
        <w:t>n</w:t>
      </w:r>
      <w:r>
        <w:rPr>
          <w:w w:val="110"/>
          <w:sz w:val="18"/>
          <w:szCs w:val="18"/>
        </w:rPr>
        <w:t>terconnected</w:t>
      </w:r>
      <w:r>
        <w:rPr>
          <w:spacing w:val="35"/>
          <w:w w:val="110"/>
          <w:sz w:val="18"/>
          <w:szCs w:val="18"/>
        </w:rPr>
        <w:t xml:space="preserve"> </w:t>
      </w:r>
      <w:r>
        <w:rPr>
          <w:sz w:val="18"/>
          <w:szCs w:val="18"/>
        </w:rPr>
        <w:t xml:space="preserve">with </w:t>
      </w:r>
      <w:r>
        <w:rPr>
          <w:spacing w:val="21"/>
          <w:sz w:val="18"/>
          <w:szCs w:val="18"/>
        </w:rPr>
        <w:t xml:space="preserve"> </w:t>
      </w:r>
      <w:r>
        <w:rPr>
          <w:sz w:val="18"/>
          <w:szCs w:val="18"/>
        </w:rPr>
        <w:t xml:space="preserve">links </w:t>
      </w:r>
      <w:r>
        <w:rPr>
          <w:spacing w:val="7"/>
          <w:sz w:val="18"/>
          <w:szCs w:val="18"/>
        </w:rPr>
        <w:t xml:space="preserve"> </w:t>
      </w:r>
      <w:r>
        <w:rPr>
          <w:sz w:val="18"/>
          <w:szCs w:val="18"/>
        </w:rPr>
        <w:t>of</w:t>
      </w:r>
      <w:r>
        <w:rPr>
          <w:spacing w:val="28"/>
          <w:sz w:val="18"/>
          <w:szCs w:val="18"/>
        </w:rPr>
        <w:t xml:space="preserve"> </w:t>
      </w:r>
      <w:r>
        <w:rPr>
          <w:sz w:val="18"/>
          <w:szCs w:val="18"/>
        </w:rPr>
        <w:t xml:space="preserve">equal </w:t>
      </w:r>
      <w:r>
        <w:rPr>
          <w:spacing w:val="21"/>
          <w:sz w:val="18"/>
          <w:szCs w:val="18"/>
        </w:rPr>
        <w:t xml:space="preserve"> </w:t>
      </w:r>
      <w:r>
        <w:rPr>
          <w:w w:val="111"/>
          <w:sz w:val="18"/>
          <w:szCs w:val="18"/>
        </w:rPr>
        <w:t>capaci</w:t>
      </w:r>
      <w:r>
        <w:rPr>
          <w:spacing w:val="-4"/>
          <w:w w:val="111"/>
          <w:sz w:val="18"/>
          <w:szCs w:val="18"/>
        </w:rPr>
        <w:t>t</w:t>
      </w:r>
      <w:r>
        <w:rPr>
          <w:w w:val="111"/>
          <w:sz w:val="18"/>
          <w:szCs w:val="18"/>
        </w:rPr>
        <w:t>y</w:t>
      </w:r>
      <w:r>
        <w:rPr>
          <w:spacing w:val="28"/>
          <w:w w:val="111"/>
          <w:sz w:val="18"/>
          <w:szCs w:val="18"/>
        </w:rPr>
        <w:t xml:space="preserve"> </w:t>
      </w:r>
      <w:r>
        <w:rPr>
          <w:sz w:val="18"/>
          <w:szCs w:val="18"/>
        </w:rPr>
        <w:t xml:space="preserve">(see </w:t>
      </w:r>
      <w:r>
        <w:rPr>
          <w:spacing w:val="3"/>
          <w:sz w:val="18"/>
          <w:szCs w:val="18"/>
        </w:rPr>
        <w:t xml:space="preserve"> </w:t>
      </w:r>
      <w:r>
        <w:rPr>
          <w:spacing w:val="6"/>
          <w:w w:val="111"/>
          <w:sz w:val="18"/>
          <w:szCs w:val="18"/>
        </w:rPr>
        <w:t>p</w:t>
      </w:r>
      <w:r>
        <w:rPr>
          <w:w w:val="111"/>
          <w:sz w:val="18"/>
          <w:szCs w:val="18"/>
        </w:rPr>
        <w:t>erimeter</w:t>
      </w:r>
      <w:r>
        <w:rPr>
          <w:spacing w:val="27"/>
          <w:w w:val="111"/>
          <w:sz w:val="18"/>
          <w:szCs w:val="18"/>
        </w:rPr>
        <w:t xml:space="preserve"> </w:t>
      </w:r>
      <w:r>
        <w:rPr>
          <w:sz w:val="18"/>
          <w:szCs w:val="18"/>
        </w:rPr>
        <w:t xml:space="preserve">links </w:t>
      </w:r>
      <w:r>
        <w:rPr>
          <w:spacing w:val="10"/>
          <w:sz w:val="18"/>
          <w:szCs w:val="18"/>
        </w:rPr>
        <w:t xml:space="preserve"> </w:t>
      </w:r>
      <w:r>
        <w:rPr>
          <w:w w:val="126"/>
          <w:sz w:val="18"/>
          <w:szCs w:val="18"/>
        </w:rPr>
        <w:t xml:space="preserve">at </w:t>
      </w:r>
      <w:r>
        <w:rPr>
          <w:sz w:val="18"/>
          <w:szCs w:val="18"/>
        </w:rPr>
        <w:t xml:space="preserve">Figure </w:t>
      </w:r>
      <w:r>
        <w:rPr>
          <w:spacing w:val="37"/>
          <w:sz w:val="18"/>
          <w:szCs w:val="18"/>
        </w:rPr>
        <w:t xml:space="preserve"> </w:t>
      </w:r>
      <w:r>
        <w:rPr>
          <w:sz w:val="18"/>
          <w:szCs w:val="18"/>
        </w:rPr>
        <w:t xml:space="preserve">7). </w:t>
      </w:r>
      <w:r>
        <w:rPr>
          <w:spacing w:val="10"/>
          <w:sz w:val="18"/>
          <w:szCs w:val="18"/>
        </w:rPr>
        <w:t xml:space="preserve"> </w:t>
      </w:r>
      <w:r>
        <w:rPr>
          <w:sz w:val="18"/>
          <w:szCs w:val="18"/>
        </w:rPr>
        <w:t xml:space="preserve">The </w:t>
      </w:r>
      <w:r>
        <w:rPr>
          <w:spacing w:val="27"/>
          <w:sz w:val="18"/>
          <w:szCs w:val="18"/>
        </w:rPr>
        <w:t xml:space="preserve"> </w:t>
      </w:r>
      <w:r>
        <w:rPr>
          <w:w w:val="111"/>
          <w:sz w:val="18"/>
          <w:szCs w:val="18"/>
        </w:rPr>
        <w:t>capaci</w:t>
      </w:r>
      <w:r>
        <w:rPr>
          <w:spacing w:val="-4"/>
          <w:w w:val="111"/>
          <w:sz w:val="18"/>
          <w:szCs w:val="18"/>
        </w:rPr>
        <w:t>t</w:t>
      </w:r>
      <w:r>
        <w:rPr>
          <w:w w:val="111"/>
          <w:sz w:val="18"/>
          <w:szCs w:val="18"/>
        </w:rPr>
        <w:t>y</w:t>
      </w:r>
      <w:r>
        <w:rPr>
          <w:spacing w:val="32"/>
          <w:w w:val="111"/>
          <w:sz w:val="18"/>
          <w:szCs w:val="18"/>
        </w:rPr>
        <w:t xml:space="preserve"> </w:t>
      </w:r>
      <w:r>
        <w:rPr>
          <w:sz w:val="18"/>
          <w:szCs w:val="18"/>
        </w:rPr>
        <w:t>of</w:t>
      </w:r>
      <w:r>
        <w:rPr>
          <w:spacing w:val="32"/>
          <w:sz w:val="18"/>
          <w:szCs w:val="18"/>
        </w:rPr>
        <w:t xml:space="preserve"> </w:t>
      </w:r>
      <w:r>
        <w:rPr>
          <w:sz w:val="18"/>
          <w:szCs w:val="18"/>
        </w:rPr>
        <w:t xml:space="preserve">those </w:t>
      </w:r>
      <w:r>
        <w:rPr>
          <w:spacing w:val="28"/>
          <w:sz w:val="18"/>
          <w:szCs w:val="18"/>
        </w:rPr>
        <w:t xml:space="preserve"> </w:t>
      </w:r>
      <w:r>
        <w:rPr>
          <w:sz w:val="18"/>
          <w:szCs w:val="18"/>
        </w:rPr>
        <w:t xml:space="preserve">links </w:t>
      </w:r>
      <w:r>
        <w:rPr>
          <w:spacing w:val="15"/>
          <w:sz w:val="18"/>
          <w:szCs w:val="18"/>
        </w:rPr>
        <w:t xml:space="preserve"> </w:t>
      </w:r>
      <w:r>
        <w:rPr>
          <w:sz w:val="18"/>
          <w:szCs w:val="18"/>
        </w:rPr>
        <w:t>is</w:t>
      </w:r>
      <w:r>
        <w:rPr>
          <w:spacing w:val="39"/>
          <w:sz w:val="18"/>
          <w:szCs w:val="18"/>
        </w:rPr>
        <w:t xml:space="preserve"> </w:t>
      </w:r>
      <w:r>
        <w:rPr>
          <w:spacing w:val="-5"/>
          <w:sz w:val="18"/>
          <w:szCs w:val="18"/>
        </w:rPr>
        <w:t>c</w:t>
      </w:r>
      <w:r>
        <w:rPr>
          <w:sz w:val="18"/>
          <w:szCs w:val="18"/>
        </w:rPr>
        <w:t xml:space="preserve">hanging   equally </w:t>
      </w:r>
      <w:r>
        <w:rPr>
          <w:spacing w:val="34"/>
          <w:sz w:val="18"/>
          <w:szCs w:val="18"/>
        </w:rPr>
        <w:t xml:space="preserve"> </w:t>
      </w:r>
      <w:r>
        <w:rPr>
          <w:sz w:val="18"/>
          <w:szCs w:val="18"/>
        </w:rPr>
        <w:t xml:space="preserve">from </w:t>
      </w:r>
      <w:r>
        <w:rPr>
          <w:spacing w:val="11"/>
          <w:sz w:val="18"/>
          <w:szCs w:val="18"/>
        </w:rPr>
        <w:t xml:space="preserve"> </w:t>
      </w:r>
      <w:r>
        <w:rPr>
          <w:sz w:val="18"/>
          <w:szCs w:val="18"/>
        </w:rPr>
        <w:t>10</w:t>
      </w:r>
      <w:r>
        <w:rPr>
          <w:spacing w:val="39"/>
          <w:sz w:val="18"/>
          <w:szCs w:val="18"/>
        </w:rPr>
        <w:t xml:space="preserve"> </w:t>
      </w:r>
      <w:r>
        <w:rPr>
          <w:sz w:val="18"/>
          <w:szCs w:val="18"/>
        </w:rPr>
        <w:t xml:space="preserve">to </w:t>
      </w:r>
      <w:r>
        <w:rPr>
          <w:spacing w:val="13"/>
          <w:sz w:val="18"/>
          <w:szCs w:val="18"/>
        </w:rPr>
        <w:t xml:space="preserve"> </w:t>
      </w:r>
      <w:r>
        <w:rPr>
          <w:sz w:val="18"/>
          <w:szCs w:val="18"/>
        </w:rPr>
        <w:t>500</w:t>
      </w:r>
      <w:r>
        <w:rPr>
          <w:spacing w:val="41"/>
          <w:sz w:val="18"/>
          <w:szCs w:val="18"/>
        </w:rPr>
        <w:t xml:space="preserve"> </w:t>
      </w:r>
      <w:r>
        <w:rPr>
          <w:sz w:val="18"/>
          <w:szCs w:val="18"/>
        </w:rPr>
        <w:t xml:space="preserve">Mbps </w:t>
      </w:r>
      <w:r>
        <w:rPr>
          <w:spacing w:val="23"/>
          <w:sz w:val="18"/>
          <w:szCs w:val="18"/>
        </w:rPr>
        <w:t xml:space="preserve"> </w:t>
      </w:r>
      <w:r>
        <w:rPr>
          <w:w w:val="109"/>
          <w:sz w:val="18"/>
          <w:szCs w:val="18"/>
        </w:rPr>
        <w:t xml:space="preserve">in </w:t>
      </w:r>
      <w:r>
        <w:rPr>
          <w:w w:val="105"/>
          <w:sz w:val="18"/>
          <w:szCs w:val="18"/>
        </w:rPr>
        <w:t>differe</w:t>
      </w:r>
      <w:r>
        <w:rPr>
          <w:spacing w:val="-5"/>
          <w:w w:val="105"/>
          <w:sz w:val="18"/>
          <w:szCs w:val="18"/>
        </w:rPr>
        <w:t>n</w:t>
      </w:r>
      <w:r>
        <w:rPr>
          <w:w w:val="143"/>
          <w:sz w:val="18"/>
          <w:szCs w:val="18"/>
        </w:rPr>
        <w:t>t</w:t>
      </w:r>
      <w:r>
        <w:rPr>
          <w:spacing w:val="32"/>
          <w:w w:val="143"/>
          <w:sz w:val="18"/>
          <w:szCs w:val="18"/>
        </w:rPr>
        <w:t xml:space="preserve"> </w:t>
      </w:r>
      <w:r>
        <w:rPr>
          <w:w w:val="109"/>
          <w:sz w:val="18"/>
          <w:szCs w:val="18"/>
        </w:rPr>
        <w:t>si</w:t>
      </w:r>
      <w:r>
        <w:rPr>
          <w:spacing w:val="-5"/>
          <w:w w:val="109"/>
          <w:sz w:val="18"/>
          <w:szCs w:val="18"/>
        </w:rPr>
        <w:t>m</w:t>
      </w:r>
      <w:r>
        <w:rPr>
          <w:w w:val="109"/>
          <w:sz w:val="18"/>
          <w:szCs w:val="18"/>
        </w:rPr>
        <w:t>ulations</w:t>
      </w:r>
      <w:r>
        <w:rPr>
          <w:spacing w:val="33"/>
          <w:w w:val="109"/>
          <w:sz w:val="18"/>
          <w:szCs w:val="18"/>
        </w:rPr>
        <w:t xml:space="preserve"> </w:t>
      </w:r>
      <w:r>
        <w:rPr>
          <w:sz w:val="18"/>
          <w:szCs w:val="18"/>
        </w:rPr>
        <w:t xml:space="preserve">in  order </w:t>
      </w:r>
      <w:r>
        <w:rPr>
          <w:spacing w:val="25"/>
          <w:sz w:val="18"/>
          <w:szCs w:val="18"/>
        </w:rPr>
        <w:t xml:space="preserve"> </w:t>
      </w:r>
      <w:r>
        <w:rPr>
          <w:sz w:val="18"/>
          <w:szCs w:val="18"/>
        </w:rPr>
        <w:t xml:space="preserve">to </w:t>
      </w:r>
      <w:r>
        <w:rPr>
          <w:spacing w:val="10"/>
          <w:sz w:val="18"/>
          <w:szCs w:val="18"/>
        </w:rPr>
        <w:t xml:space="preserve"> </w:t>
      </w:r>
      <w:r>
        <w:rPr>
          <w:sz w:val="18"/>
          <w:szCs w:val="18"/>
        </w:rPr>
        <w:t xml:space="preserve">study </w:t>
      </w:r>
      <w:r>
        <w:rPr>
          <w:spacing w:val="41"/>
          <w:sz w:val="18"/>
          <w:szCs w:val="18"/>
        </w:rPr>
        <w:t xml:space="preserve"> </w:t>
      </w:r>
      <w:r>
        <w:rPr>
          <w:sz w:val="18"/>
          <w:szCs w:val="18"/>
        </w:rPr>
        <w:t>h</w:t>
      </w:r>
      <w:r>
        <w:rPr>
          <w:spacing w:val="-5"/>
          <w:sz w:val="18"/>
          <w:szCs w:val="18"/>
        </w:rPr>
        <w:t>o</w:t>
      </w:r>
      <w:r>
        <w:rPr>
          <w:sz w:val="18"/>
          <w:szCs w:val="18"/>
        </w:rPr>
        <w:t xml:space="preserve">w </w:t>
      </w:r>
      <w:r>
        <w:rPr>
          <w:spacing w:val="2"/>
          <w:sz w:val="18"/>
          <w:szCs w:val="18"/>
        </w:rPr>
        <w:t xml:space="preserve"> </w:t>
      </w:r>
      <w:r>
        <w:rPr>
          <w:sz w:val="18"/>
          <w:szCs w:val="18"/>
        </w:rPr>
        <w:t xml:space="preserve">the </w:t>
      </w:r>
      <w:r>
        <w:rPr>
          <w:spacing w:val="23"/>
          <w:sz w:val="18"/>
          <w:szCs w:val="18"/>
        </w:rPr>
        <w:t xml:space="preserve"> </w:t>
      </w:r>
      <w:r>
        <w:rPr>
          <w:sz w:val="18"/>
          <w:szCs w:val="18"/>
        </w:rPr>
        <w:t xml:space="preserve">usage </w:t>
      </w:r>
      <w:r>
        <w:rPr>
          <w:spacing w:val="16"/>
          <w:sz w:val="18"/>
          <w:szCs w:val="18"/>
        </w:rPr>
        <w:t xml:space="preserve"> </w:t>
      </w:r>
      <w:r>
        <w:rPr>
          <w:sz w:val="18"/>
          <w:szCs w:val="18"/>
        </w:rPr>
        <w:t>of</w:t>
      </w:r>
      <w:r>
        <w:rPr>
          <w:spacing w:val="29"/>
          <w:sz w:val="18"/>
          <w:szCs w:val="18"/>
        </w:rPr>
        <w:t xml:space="preserve"> </w:t>
      </w:r>
      <w:r>
        <w:rPr>
          <w:w w:val="112"/>
          <w:sz w:val="18"/>
          <w:szCs w:val="18"/>
        </w:rPr>
        <w:t>indirect</w:t>
      </w:r>
      <w:r>
        <w:rPr>
          <w:spacing w:val="22"/>
          <w:w w:val="112"/>
          <w:sz w:val="18"/>
          <w:szCs w:val="18"/>
        </w:rPr>
        <w:t xml:space="preserve"> </w:t>
      </w:r>
      <w:r>
        <w:rPr>
          <w:w w:val="112"/>
          <w:sz w:val="18"/>
          <w:szCs w:val="18"/>
        </w:rPr>
        <w:t>transfer</w:t>
      </w:r>
      <w:r>
        <w:rPr>
          <w:spacing w:val="33"/>
          <w:w w:val="112"/>
          <w:sz w:val="18"/>
          <w:szCs w:val="18"/>
        </w:rPr>
        <w:t xml:space="preserve"> </w:t>
      </w:r>
      <w:r>
        <w:rPr>
          <w:w w:val="112"/>
          <w:sz w:val="18"/>
          <w:szCs w:val="18"/>
        </w:rPr>
        <w:t>paths</w:t>
      </w:r>
      <w:r>
        <w:rPr>
          <w:spacing w:val="41"/>
          <w:w w:val="112"/>
          <w:sz w:val="18"/>
          <w:szCs w:val="18"/>
        </w:rPr>
        <w:t xml:space="preserve"> </w:t>
      </w:r>
      <w:r>
        <w:rPr>
          <w:w w:val="112"/>
          <w:sz w:val="18"/>
          <w:szCs w:val="18"/>
        </w:rPr>
        <w:t xml:space="preserve">can </w:t>
      </w:r>
      <w:r>
        <w:rPr>
          <w:sz w:val="18"/>
          <w:szCs w:val="18"/>
        </w:rPr>
        <w:t>impr</w:t>
      </w:r>
      <w:r>
        <w:rPr>
          <w:spacing w:val="-5"/>
          <w:sz w:val="18"/>
          <w:szCs w:val="18"/>
        </w:rPr>
        <w:t>ov</w:t>
      </w:r>
      <w:r>
        <w:rPr>
          <w:sz w:val="18"/>
          <w:szCs w:val="18"/>
        </w:rPr>
        <w:t xml:space="preserve">e </w:t>
      </w:r>
      <w:r>
        <w:rPr>
          <w:spacing w:val="43"/>
          <w:sz w:val="18"/>
          <w:szCs w:val="18"/>
        </w:rPr>
        <w:t xml:space="preserve"> </w:t>
      </w:r>
      <w:r>
        <w:rPr>
          <w:sz w:val="18"/>
          <w:szCs w:val="18"/>
        </w:rPr>
        <w:t xml:space="preserve">the </w:t>
      </w:r>
      <w:r>
        <w:rPr>
          <w:spacing w:val="33"/>
          <w:sz w:val="18"/>
          <w:szCs w:val="18"/>
        </w:rPr>
        <w:t xml:space="preserve"> </w:t>
      </w:r>
      <w:r>
        <w:rPr>
          <w:w w:val="114"/>
          <w:sz w:val="18"/>
          <w:szCs w:val="18"/>
        </w:rPr>
        <w:t>data  pr</w:t>
      </w:r>
      <w:r>
        <w:rPr>
          <w:spacing w:val="7"/>
          <w:w w:val="114"/>
          <w:sz w:val="18"/>
          <w:szCs w:val="18"/>
        </w:rPr>
        <w:t>o</w:t>
      </w:r>
      <w:r>
        <w:rPr>
          <w:w w:val="114"/>
          <w:sz w:val="18"/>
          <w:szCs w:val="18"/>
        </w:rPr>
        <w:t>duction</w:t>
      </w:r>
      <w:r>
        <w:rPr>
          <w:spacing w:val="10"/>
          <w:w w:val="114"/>
          <w:sz w:val="18"/>
          <w:szCs w:val="18"/>
        </w:rPr>
        <w:t xml:space="preserve"> </w:t>
      </w:r>
      <w:r>
        <w:rPr>
          <w:sz w:val="18"/>
          <w:szCs w:val="18"/>
        </w:rPr>
        <w:t>efficienc</w:t>
      </w:r>
      <w:r>
        <w:rPr>
          <w:spacing w:val="-15"/>
          <w:sz w:val="18"/>
          <w:szCs w:val="18"/>
        </w:rPr>
        <w:t>y</w:t>
      </w:r>
      <w:r>
        <w:rPr>
          <w:sz w:val="18"/>
          <w:szCs w:val="18"/>
        </w:rPr>
        <w:t xml:space="preserve">. </w:t>
      </w:r>
      <w:r>
        <w:rPr>
          <w:spacing w:val="10"/>
          <w:sz w:val="18"/>
          <w:szCs w:val="18"/>
        </w:rPr>
        <w:t xml:space="preserve"> </w:t>
      </w:r>
      <w:proofErr w:type="gramStart"/>
      <w:r>
        <w:rPr>
          <w:sz w:val="18"/>
          <w:szCs w:val="18"/>
        </w:rPr>
        <w:t xml:space="preserve">The </w:t>
      </w:r>
      <w:r>
        <w:rPr>
          <w:spacing w:val="34"/>
          <w:sz w:val="18"/>
          <w:szCs w:val="18"/>
        </w:rPr>
        <w:t xml:space="preserve"> </w:t>
      </w:r>
      <w:r>
        <w:rPr>
          <w:sz w:val="18"/>
          <w:szCs w:val="18"/>
        </w:rPr>
        <w:t>PUSH</w:t>
      </w:r>
      <w:proofErr w:type="gramEnd"/>
      <w:r>
        <w:rPr>
          <w:sz w:val="18"/>
          <w:szCs w:val="18"/>
        </w:rPr>
        <w:t xml:space="preserve"> </w:t>
      </w:r>
      <w:r>
        <w:rPr>
          <w:spacing w:val="18"/>
          <w:sz w:val="18"/>
          <w:szCs w:val="18"/>
        </w:rPr>
        <w:t xml:space="preserve"> </w:t>
      </w:r>
      <w:r>
        <w:rPr>
          <w:sz w:val="18"/>
          <w:szCs w:val="18"/>
        </w:rPr>
        <w:t xml:space="preserve">par </w:t>
      </w:r>
      <w:r>
        <w:rPr>
          <w:spacing w:val="32"/>
          <w:sz w:val="18"/>
          <w:szCs w:val="18"/>
        </w:rPr>
        <w:t xml:space="preserve"> </w:t>
      </w:r>
      <w:r>
        <w:rPr>
          <w:sz w:val="18"/>
          <w:szCs w:val="18"/>
        </w:rPr>
        <w:t xml:space="preserve">and </w:t>
      </w:r>
      <w:r>
        <w:rPr>
          <w:spacing w:val="34"/>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z w:val="18"/>
          <w:szCs w:val="18"/>
        </w:rPr>
        <w:t xml:space="preserve"> </w:t>
      </w:r>
      <w:r>
        <w:rPr>
          <w:spacing w:val="10"/>
          <w:sz w:val="18"/>
          <w:szCs w:val="18"/>
        </w:rPr>
        <w:t xml:space="preserve"> </w:t>
      </w:r>
      <w:r>
        <w:rPr>
          <w:sz w:val="18"/>
          <w:szCs w:val="18"/>
        </w:rPr>
        <w:t>m</w:t>
      </w:r>
      <w:r>
        <w:rPr>
          <w:spacing w:val="5"/>
          <w:sz w:val="18"/>
          <w:szCs w:val="18"/>
        </w:rPr>
        <w:t>o</w:t>
      </w:r>
      <w:r>
        <w:rPr>
          <w:sz w:val="18"/>
          <w:szCs w:val="18"/>
        </w:rPr>
        <w:t xml:space="preserve">dels </w:t>
      </w:r>
      <w:r>
        <w:rPr>
          <w:spacing w:val="29"/>
          <w:sz w:val="18"/>
          <w:szCs w:val="18"/>
        </w:rPr>
        <w:t xml:space="preserve"> </w:t>
      </w:r>
      <w:r>
        <w:rPr>
          <w:w w:val="106"/>
          <w:sz w:val="18"/>
          <w:szCs w:val="18"/>
        </w:rPr>
        <w:t xml:space="preserve">(see </w:t>
      </w:r>
      <w:r>
        <w:rPr>
          <w:sz w:val="18"/>
          <w:szCs w:val="18"/>
        </w:rPr>
        <w:t xml:space="preserve">Section </w:t>
      </w:r>
      <w:r>
        <w:rPr>
          <w:spacing w:val="6"/>
          <w:sz w:val="18"/>
          <w:szCs w:val="18"/>
        </w:rPr>
        <w:t xml:space="preserve"> </w:t>
      </w:r>
      <w:r>
        <w:rPr>
          <w:sz w:val="18"/>
          <w:szCs w:val="18"/>
        </w:rPr>
        <w:t>6.3)</w:t>
      </w:r>
      <w:r>
        <w:rPr>
          <w:spacing w:val="27"/>
          <w:sz w:val="18"/>
          <w:szCs w:val="18"/>
        </w:rPr>
        <w:t xml:space="preserve"> </w:t>
      </w:r>
      <w:r>
        <w:rPr>
          <w:sz w:val="18"/>
          <w:szCs w:val="18"/>
        </w:rPr>
        <w:t>are</w:t>
      </w:r>
      <w:r>
        <w:rPr>
          <w:spacing w:val="33"/>
          <w:sz w:val="18"/>
          <w:szCs w:val="18"/>
        </w:rPr>
        <w:t xml:space="preserve"> </w:t>
      </w:r>
      <w:r>
        <w:rPr>
          <w:sz w:val="18"/>
          <w:szCs w:val="18"/>
        </w:rPr>
        <w:t>able</w:t>
      </w:r>
      <w:r>
        <w:rPr>
          <w:spacing w:val="34"/>
          <w:sz w:val="18"/>
          <w:szCs w:val="18"/>
        </w:rPr>
        <w:t xml:space="preserve"> </w:t>
      </w:r>
      <w:r>
        <w:rPr>
          <w:sz w:val="18"/>
          <w:szCs w:val="18"/>
        </w:rPr>
        <w:t>to</w:t>
      </w:r>
      <w:r>
        <w:rPr>
          <w:spacing w:val="29"/>
          <w:sz w:val="18"/>
          <w:szCs w:val="18"/>
        </w:rPr>
        <w:t xml:space="preserve"> </w:t>
      </w:r>
      <w:r>
        <w:rPr>
          <w:sz w:val="18"/>
          <w:szCs w:val="18"/>
        </w:rPr>
        <w:t>use</w:t>
      </w:r>
      <w:r>
        <w:rPr>
          <w:spacing w:val="24"/>
          <w:sz w:val="18"/>
          <w:szCs w:val="18"/>
        </w:rPr>
        <w:t xml:space="preserve"> </w:t>
      </w:r>
      <w:r>
        <w:rPr>
          <w:sz w:val="18"/>
          <w:szCs w:val="18"/>
        </w:rPr>
        <w:t>the</w:t>
      </w:r>
      <w:r>
        <w:rPr>
          <w:spacing w:val="42"/>
          <w:sz w:val="18"/>
          <w:szCs w:val="18"/>
        </w:rPr>
        <w:t xml:space="preserve"> </w:t>
      </w:r>
      <w:r>
        <w:rPr>
          <w:sz w:val="18"/>
          <w:szCs w:val="18"/>
        </w:rPr>
        <w:t xml:space="preserve">direct </w:t>
      </w:r>
      <w:r>
        <w:rPr>
          <w:spacing w:val="12"/>
          <w:sz w:val="18"/>
          <w:szCs w:val="18"/>
        </w:rPr>
        <w:t xml:space="preserve"> </w:t>
      </w:r>
      <w:r>
        <w:rPr>
          <w:w w:val="108"/>
          <w:sz w:val="18"/>
          <w:szCs w:val="18"/>
        </w:rPr>
        <w:t>connections</w:t>
      </w:r>
      <w:r>
        <w:rPr>
          <w:spacing w:val="4"/>
          <w:w w:val="108"/>
          <w:sz w:val="18"/>
          <w:szCs w:val="18"/>
        </w:rPr>
        <w:t xml:space="preserve"> </w:t>
      </w:r>
      <w:r>
        <w:rPr>
          <w:sz w:val="18"/>
          <w:szCs w:val="18"/>
        </w:rPr>
        <w:t>onl</w:t>
      </w:r>
      <w:r>
        <w:rPr>
          <w:spacing w:val="-15"/>
          <w:sz w:val="18"/>
          <w:szCs w:val="18"/>
        </w:rPr>
        <w:t>y</w:t>
      </w:r>
      <w:r>
        <w:rPr>
          <w:sz w:val="18"/>
          <w:szCs w:val="18"/>
        </w:rPr>
        <w:t>,</w:t>
      </w:r>
      <w:r>
        <w:rPr>
          <w:spacing w:val="35"/>
          <w:sz w:val="18"/>
          <w:szCs w:val="18"/>
        </w:rPr>
        <w:t xml:space="preserve"> </w:t>
      </w:r>
      <w:r>
        <w:rPr>
          <w:sz w:val="18"/>
          <w:szCs w:val="18"/>
        </w:rPr>
        <w:t>while</w:t>
      </w:r>
      <w:r>
        <w:rPr>
          <w:spacing w:val="28"/>
          <w:sz w:val="18"/>
          <w:szCs w:val="18"/>
        </w:rPr>
        <w:t xml:space="preserve"> </w:t>
      </w:r>
      <w:r>
        <w:rPr>
          <w:sz w:val="18"/>
          <w:szCs w:val="18"/>
        </w:rPr>
        <w:t>the</w:t>
      </w:r>
      <w:r>
        <w:rPr>
          <w:spacing w:val="42"/>
          <w:sz w:val="18"/>
          <w:szCs w:val="18"/>
        </w:rPr>
        <w:t xml:space="preserve"> </w:t>
      </w:r>
      <w:r>
        <w:rPr>
          <w:w w:val="108"/>
          <w:sz w:val="18"/>
          <w:szCs w:val="18"/>
        </w:rPr>
        <w:t>PLANNER</w:t>
      </w:r>
      <w:r>
        <w:rPr>
          <w:spacing w:val="21"/>
          <w:w w:val="108"/>
          <w:sz w:val="18"/>
          <w:szCs w:val="18"/>
        </w:rPr>
        <w:t xml:space="preserve"> </w:t>
      </w:r>
      <w:r>
        <w:rPr>
          <w:w w:val="108"/>
          <w:sz w:val="18"/>
          <w:szCs w:val="18"/>
        </w:rPr>
        <w:t xml:space="preserve">considers </w:t>
      </w:r>
      <w:r>
        <w:rPr>
          <w:sz w:val="18"/>
          <w:szCs w:val="18"/>
        </w:rPr>
        <w:t>all</w:t>
      </w:r>
      <w:r>
        <w:rPr>
          <w:spacing w:val="18"/>
          <w:sz w:val="18"/>
          <w:szCs w:val="18"/>
        </w:rPr>
        <w:t xml:space="preserve"> </w:t>
      </w:r>
      <w:r>
        <w:rPr>
          <w:sz w:val="18"/>
          <w:szCs w:val="18"/>
        </w:rPr>
        <w:t>the</w:t>
      </w:r>
      <w:r>
        <w:rPr>
          <w:spacing w:val="39"/>
          <w:sz w:val="18"/>
          <w:szCs w:val="18"/>
        </w:rPr>
        <w:t xml:space="preserve"> </w:t>
      </w:r>
      <w:r>
        <w:rPr>
          <w:spacing w:val="-6"/>
          <w:w w:val="112"/>
          <w:sz w:val="18"/>
          <w:szCs w:val="18"/>
        </w:rPr>
        <w:t>a</w:t>
      </w:r>
      <w:r>
        <w:rPr>
          <w:spacing w:val="-11"/>
          <w:w w:val="112"/>
          <w:sz w:val="18"/>
          <w:szCs w:val="18"/>
        </w:rPr>
        <w:t>v</w:t>
      </w:r>
      <w:r>
        <w:rPr>
          <w:w w:val="112"/>
          <w:sz w:val="18"/>
          <w:szCs w:val="18"/>
        </w:rPr>
        <w:t>ailable</w:t>
      </w:r>
      <w:r>
        <w:rPr>
          <w:spacing w:val="-20"/>
          <w:w w:val="112"/>
          <w:sz w:val="18"/>
          <w:szCs w:val="18"/>
        </w:rPr>
        <w:t xml:space="preserve"> </w:t>
      </w:r>
      <w:r>
        <w:rPr>
          <w:w w:val="112"/>
          <w:sz w:val="18"/>
          <w:szCs w:val="18"/>
        </w:rPr>
        <w:t>transfer</w:t>
      </w:r>
      <w:r>
        <w:rPr>
          <w:spacing w:val="5"/>
          <w:w w:val="112"/>
          <w:sz w:val="18"/>
          <w:szCs w:val="18"/>
        </w:rPr>
        <w:t xml:space="preserve"> </w:t>
      </w:r>
      <w:r>
        <w:rPr>
          <w:w w:val="112"/>
          <w:sz w:val="18"/>
          <w:szCs w:val="18"/>
        </w:rPr>
        <w:t>paths.</w:t>
      </w:r>
      <w:r>
        <w:rPr>
          <w:spacing w:val="12"/>
          <w:w w:val="112"/>
          <w:sz w:val="18"/>
          <w:szCs w:val="18"/>
        </w:rPr>
        <w:t xml:space="preserve"> </w:t>
      </w:r>
      <w:r>
        <w:rPr>
          <w:sz w:val="18"/>
          <w:szCs w:val="18"/>
        </w:rPr>
        <w:t>The</w:t>
      </w:r>
      <w:r>
        <w:rPr>
          <w:spacing w:val="40"/>
          <w:sz w:val="18"/>
          <w:szCs w:val="18"/>
        </w:rPr>
        <w:t xml:space="preserve"> </w:t>
      </w:r>
      <w:r>
        <w:rPr>
          <w:sz w:val="18"/>
          <w:szCs w:val="18"/>
        </w:rPr>
        <w:t>set</w:t>
      </w:r>
      <w:r>
        <w:rPr>
          <w:spacing w:val="30"/>
          <w:sz w:val="18"/>
          <w:szCs w:val="18"/>
        </w:rPr>
        <w:t xml:space="preserve"> </w:t>
      </w:r>
      <w:r>
        <w:rPr>
          <w:sz w:val="18"/>
          <w:szCs w:val="18"/>
        </w:rPr>
        <w:t>of</w:t>
      </w:r>
      <w:r>
        <w:rPr>
          <w:spacing w:val="1"/>
          <w:sz w:val="18"/>
          <w:szCs w:val="18"/>
        </w:rPr>
        <w:t xml:space="preserve"> </w:t>
      </w:r>
      <w:r>
        <w:rPr>
          <w:sz w:val="18"/>
          <w:szCs w:val="18"/>
        </w:rPr>
        <w:t>60,000</w:t>
      </w:r>
      <w:r>
        <w:rPr>
          <w:spacing w:val="20"/>
          <w:sz w:val="18"/>
          <w:szCs w:val="18"/>
        </w:rPr>
        <w:t xml:space="preserve"> </w:t>
      </w:r>
      <w:r>
        <w:rPr>
          <w:w w:val="112"/>
          <w:sz w:val="18"/>
          <w:szCs w:val="18"/>
        </w:rPr>
        <w:t xml:space="preserve">computational </w:t>
      </w:r>
      <w:r>
        <w:rPr>
          <w:sz w:val="18"/>
          <w:szCs w:val="18"/>
        </w:rPr>
        <w:t>jobs</w:t>
      </w:r>
      <w:r>
        <w:rPr>
          <w:spacing w:val="25"/>
          <w:sz w:val="18"/>
          <w:szCs w:val="18"/>
        </w:rPr>
        <w:t xml:space="preserve"> </w:t>
      </w:r>
      <w:r>
        <w:rPr>
          <w:spacing w:val="-5"/>
          <w:sz w:val="18"/>
          <w:szCs w:val="18"/>
        </w:rPr>
        <w:t>w</w:t>
      </w:r>
      <w:r>
        <w:rPr>
          <w:sz w:val="18"/>
          <w:szCs w:val="18"/>
        </w:rPr>
        <w:t>as</w:t>
      </w:r>
      <w:r>
        <w:rPr>
          <w:spacing w:val="20"/>
          <w:sz w:val="18"/>
          <w:szCs w:val="18"/>
        </w:rPr>
        <w:t xml:space="preserve"> </w:t>
      </w:r>
      <w:r>
        <w:rPr>
          <w:sz w:val="18"/>
          <w:szCs w:val="18"/>
        </w:rPr>
        <w:t>used</w:t>
      </w:r>
      <w:r>
        <w:rPr>
          <w:spacing w:val="30"/>
          <w:sz w:val="18"/>
          <w:szCs w:val="18"/>
        </w:rPr>
        <w:t xml:space="preserve"> </w:t>
      </w:r>
      <w:r>
        <w:rPr>
          <w:sz w:val="18"/>
          <w:szCs w:val="18"/>
        </w:rPr>
        <w:t>for</w:t>
      </w:r>
      <w:r>
        <w:rPr>
          <w:spacing w:val="14"/>
          <w:sz w:val="18"/>
          <w:szCs w:val="18"/>
        </w:rPr>
        <w:t xml:space="preserve"> </w:t>
      </w:r>
      <w:r>
        <w:rPr>
          <w:w w:val="111"/>
          <w:sz w:val="18"/>
          <w:szCs w:val="18"/>
        </w:rPr>
        <w:t xml:space="preserve">these </w:t>
      </w:r>
      <w:r>
        <w:rPr>
          <w:w w:val="109"/>
          <w:sz w:val="18"/>
          <w:szCs w:val="18"/>
        </w:rPr>
        <w:t>si</w:t>
      </w:r>
      <w:r>
        <w:rPr>
          <w:spacing w:val="-5"/>
          <w:w w:val="109"/>
          <w:sz w:val="18"/>
          <w:szCs w:val="18"/>
        </w:rPr>
        <w:t>m</w:t>
      </w:r>
      <w:r>
        <w:rPr>
          <w:w w:val="109"/>
          <w:sz w:val="18"/>
          <w:szCs w:val="18"/>
        </w:rPr>
        <w:t>ulations.</w:t>
      </w:r>
      <w:r>
        <w:rPr>
          <w:spacing w:val="29"/>
          <w:w w:val="109"/>
          <w:sz w:val="18"/>
          <w:szCs w:val="18"/>
        </w:rPr>
        <w:t xml:space="preserve"> </w:t>
      </w:r>
      <w:r>
        <w:rPr>
          <w:sz w:val="18"/>
          <w:szCs w:val="18"/>
        </w:rPr>
        <w:t xml:space="preserve">Despite </w:t>
      </w:r>
      <w:r>
        <w:rPr>
          <w:spacing w:val="31"/>
          <w:sz w:val="18"/>
          <w:szCs w:val="18"/>
        </w:rPr>
        <w:t xml:space="preserve"> </w:t>
      </w:r>
      <w:r>
        <w:rPr>
          <w:sz w:val="18"/>
          <w:szCs w:val="18"/>
        </w:rPr>
        <w:t xml:space="preserve">the </w:t>
      </w:r>
      <w:r>
        <w:rPr>
          <w:spacing w:val="17"/>
          <w:sz w:val="18"/>
          <w:szCs w:val="18"/>
        </w:rPr>
        <w:t xml:space="preserve"> </w:t>
      </w:r>
      <w:r>
        <w:rPr>
          <w:w w:val="111"/>
          <w:sz w:val="18"/>
          <w:szCs w:val="18"/>
        </w:rPr>
        <w:t>si</w:t>
      </w:r>
      <w:r>
        <w:rPr>
          <w:spacing w:val="-6"/>
          <w:w w:val="111"/>
          <w:sz w:val="18"/>
          <w:szCs w:val="18"/>
        </w:rPr>
        <w:t>m</w:t>
      </w:r>
      <w:r>
        <w:rPr>
          <w:w w:val="111"/>
          <w:sz w:val="18"/>
          <w:szCs w:val="18"/>
        </w:rPr>
        <w:t>ulated</w:t>
      </w:r>
      <w:r>
        <w:rPr>
          <w:spacing w:val="24"/>
          <w:w w:val="111"/>
          <w:sz w:val="18"/>
          <w:szCs w:val="18"/>
        </w:rPr>
        <w:t xml:space="preserve"> </w:t>
      </w:r>
      <w:r>
        <w:rPr>
          <w:sz w:val="18"/>
          <w:szCs w:val="18"/>
        </w:rPr>
        <w:t xml:space="preserve">Grid </w:t>
      </w:r>
      <w:r>
        <w:rPr>
          <w:spacing w:val="22"/>
          <w:sz w:val="18"/>
          <w:szCs w:val="18"/>
        </w:rPr>
        <w:t xml:space="preserve"> </w:t>
      </w:r>
      <w:r>
        <w:rPr>
          <w:sz w:val="18"/>
          <w:szCs w:val="18"/>
        </w:rPr>
        <w:t>d</w:t>
      </w:r>
      <w:r>
        <w:rPr>
          <w:spacing w:val="5"/>
          <w:sz w:val="18"/>
          <w:szCs w:val="18"/>
        </w:rPr>
        <w:t>o</w:t>
      </w:r>
      <w:r>
        <w:rPr>
          <w:sz w:val="18"/>
          <w:szCs w:val="18"/>
        </w:rPr>
        <w:t>es</w:t>
      </w:r>
      <w:r>
        <w:rPr>
          <w:spacing w:val="44"/>
          <w:sz w:val="18"/>
          <w:szCs w:val="18"/>
        </w:rPr>
        <w:t xml:space="preserve"> </w:t>
      </w:r>
      <w:r>
        <w:rPr>
          <w:sz w:val="18"/>
          <w:szCs w:val="18"/>
        </w:rPr>
        <w:t xml:space="preserve">not </w:t>
      </w:r>
      <w:r>
        <w:rPr>
          <w:spacing w:val="16"/>
          <w:sz w:val="18"/>
          <w:szCs w:val="18"/>
        </w:rPr>
        <w:t xml:space="preserve"> </w:t>
      </w:r>
      <w:r>
        <w:rPr>
          <w:sz w:val="18"/>
          <w:szCs w:val="18"/>
        </w:rPr>
        <w:t xml:space="preserve">mimic </w:t>
      </w:r>
      <w:r>
        <w:rPr>
          <w:spacing w:val="10"/>
          <w:sz w:val="18"/>
          <w:szCs w:val="18"/>
        </w:rPr>
        <w:t xml:space="preserve"> </w:t>
      </w:r>
      <w:r>
        <w:rPr>
          <w:sz w:val="18"/>
          <w:szCs w:val="18"/>
        </w:rPr>
        <w:t>a</w:t>
      </w:r>
      <w:r>
        <w:rPr>
          <w:spacing w:val="39"/>
          <w:sz w:val="18"/>
          <w:szCs w:val="18"/>
        </w:rPr>
        <w:t xml:space="preserve"> </w:t>
      </w:r>
      <w:r>
        <w:rPr>
          <w:w w:val="114"/>
          <w:sz w:val="18"/>
          <w:szCs w:val="18"/>
        </w:rPr>
        <w:t>particular</w:t>
      </w:r>
      <w:r>
        <w:rPr>
          <w:spacing w:val="22"/>
          <w:w w:val="114"/>
          <w:sz w:val="18"/>
          <w:szCs w:val="18"/>
        </w:rPr>
        <w:t xml:space="preserve"> </w:t>
      </w:r>
      <w:r>
        <w:rPr>
          <w:sz w:val="18"/>
          <w:szCs w:val="18"/>
        </w:rPr>
        <w:t xml:space="preserve">real </w:t>
      </w:r>
      <w:r>
        <w:rPr>
          <w:spacing w:val="9"/>
          <w:sz w:val="18"/>
          <w:szCs w:val="18"/>
        </w:rPr>
        <w:t xml:space="preserve"> </w:t>
      </w:r>
      <w:r>
        <w:rPr>
          <w:w w:val="115"/>
          <w:sz w:val="18"/>
          <w:szCs w:val="18"/>
        </w:rPr>
        <w:t>system,</w:t>
      </w:r>
      <w:r>
        <w:rPr>
          <w:spacing w:val="-6"/>
          <w:w w:val="115"/>
          <w:sz w:val="18"/>
          <w:szCs w:val="18"/>
        </w:rPr>
        <w:t xml:space="preserve"> </w:t>
      </w:r>
      <w:r>
        <w:rPr>
          <w:w w:val="115"/>
          <w:sz w:val="18"/>
          <w:szCs w:val="18"/>
        </w:rPr>
        <w:t xml:space="preserve">its </w:t>
      </w:r>
      <w:r>
        <w:rPr>
          <w:w w:val="113"/>
          <w:sz w:val="18"/>
          <w:szCs w:val="18"/>
        </w:rPr>
        <w:t>parameters</w:t>
      </w:r>
      <w:r>
        <w:rPr>
          <w:spacing w:val="10"/>
          <w:w w:val="113"/>
          <w:sz w:val="18"/>
          <w:szCs w:val="18"/>
        </w:rPr>
        <w:t xml:space="preserve"> </w:t>
      </w:r>
      <w:r>
        <w:rPr>
          <w:spacing w:val="-5"/>
          <w:sz w:val="18"/>
          <w:szCs w:val="18"/>
        </w:rPr>
        <w:t>w</w:t>
      </w:r>
      <w:r>
        <w:rPr>
          <w:sz w:val="18"/>
          <w:szCs w:val="18"/>
        </w:rPr>
        <w:t>ere</w:t>
      </w:r>
      <w:r>
        <w:rPr>
          <w:spacing w:val="33"/>
          <w:sz w:val="18"/>
          <w:szCs w:val="18"/>
        </w:rPr>
        <w:t xml:space="preserve"> </w:t>
      </w:r>
      <w:r>
        <w:rPr>
          <w:spacing w:val="-5"/>
          <w:sz w:val="18"/>
          <w:szCs w:val="18"/>
        </w:rPr>
        <w:t>c</w:t>
      </w:r>
      <w:r>
        <w:rPr>
          <w:sz w:val="18"/>
          <w:szCs w:val="18"/>
        </w:rPr>
        <w:t xml:space="preserve">hosen </w:t>
      </w:r>
      <w:r>
        <w:rPr>
          <w:spacing w:val="1"/>
          <w:sz w:val="18"/>
          <w:szCs w:val="18"/>
        </w:rPr>
        <w:t xml:space="preserve"> </w:t>
      </w:r>
      <w:r>
        <w:rPr>
          <w:sz w:val="18"/>
          <w:szCs w:val="18"/>
        </w:rPr>
        <w:t xml:space="preserve">with </w:t>
      </w:r>
      <w:r>
        <w:rPr>
          <w:spacing w:val="5"/>
          <w:sz w:val="18"/>
          <w:szCs w:val="18"/>
        </w:rPr>
        <w:t xml:space="preserve"> </w:t>
      </w:r>
      <w:r>
        <w:rPr>
          <w:sz w:val="18"/>
          <w:szCs w:val="18"/>
        </w:rPr>
        <w:t>res</w:t>
      </w:r>
      <w:r>
        <w:rPr>
          <w:spacing w:val="5"/>
          <w:sz w:val="18"/>
          <w:szCs w:val="18"/>
        </w:rPr>
        <w:t>p</w:t>
      </w:r>
      <w:r>
        <w:rPr>
          <w:sz w:val="18"/>
          <w:szCs w:val="18"/>
        </w:rPr>
        <w:t xml:space="preserve">ect </w:t>
      </w:r>
      <w:r>
        <w:rPr>
          <w:spacing w:val="22"/>
          <w:sz w:val="18"/>
          <w:szCs w:val="18"/>
        </w:rPr>
        <w:t xml:space="preserve"> </w:t>
      </w:r>
      <w:r>
        <w:rPr>
          <w:sz w:val="18"/>
          <w:szCs w:val="18"/>
        </w:rPr>
        <w:t>to</w:t>
      </w:r>
      <w:r>
        <w:rPr>
          <w:spacing w:val="37"/>
          <w:sz w:val="18"/>
          <w:szCs w:val="18"/>
        </w:rPr>
        <w:t xml:space="preserve"> </w:t>
      </w:r>
      <w:r>
        <w:rPr>
          <w:w w:val="114"/>
          <w:sz w:val="18"/>
          <w:szCs w:val="18"/>
        </w:rPr>
        <w:t>monitoring</w:t>
      </w:r>
      <w:r>
        <w:rPr>
          <w:spacing w:val="-22"/>
          <w:w w:val="114"/>
          <w:sz w:val="18"/>
          <w:szCs w:val="18"/>
        </w:rPr>
        <w:t xml:space="preserve"> </w:t>
      </w:r>
      <w:r>
        <w:rPr>
          <w:w w:val="114"/>
          <w:sz w:val="18"/>
          <w:szCs w:val="18"/>
        </w:rPr>
        <w:t>data</w:t>
      </w:r>
      <w:r>
        <w:rPr>
          <w:spacing w:val="24"/>
          <w:w w:val="114"/>
          <w:sz w:val="18"/>
          <w:szCs w:val="18"/>
        </w:rPr>
        <w:t xml:space="preserve"> </w:t>
      </w:r>
      <w:r>
        <w:rPr>
          <w:sz w:val="18"/>
          <w:szCs w:val="18"/>
        </w:rPr>
        <w:t>of</w:t>
      </w:r>
      <w:r>
        <w:rPr>
          <w:spacing w:val="12"/>
          <w:sz w:val="18"/>
          <w:szCs w:val="18"/>
        </w:rPr>
        <w:t xml:space="preserve"> </w:t>
      </w:r>
      <w:r>
        <w:rPr>
          <w:sz w:val="18"/>
          <w:szCs w:val="18"/>
        </w:rPr>
        <w:t xml:space="preserve">the </w:t>
      </w:r>
      <w:r>
        <w:rPr>
          <w:spacing w:val="5"/>
          <w:sz w:val="18"/>
          <w:szCs w:val="18"/>
        </w:rPr>
        <w:t xml:space="preserve"> </w:t>
      </w:r>
      <w:r>
        <w:rPr>
          <w:w w:val="112"/>
          <w:sz w:val="18"/>
          <w:szCs w:val="18"/>
        </w:rPr>
        <w:t>computational</w:t>
      </w:r>
      <w:r>
        <w:rPr>
          <w:spacing w:val="12"/>
          <w:w w:val="112"/>
          <w:sz w:val="18"/>
          <w:szCs w:val="18"/>
        </w:rPr>
        <w:t xml:space="preserve"> </w:t>
      </w:r>
      <w:r>
        <w:rPr>
          <w:sz w:val="18"/>
          <w:szCs w:val="18"/>
        </w:rPr>
        <w:t xml:space="preserve">Grid </w:t>
      </w:r>
      <w:r>
        <w:rPr>
          <w:spacing w:val="10"/>
          <w:sz w:val="18"/>
          <w:szCs w:val="18"/>
        </w:rPr>
        <w:t xml:space="preserve"> </w:t>
      </w:r>
      <w:r>
        <w:rPr>
          <w:sz w:val="18"/>
          <w:szCs w:val="18"/>
        </w:rPr>
        <w:t xml:space="preserve">of the </w:t>
      </w:r>
      <w:r>
        <w:rPr>
          <w:spacing w:val="9"/>
          <w:sz w:val="18"/>
          <w:szCs w:val="18"/>
        </w:rPr>
        <w:t xml:space="preserve"> </w:t>
      </w:r>
      <w:r>
        <w:rPr>
          <w:sz w:val="18"/>
          <w:szCs w:val="18"/>
        </w:rPr>
        <w:t xml:space="preserve">ALICE </w:t>
      </w:r>
      <w:r>
        <w:rPr>
          <w:spacing w:val="21"/>
          <w:sz w:val="18"/>
          <w:szCs w:val="18"/>
        </w:rPr>
        <w:t xml:space="preserve"> </w:t>
      </w:r>
      <w:r>
        <w:rPr>
          <w:w w:val="108"/>
          <w:sz w:val="18"/>
          <w:szCs w:val="18"/>
        </w:rPr>
        <w:t>ex</w:t>
      </w:r>
      <w:r>
        <w:rPr>
          <w:spacing w:val="5"/>
          <w:w w:val="108"/>
          <w:sz w:val="18"/>
          <w:szCs w:val="18"/>
        </w:rPr>
        <w:t>p</w:t>
      </w:r>
      <w:r>
        <w:rPr>
          <w:w w:val="108"/>
          <w:sz w:val="18"/>
          <w:szCs w:val="18"/>
        </w:rPr>
        <w:t>eri</w:t>
      </w:r>
      <w:r>
        <w:rPr>
          <w:w w:val="109"/>
          <w:sz w:val="18"/>
          <w:szCs w:val="18"/>
        </w:rPr>
        <w:t>me</w:t>
      </w:r>
      <w:r>
        <w:rPr>
          <w:spacing w:val="-5"/>
          <w:w w:val="109"/>
          <w:sz w:val="18"/>
          <w:szCs w:val="18"/>
        </w:rPr>
        <w:t>n</w:t>
      </w:r>
      <w:r>
        <w:rPr>
          <w:w w:val="143"/>
          <w:sz w:val="18"/>
          <w:szCs w:val="18"/>
        </w:rPr>
        <w:t>t</w:t>
      </w:r>
      <w:r>
        <w:rPr>
          <w:spacing w:val="19"/>
          <w:sz w:val="18"/>
          <w:szCs w:val="18"/>
        </w:rPr>
        <w:t xml:space="preserve"> </w:t>
      </w:r>
      <w:r>
        <w:rPr>
          <w:sz w:val="18"/>
          <w:szCs w:val="18"/>
        </w:rPr>
        <w:t>[28].</w:t>
      </w:r>
      <w:r>
        <w:rPr>
          <w:spacing w:val="10"/>
          <w:sz w:val="18"/>
          <w:szCs w:val="18"/>
        </w:rPr>
        <w:t xml:space="preserve"> </w:t>
      </w:r>
      <w:proofErr w:type="gramStart"/>
      <w:r>
        <w:rPr>
          <w:sz w:val="18"/>
          <w:szCs w:val="18"/>
        </w:rPr>
        <w:t>Su</w:t>
      </w:r>
      <w:r>
        <w:rPr>
          <w:spacing w:val="-5"/>
          <w:sz w:val="18"/>
          <w:szCs w:val="18"/>
        </w:rPr>
        <w:t>c</w:t>
      </w:r>
      <w:r>
        <w:rPr>
          <w:sz w:val="18"/>
          <w:szCs w:val="18"/>
        </w:rPr>
        <w:t xml:space="preserve">h </w:t>
      </w:r>
      <w:r>
        <w:rPr>
          <w:spacing w:val="2"/>
          <w:sz w:val="18"/>
          <w:szCs w:val="18"/>
        </w:rPr>
        <w:t xml:space="preserve"> </w:t>
      </w:r>
      <w:r>
        <w:rPr>
          <w:sz w:val="18"/>
          <w:szCs w:val="18"/>
        </w:rPr>
        <w:t>a</w:t>
      </w:r>
      <w:proofErr w:type="gramEnd"/>
      <w:r>
        <w:rPr>
          <w:spacing w:val="31"/>
          <w:sz w:val="18"/>
          <w:szCs w:val="18"/>
        </w:rPr>
        <w:t xml:space="preserve"> </w:t>
      </w:r>
      <w:r>
        <w:rPr>
          <w:sz w:val="18"/>
          <w:szCs w:val="18"/>
        </w:rPr>
        <w:t xml:space="preserve">setup </w:t>
      </w:r>
      <w:r>
        <w:rPr>
          <w:spacing w:val="23"/>
          <w:sz w:val="18"/>
          <w:szCs w:val="18"/>
        </w:rPr>
        <w:t xml:space="preserve"> </w:t>
      </w:r>
      <w:r>
        <w:rPr>
          <w:sz w:val="18"/>
          <w:szCs w:val="18"/>
        </w:rPr>
        <w:t>all</w:t>
      </w:r>
      <w:r>
        <w:rPr>
          <w:spacing w:val="-5"/>
          <w:sz w:val="18"/>
          <w:szCs w:val="18"/>
        </w:rPr>
        <w:t>o</w:t>
      </w:r>
      <w:r>
        <w:rPr>
          <w:sz w:val="18"/>
          <w:szCs w:val="18"/>
        </w:rPr>
        <w:t>ws</w:t>
      </w:r>
      <w:r>
        <w:rPr>
          <w:spacing w:val="39"/>
          <w:sz w:val="18"/>
          <w:szCs w:val="18"/>
        </w:rPr>
        <w:t xml:space="preserve"> </w:t>
      </w:r>
      <w:r>
        <w:rPr>
          <w:sz w:val="18"/>
          <w:szCs w:val="18"/>
        </w:rPr>
        <w:t>to</w:t>
      </w:r>
      <w:r>
        <w:rPr>
          <w:spacing w:val="41"/>
          <w:sz w:val="18"/>
          <w:szCs w:val="18"/>
        </w:rPr>
        <w:t xml:space="preserve"> </w:t>
      </w:r>
      <w:r>
        <w:rPr>
          <w:sz w:val="18"/>
          <w:szCs w:val="18"/>
        </w:rPr>
        <w:t xml:space="preserve">test </w:t>
      </w:r>
      <w:r>
        <w:rPr>
          <w:spacing w:val="21"/>
          <w:sz w:val="18"/>
          <w:szCs w:val="18"/>
        </w:rPr>
        <w:t xml:space="preserve"> </w:t>
      </w:r>
      <w:r>
        <w:rPr>
          <w:sz w:val="18"/>
          <w:szCs w:val="18"/>
        </w:rPr>
        <w:t>h</w:t>
      </w:r>
      <w:r>
        <w:rPr>
          <w:spacing w:val="-5"/>
          <w:sz w:val="18"/>
          <w:szCs w:val="18"/>
        </w:rPr>
        <w:t>o</w:t>
      </w:r>
      <w:r>
        <w:rPr>
          <w:sz w:val="18"/>
          <w:szCs w:val="18"/>
        </w:rPr>
        <w:t>w</w:t>
      </w:r>
      <w:r>
        <w:rPr>
          <w:spacing w:val="34"/>
          <w:sz w:val="18"/>
          <w:szCs w:val="18"/>
        </w:rPr>
        <w:t xml:space="preserve"> </w:t>
      </w:r>
      <w:r>
        <w:rPr>
          <w:sz w:val="18"/>
          <w:szCs w:val="18"/>
        </w:rPr>
        <w:t>our</w:t>
      </w:r>
      <w:r>
        <w:rPr>
          <w:spacing w:val="43"/>
          <w:sz w:val="18"/>
          <w:szCs w:val="18"/>
        </w:rPr>
        <w:t xml:space="preserve"> </w:t>
      </w:r>
      <w:r>
        <w:rPr>
          <w:w w:val="111"/>
          <w:sz w:val="18"/>
          <w:szCs w:val="18"/>
        </w:rPr>
        <w:t>s</w:t>
      </w:r>
      <w:r>
        <w:rPr>
          <w:spacing w:val="-6"/>
          <w:w w:val="111"/>
          <w:sz w:val="18"/>
          <w:szCs w:val="18"/>
        </w:rPr>
        <w:t>c</w:t>
      </w:r>
      <w:r>
        <w:rPr>
          <w:w w:val="111"/>
          <w:sz w:val="18"/>
          <w:szCs w:val="18"/>
        </w:rPr>
        <w:t>heduling</w:t>
      </w:r>
      <w:r>
        <w:rPr>
          <w:spacing w:val="-15"/>
          <w:w w:val="111"/>
          <w:sz w:val="18"/>
          <w:szCs w:val="18"/>
        </w:rPr>
        <w:t xml:space="preserve"> </w:t>
      </w:r>
      <w:r>
        <w:rPr>
          <w:w w:val="111"/>
          <w:sz w:val="18"/>
          <w:szCs w:val="18"/>
        </w:rPr>
        <w:t>appro</w:t>
      </w:r>
      <w:r>
        <w:rPr>
          <w:spacing w:val="1"/>
          <w:w w:val="111"/>
          <w:sz w:val="18"/>
          <w:szCs w:val="18"/>
        </w:rPr>
        <w:t>a</w:t>
      </w:r>
      <w:r>
        <w:rPr>
          <w:spacing w:val="-6"/>
          <w:w w:val="111"/>
          <w:sz w:val="18"/>
          <w:szCs w:val="18"/>
        </w:rPr>
        <w:t>c</w:t>
      </w:r>
      <w:r>
        <w:rPr>
          <w:w w:val="111"/>
          <w:sz w:val="18"/>
          <w:szCs w:val="18"/>
        </w:rPr>
        <w:t xml:space="preserve">h </w:t>
      </w:r>
      <w:r>
        <w:rPr>
          <w:sz w:val="18"/>
          <w:szCs w:val="18"/>
        </w:rPr>
        <w:t>will</w:t>
      </w:r>
      <w:r>
        <w:rPr>
          <w:spacing w:val="23"/>
          <w:sz w:val="18"/>
          <w:szCs w:val="18"/>
        </w:rPr>
        <w:t xml:space="preserve"> </w:t>
      </w:r>
      <w:r>
        <w:rPr>
          <w:spacing w:val="5"/>
          <w:sz w:val="18"/>
          <w:szCs w:val="18"/>
        </w:rPr>
        <w:t>p</w:t>
      </w:r>
      <w:r>
        <w:rPr>
          <w:sz w:val="18"/>
          <w:szCs w:val="18"/>
        </w:rPr>
        <w:t xml:space="preserve">erform </w:t>
      </w:r>
      <w:r>
        <w:rPr>
          <w:spacing w:val="18"/>
          <w:sz w:val="18"/>
          <w:szCs w:val="18"/>
        </w:rPr>
        <w:t xml:space="preserve"> </w:t>
      </w:r>
      <w:r>
        <w:rPr>
          <w:sz w:val="18"/>
          <w:szCs w:val="18"/>
        </w:rPr>
        <w:t>in</w:t>
      </w:r>
      <w:r>
        <w:rPr>
          <w:spacing w:val="30"/>
          <w:sz w:val="18"/>
          <w:szCs w:val="18"/>
        </w:rPr>
        <w:t xml:space="preserve"> </w:t>
      </w:r>
      <w:r>
        <w:rPr>
          <w:sz w:val="18"/>
          <w:szCs w:val="18"/>
        </w:rPr>
        <w:t>a</w:t>
      </w:r>
      <w:r>
        <w:rPr>
          <w:spacing w:val="29"/>
          <w:sz w:val="18"/>
          <w:szCs w:val="18"/>
        </w:rPr>
        <w:t xml:space="preserve"> </w:t>
      </w:r>
      <w:r>
        <w:rPr>
          <w:sz w:val="18"/>
          <w:szCs w:val="18"/>
        </w:rPr>
        <w:t xml:space="preserve">realistic </w:t>
      </w:r>
      <w:r>
        <w:rPr>
          <w:spacing w:val="23"/>
          <w:sz w:val="18"/>
          <w:szCs w:val="18"/>
        </w:rPr>
        <w:t xml:space="preserve"> </w:t>
      </w:r>
      <w:r>
        <w:rPr>
          <w:w w:val="114"/>
          <w:sz w:val="18"/>
          <w:szCs w:val="18"/>
        </w:rPr>
        <w:t>distributed</w:t>
      </w:r>
      <w:r>
        <w:rPr>
          <w:spacing w:val="12"/>
          <w:w w:val="114"/>
          <w:sz w:val="18"/>
          <w:szCs w:val="18"/>
        </w:rPr>
        <w:t xml:space="preserve"> </w:t>
      </w:r>
      <w:r>
        <w:rPr>
          <w:w w:val="108"/>
          <w:sz w:val="18"/>
          <w:szCs w:val="18"/>
        </w:rPr>
        <w:t>e</w:t>
      </w:r>
      <w:r>
        <w:rPr>
          <w:spacing w:val="-5"/>
          <w:w w:val="108"/>
          <w:sz w:val="18"/>
          <w:szCs w:val="18"/>
        </w:rPr>
        <w:t>n</w:t>
      </w:r>
      <w:r>
        <w:rPr>
          <w:w w:val="109"/>
          <w:sz w:val="18"/>
          <w:szCs w:val="18"/>
        </w:rPr>
        <w:t>vironme</w:t>
      </w:r>
      <w:r>
        <w:rPr>
          <w:spacing w:val="-4"/>
          <w:w w:val="109"/>
          <w:sz w:val="18"/>
          <w:szCs w:val="18"/>
        </w:rPr>
        <w:t>n</w:t>
      </w:r>
      <w:r>
        <w:rPr>
          <w:w w:val="143"/>
          <w:sz w:val="18"/>
          <w:szCs w:val="18"/>
        </w:rPr>
        <w:t>t</w:t>
      </w:r>
      <w:r>
        <w:rPr>
          <w:w w:val="113"/>
          <w:sz w:val="18"/>
          <w:szCs w:val="18"/>
        </w:rPr>
        <w:t>.</w:t>
      </w:r>
    </w:p>
    <w:p w:rsidR="00C45AA3" w:rsidRDefault="00DC4C15">
      <w:pPr>
        <w:spacing w:before="9" w:line="265" w:lineRule="auto"/>
        <w:ind w:left="100" w:right="1840" w:firstLine="299"/>
        <w:jc w:val="both"/>
        <w:rPr>
          <w:sz w:val="18"/>
          <w:szCs w:val="18"/>
        </w:rPr>
        <w:sectPr w:rsidR="00C45AA3">
          <w:type w:val="continuous"/>
          <w:pgSz w:w="11920" w:h="16840"/>
          <w:pgMar w:top="960" w:right="1680" w:bottom="280" w:left="1340" w:header="720" w:footer="720" w:gutter="0"/>
          <w:cols w:space="720"/>
        </w:sectPr>
      </w:pPr>
      <w:r>
        <w:pict>
          <v:group id="_x0000_s1182" style="position:absolute;left:0;text-align:left;margin-left:318.2pt;margin-top:20.1pt;width:2.75pt;height:0;z-index:-1776;mso-position-horizontal-relative:page" coordorigin="6365,402" coordsize="55,0">
            <v:shape id="_x0000_s1183" style="position:absolute;left:6365;top:402;width:55;height:0" coordorigin="6365,402" coordsize="55,0" path="m6365,402r55,e" filled="f" strokeweight=".14042mm">
              <v:path arrowok="t"/>
            </v:shape>
            <w10:wrap anchorx="page"/>
          </v:group>
        </w:pict>
      </w:r>
      <w:r>
        <w:pict>
          <v:group id="_x0000_s1180" style="position:absolute;left:0;text-align:left;margin-left:379.4pt;margin-top:20.1pt;width:2.75pt;height:0;z-index:-1775;mso-position-horizontal-relative:page" coordorigin="7588,402" coordsize="55,0">
            <v:shape id="_x0000_s1181" style="position:absolute;left:7588;top:402;width:55;height:0" coordorigin="7588,402" coordsize="55,0" path="m7588,402r55,e" filled="f" strokeweight=".14042mm">
              <v:path arrowok="t"/>
            </v:shape>
            <w10:wrap anchorx="page"/>
          </v:group>
        </w:pict>
      </w:r>
      <w:r>
        <w:pict>
          <v:group id="_x0000_s1178" style="position:absolute;left:0;text-align:left;margin-left:159.2pt;margin-top:54.5pt;width:2.75pt;height:0;z-index:-1774;mso-position-horizontal-relative:page" coordorigin="3184,1090" coordsize="55,0">
            <v:shape id="_x0000_s1179" style="position:absolute;left:3184;top:1090;width:55;height:0" coordorigin="3184,1090" coordsize="55,0" path="m3184,1090r55,e" filled="f" strokeweight=".14042mm">
              <v:path arrowok="t"/>
            </v:shape>
            <w10:wrap anchorx="page"/>
          </v:group>
        </w:pict>
      </w:r>
      <w:r>
        <w:pict>
          <v:group id="_x0000_s1176" style="position:absolute;left:0;text-align:left;margin-left:97.75pt;margin-top:65.95pt;width:2.75pt;height:0;z-index:-1773;mso-position-horizontal-relative:page" coordorigin="1955,1319" coordsize="55,0">
            <v:shape id="_x0000_s1177" style="position:absolute;left:1955;top:1319;width:55;height:0" coordorigin="1955,1319" coordsize="55,0" path="m1955,1319r56,e" filled="f" strokeweight=".14042mm">
              <v:path arrowok="t"/>
            </v:shape>
            <w10:wrap anchorx="page"/>
          </v:group>
        </w:pict>
      </w:r>
      <w:proofErr w:type="gramStart"/>
      <w:r>
        <w:rPr>
          <w:sz w:val="18"/>
          <w:szCs w:val="18"/>
        </w:rPr>
        <w:t xml:space="preserve">The </w:t>
      </w:r>
      <w:r>
        <w:rPr>
          <w:spacing w:val="34"/>
          <w:sz w:val="18"/>
          <w:szCs w:val="18"/>
        </w:rPr>
        <w:t xml:space="preserve"> </w:t>
      </w:r>
      <w:r>
        <w:rPr>
          <w:sz w:val="18"/>
          <w:szCs w:val="18"/>
        </w:rPr>
        <w:t>results</w:t>
      </w:r>
      <w:proofErr w:type="gramEnd"/>
      <w:r>
        <w:rPr>
          <w:sz w:val="18"/>
          <w:szCs w:val="18"/>
        </w:rPr>
        <w:t xml:space="preserve">  </w:t>
      </w:r>
      <w:r>
        <w:rPr>
          <w:spacing w:val="5"/>
          <w:sz w:val="18"/>
          <w:szCs w:val="18"/>
        </w:rPr>
        <w:t xml:space="preserve"> </w:t>
      </w:r>
      <w:r>
        <w:rPr>
          <w:sz w:val="18"/>
          <w:szCs w:val="18"/>
        </w:rPr>
        <w:t>of</w:t>
      </w:r>
      <w:r>
        <w:rPr>
          <w:spacing w:val="40"/>
          <w:sz w:val="18"/>
          <w:szCs w:val="18"/>
        </w:rPr>
        <w:t xml:space="preserve"> </w:t>
      </w:r>
      <w:r>
        <w:rPr>
          <w:sz w:val="18"/>
          <w:szCs w:val="18"/>
        </w:rPr>
        <w:t xml:space="preserve">the </w:t>
      </w:r>
      <w:r>
        <w:rPr>
          <w:spacing w:val="33"/>
          <w:sz w:val="18"/>
          <w:szCs w:val="18"/>
        </w:rPr>
        <w:t xml:space="preserve"> </w:t>
      </w:r>
      <w:r>
        <w:rPr>
          <w:w w:val="109"/>
          <w:sz w:val="18"/>
          <w:szCs w:val="18"/>
        </w:rPr>
        <w:t>si</w:t>
      </w:r>
      <w:r>
        <w:rPr>
          <w:spacing w:val="-5"/>
          <w:w w:val="109"/>
          <w:sz w:val="18"/>
          <w:szCs w:val="18"/>
        </w:rPr>
        <w:t>m</w:t>
      </w:r>
      <w:r>
        <w:rPr>
          <w:w w:val="109"/>
          <w:sz w:val="18"/>
          <w:szCs w:val="18"/>
        </w:rPr>
        <w:t>ulations</w:t>
      </w:r>
      <w:r>
        <w:rPr>
          <w:spacing w:val="44"/>
          <w:w w:val="109"/>
          <w:sz w:val="18"/>
          <w:szCs w:val="18"/>
        </w:rPr>
        <w:t xml:space="preserve"> </w:t>
      </w:r>
      <w:r>
        <w:rPr>
          <w:sz w:val="18"/>
          <w:szCs w:val="18"/>
        </w:rPr>
        <w:t xml:space="preserve">are </w:t>
      </w:r>
      <w:r>
        <w:rPr>
          <w:spacing w:val="24"/>
          <w:sz w:val="18"/>
          <w:szCs w:val="18"/>
        </w:rPr>
        <w:t xml:space="preserve"> </w:t>
      </w:r>
      <w:r>
        <w:rPr>
          <w:sz w:val="18"/>
          <w:szCs w:val="18"/>
        </w:rPr>
        <w:t>gi</w:t>
      </w:r>
      <w:r>
        <w:rPr>
          <w:spacing w:val="-5"/>
          <w:sz w:val="18"/>
          <w:szCs w:val="18"/>
        </w:rPr>
        <w:t>v</w:t>
      </w:r>
      <w:r>
        <w:rPr>
          <w:sz w:val="18"/>
          <w:szCs w:val="18"/>
        </w:rPr>
        <w:t xml:space="preserve">en </w:t>
      </w:r>
      <w:r>
        <w:rPr>
          <w:spacing w:val="21"/>
          <w:sz w:val="18"/>
          <w:szCs w:val="18"/>
        </w:rPr>
        <w:t xml:space="preserve"> </w:t>
      </w:r>
      <w:r>
        <w:rPr>
          <w:w w:val="126"/>
          <w:sz w:val="18"/>
          <w:szCs w:val="18"/>
        </w:rPr>
        <w:t>at</w:t>
      </w:r>
      <w:r>
        <w:rPr>
          <w:spacing w:val="31"/>
          <w:w w:val="126"/>
          <w:sz w:val="18"/>
          <w:szCs w:val="18"/>
        </w:rPr>
        <w:t xml:space="preserve"> </w:t>
      </w:r>
      <w:r>
        <w:rPr>
          <w:sz w:val="18"/>
          <w:szCs w:val="18"/>
        </w:rPr>
        <w:t xml:space="preserve">Figure   8. </w:t>
      </w:r>
      <w:r>
        <w:rPr>
          <w:spacing w:val="6"/>
          <w:sz w:val="18"/>
          <w:szCs w:val="18"/>
        </w:rPr>
        <w:t xml:space="preserve"> </w:t>
      </w:r>
      <w:proofErr w:type="gramStart"/>
      <w:r>
        <w:rPr>
          <w:sz w:val="18"/>
          <w:szCs w:val="18"/>
        </w:rPr>
        <w:t xml:space="preserve">The </w:t>
      </w:r>
      <w:r>
        <w:rPr>
          <w:spacing w:val="34"/>
          <w:sz w:val="18"/>
          <w:szCs w:val="18"/>
        </w:rPr>
        <w:t xml:space="preserve"> </w:t>
      </w:r>
      <w:r>
        <w:rPr>
          <w:sz w:val="18"/>
          <w:szCs w:val="18"/>
        </w:rPr>
        <w:t>plot</w:t>
      </w:r>
      <w:proofErr w:type="gramEnd"/>
      <w:r>
        <w:rPr>
          <w:sz w:val="18"/>
          <w:szCs w:val="18"/>
        </w:rPr>
        <w:t xml:space="preserve"> </w:t>
      </w:r>
      <w:r>
        <w:rPr>
          <w:spacing w:val="34"/>
          <w:sz w:val="18"/>
          <w:szCs w:val="18"/>
        </w:rPr>
        <w:t xml:space="preserve"> </w:t>
      </w:r>
      <w:r>
        <w:rPr>
          <w:sz w:val="18"/>
          <w:szCs w:val="18"/>
        </w:rPr>
        <w:t>sh</w:t>
      </w:r>
      <w:r>
        <w:rPr>
          <w:spacing w:val="-5"/>
          <w:sz w:val="18"/>
          <w:szCs w:val="18"/>
        </w:rPr>
        <w:t>o</w:t>
      </w:r>
      <w:r>
        <w:rPr>
          <w:sz w:val="18"/>
          <w:szCs w:val="18"/>
        </w:rPr>
        <w:t xml:space="preserve">ws </w:t>
      </w:r>
      <w:r>
        <w:rPr>
          <w:spacing w:val="17"/>
          <w:sz w:val="18"/>
          <w:szCs w:val="18"/>
        </w:rPr>
        <w:t xml:space="preserve"> </w:t>
      </w:r>
      <w:r>
        <w:rPr>
          <w:sz w:val="18"/>
          <w:szCs w:val="18"/>
        </w:rPr>
        <w:t>h</w:t>
      </w:r>
      <w:r>
        <w:rPr>
          <w:spacing w:val="-5"/>
          <w:sz w:val="18"/>
          <w:szCs w:val="18"/>
        </w:rPr>
        <w:t>o</w:t>
      </w:r>
      <w:r>
        <w:rPr>
          <w:sz w:val="18"/>
          <w:szCs w:val="18"/>
        </w:rPr>
        <w:t xml:space="preserve">w </w:t>
      </w:r>
      <w:r>
        <w:rPr>
          <w:spacing w:val="14"/>
          <w:sz w:val="18"/>
          <w:szCs w:val="18"/>
        </w:rPr>
        <w:t xml:space="preserve"> </w:t>
      </w:r>
      <w:r>
        <w:rPr>
          <w:w w:val="116"/>
          <w:sz w:val="18"/>
          <w:szCs w:val="18"/>
        </w:rPr>
        <w:t xml:space="preserve">the </w:t>
      </w:r>
      <w:proofErr w:type="spellStart"/>
      <w:r>
        <w:rPr>
          <w:w w:val="110"/>
          <w:sz w:val="18"/>
          <w:szCs w:val="18"/>
        </w:rPr>
        <w:t>ma</w:t>
      </w:r>
      <w:r>
        <w:rPr>
          <w:spacing w:val="-5"/>
          <w:w w:val="110"/>
          <w:sz w:val="18"/>
          <w:szCs w:val="18"/>
        </w:rPr>
        <w:t>k</w:t>
      </w:r>
      <w:r>
        <w:rPr>
          <w:w w:val="110"/>
          <w:sz w:val="18"/>
          <w:szCs w:val="18"/>
        </w:rPr>
        <w:t>espan</w:t>
      </w:r>
      <w:proofErr w:type="spellEnd"/>
      <w:r>
        <w:rPr>
          <w:spacing w:val="-4"/>
          <w:w w:val="110"/>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z w:val="18"/>
          <w:szCs w:val="18"/>
        </w:rPr>
        <w:t xml:space="preserve"> of</w:t>
      </w:r>
      <w:r>
        <w:rPr>
          <w:spacing w:val="-3"/>
          <w:sz w:val="18"/>
          <w:szCs w:val="18"/>
        </w:rPr>
        <w:t xml:space="preserve"> </w:t>
      </w:r>
      <w:r>
        <w:rPr>
          <w:sz w:val="18"/>
          <w:szCs w:val="18"/>
        </w:rPr>
        <w:t>the</w:t>
      </w:r>
      <w:r>
        <w:rPr>
          <w:spacing w:val="35"/>
          <w:sz w:val="18"/>
          <w:szCs w:val="18"/>
        </w:rPr>
        <w:t xml:space="preserve"> </w:t>
      </w:r>
      <w:r>
        <w:rPr>
          <w:w w:val="109"/>
          <w:sz w:val="18"/>
          <w:szCs w:val="18"/>
        </w:rPr>
        <w:t>PLANNER</w:t>
      </w:r>
      <w:r>
        <w:rPr>
          <w:spacing w:val="4"/>
          <w:w w:val="109"/>
          <w:sz w:val="18"/>
          <w:szCs w:val="18"/>
        </w:rPr>
        <w:t xml:space="preserve"> </w:t>
      </w:r>
      <w:r>
        <w:rPr>
          <w:w w:val="109"/>
          <w:sz w:val="18"/>
          <w:szCs w:val="18"/>
        </w:rPr>
        <w:t>compared</w:t>
      </w:r>
      <w:r>
        <w:rPr>
          <w:spacing w:val="-4"/>
          <w:w w:val="109"/>
          <w:sz w:val="18"/>
          <w:szCs w:val="18"/>
        </w:rPr>
        <w:t xml:space="preserve"> </w:t>
      </w:r>
      <w:r>
        <w:rPr>
          <w:sz w:val="18"/>
          <w:szCs w:val="18"/>
        </w:rPr>
        <w:t>to</w:t>
      </w:r>
      <w:r>
        <w:rPr>
          <w:spacing w:val="22"/>
          <w:sz w:val="18"/>
          <w:szCs w:val="18"/>
        </w:rPr>
        <w:t xml:space="preserve"> </w:t>
      </w:r>
      <w:r>
        <w:rPr>
          <w:sz w:val="18"/>
          <w:szCs w:val="18"/>
        </w:rPr>
        <w:t xml:space="preserve">PUSH </w:t>
      </w:r>
      <w:r>
        <w:rPr>
          <w:spacing w:val="18"/>
          <w:sz w:val="18"/>
          <w:szCs w:val="18"/>
        </w:rPr>
        <w:t xml:space="preserve"> </w:t>
      </w:r>
      <w:r>
        <w:rPr>
          <w:sz w:val="18"/>
          <w:szCs w:val="18"/>
        </w:rPr>
        <w:t>par</w:t>
      </w:r>
      <w:r>
        <w:rPr>
          <w:spacing w:val="34"/>
          <w:sz w:val="18"/>
          <w:szCs w:val="18"/>
        </w:rPr>
        <w:t xml:space="preserve"> </w:t>
      </w:r>
      <w:r>
        <w:rPr>
          <w:sz w:val="18"/>
          <w:szCs w:val="18"/>
        </w:rPr>
        <w:t>and</w:t>
      </w:r>
      <w:r>
        <w:rPr>
          <w:spacing w:val="36"/>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pacing w:val="12"/>
          <w:sz w:val="18"/>
          <w:szCs w:val="18"/>
        </w:rPr>
        <w:t xml:space="preserve"> </w:t>
      </w:r>
      <w:r>
        <w:rPr>
          <w:w w:val="106"/>
          <w:sz w:val="18"/>
          <w:szCs w:val="18"/>
        </w:rPr>
        <w:t>m</w:t>
      </w:r>
      <w:r>
        <w:rPr>
          <w:spacing w:val="5"/>
          <w:w w:val="106"/>
          <w:sz w:val="18"/>
          <w:szCs w:val="18"/>
        </w:rPr>
        <w:t>o</w:t>
      </w:r>
      <w:r>
        <w:rPr>
          <w:w w:val="109"/>
          <w:sz w:val="18"/>
          <w:szCs w:val="18"/>
        </w:rPr>
        <w:t xml:space="preserve">d- </w:t>
      </w:r>
      <w:proofErr w:type="spellStart"/>
      <w:r>
        <w:rPr>
          <w:sz w:val="18"/>
          <w:szCs w:val="18"/>
        </w:rPr>
        <w:t>els</w:t>
      </w:r>
      <w:proofErr w:type="spellEnd"/>
      <w:r>
        <w:rPr>
          <w:spacing w:val="5"/>
          <w:sz w:val="18"/>
          <w:szCs w:val="18"/>
        </w:rPr>
        <w:t xml:space="preserve"> </w:t>
      </w:r>
      <w:r>
        <w:rPr>
          <w:sz w:val="18"/>
          <w:szCs w:val="18"/>
        </w:rPr>
        <w:t>is</w:t>
      </w:r>
      <w:r>
        <w:rPr>
          <w:spacing w:val="3"/>
          <w:sz w:val="18"/>
          <w:szCs w:val="18"/>
        </w:rPr>
        <w:t xml:space="preserve"> </w:t>
      </w:r>
      <w:r>
        <w:rPr>
          <w:w w:val="108"/>
          <w:sz w:val="18"/>
          <w:szCs w:val="18"/>
        </w:rPr>
        <w:t>de</w:t>
      </w:r>
      <w:r>
        <w:rPr>
          <w:spacing w:val="6"/>
          <w:w w:val="108"/>
          <w:sz w:val="18"/>
          <w:szCs w:val="18"/>
        </w:rPr>
        <w:t>p</w:t>
      </w:r>
      <w:r>
        <w:rPr>
          <w:w w:val="108"/>
          <w:sz w:val="18"/>
          <w:szCs w:val="18"/>
        </w:rPr>
        <w:t xml:space="preserve">ending </w:t>
      </w:r>
      <w:r>
        <w:rPr>
          <w:sz w:val="18"/>
          <w:szCs w:val="18"/>
        </w:rPr>
        <w:t>on</w:t>
      </w:r>
      <w:r>
        <w:rPr>
          <w:spacing w:val="12"/>
          <w:sz w:val="18"/>
          <w:szCs w:val="18"/>
        </w:rPr>
        <w:t xml:space="preserve"> </w:t>
      </w:r>
      <w:r>
        <w:rPr>
          <w:sz w:val="18"/>
          <w:szCs w:val="18"/>
        </w:rPr>
        <w:t>the</w:t>
      </w:r>
      <w:r>
        <w:rPr>
          <w:spacing w:val="34"/>
          <w:sz w:val="18"/>
          <w:szCs w:val="18"/>
        </w:rPr>
        <w:t xml:space="preserve"> </w:t>
      </w:r>
      <w:r>
        <w:rPr>
          <w:w w:val="113"/>
          <w:sz w:val="18"/>
          <w:szCs w:val="18"/>
        </w:rPr>
        <w:t>bandwidth</w:t>
      </w:r>
      <w:r>
        <w:rPr>
          <w:spacing w:val="-6"/>
          <w:w w:val="113"/>
          <w:sz w:val="18"/>
          <w:szCs w:val="18"/>
        </w:rPr>
        <w:t xml:space="preserve"> </w:t>
      </w:r>
      <w:r>
        <w:rPr>
          <w:sz w:val="18"/>
          <w:szCs w:val="18"/>
        </w:rPr>
        <w:t>of</w:t>
      </w:r>
      <w:r>
        <w:rPr>
          <w:spacing w:val="-4"/>
          <w:sz w:val="18"/>
          <w:szCs w:val="18"/>
        </w:rPr>
        <w:t xml:space="preserve"> </w:t>
      </w:r>
      <w:r>
        <w:rPr>
          <w:sz w:val="18"/>
          <w:szCs w:val="18"/>
        </w:rPr>
        <w:t>the</w:t>
      </w:r>
      <w:r>
        <w:rPr>
          <w:spacing w:val="34"/>
          <w:sz w:val="18"/>
          <w:szCs w:val="18"/>
        </w:rPr>
        <w:t xml:space="preserve"> </w:t>
      </w:r>
      <w:r>
        <w:rPr>
          <w:sz w:val="18"/>
          <w:szCs w:val="18"/>
        </w:rPr>
        <w:t>links</w:t>
      </w:r>
      <w:r>
        <w:rPr>
          <w:spacing w:val="23"/>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7"/>
          <w:sz w:val="18"/>
          <w:szCs w:val="18"/>
        </w:rPr>
        <w:t xml:space="preserve"> </w:t>
      </w:r>
      <w:r>
        <w:rPr>
          <w:sz w:val="18"/>
          <w:szCs w:val="18"/>
        </w:rPr>
        <w:t>the</w:t>
      </w:r>
      <w:r>
        <w:rPr>
          <w:spacing w:val="34"/>
          <w:sz w:val="18"/>
          <w:szCs w:val="18"/>
        </w:rPr>
        <w:t xml:space="preserve"> </w:t>
      </w:r>
      <w:r>
        <w:rPr>
          <w:sz w:val="18"/>
          <w:szCs w:val="18"/>
        </w:rPr>
        <w:t xml:space="preserve">remote </w:t>
      </w:r>
      <w:r>
        <w:rPr>
          <w:spacing w:val="4"/>
          <w:sz w:val="18"/>
          <w:szCs w:val="18"/>
        </w:rPr>
        <w:t xml:space="preserve"> </w:t>
      </w:r>
      <w:r>
        <w:rPr>
          <w:sz w:val="18"/>
          <w:szCs w:val="18"/>
        </w:rPr>
        <w:t>n</w:t>
      </w:r>
      <w:r>
        <w:rPr>
          <w:spacing w:val="5"/>
          <w:sz w:val="18"/>
          <w:szCs w:val="18"/>
        </w:rPr>
        <w:t>o</w:t>
      </w:r>
      <w:r>
        <w:rPr>
          <w:sz w:val="18"/>
          <w:szCs w:val="18"/>
        </w:rPr>
        <w:t>des.</w:t>
      </w:r>
      <w:r>
        <w:rPr>
          <w:spacing w:val="34"/>
          <w:sz w:val="18"/>
          <w:szCs w:val="18"/>
        </w:rPr>
        <w:t xml:space="preserve"> </w:t>
      </w:r>
      <w:r>
        <w:rPr>
          <w:sz w:val="18"/>
          <w:szCs w:val="18"/>
        </w:rPr>
        <w:t>As</w:t>
      </w:r>
      <w:r>
        <w:rPr>
          <w:spacing w:val="9"/>
          <w:sz w:val="18"/>
          <w:szCs w:val="18"/>
        </w:rPr>
        <w:t xml:space="preserve"> </w:t>
      </w:r>
      <w:r>
        <w:rPr>
          <w:sz w:val="18"/>
          <w:szCs w:val="18"/>
        </w:rPr>
        <w:t>it</w:t>
      </w:r>
      <w:r>
        <w:rPr>
          <w:spacing w:val="22"/>
          <w:sz w:val="18"/>
          <w:szCs w:val="18"/>
        </w:rPr>
        <w:t xml:space="preserve"> </w:t>
      </w:r>
      <w:r>
        <w:rPr>
          <w:sz w:val="18"/>
          <w:szCs w:val="18"/>
        </w:rPr>
        <w:t>is</w:t>
      </w:r>
      <w:r>
        <w:rPr>
          <w:spacing w:val="3"/>
          <w:sz w:val="18"/>
          <w:szCs w:val="18"/>
        </w:rPr>
        <w:t xml:space="preserve"> </w:t>
      </w:r>
      <w:r>
        <w:rPr>
          <w:sz w:val="18"/>
          <w:szCs w:val="18"/>
        </w:rPr>
        <w:t>seen</w:t>
      </w:r>
      <w:r>
        <w:rPr>
          <w:spacing w:val="18"/>
          <w:sz w:val="18"/>
          <w:szCs w:val="18"/>
        </w:rPr>
        <w:t xml:space="preserve"> </w:t>
      </w:r>
      <w:r>
        <w:rPr>
          <w:w w:val="126"/>
          <w:sz w:val="18"/>
          <w:szCs w:val="18"/>
        </w:rPr>
        <w:t xml:space="preserve">at </w:t>
      </w:r>
      <w:r>
        <w:rPr>
          <w:sz w:val="18"/>
          <w:szCs w:val="18"/>
        </w:rPr>
        <w:t xml:space="preserve">the  plot, </w:t>
      </w:r>
      <w:r>
        <w:rPr>
          <w:spacing w:val="7"/>
          <w:sz w:val="18"/>
          <w:szCs w:val="18"/>
        </w:rPr>
        <w:t xml:space="preserve"> </w:t>
      </w:r>
      <w:r>
        <w:rPr>
          <w:sz w:val="18"/>
          <w:szCs w:val="18"/>
        </w:rPr>
        <w:t xml:space="preserve">the  </w:t>
      </w:r>
      <w:r>
        <w:rPr>
          <w:w w:val="111"/>
          <w:sz w:val="18"/>
          <w:szCs w:val="18"/>
        </w:rPr>
        <w:t>planner</w:t>
      </w:r>
      <w:r>
        <w:rPr>
          <w:spacing w:val="5"/>
          <w:w w:val="111"/>
          <w:sz w:val="18"/>
          <w:szCs w:val="18"/>
        </w:rPr>
        <w:t xml:space="preserve"> </w:t>
      </w:r>
      <w:r>
        <w:rPr>
          <w:sz w:val="18"/>
          <w:szCs w:val="18"/>
        </w:rPr>
        <w:t>has</w:t>
      </w:r>
      <w:r>
        <w:rPr>
          <w:spacing w:val="36"/>
          <w:sz w:val="18"/>
          <w:szCs w:val="18"/>
        </w:rPr>
        <w:t xml:space="preserve"> </w:t>
      </w:r>
      <w:r>
        <w:rPr>
          <w:sz w:val="18"/>
          <w:szCs w:val="18"/>
        </w:rPr>
        <w:t>rea</w:t>
      </w:r>
      <w:r>
        <w:rPr>
          <w:spacing w:val="-5"/>
          <w:sz w:val="18"/>
          <w:szCs w:val="18"/>
        </w:rPr>
        <w:t>c</w:t>
      </w:r>
      <w:r>
        <w:rPr>
          <w:sz w:val="18"/>
          <w:szCs w:val="18"/>
        </w:rPr>
        <w:t xml:space="preserve">hed </w:t>
      </w:r>
      <w:r>
        <w:rPr>
          <w:spacing w:val="18"/>
          <w:sz w:val="18"/>
          <w:szCs w:val="18"/>
        </w:rPr>
        <w:t xml:space="preserve"> </w:t>
      </w:r>
      <w:r>
        <w:rPr>
          <w:sz w:val="18"/>
          <w:szCs w:val="18"/>
        </w:rPr>
        <w:t>up</w:t>
      </w:r>
      <w:r>
        <w:rPr>
          <w:spacing w:val="33"/>
          <w:sz w:val="18"/>
          <w:szCs w:val="18"/>
        </w:rPr>
        <w:t xml:space="preserve"> </w:t>
      </w:r>
      <w:r>
        <w:rPr>
          <w:sz w:val="18"/>
          <w:szCs w:val="18"/>
        </w:rPr>
        <w:t>to</w:t>
      </w:r>
      <w:r>
        <w:rPr>
          <w:spacing w:val="32"/>
          <w:sz w:val="18"/>
          <w:szCs w:val="18"/>
        </w:rPr>
        <w:t xml:space="preserve"> </w:t>
      </w:r>
      <w:r>
        <w:rPr>
          <w:sz w:val="18"/>
          <w:szCs w:val="18"/>
        </w:rPr>
        <w:t>28</w:t>
      </w:r>
      <w:r>
        <w:rPr>
          <w:spacing w:val="-10"/>
          <w:sz w:val="18"/>
          <w:szCs w:val="18"/>
        </w:rPr>
        <w:t xml:space="preserve"> </w:t>
      </w:r>
      <w:r>
        <w:rPr>
          <w:sz w:val="18"/>
          <w:szCs w:val="18"/>
        </w:rPr>
        <w:t>%</w:t>
      </w:r>
      <w:r>
        <w:rPr>
          <w:spacing w:val="13"/>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0"/>
          <w:sz w:val="18"/>
          <w:szCs w:val="18"/>
        </w:rPr>
        <w:t xml:space="preserve"> </w:t>
      </w:r>
      <w:r>
        <w:rPr>
          <w:w w:val="112"/>
          <w:sz w:val="18"/>
          <w:szCs w:val="18"/>
        </w:rPr>
        <w:t>against</w:t>
      </w:r>
      <w:r>
        <w:rPr>
          <w:spacing w:val="5"/>
          <w:w w:val="112"/>
          <w:sz w:val="18"/>
          <w:szCs w:val="18"/>
        </w:rPr>
        <w:t xml:space="preserve"> </w:t>
      </w:r>
      <w:r>
        <w:rPr>
          <w:sz w:val="18"/>
          <w:szCs w:val="18"/>
        </w:rPr>
        <w:t xml:space="preserve">the  </w:t>
      </w:r>
      <w:r>
        <w:rPr>
          <w:w w:val="111"/>
          <w:sz w:val="18"/>
          <w:szCs w:val="18"/>
        </w:rPr>
        <w:t>curre</w:t>
      </w:r>
      <w:r>
        <w:rPr>
          <w:spacing w:val="-4"/>
          <w:w w:val="111"/>
          <w:sz w:val="18"/>
          <w:szCs w:val="18"/>
        </w:rPr>
        <w:t>n</w:t>
      </w:r>
      <w:r>
        <w:rPr>
          <w:w w:val="143"/>
          <w:sz w:val="18"/>
          <w:szCs w:val="18"/>
        </w:rPr>
        <w:t>t</w:t>
      </w:r>
      <w:r>
        <w:rPr>
          <w:spacing w:val="10"/>
          <w:sz w:val="18"/>
          <w:szCs w:val="18"/>
        </w:rPr>
        <w:t xml:space="preserve"> </w:t>
      </w:r>
      <w:proofErr w:type="spellStart"/>
      <w:r>
        <w:rPr>
          <w:w w:val="103"/>
          <w:sz w:val="18"/>
          <w:szCs w:val="18"/>
        </w:rPr>
        <w:t>s</w:t>
      </w:r>
      <w:r>
        <w:rPr>
          <w:spacing w:val="-5"/>
          <w:w w:val="103"/>
          <w:sz w:val="18"/>
          <w:szCs w:val="18"/>
        </w:rPr>
        <w:t>c</w:t>
      </w:r>
      <w:r>
        <w:rPr>
          <w:w w:val="109"/>
          <w:sz w:val="18"/>
          <w:szCs w:val="18"/>
        </w:rPr>
        <w:t>hedul</w:t>
      </w:r>
      <w:proofErr w:type="spellEnd"/>
      <w:r>
        <w:rPr>
          <w:w w:val="109"/>
          <w:sz w:val="18"/>
          <w:szCs w:val="18"/>
        </w:rPr>
        <w:t xml:space="preserve">- </w:t>
      </w:r>
      <w:proofErr w:type="spellStart"/>
      <w:r>
        <w:rPr>
          <w:sz w:val="18"/>
          <w:szCs w:val="18"/>
        </w:rPr>
        <w:t>ing</w:t>
      </w:r>
      <w:proofErr w:type="spellEnd"/>
      <w:r>
        <w:rPr>
          <w:sz w:val="18"/>
          <w:szCs w:val="18"/>
        </w:rPr>
        <w:t xml:space="preserve"> </w:t>
      </w:r>
      <w:r>
        <w:rPr>
          <w:spacing w:val="14"/>
          <w:sz w:val="18"/>
          <w:szCs w:val="18"/>
        </w:rPr>
        <w:t xml:space="preserve"> </w:t>
      </w:r>
      <w:r>
        <w:rPr>
          <w:w w:val="111"/>
          <w:sz w:val="18"/>
          <w:szCs w:val="18"/>
        </w:rPr>
        <w:t>approa</w:t>
      </w:r>
      <w:r>
        <w:rPr>
          <w:spacing w:val="-4"/>
          <w:w w:val="111"/>
          <w:sz w:val="18"/>
          <w:szCs w:val="18"/>
        </w:rPr>
        <w:t>c</w:t>
      </w:r>
      <w:r>
        <w:rPr>
          <w:w w:val="111"/>
          <w:sz w:val="18"/>
          <w:szCs w:val="18"/>
        </w:rPr>
        <w:t>h</w:t>
      </w:r>
      <w:r>
        <w:rPr>
          <w:spacing w:val="41"/>
          <w:w w:val="111"/>
          <w:sz w:val="18"/>
          <w:szCs w:val="18"/>
        </w:rPr>
        <w:t xml:space="preserve"> </w:t>
      </w:r>
      <w:r>
        <w:rPr>
          <w:sz w:val="18"/>
          <w:szCs w:val="18"/>
        </w:rPr>
        <w:t xml:space="preserve">(PUSH </w:t>
      </w:r>
      <w:r>
        <w:rPr>
          <w:spacing w:val="29"/>
          <w:sz w:val="18"/>
          <w:szCs w:val="18"/>
        </w:rPr>
        <w:t xml:space="preserve"> </w:t>
      </w:r>
      <w:r>
        <w:rPr>
          <w:sz w:val="18"/>
          <w:szCs w:val="18"/>
        </w:rPr>
        <w:t xml:space="preserve">par)  </w:t>
      </w:r>
      <w:r>
        <w:rPr>
          <w:spacing w:val="1"/>
          <w:sz w:val="18"/>
          <w:szCs w:val="18"/>
        </w:rPr>
        <w:t xml:space="preserve"> </w:t>
      </w:r>
      <w:r>
        <w:rPr>
          <w:sz w:val="18"/>
          <w:szCs w:val="18"/>
        </w:rPr>
        <w:t xml:space="preserve">and </w:t>
      </w:r>
      <w:r>
        <w:rPr>
          <w:spacing w:val="36"/>
          <w:sz w:val="18"/>
          <w:szCs w:val="18"/>
        </w:rPr>
        <w:t xml:space="preserve"> </w:t>
      </w:r>
      <w:r>
        <w:rPr>
          <w:sz w:val="18"/>
          <w:szCs w:val="18"/>
        </w:rPr>
        <w:t xml:space="preserve">up </w:t>
      </w:r>
      <w:r>
        <w:rPr>
          <w:spacing w:val="23"/>
          <w:sz w:val="18"/>
          <w:szCs w:val="18"/>
        </w:rPr>
        <w:t xml:space="preserve"> </w:t>
      </w:r>
      <w:r>
        <w:rPr>
          <w:sz w:val="18"/>
          <w:szCs w:val="18"/>
        </w:rPr>
        <w:t xml:space="preserve">to </w:t>
      </w:r>
      <w:r>
        <w:rPr>
          <w:spacing w:val="22"/>
          <w:sz w:val="18"/>
          <w:szCs w:val="18"/>
        </w:rPr>
        <w:t xml:space="preserve"> </w:t>
      </w:r>
      <w:r>
        <w:rPr>
          <w:w w:val="110"/>
          <w:sz w:val="18"/>
          <w:szCs w:val="18"/>
        </w:rPr>
        <w:t>appr</w:t>
      </w:r>
      <w:r>
        <w:rPr>
          <w:spacing w:val="-4"/>
          <w:w w:val="110"/>
          <w:sz w:val="18"/>
          <w:szCs w:val="18"/>
        </w:rPr>
        <w:t>o</w:t>
      </w:r>
      <w:r>
        <w:rPr>
          <w:w w:val="110"/>
          <w:sz w:val="18"/>
          <w:szCs w:val="18"/>
        </w:rPr>
        <w:t>ximately</w:t>
      </w:r>
      <w:r>
        <w:rPr>
          <w:spacing w:val="49"/>
          <w:w w:val="110"/>
          <w:sz w:val="18"/>
          <w:szCs w:val="18"/>
        </w:rPr>
        <w:t xml:space="preserve"> </w:t>
      </w:r>
      <w:r>
        <w:rPr>
          <w:sz w:val="18"/>
          <w:szCs w:val="18"/>
        </w:rPr>
        <w:t>20</w:t>
      </w:r>
      <w:r>
        <w:rPr>
          <w:spacing w:val="-10"/>
          <w:sz w:val="18"/>
          <w:szCs w:val="18"/>
        </w:rPr>
        <w:t xml:space="preserve"> </w:t>
      </w:r>
      <w:r>
        <w:rPr>
          <w:sz w:val="18"/>
          <w:szCs w:val="18"/>
        </w:rPr>
        <w:t xml:space="preserve">% </w:t>
      </w:r>
      <w:r>
        <w:rPr>
          <w:spacing w:val="2"/>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z w:val="18"/>
          <w:szCs w:val="18"/>
        </w:rPr>
        <w:t xml:space="preserve"> </w:t>
      </w:r>
      <w:r>
        <w:rPr>
          <w:spacing w:val="-1"/>
          <w:sz w:val="18"/>
          <w:szCs w:val="18"/>
        </w:rPr>
        <w:t xml:space="preserve"> </w:t>
      </w:r>
      <w:r>
        <w:rPr>
          <w:w w:val="116"/>
          <w:sz w:val="18"/>
          <w:szCs w:val="18"/>
        </w:rPr>
        <w:t>against</w:t>
      </w:r>
      <w:r>
        <w:rPr>
          <w:spacing w:val="17"/>
          <w:w w:val="116"/>
          <w:sz w:val="18"/>
          <w:szCs w:val="18"/>
        </w:rPr>
        <w:t xml:space="preserve"> </w:t>
      </w:r>
      <w:r>
        <w:rPr>
          <w:w w:val="116"/>
          <w:sz w:val="18"/>
          <w:szCs w:val="18"/>
        </w:rPr>
        <w:t xml:space="preserve">the </w:t>
      </w:r>
      <w:r>
        <w:rPr>
          <w:sz w:val="18"/>
          <w:szCs w:val="18"/>
        </w:rPr>
        <w:t xml:space="preserve">PUSH </w:t>
      </w:r>
      <w:r>
        <w:rPr>
          <w:spacing w:val="18"/>
          <w:sz w:val="18"/>
          <w:szCs w:val="18"/>
        </w:rPr>
        <w:t xml:space="preserve"> </w:t>
      </w:r>
      <w:r>
        <w:rPr>
          <w:sz w:val="18"/>
          <w:szCs w:val="18"/>
        </w:rPr>
        <w:t>seq.</w:t>
      </w:r>
      <w:r>
        <w:rPr>
          <w:spacing w:val="40"/>
          <w:sz w:val="18"/>
          <w:szCs w:val="18"/>
        </w:rPr>
        <w:t xml:space="preserve"> </w:t>
      </w:r>
      <w:r>
        <w:rPr>
          <w:w w:val="110"/>
          <w:sz w:val="18"/>
          <w:szCs w:val="18"/>
        </w:rPr>
        <w:t>Additional</w:t>
      </w:r>
      <w:r>
        <w:rPr>
          <w:spacing w:val="19"/>
          <w:w w:val="110"/>
          <w:sz w:val="18"/>
          <w:szCs w:val="18"/>
        </w:rPr>
        <w:t xml:space="preserve"> </w:t>
      </w:r>
      <w:r>
        <w:rPr>
          <w:w w:val="110"/>
          <w:sz w:val="18"/>
          <w:szCs w:val="18"/>
        </w:rPr>
        <w:t>monitoring</w:t>
      </w:r>
      <w:r>
        <w:rPr>
          <w:spacing w:val="19"/>
          <w:w w:val="110"/>
          <w:sz w:val="18"/>
          <w:szCs w:val="18"/>
        </w:rPr>
        <w:t xml:space="preserve"> </w:t>
      </w:r>
      <w:r>
        <w:rPr>
          <w:sz w:val="18"/>
          <w:szCs w:val="18"/>
        </w:rPr>
        <w:t xml:space="preserve">has </w:t>
      </w:r>
      <w:r>
        <w:rPr>
          <w:spacing w:val="4"/>
          <w:sz w:val="18"/>
          <w:szCs w:val="18"/>
        </w:rPr>
        <w:t xml:space="preserve"> </w:t>
      </w:r>
      <w:r>
        <w:rPr>
          <w:sz w:val="18"/>
          <w:szCs w:val="18"/>
        </w:rPr>
        <w:t>sh</w:t>
      </w:r>
      <w:r>
        <w:rPr>
          <w:spacing w:val="-5"/>
          <w:sz w:val="18"/>
          <w:szCs w:val="18"/>
        </w:rPr>
        <w:t>o</w:t>
      </w:r>
      <w:r>
        <w:rPr>
          <w:sz w:val="18"/>
          <w:szCs w:val="18"/>
        </w:rPr>
        <w:t xml:space="preserve">wn </w:t>
      </w:r>
      <w:r>
        <w:rPr>
          <w:spacing w:val="6"/>
          <w:sz w:val="18"/>
          <w:szCs w:val="18"/>
        </w:rPr>
        <w:t xml:space="preserve"> </w:t>
      </w:r>
      <w:r>
        <w:rPr>
          <w:w w:val="125"/>
          <w:sz w:val="18"/>
          <w:szCs w:val="18"/>
        </w:rPr>
        <w:t>that</w:t>
      </w:r>
      <w:r>
        <w:rPr>
          <w:spacing w:val="13"/>
          <w:w w:val="125"/>
          <w:sz w:val="18"/>
          <w:szCs w:val="18"/>
        </w:rPr>
        <w:t xml:space="preserve"> </w:t>
      </w:r>
      <w:r>
        <w:rPr>
          <w:sz w:val="18"/>
          <w:szCs w:val="18"/>
        </w:rPr>
        <w:t xml:space="preserve">the </w:t>
      </w:r>
      <w:r>
        <w:rPr>
          <w:spacing w:val="13"/>
          <w:sz w:val="18"/>
          <w:szCs w:val="18"/>
        </w:rPr>
        <w:t xml:space="preserve"> </w:t>
      </w:r>
      <w:r>
        <w:rPr>
          <w:w w:val="112"/>
          <w:sz w:val="18"/>
          <w:szCs w:val="18"/>
        </w:rPr>
        <w:t>planner,</w:t>
      </w:r>
      <w:r>
        <w:rPr>
          <w:spacing w:val="19"/>
          <w:w w:val="112"/>
          <w:sz w:val="18"/>
          <w:szCs w:val="18"/>
        </w:rPr>
        <w:t xml:space="preserve"> </w:t>
      </w:r>
      <w:r>
        <w:rPr>
          <w:sz w:val="18"/>
          <w:szCs w:val="18"/>
        </w:rPr>
        <w:t>as</w:t>
      </w:r>
      <w:r>
        <w:rPr>
          <w:spacing w:val="36"/>
          <w:sz w:val="18"/>
          <w:szCs w:val="18"/>
        </w:rPr>
        <w:t xml:space="preserve"> </w:t>
      </w:r>
      <w:r>
        <w:rPr>
          <w:w w:val="109"/>
          <w:sz w:val="18"/>
          <w:szCs w:val="18"/>
        </w:rPr>
        <w:t>ex</w:t>
      </w:r>
      <w:r>
        <w:rPr>
          <w:spacing w:val="5"/>
          <w:w w:val="109"/>
          <w:sz w:val="18"/>
          <w:szCs w:val="18"/>
        </w:rPr>
        <w:t>p</w:t>
      </w:r>
      <w:r>
        <w:rPr>
          <w:w w:val="109"/>
          <w:sz w:val="18"/>
          <w:szCs w:val="18"/>
        </w:rPr>
        <w:t>ected,</w:t>
      </w:r>
      <w:r>
        <w:rPr>
          <w:spacing w:val="21"/>
          <w:w w:val="109"/>
          <w:sz w:val="18"/>
          <w:szCs w:val="18"/>
        </w:rPr>
        <w:t xml:space="preserve"> </w:t>
      </w:r>
      <w:r>
        <w:rPr>
          <w:w w:val="110"/>
          <w:sz w:val="18"/>
          <w:szCs w:val="18"/>
        </w:rPr>
        <w:t>redire</w:t>
      </w:r>
      <w:r>
        <w:rPr>
          <w:w w:val="113"/>
          <w:sz w:val="18"/>
          <w:szCs w:val="18"/>
        </w:rPr>
        <w:t xml:space="preserve">cts </w:t>
      </w:r>
      <w:r>
        <w:rPr>
          <w:sz w:val="18"/>
          <w:szCs w:val="18"/>
        </w:rPr>
        <w:t>a</w:t>
      </w:r>
      <w:r>
        <w:rPr>
          <w:spacing w:val="22"/>
          <w:sz w:val="18"/>
          <w:szCs w:val="18"/>
        </w:rPr>
        <w:t xml:space="preserve"> </w:t>
      </w:r>
      <w:r>
        <w:rPr>
          <w:w w:val="120"/>
          <w:sz w:val="18"/>
          <w:szCs w:val="18"/>
        </w:rPr>
        <w:t>part</w:t>
      </w:r>
      <w:r>
        <w:rPr>
          <w:spacing w:val="1"/>
          <w:w w:val="120"/>
          <w:sz w:val="18"/>
          <w:szCs w:val="18"/>
        </w:rPr>
        <w:t xml:space="preserve"> </w:t>
      </w:r>
      <w:r>
        <w:rPr>
          <w:sz w:val="18"/>
          <w:szCs w:val="18"/>
        </w:rPr>
        <w:t>of</w:t>
      </w:r>
      <w:r>
        <w:rPr>
          <w:spacing w:val="7"/>
          <w:sz w:val="18"/>
          <w:szCs w:val="18"/>
        </w:rPr>
        <w:t xml:space="preserve"> </w:t>
      </w:r>
      <w:r>
        <w:rPr>
          <w:sz w:val="18"/>
          <w:szCs w:val="18"/>
        </w:rPr>
        <w:t xml:space="preserve">the  </w:t>
      </w:r>
      <w:r>
        <w:rPr>
          <w:w w:val="116"/>
          <w:sz w:val="18"/>
          <w:szCs w:val="18"/>
        </w:rPr>
        <w:t>input</w:t>
      </w:r>
      <w:r>
        <w:rPr>
          <w:spacing w:val="3"/>
          <w:w w:val="116"/>
          <w:sz w:val="18"/>
          <w:szCs w:val="18"/>
        </w:rPr>
        <w:t xml:space="preserve"> </w:t>
      </w:r>
      <w:r>
        <w:rPr>
          <w:sz w:val="18"/>
          <w:szCs w:val="18"/>
        </w:rPr>
        <w:t>fl</w:t>
      </w:r>
      <w:r>
        <w:rPr>
          <w:spacing w:val="-5"/>
          <w:sz w:val="18"/>
          <w:szCs w:val="18"/>
        </w:rPr>
        <w:t>o</w:t>
      </w:r>
      <w:r>
        <w:rPr>
          <w:sz w:val="18"/>
          <w:szCs w:val="18"/>
        </w:rPr>
        <w:t>w</w:t>
      </w:r>
      <w:r>
        <w:rPr>
          <w:spacing w:val="6"/>
          <w:sz w:val="18"/>
          <w:szCs w:val="18"/>
        </w:rPr>
        <w:t xml:space="preserve"> </w:t>
      </w:r>
      <w:r>
        <w:rPr>
          <w:sz w:val="18"/>
          <w:szCs w:val="18"/>
        </w:rPr>
        <w:t>from</w:t>
      </w:r>
      <w:r>
        <w:rPr>
          <w:spacing w:val="31"/>
          <w:sz w:val="18"/>
          <w:szCs w:val="18"/>
        </w:rPr>
        <w:t xml:space="preserve"> </w:t>
      </w:r>
      <w:r>
        <w:rPr>
          <w:sz w:val="18"/>
          <w:szCs w:val="18"/>
        </w:rPr>
        <w:t xml:space="preserve">the  </w:t>
      </w:r>
      <w:r>
        <w:rPr>
          <w:w w:val="112"/>
          <w:sz w:val="18"/>
          <w:szCs w:val="18"/>
        </w:rPr>
        <w:t>”</w:t>
      </w:r>
      <w:r>
        <w:rPr>
          <w:spacing w:val="-22"/>
          <w:w w:val="112"/>
          <w:sz w:val="18"/>
          <w:szCs w:val="18"/>
        </w:rPr>
        <w:t>F</w:t>
      </w:r>
      <w:r>
        <w:rPr>
          <w:w w:val="112"/>
          <w:sz w:val="18"/>
          <w:szCs w:val="18"/>
        </w:rPr>
        <w:t>AST”</w:t>
      </w:r>
      <w:r>
        <w:rPr>
          <w:spacing w:val="9"/>
          <w:w w:val="112"/>
          <w:sz w:val="18"/>
          <w:szCs w:val="18"/>
        </w:rPr>
        <w:t xml:space="preserve"> </w:t>
      </w:r>
      <w:r>
        <w:rPr>
          <w:sz w:val="18"/>
          <w:szCs w:val="18"/>
        </w:rPr>
        <w:t>n</w:t>
      </w:r>
      <w:r>
        <w:rPr>
          <w:spacing w:val="6"/>
          <w:sz w:val="18"/>
          <w:szCs w:val="18"/>
        </w:rPr>
        <w:t>o</w:t>
      </w:r>
      <w:r>
        <w:rPr>
          <w:sz w:val="18"/>
          <w:szCs w:val="18"/>
        </w:rPr>
        <w:t>de</w:t>
      </w:r>
      <w:r>
        <w:rPr>
          <w:spacing w:val="36"/>
          <w:sz w:val="18"/>
          <w:szCs w:val="18"/>
        </w:rPr>
        <w:t xml:space="preserve"> </w:t>
      </w:r>
      <w:r>
        <w:rPr>
          <w:sz w:val="18"/>
          <w:szCs w:val="18"/>
        </w:rPr>
        <w:t>to</w:t>
      </w:r>
      <w:r>
        <w:rPr>
          <w:spacing w:val="32"/>
          <w:sz w:val="18"/>
          <w:szCs w:val="18"/>
        </w:rPr>
        <w:t xml:space="preserve"> </w:t>
      </w:r>
      <w:r>
        <w:rPr>
          <w:sz w:val="18"/>
          <w:szCs w:val="18"/>
        </w:rPr>
        <w:t xml:space="preserve">the  </w:t>
      </w:r>
      <w:r>
        <w:rPr>
          <w:w w:val="108"/>
          <w:sz w:val="18"/>
          <w:szCs w:val="18"/>
        </w:rPr>
        <w:t>”MEDIUM”</w:t>
      </w:r>
      <w:r>
        <w:rPr>
          <w:spacing w:val="14"/>
          <w:w w:val="108"/>
          <w:sz w:val="18"/>
          <w:szCs w:val="18"/>
        </w:rPr>
        <w:t xml:space="preserve"> </w:t>
      </w:r>
      <w:r>
        <w:rPr>
          <w:sz w:val="18"/>
          <w:szCs w:val="18"/>
        </w:rPr>
        <w:t xml:space="preserve">and </w:t>
      </w:r>
      <w:r>
        <w:rPr>
          <w:spacing w:val="1"/>
          <w:sz w:val="18"/>
          <w:szCs w:val="18"/>
        </w:rPr>
        <w:t xml:space="preserve"> </w:t>
      </w:r>
      <w:r>
        <w:rPr>
          <w:w w:val="108"/>
          <w:sz w:val="18"/>
          <w:szCs w:val="18"/>
        </w:rPr>
        <w:t>”SL</w:t>
      </w:r>
      <w:r>
        <w:rPr>
          <w:spacing w:val="-5"/>
          <w:w w:val="108"/>
          <w:sz w:val="18"/>
          <w:szCs w:val="18"/>
        </w:rPr>
        <w:t>O</w:t>
      </w:r>
      <w:r>
        <w:rPr>
          <w:w w:val="108"/>
          <w:sz w:val="18"/>
          <w:szCs w:val="18"/>
        </w:rPr>
        <w:t>W”;</w:t>
      </w:r>
      <w:r>
        <w:rPr>
          <w:spacing w:val="11"/>
          <w:w w:val="108"/>
          <w:sz w:val="18"/>
          <w:szCs w:val="18"/>
        </w:rPr>
        <w:t xml:space="preserve"> </w:t>
      </w:r>
      <w:r>
        <w:rPr>
          <w:w w:val="114"/>
          <w:sz w:val="18"/>
          <w:szCs w:val="18"/>
        </w:rPr>
        <w:t xml:space="preserve">and </w:t>
      </w:r>
      <w:r>
        <w:rPr>
          <w:sz w:val="18"/>
          <w:szCs w:val="18"/>
        </w:rPr>
        <w:t xml:space="preserve">from </w:t>
      </w:r>
      <w:r>
        <w:rPr>
          <w:spacing w:val="4"/>
          <w:sz w:val="18"/>
          <w:szCs w:val="18"/>
        </w:rPr>
        <w:t xml:space="preserve"> </w:t>
      </w:r>
      <w:r>
        <w:rPr>
          <w:w w:val="109"/>
          <w:sz w:val="18"/>
          <w:szCs w:val="18"/>
        </w:rPr>
        <w:t>”MEDIUM”</w:t>
      </w:r>
      <w:r>
        <w:rPr>
          <w:spacing w:val="25"/>
          <w:w w:val="109"/>
          <w:sz w:val="18"/>
          <w:szCs w:val="18"/>
        </w:rPr>
        <w:t xml:space="preserve"> </w:t>
      </w:r>
      <w:r>
        <w:rPr>
          <w:sz w:val="18"/>
          <w:szCs w:val="18"/>
        </w:rPr>
        <w:t xml:space="preserve">to </w:t>
      </w:r>
      <w:r>
        <w:rPr>
          <w:spacing w:val="5"/>
          <w:sz w:val="18"/>
          <w:szCs w:val="18"/>
        </w:rPr>
        <w:t xml:space="preserve"> </w:t>
      </w:r>
      <w:r>
        <w:rPr>
          <w:w w:val="109"/>
          <w:sz w:val="18"/>
          <w:szCs w:val="18"/>
        </w:rPr>
        <w:t>”SL</w:t>
      </w:r>
      <w:r>
        <w:rPr>
          <w:spacing w:val="-5"/>
          <w:w w:val="109"/>
          <w:sz w:val="18"/>
          <w:szCs w:val="18"/>
        </w:rPr>
        <w:t>O</w:t>
      </w:r>
      <w:r>
        <w:rPr>
          <w:w w:val="109"/>
          <w:sz w:val="18"/>
          <w:szCs w:val="18"/>
        </w:rPr>
        <w:t>W”.</w:t>
      </w:r>
      <w:r>
        <w:rPr>
          <w:spacing w:val="25"/>
          <w:w w:val="109"/>
          <w:sz w:val="18"/>
          <w:szCs w:val="18"/>
        </w:rPr>
        <w:t xml:space="preserve"> </w:t>
      </w:r>
      <w:proofErr w:type="gramStart"/>
      <w:r>
        <w:rPr>
          <w:sz w:val="18"/>
          <w:szCs w:val="18"/>
        </w:rPr>
        <w:t xml:space="preserve">This </w:t>
      </w:r>
      <w:r>
        <w:rPr>
          <w:spacing w:val="22"/>
          <w:sz w:val="18"/>
          <w:szCs w:val="18"/>
        </w:rPr>
        <w:t xml:space="preserve"> </w:t>
      </w:r>
      <w:r>
        <w:rPr>
          <w:sz w:val="18"/>
          <w:szCs w:val="18"/>
        </w:rPr>
        <w:t>all</w:t>
      </w:r>
      <w:r>
        <w:rPr>
          <w:spacing w:val="-5"/>
          <w:sz w:val="18"/>
          <w:szCs w:val="18"/>
        </w:rPr>
        <w:t>o</w:t>
      </w:r>
      <w:r>
        <w:rPr>
          <w:sz w:val="18"/>
          <w:szCs w:val="18"/>
        </w:rPr>
        <w:t>ws</w:t>
      </w:r>
      <w:proofErr w:type="gramEnd"/>
      <w:r>
        <w:rPr>
          <w:sz w:val="18"/>
          <w:szCs w:val="18"/>
        </w:rPr>
        <w:t xml:space="preserve"> </w:t>
      </w:r>
      <w:r>
        <w:rPr>
          <w:spacing w:val="3"/>
          <w:sz w:val="18"/>
          <w:szCs w:val="18"/>
        </w:rPr>
        <w:t xml:space="preserve"> </w:t>
      </w:r>
      <w:r>
        <w:rPr>
          <w:sz w:val="18"/>
          <w:szCs w:val="18"/>
        </w:rPr>
        <w:t xml:space="preserve">to </w:t>
      </w:r>
      <w:r>
        <w:rPr>
          <w:spacing w:val="5"/>
          <w:sz w:val="18"/>
          <w:szCs w:val="18"/>
        </w:rPr>
        <w:t xml:space="preserve"> </w:t>
      </w:r>
      <w:r>
        <w:rPr>
          <w:sz w:val="18"/>
          <w:szCs w:val="18"/>
        </w:rPr>
        <w:t xml:space="preserve">balance </w:t>
      </w:r>
      <w:r>
        <w:rPr>
          <w:spacing w:val="33"/>
          <w:sz w:val="18"/>
          <w:szCs w:val="18"/>
        </w:rPr>
        <w:t xml:space="preserve"> </w:t>
      </w:r>
      <w:r>
        <w:rPr>
          <w:sz w:val="18"/>
          <w:szCs w:val="18"/>
        </w:rPr>
        <w:t xml:space="preserve">the </w:t>
      </w:r>
      <w:r>
        <w:rPr>
          <w:spacing w:val="18"/>
          <w:sz w:val="18"/>
          <w:szCs w:val="18"/>
        </w:rPr>
        <w:t xml:space="preserve"> </w:t>
      </w:r>
      <w:r>
        <w:rPr>
          <w:w w:val="109"/>
          <w:sz w:val="18"/>
          <w:szCs w:val="18"/>
        </w:rPr>
        <w:t>ne</w:t>
      </w:r>
      <w:r>
        <w:rPr>
          <w:spacing w:val="-5"/>
          <w:w w:val="109"/>
          <w:sz w:val="18"/>
          <w:szCs w:val="18"/>
        </w:rPr>
        <w:t>tw</w:t>
      </w:r>
      <w:r>
        <w:rPr>
          <w:w w:val="109"/>
          <w:sz w:val="18"/>
          <w:szCs w:val="18"/>
        </w:rPr>
        <w:t>ork</w:t>
      </w:r>
      <w:r>
        <w:rPr>
          <w:spacing w:val="29"/>
          <w:w w:val="109"/>
          <w:sz w:val="18"/>
          <w:szCs w:val="18"/>
        </w:rPr>
        <w:t xml:space="preserve"> </w:t>
      </w:r>
      <w:r>
        <w:rPr>
          <w:sz w:val="18"/>
          <w:szCs w:val="18"/>
        </w:rPr>
        <w:t xml:space="preserve">load </w:t>
      </w:r>
      <w:r>
        <w:rPr>
          <w:spacing w:val="9"/>
          <w:sz w:val="18"/>
          <w:szCs w:val="18"/>
        </w:rPr>
        <w:t xml:space="preserve"> </w:t>
      </w:r>
      <w:r>
        <w:rPr>
          <w:sz w:val="18"/>
          <w:szCs w:val="18"/>
        </w:rPr>
        <w:t xml:space="preserve">and </w:t>
      </w:r>
      <w:r>
        <w:rPr>
          <w:spacing w:val="20"/>
          <w:sz w:val="18"/>
          <w:szCs w:val="18"/>
        </w:rPr>
        <w:t xml:space="preserve"> </w:t>
      </w:r>
      <w:r>
        <w:rPr>
          <w:w w:val="108"/>
          <w:sz w:val="18"/>
          <w:szCs w:val="18"/>
        </w:rPr>
        <w:t>a</w:t>
      </w:r>
      <w:r>
        <w:rPr>
          <w:spacing w:val="-5"/>
          <w:w w:val="108"/>
          <w:sz w:val="18"/>
          <w:szCs w:val="18"/>
        </w:rPr>
        <w:t>c</w:t>
      </w:r>
      <w:r>
        <w:rPr>
          <w:w w:val="107"/>
          <w:sz w:val="18"/>
          <w:szCs w:val="18"/>
        </w:rPr>
        <w:t>hie</w:t>
      </w:r>
      <w:r>
        <w:rPr>
          <w:spacing w:val="-5"/>
          <w:w w:val="107"/>
          <w:sz w:val="18"/>
          <w:szCs w:val="18"/>
        </w:rPr>
        <w:t>v</w:t>
      </w:r>
      <w:r>
        <w:rPr>
          <w:w w:val="102"/>
          <w:sz w:val="18"/>
          <w:szCs w:val="18"/>
        </w:rPr>
        <w:t>e</w:t>
      </w:r>
    </w:p>
    <w:p w:rsidR="00C45AA3" w:rsidRDefault="00C45AA3">
      <w:pPr>
        <w:spacing w:before="7" w:line="120" w:lineRule="exact"/>
        <w:rPr>
          <w:sz w:val="13"/>
          <w:szCs w:val="13"/>
        </w:rPr>
      </w:pPr>
    </w:p>
    <w:p w:rsidR="00C45AA3" w:rsidRDefault="00C45AA3">
      <w:pPr>
        <w:spacing w:line="200" w:lineRule="exact"/>
      </w:pPr>
    </w:p>
    <w:p w:rsidR="00C45AA3" w:rsidRDefault="00DC4C15">
      <w:pPr>
        <w:ind w:left="932"/>
      </w:pPr>
      <w:r>
        <w:pict>
          <v:group id="_x0000_s1171" style="position:absolute;left:0;text-align:left;margin-left:137.85pt;margin-top:115.25pt;width:4.3pt;height:6.65pt;z-index:-1772;mso-position-horizontal-relative:page" coordorigin="2757,2305" coordsize="86,133">
            <v:group id="_x0000_s1172" style="position:absolute;left:2759;top:2307;width:83;height:129" coordorigin="2759,2307" coordsize="83,129">
              <v:shape id="_x0000_s1175" style="position:absolute;left:2759;top:2307;width:83;height:129" coordorigin="2759,2307" coordsize="83,129" path="m2760,2345r4,-9l2767,2327r4,-7l2777,2315r6,-5l2791,2307r9,l2807,2320r-14,l2787,2323r-4,6l2777,2344r-2,23l2775,2372r2,25l2781,2412r1,1l2787,2420r6,4l2807,2424r6,-4l2818,2413r6,-14l2826,2375r,-3l2827,2318r4,5l2834,2328r3,7l2839,2342r2,7l2842,2359r,28l2840,2399r-3,9l2834,2417r-5,7l2823,2429r-6,5l2809,2437r-21,l2778,2432r-7,-9l2764,2409r-4,-21l2759,2372r,-15l2760,2345xe" fillcolor="black" stroked="f">
                <v:path arrowok="t"/>
              </v:shape>
              <v:group id="_x0000_s1173" style="position:absolute;left:2800;top:2307;width:27;height:65" coordorigin="2800,2307" coordsize="27,65">
                <v:shape id="_x0000_s1174" style="position:absolute;left:2800;top:2307;width:27;height:65" coordorigin="2800,2307" coordsize="27,65" path="m2824,2347r-5,-16l2818,2330r-5,-6l2807,2320r-7,-13l2807,2307r6,2l2818,2311r5,3l2827,2318r-1,54l2824,2347xe" fillcolor="black" stroked="f">
                  <v:path arrowok="t"/>
                </v:shape>
              </v:group>
            </v:group>
            <w10:wrap anchorx="page"/>
          </v:group>
        </w:pict>
      </w:r>
      <w:r>
        <w:pict>
          <v:group id="_x0000_s1162" style="position:absolute;left:0;text-align:left;margin-left:157.55pt;margin-top:115.25pt;width:11.75pt;height:6.65pt;z-index:-1771;mso-position-horizontal-relative:page" coordorigin="3151,2305" coordsize="235,133">
            <v:group id="_x0000_s1163" style="position:absolute;left:3161;top:2426;width:18;height:0" coordorigin="3161,2426" coordsize="18,0">
              <v:shape id="_x0000_s1170" style="position:absolute;left:3161;top:2426;width:18;height:0" coordorigin="3161,2426" coordsize="18,0" path="m3161,2426r18,e" filled="f" strokeweight=".34822mm">
                <v:path arrowok="t"/>
              </v:shape>
              <v:group id="_x0000_s1164" style="position:absolute;left:3300;top:2309;width:84;height:127" coordorigin="3300,2309" coordsize="84,127">
                <v:shape id="_x0000_s1169" style="position:absolute;left:3300;top:2309;width:84;height:127" coordorigin="3300,2309" coordsize="84,127" path="m3320,2373r-2,3l3303,2375r12,-66l3378,2309r,15l3328,2324r-7,34l3328,2353r8,-3l3356,2350r9,4l3373,2362r7,8l3384,2379r,24l3381,2413r-7,8l3366,2431r-11,6l3329,2437r-9,-4l3313,2427r-8,-7l3301,2412r-1,-11l3317,2400r1,8l3321,2414r4,4l3329,2422r6,2l3348,2424r7,-3l3360,2415r5,-5l3368,2402r,-18l3365,2377r-5,-5l3355,2367r-6,-3l3336,2364r-5,1l3327,2368r-4,2l3320,2373xe" fillcolor="black" stroked="f">
                  <v:path arrowok="t"/>
                </v:shape>
                <v:group id="_x0000_s1165" style="position:absolute;left:3243;top:2307;width:27;height:65" coordorigin="3243,2307" coordsize="27,65">
                  <v:shape id="_x0000_s1168" style="position:absolute;left:3243;top:2307;width:27;height:65" coordorigin="3243,2307" coordsize="27,65" path="m3267,2347r-5,-16l3261,2330r-5,-6l3250,2320r-7,-13l3250,2307r6,2l3261,2311r5,3l3270,2318r-2,54l3267,2347xe" fillcolor="black" stroked="f">
                    <v:path arrowok="t"/>
                  </v:shape>
                  <v:group id="_x0000_s1166" style="position:absolute;left:3202;top:2307;width:83;height:129" coordorigin="3202,2307" coordsize="83,129">
                    <v:shape id="_x0000_s1167" style="position:absolute;left:3202;top:2307;width:83;height:129" coordorigin="3202,2307" coordsize="83,129" path="m3203,2345r3,-9l3209,2327r5,-7l3220,2315r6,-5l3234,2307r9,l3250,2320r-14,l3230,2323r-4,6l3220,2344r-2,23l3218,2372r1,25l3224,2412r1,1l3230,2420r6,4l3250,2424r6,-4l3261,2413r5,-14l3268,2375r,-3l3270,2318r4,5l3277,2328r3,7l3282,2342r1,7l3284,2359r,28l3283,2399r-3,9l3277,2417r-5,7l3266,2429r-6,5l3252,2437r-21,l3221,2432r-7,-9l3207,2409r-4,-21l3202,2372r,-15l3203,2345xe" fillcolor="black" stroked="f">
                      <v:path arrowok="t"/>
                    </v:shape>
                  </v:group>
                </v:group>
              </v:group>
            </v:group>
            <w10:wrap anchorx="page"/>
          </v:group>
        </w:pict>
      </w:r>
      <w:r>
        <w:pict>
          <v:group id="_x0000_s1081" style="position:absolute;left:0;text-align:left;margin-left:141.85pt;margin-top:2pt;width:232pt;height:109.7pt;z-index:-1765;mso-position-horizontal-relative:page" coordorigin="2837,40" coordsize="4640,2194">
            <v:group id="_x0000_s1082" style="position:absolute;left:2839;top:2141;width:91;height:91" coordorigin="2839,2141" coordsize="91,91">
              <v:shape id="_x0000_s1161" style="position:absolute;left:2839;top:2141;width:91;height:91" coordorigin="2839,2141" coordsize="91,91" path="m2839,2187r45,-46l2930,2187r-46,45l2839,2187xe" fillcolor="black" stroked="f">
                <v:path arrowok="t"/>
              </v:shape>
              <v:group id="_x0000_s1083" style="position:absolute;left:2884;top:1676;width:93;height:511" coordorigin="2884,1676" coordsize="93,511">
                <v:shape id="_x0000_s1160" style="position:absolute;left:2884;top:1676;width:93;height:511" coordorigin="2884,1676" coordsize="93,511" path="m2884,2187r93,-511e" filled="f" strokeweight=".1301mm">
                  <v:stroke dashstyle="dash"/>
                  <v:path arrowok="t"/>
                </v:shape>
                <v:group id="_x0000_s1084" style="position:absolute;left:2931;top:1630;width:91;height:91" coordorigin="2931,1630" coordsize="91,91">
                  <v:shape id="_x0000_s1159" style="position:absolute;left:2931;top:1630;width:91;height:91" coordorigin="2931,1630" coordsize="91,91" path="m2931,1676r46,-46l3022,1676r-45,45l2931,1676xe" fillcolor="black" stroked="f">
                    <v:path arrowok="t"/>
                  </v:shape>
                  <v:group id="_x0000_s1085" style="position:absolute;left:2977;top:1458;width:93;height:218" coordorigin="2977,1458" coordsize="93,218">
                    <v:shape id="_x0000_s1158" style="position:absolute;left:2977;top:1458;width:93;height:218" coordorigin="2977,1458" coordsize="93,218" path="m2977,1676r93,-218e" filled="f" strokeweight=".1301mm">
                      <v:stroke dashstyle="dash"/>
                      <v:path arrowok="t"/>
                    </v:shape>
                    <v:group id="_x0000_s1086" style="position:absolute;left:3024;top:1412;width:91;height:91" coordorigin="3024,1412" coordsize="91,91">
                      <v:shape id="_x0000_s1157" style="position:absolute;left:3024;top:1412;width:91;height:91" coordorigin="3024,1412" coordsize="91,91" path="m3024,1458r46,-46l3115,1458r-45,45l3024,1458xe" fillcolor="black" stroked="f">
                        <v:path arrowok="t"/>
                      </v:shape>
                      <v:group id="_x0000_s1087" style="position:absolute;left:3070;top:1252;width:93;height:205" coordorigin="3070,1252" coordsize="93,205">
                        <v:shape id="_x0000_s1156" style="position:absolute;left:3070;top:1252;width:93;height:205" coordorigin="3070,1252" coordsize="93,205" path="m3070,1458r92,-206e" filled="f" strokeweight=".1301mm">
                          <v:stroke dashstyle="dash"/>
                          <v:path arrowok="t"/>
                        </v:shape>
                        <v:group id="_x0000_s1088" style="position:absolute;left:3117;top:1207;width:91;height:91" coordorigin="3117,1207" coordsize="91,91">
                          <v:shape id="_x0000_s1155" style="position:absolute;left:3117;top:1207;width:91;height:91" coordorigin="3117,1207" coordsize="91,91" path="m3117,1252r45,-45l3208,1252r-46,46l3117,1252xe" fillcolor="black" stroked="f">
                            <v:path arrowok="t"/>
                          </v:shape>
                          <v:group id="_x0000_s1089" style="position:absolute;left:3162;top:1081;width:93;height:171" coordorigin="3162,1081" coordsize="93,171">
                            <v:shape id="_x0000_s1154" style="position:absolute;left:3162;top:1081;width:93;height:171" coordorigin="3162,1081" coordsize="93,171" path="m3162,1252r93,-171e" filled="f" strokeweight=".1301mm">
                              <v:stroke dashstyle="dash"/>
                              <v:path arrowok="t"/>
                            </v:shape>
                            <v:group id="_x0000_s1090" style="position:absolute;left:3210;top:1035;width:91;height:91" coordorigin="3210,1035" coordsize="91,91">
                              <v:shape id="_x0000_s1153" style="position:absolute;left:3210;top:1035;width:91;height:91" coordorigin="3210,1035" coordsize="91,91" path="m3210,1081r45,-46l3301,1081r-46,46l3210,1081xe" fillcolor="black" stroked="f">
                                <v:path arrowok="t"/>
                              </v:shape>
                              <v:group id="_x0000_s1091" style="position:absolute;left:3255;top:858;width:93;height:223" coordorigin="3255,858" coordsize="93,223">
                                <v:shape id="_x0000_s1152" style="position:absolute;left:3255;top:858;width:93;height:223" coordorigin="3255,858" coordsize="93,223" path="m3255,1081r93,-223e" filled="f" strokeweight=".1301mm">
                                  <v:stroke dashstyle="dash"/>
                                  <v:path arrowok="t"/>
                                </v:shape>
                                <v:group id="_x0000_s1092" style="position:absolute;left:3302;top:812;width:91;height:91" coordorigin="3302,812" coordsize="91,91">
                                  <v:shape id="_x0000_s1151" style="position:absolute;left:3302;top:812;width:91;height:91" coordorigin="3302,812" coordsize="91,91" path="m3302,858r46,-46l3393,858r-45,45l3302,858xe" fillcolor="black" stroked="f">
                                    <v:path arrowok="t"/>
                                  </v:shape>
                                  <v:group id="_x0000_s1093" style="position:absolute;left:3348;top:742;width:93;height:115" coordorigin="3348,742" coordsize="93,115">
                                    <v:shape id="_x0000_s1150" style="position:absolute;left:3348;top:742;width:93;height:115" coordorigin="3348,742" coordsize="93,115" path="m3348,858r93,-116e" filled="f" strokeweight=".1301mm">
                                      <v:stroke dashstyle="dash"/>
                                      <v:path arrowok="t"/>
                                    </v:shape>
                                    <v:group id="_x0000_s1094" style="position:absolute;left:3395;top:697;width:91;height:91" coordorigin="3395,697" coordsize="91,91">
                                      <v:shape id="_x0000_s1149" style="position:absolute;left:3395;top:697;width:91;height:91" coordorigin="3395,697" coordsize="91,91" path="m3395,742r46,-45l3486,742r-45,46l3395,742xe" fillcolor="black" stroked="f">
                                        <v:path arrowok="t"/>
                                      </v:shape>
                                      <v:group id="_x0000_s1095" style="position:absolute;left:3441;top:719;width:93;height:24" coordorigin="3441,719" coordsize="93,24">
                                        <v:shape id="_x0000_s1148" style="position:absolute;left:3441;top:719;width:93;height:24" coordorigin="3441,719" coordsize="93,24" path="m3441,742r92,-23e" filled="f" strokeweight=".1301mm">
                                          <v:stroke dashstyle="dash"/>
                                          <v:path arrowok="t"/>
                                        </v:shape>
                                        <v:group id="_x0000_s1096" style="position:absolute;left:3488;top:673;width:91;height:91" coordorigin="3488,673" coordsize="91,91">
                                          <v:shape id="_x0000_s1147" style="position:absolute;left:3488;top:673;width:91;height:91" coordorigin="3488,673" coordsize="91,91" path="m3488,719r45,-46l3579,719r-46,45l3488,719xe" fillcolor="black" stroked="f">
                                            <v:path arrowok="t"/>
                                          </v:shape>
                                          <v:group id="_x0000_s1097" style="position:absolute;left:3533;top:719;width:93;height:10" coordorigin="3533,719" coordsize="93,10">
                                            <v:shape id="_x0000_s1146" style="position:absolute;left:3533;top:719;width:93;height:10" coordorigin="3533,719" coordsize="93,10" path="m3533,719r93,10e" filled="f" strokeweight=".1301mm">
                                              <v:stroke dashstyle="dash"/>
                                              <v:path arrowok="t"/>
                                            </v:shape>
                                            <v:group id="_x0000_s1098" style="position:absolute;left:3581;top:683;width:91;height:91" coordorigin="3581,683" coordsize="91,91">
                                              <v:shape id="_x0000_s1145" style="position:absolute;left:3581;top:683;width:91;height:91" coordorigin="3581,683" coordsize="91,91" path="m3581,729r45,-46l3672,729r-46,45l3581,729xe" fillcolor="black" stroked="f">
                                                <v:path arrowok="t"/>
                                              </v:shape>
                                              <v:group id="_x0000_s1099" style="position:absolute;left:3626;top:714;width:93;height:15" coordorigin="3626,714" coordsize="93,15">
                                                <v:shape id="_x0000_s1144" style="position:absolute;left:3626;top:714;width:93;height:15" coordorigin="3626,714" coordsize="93,15" path="m3626,729r93,-15e" filled="f" strokeweight=".1301mm">
                                                  <v:stroke dashstyle="dash"/>
                                                  <v:path arrowok="t"/>
                                                </v:shape>
                                                <v:group id="_x0000_s1100" style="position:absolute;left:3673;top:668;width:91;height:91" coordorigin="3673,668" coordsize="91,91">
                                                  <v:shape id="_x0000_s1143" style="position:absolute;left:3673;top:668;width:91;height:91" coordorigin="3673,668" coordsize="91,91" path="m3673,714r46,-46l3764,714r-45,45l3673,714xe" fillcolor="black" stroked="f">
                                                    <v:path arrowok="t"/>
                                                  </v:shape>
                                                  <v:group id="_x0000_s1101" style="position:absolute;left:3719;top:672;width:928;height:42" coordorigin="3719,672" coordsize="928,42">
                                                    <v:shape id="_x0000_s1142" style="position:absolute;left:3719;top:672;width:928;height:42" coordorigin="3719,672" coordsize="928,42" path="m3719,714r928,-42e" filled="f" strokeweight=".1301mm">
                                                      <v:stroke dashstyle="dash"/>
                                                      <v:path arrowok="t"/>
                                                    </v:shape>
                                                    <v:group id="_x0000_s1102" style="position:absolute;left:4601;top:626;width:91;height:91" coordorigin="4601,626" coordsize="91,91">
                                                      <v:shape id="_x0000_s1141" style="position:absolute;left:4601;top:626;width:91;height:91" coordorigin="4601,626" coordsize="91,91" path="m4601,672r46,-46l4692,672r-45,46l4601,672xe" fillcolor="black" stroked="f">
                                                        <v:path arrowok="t"/>
                                                      </v:shape>
                                                      <v:group id="_x0000_s1103" style="position:absolute;left:4647;top:672;width:928;height:8" coordorigin="4647,672" coordsize="928,8">
                                                        <v:shape id="_x0000_s1140" style="position:absolute;left:4647;top:672;width:928;height:8" coordorigin="4647,672" coordsize="928,8" path="m4647,672r927,9e" filled="f" strokeweight=".1301mm">
                                                          <v:stroke dashstyle="dash"/>
                                                          <v:path arrowok="t"/>
                                                        </v:shape>
                                                        <v:group id="_x0000_s1104" style="position:absolute;left:5529;top:635;width:91;height:91" coordorigin="5529,635" coordsize="91,91">
                                                          <v:shape id="_x0000_s1139" style="position:absolute;left:5529;top:635;width:91;height:91" coordorigin="5529,635" coordsize="91,91" path="m5529,681r45,-46l5620,681r-46,45l5529,681xe" fillcolor="black" stroked="f">
                                                            <v:path arrowok="t"/>
                                                          </v:shape>
                                                          <v:group id="_x0000_s1105" style="position:absolute;left:5574;top:677;width:928;height:3" coordorigin="5574,677" coordsize="928,3">
                                                            <v:shape id="_x0000_s1138" style="position:absolute;left:5574;top:677;width:928;height:3" coordorigin="5574,677" coordsize="928,3" path="m5574,681r928,-4e" filled="f" strokeweight=".1301mm">
                                                              <v:stroke dashstyle="dash"/>
                                                              <v:path arrowok="t"/>
                                                            </v:shape>
                                                            <v:group id="_x0000_s1106" style="position:absolute;left:6456;top:632;width:91;height:91" coordorigin="6456,632" coordsize="91,91">
                                                              <v:shape id="_x0000_s1137" style="position:absolute;left:6456;top:632;width:91;height:91" coordorigin="6456,632" coordsize="91,91" path="m6456,677r46,-45l6548,677r-46,46l6456,677xe" fillcolor="black" stroked="f">
                                                                <v:path arrowok="t"/>
                                                              </v:shape>
                                                              <v:group id="_x0000_s1107" style="position:absolute;left:6502;top:675;width:928;height:2" coordorigin="6502,675" coordsize="928,2">
                                                                <v:shape id="_x0000_s1136" style="position:absolute;left:6502;top:675;width:928;height:2" coordorigin="6502,675" coordsize="928,2" path="m6502,677r928,-2e" filled="f" strokeweight=".1301mm">
                                                                  <v:stroke dashstyle="dash"/>
                                                                  <v:path arrowok="t"/>
                                                                </v:shape>
                                                                <v:group id="_x0000_s1108" style="position:absolute;left:7384;top:630;width:91;height:91" coordorigin="7384,630" coordsize="91,91">
                                                                  <v:shape id="_x0000_s1135" style="position:absolute;left:7384;top:630;width:91;height:91" coordorigin="7384,630" coordsize="91,91" path="m7384,675r46,-45l7475,675r-45,46l7384,675xe" fillcolor="black" stroked="f">
                                                                    <v:path arrowok="t"/>
                                                                  </v:shape>
                                                                  <v:group id="_x0000_s1109" style="position:absolute;left:2884;top:953;width:93;height:463" coordorigin="2884,953" coordsize="93,463">
                                                                    <v:shape id="_x0000_s1134" style="position:absolute;left:2884;top:953;width:93;height:463" coordorigin="2884,953" coordsize="93,463" path="m2884,1416r93,-463e" filled="f" strokeweight=".1301mm">
                                                                      <v:path arrowok="t"/>
                                                                    </v:shape>
                                                                    <v:group id="_x0000_s1110" style="position:absolute;left:2977;top:755;width:93;height:198" coordorigin="2977,755" coordsize="93,198">
                                                                      <v:shape id="_x0000_s1133" style="position:absolute;left:2977;top:755;width:93;height:198" coordorigin="2977,755" coordsize="93,198" path="m2977,953r93,-198e" filled="f" strokeweight=".1301mm">
                                                                        <v:path arrowok="t"/>
                                                                      </v:shape>
                                                                      <v:group id="_x0000_s1111" style="position:absolute;left:3070;top:569;width:93;height:186" coordorigin="3070,569" coordsize="93,186">
                                                                        <v:shape id="_x0000_s1132" style="position:absolute;left:3070;top:569;width:93;height:186" coordorigin="3070,569" coordsize="93,186" path="m3070,755r92,-186e" filled="f" strokeweight=".1301mm">
                                                                          <v:path arrowok="t"/>
                                                                        </v:shape>
                                                                        <v:group id="_x0000_s1112" style="position:absolute;left:3162;top:414;width:93;height:155" coordorigin="3162,414" coordsize="93,155">
                                                                          <v:shape id="_x0000_s1131" style="position:absolute;left:3162;top:414;width:93;height:155" coordorigin="3162,414" coordsize="93,155" path="m3162,569r93,-155e" filled="f" strokeweight=".1301mm">
                                                                            <v:path arrowok="t"/>
                                                                          </v:shape>
                                                                          <v:group id="_x0000_s1113" style="position:absolute;left:3255;top:212;width:93;height:202" coordorigin="3255,212" coordsize="93,202">
                                                                            <v:shape id="_x0000_s1130" style="position:absolute;left:3255;top:212;width:93;height:202" coordorigin="3255,212" coordsize="93,202" path="m3255,414r93,-202e" filled="f" strokeweight=".1301mm">
                                                                              <v:path arrowok="t"/>
                                                                            </v:shape>
                                                                            <v:group id="_x0000_s1114" style="position:absolute;left:3348;top:107;width:93;height:105" coordorigin="3348,107" coordsize="93,105">
                                                                              <v:shape id="_x0000_s1129" style="position:absolute;left:3348;top:107;width:93;height:105" coordorigin="3348,107" coordsize="93,105" path="m3348,212r93,-105e" filled="f" strokeweight=".1301mm">
                                                                                <v:path arrowok="t"/>
                                                                              </v:shape>
                                                                              <v:group id="_x0000_s1115" style="position:absolute;left:3441;top:86;width:93;height:21" coordorigin="3441,86" coordsize="93,21">
                                                                                <v:shape id="_x0000_s1128" style="position:absolute;left:3441;top:86;width:93;height:21" coordorigin="3441,86" coordsize="93,21" path="m3441,107r92,-21e" filled="f" strokeweight=".1301mm">
                                                                                  <v:path arrowok="t"/>
                                                                                </v:shape>
                                                                                <v:group id="_x0000_s1116" style="position:absolute;left:3533;top:86;width:93;height:9" coordorigin="3533,86" coordsize="93,9">
                                                                                  <v:shape id="_x0000_s1127" style="position:absolute;left:3533;top:86;width:93;height:9" coordorigin="3533,86" coordsize="93,9" path="m3533,86r93,9e" filled="f" strokeweight=".1301mm">
                                                                                    <v:path arrowok="t"/>
                                                                                  </v:shape>
                                                                                  <v:group id="_x0000_s1117" style="position:absolute;left:3626;top:81;width:93;height:14" coordorigin="3626,81" coordsize="93,14">
                                                                                    <v:shape id="_x0000_s1126" style="position:absolute;left:3626;top:81;width:93;height:14" coordorigin="3626,81" coordsize="93,14" path="m3626,95r93,-14e" filled="f" strokeweight=".1301mm">
                                                                                      <v:path arrowok="t"/>
                                                                                    </v:shape>
                                                                                    <v:group id="_x0000_s1118" style="position:absolute;left:3719;top:43;width:928;height:37" coordorigin="3719,43" coordsize="928,37">
                                                                                      <v:shape id="_x0000_s1125" style="position:absolute;left:3719;top:43;width:928;height:37" coordorigin="3719,43" coordsize="928,37" path="m3719,81l4647,43e" filled="f" strokeweight=".1301mm">
                                                                                        <v:path arrowok="t"/>
                                                                                      </v:shape>
                                                                                      <v:group id="_x0000_s1119" style="position:absolute;left:4647;top:43;width:928;height:8" coordorigin="4647,43" coordsize="928,8">
                                                                                        <v:shape id="_x0000_s1124" style="position:absolute;left:4647;top:43;width:928;height:8" coordorigin="4647,43" coordsize="928,8" path="m4647,43r927,8e" filled="f" strokeweight=".1301mm">
                                                                                          <v:path arrowok="t"/>
                                                                                        </v:shape>
                                                                                        <v:group id="_x0000_s1120" style="position:absolute;left:5574;top:48;width:928;height:3" coordorigin="5574,48" coordsize="928,3">
                                                                                          <v:shape id="_x0000_s1123" style="position:absolute;left:5574;top:48;width:928;height:3" coordorigin="5574,48" coordsize="928,3" path="m5574,51r928,-3e" filled="f" strokeweight=".1301mm">
                                                                                            <v:path arrowok="t"/>
                                                                                          </v:shape>
                                                                                          <v:group id="_x0000_s1121" style="position:absolute;left:6502;top:46;width:928;height:2" coordorigin="6502,46" coordsize="928,2">
                                                                                            <v:shape id="_x0000_s1122" style="position:absolute;left:6502;top:46;width:928;height:2" coordorigin="6502,46" coordsize="928,2" path="m6502,48r928,-2e" filled="f" strokeweight=".1301mm">
                                                                                              <v:path arrowok="t"/>
                                                                                            </v:shape>
                                                                                          </v:group>
                                                                                        </v:group>
                                                                                      </v:group>
                                                                                    </v:group>
                                                                                  </v:group>
                                                                                </v:group>
                                                                              </v:group>
                                                                            </v:group>
                                                                          </v:group>
                                                                        </v:group>
                                                                      </v:group>
                                                                    </v:group>
                                                                  </v:group>
                                                                </v:group>
                                                              </v:group>
                                                            </v:group>
                                                          </v:group>
                                                        </v:group>
                                                      </v:group>
                                                    </v:group>
                                                  </v:group>
                                                </v:group>
                                              </v:group>
                                            </v:group>
                                          </v:group>
                                        </v:group>
                                      </v:group>
                                    </v:group>
                                  </v:group>
                                </v:group>
                              </v:group>
                            </v:group>
                          </v:group>
                        </v:group>
                      </v:group>
                    </v:group>
                  </v:group>
                </v:group>
              </v:group>
            </v:group>
            <w10:wrap anchorx="page"/>
          </v:group>
        </w:pict>
      </w:r>
      <w:r>
        <w:pict>
          <v:shape id="_x0000_s1080" type="#_x0000_t202" style="position:absolute;left:0;text-align:left;margin-left:136.9pt;margin-top:-.85pt;width:240.8pt;height:114.45pt;z-index:-1759;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85"/>
                    <w:gridCol w:w="464"/>
                    <w:gridCol w:w="464"/>
                    <w:gridCol w:w="464"/>
                    <w:gridCol w:w="464"/>
                    <w:gridCol w:w="373"/>
                    <w:gridCol w:w="91"/>
                    <w:gridCol w:w="163"/>
                    <w:gridCol w:w="301"/>
                    <w:gridCol w:w="464"/>
                    <w:gridCol w:w="464"/>
                    <w:gridCol w:w="464"/>
                    <w:gridCol w:w="120"/>
                  </w:tblGrid>
                  <w:tr w:rsidR="00DC4C15">
                    <w:trPr>
                      <w:trHeight w:hRule="exact" w:val="320"/>
                    </w:trPr>
                    <w:tc>
                      <w:tcPr>
                        <w:tcW w:w="485"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gridSpan w:val="2"/>
                        <w:tcBorders>
                          <w:top w:val="single" w:sz="1" w:space="0" w:color="818181"/>
                          <w:left w:val="dotted" w:sz="1" w:space="0" w:color="D1D1D1"/>
                          <w:bottom w:val="dotted" w:sz="1" w:space="0" w:color="D1D1D1"/>
                          <w:right w:val="dotted" w:sz="1" w:space="0" w:color="D1D1D1"/>
                        </w:tcBorders>
                      </w:tcPr>
                      <w:p w:rsidR="00DC4C15" w:rsidRDefault="00DC4C15"/>
                    </w:tc>
                    <w:tc>
                      <w:tcPr>
                        <w:tcW w:w="464" w:type="dxa"/>
                        <w:gridSpan w:val="2"/>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464" w:type="dxa"/>
                        <w:tcBorders>
                          <w:top w:val="single" w:sz="1" w:space="0" w:color="818181"/>
                          <w:left w:val="dotted" w:sz="1" w:space="0" w:color="D1D1D1"/>
                          <w:bottom w:val="dotted" w:sz="1" w:space="0" w:color="D1D1D1"/>
                          <w:right w:val="dotted" w:sz="1" w:space="0" w:color="D1D1D1"/>
                        </w:tcBorders>
                      </w:tcPr>
                      <w:p w:rsidR="00DC4C15" w:rsidRDefault="00DC4C15"/>
                    </w:tc>
                    <w:tc>
                      <w:tcPr>
                        <w:tcW w:w="120" w:type="dxa"/>
                        <w:tcBorders>
                          <w:top w:val="single" w:sz="1" w:space="0" w:color="818181"/>
                          <w:left w:val="dotted" w:sz="1" w:space="0" w:color="D1D1D1"/>
                          <w:bottom w:val="dotted" w:sz="1" w:space="0" w:color="D1D1D1"/>
                          <w:right w:val="single" w:sz="1" w:space="0" w:color="818181"/>
                        </w:tcBorders>
                      </w:tcPr>
                      <w:p w:rsidR="00DC4C15" w:rsidRDefault="00DC4C15"/>
                    </w:tc>
                  </w:tr>
                  <w:tr w:rsidR="00DC4C15">
                    <w:trPr>
                      <w:trHeight w:hRule="exact" w:val="424"/>
                    </w:trPr>
                    <w:tc>
                      <w:tcPr>
                        <w:tcW w:w="485"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424"/>
                    </w:trPr>
                    <w:tc>
                      <w:tcPr>
                        <w:tcW w:w="485"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424"/>
                    </w:trPr>
                    <w:tc>
                      <w:tcPr>
                        <w:tcW w:w="485"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464" w:type="dxa"/>
                        <w:tcBorders>
                          <w:top w:val="dotted" w:sz="1" w:space="0" w:color="D1D1D1"/>
                          <w:left w:val="dotted" w:sz="1" w:space="0" w:color="D1D1D1"/>
                          <w:bottom w:val="dotted" w:sz="1" w:space="0" w:color="D1D1D1"/>
                          <w:right w:val="dotted" w:sz="1" w:space="0" w:color="D1D1D1"/>
                        </w:tcBorders>
                      </w:tcPr>
                      <w:p w:rsidR="00DC4C15" w:rsidRDefault="00DC4C15"/>
                    </w:tc>
                    <w:tc>
                      <w:tcPr>
                        <w:tcW w:w="120" w:type="dxa"/>
                        <w:tcBorders>
                          <w:top w:val="dotted" w:sz="1" w:space="0" w:color="D1D1D1"/>
                          <w:left w:val="dotted" w:sz="1" w:space="0" w:color="D1D1D1"/>
                          <w:bottom w:val="dotted" w:sz="1" w:space="0" w:color="D1D1D1"/>
                          <w:right w:val="single" w:sz="1" w:space="0" w:color="818181"/>
                        </w:tcBorders>
                      </w:tcPr>
                      <w:p w:rsidR="00DC4C15" w:rsidRDefault="00DC4C15"/>
                    </w:tc>
                  </w:tr>
                  <w:tr w:rsidR="00DC4C15">
                    <w:trPr>
                      <w:trHeight w:hRule="exact" w:val="247"/>
                    </w:trPr>
                    <w:tc>
                      <w:tcPr>
                        <w:tcW w:w="485"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gridSpan w:val="2"/>
                        <w:tcBorders>
                          <w:top w:val="dotted" w:sz="1" w:space="0" w:color="D1D1D1"/>
                          <w:left w:val="dotted" w:sz="1" w:space="0" w:color="D1D1D1"/>
                          <w:bottom w:val="nil"/>
                          <w:right w:val="dotted" w:sz="1" w:space="0" w:color="D1D1D1"/>
                        </w:tcBorders>
                      </w:tcPr>
                      <w:p w:rsidR="00DC4C15" w:rsidRDefault="00DC4C15">
                        <w:pPr>
                          <w:spacing w:before="5" w:line="240" w:lineRule="exact"/>
                          <w:rPr>
                            <w:sz w:val="24"/>
                            <w:szCs w:val="24"/>
                          </w:rPr>
                        </w:pPr>
                      </w:p>
                    </w:tc>
                    <w:tc>
                      <w:tcPr>
                        <w:tcW w:w="464" w:type="dxa"/>
                        <w:gridSpan w:val="2"/>
                        <w:tcBorders>
                          <w:top w:val="dotted" w:sz="1" w:space="0" w:color="D1D1D1"/>
                          <w:left w:val="dotted" w:sz="1" w:space="0" w:color="D1D1D1"/>
                          <w:bottom w:val="single" w:sz="1" w:space="0" w:color="818181"/>
                          <w:right w:val="dotted" w:sz="1" w:space="0" w:color="D1D1D1"/>
                        </w:tcBorders>
                      </w:tcPr>
                      <w:p w:rsidR="00DC4C15" w:rsidRDefault="00DC4C15">
                        <w:pPr>
                          <w:spacing w:before="3" w:line="240" w:lineRule="exact"/>
                          <w:rPr>
                            <w:sz w:val="24"/>
                            <w:szCs w:val="24"/>
                          </w:rPr>
                        </w:pPr>
                      </w:p>
                    </w:tc>
                    <w:tc>
                      <w:tcPr>
                        <w:tcW w:w="464" w:type="dxa"/>
                        <w:tcBorders>
                          <w:top w:val="dotted" w:sz="1" w:space="0" w:color="D1D1D1"/>
                          <w:left w:val="dotted" w:sz="1" w:space="0" w:color="D1D1D1"/>
                          <w:bottom w:val="single" w:sz="1" w:space="0" w:color="818181"/>
                          <w:right w:val="dotted" w:sz="1" w:space="0" w:color="D1D1D1"/>
                        </w:tcBorders>
                      </w:tcPr>
                      <w:p w:rsidR="00DC4C15" w:rsidRDefault="00DC4C15">
                        <w:pPr>
                          <w:spacing w:before="3" w:line="240" w:lineRule="exact"/>
                          <w:rPr>
                            <w:sz w:val="24"/>
                            <w:szCs w:val="24"/>
                          </w:rPr>
                        </w:pPr>
                      </w:p>
                    </w:tc>
                    <w:tc>
                      <w:tcPr>
                        <w:tcW w:w="464" w:type="dxa"/>
                        <w:tcBorders>
                          <w:top w:val="dotted" w:sz="1" w:space="0" w:color="D1D1D1"/>
                          <w:left w:val="dotted" w:sz="1" w:space="0" w:color="D1D1D1"/>
                          <w:bottom w:val="single" w:sz="1" w:space="0" w:color="818181"/>
                          <w:right w:val="dotted" w:sz="1" w:space="0" w:color="D1D1D1"/>
                        </w:tcBorders>
                      </w:tcPr>
                      <w:p w:rsidR="00DC4C15" w:rsidRDefault="00DC4C15">
                        <w:pPr>
                          <w:spacing w:before="3" w:line="240" w:lineRule="exact"/>
                          <w:rPr>
                            <w:sz w:val="24"/>
                            <w:szCs w:val="24"/>
                          </w:rPr>
                        </w:pPr>
                      </w:p>
                    </w:tc>
                    <w:tc>
                      <w:tcPr>
                        <w:tcW w:w="464" w:type="dxa"/>
                        <w:tcBorders>
                          <w:top w:val="dotted" w:sz="1" w:space="0" w:color="D1D1D1"/>
                          <w:left w:val="dotted" w:sz="1" w:space="0" w:color="D1D1D1"/>
                          <w:bottom w:val="single" w:sz="1" w:space="0" w:color="818181"/>
                          <w:right w:val="dotted" w:sz="1" w:space="0" w:color="D1D1D1"/>
                        </w:tcBorders>
                      </w:tcPr>
                      <w:p w:rsidR="00DC4C15" w:rsidRDefault="00DC4C15">
                        <w:pPr>
                          <w:spacing w:before="3" w:line="240" w:lineRule="exact"/>
                          <w:rPr>
                            <w:sz w:val="24"/>
                            <w:szCs w:val="24"/>
                          </w:rPr>
                        </w:pPr>
                      </w:p>
                    </w:tc>
                    <w:tc>
                      <w:tcPr>
                        <w:tcW w:w="120" w:type="dxa"/>
                        <w:tcBorders>
                          <w:top w:val="dotted" w:sz="1" w:space="0" w:color="D1D1D1"/>
                          <w:left w:val="dotted" w:sz="1" w:space="0" w:color="D1D1D1"/>
                          <w:bottom w:val="single" w:sz="1" w:space="0" w:color="818181"/>
                          <w:right w:val="single" w:sz="1" w:space="0" w:color="818181"/>
                        </w:tcBorders>
                      </w:tcPr>
                      <w:p w:rsidR="00DC4C15" w:rsidRDefault="00DC4C15">
                        <w:pPr>
                          <w:spacing w:before="3" w:line="240" w:lineRule="exact"/>
                          <w:rPr>
                            <w:sz w:val="24"/>
                            <w:szCs w:val="24"/>
                          </w:rPr>
                        </w:pPr>
                      </w:p>
                    </w:tc>
                  </w:tr>
                  <w:tr w:rsidR="00DC4C15">
                    <w:trPr>
                      <w:trHeight w:hRule="exact" w:val="105"/>
                    </w:trPr>
                    <w:tc>
                      <w:tcPr>
                        <w:tcW w:w="485" w:type="dxa"/>
                        <w:vMerge/>
                        <w:tcBorders>
                          <w:left w:val="dotted" w:sz="1" w:space="0" w:color="D1D1D1"/>
                          <w:right w:val="dotted" w:sz="1" w:space="0" w:color="D1D1D1"/>
                        </w:tcBorders>
                      </w:tcPr>
                      <w:p w:rsidR="00DC4C15" w:rsidRDefault="00DC4C15"/>
                    </w:tc>
                    <w:tc>
                      <w:tcPr>
                        <w:tcW w:w="464" w:type="dxa"/>
                        <w:vMerge/>
                        <w:tcBorders>
                          <w:left w:val="dotted" w:sz="1" w:space="0" w:color="D1D1D1"/>
                          <w:right w:val="dotted" w:sz="1" w:space="0" w:color="D1D1D1"/>
                        </w:tcBorders>
                      </w:tcPr>
                      <w:p w:rsidR="00DC4C15" w:rsidRDefault="00DC4C15"/>
                    </w:tc>
                    <w:tc>
                      <w:tcPr>
                        <w:tcW w:w="464" w:type="dxa"/>
                        <w:vMerge/>
                        <w:tcBorders>
                          <w:left w:val="dotted" w:sz="1" w:space="0" w:color="D1D1D1"/>
                          <w:right w:val="dotted" w:sz="1" w:space="0" w:color="D1D1D1"/>
                        </w:tcBorders>
                      </w:tcPr>
                      <w:p w:rsidR="00DC4C15" w:rsidRDefault="00DC4C15"/>
                    </w:tc>
                    <w:tc>
                      <w:tcPr>
                        <w:tcW w:w="464" w:type="dxa"/>
                        <w:vMerge/>
                        <w:tcBorders>
                          <w:left w:val="dotted" w:sz="1" w:space="0" w:color="D1D1D1"/>
                          <w:right w:val="dotted" w:sz="1" w:space="0" w:color="D1D1D1"/>
                        </w:tcBorders>
                      </w:tcPr>
                      <w:p w:rsidR="00DC4C15" w:rsidRDefault="00DC4C15"/>
                    </w:tc>
                    <w:tc>
                      <w:tcPr>
                        <w:tcW w:w="464" w:type="dxa"/>
                        <w:vMerge/>
                        <w:tcBorders>
                          <w:left w:val="dotted" w:sz="1" w:space="0" w:color="D1D1D1"/>
                          <w:right w:val="dotted" w:sz="1" w:space="0" w:color="D1D1D1"/>
                        </w:tcBorders>
                      </w:tcPr>
                      <w:p w:rsidR="00DC4C15" w:rsidRDefault="00DC4C15"/>
                    </w:tc>
                    <w:tc>
                      <w:tcPr>
                        <w:tcW w:w="373" w:type="dxa"/>
                        <w:vMerge w:val="restart"/>
                        <w:tcBorders>
                          <w:top w:val="nil"/>
                          <w:left w:val="dotted" w:sz="1" w:space="0" w:color="D1D1D1"/>
                          <w:right w:val="single" w:sz="1" w:space="0" w:color="818181"/>
                        </w:tcBorders>
                      </w:tcPr>
                      <w:p w:rsidR="00DC4C15" w:rsidRDefault="00DC4C15">
                        <w:pPr>
                          <w:spacing w:before="5" w:line="160" w:lineRule="exact"/>
                          <w:rPr>
                            <w:sz w:val="17"/>
                            <w:szCs w:val="17"/>
                          </w:rPr>
                        </w:pPr>
                      </w:p>
                    </w:tc>
                    <w:tc>
                      <w:tcPr>
                        <w:tcW w:w="254" w:type="dxa"/>
                        <w:gridSpan w:val="2"/>
                        <w:tcBorders>
                          <w:top w:val="single" w:sz="1" w:space="0" w:color="818181"/>
                          <w:left w:val="single" w:sz="1" w:space="0" w:color="818181"/>
                          <w:bottom w:val="dotted" w:sz="3" w:space="0" w:color="000000"/>
                          <w:right w:val="nil"/>
                        </w:tcBorders>
                      </w:tcPr>
                      <w:p w:rsidR="00DC4C15" w:rsidRDefault="00DC4C15"/>
                    </w:tc>
                    <w:tc>
                      <w:tcPr>
                        <w:tcW w:w="1811" w:type="dxa"/>
                        <w:gridSpan w:val="5"/>
                        <w:vMerge w:val="restart"/>
                        <w:tcBorders>
                          <w:top w:val="single" w:sz="1" w:space="0" w:color="818181"/>
                          <w:left w:val="nil"/>
                          <w:right w:val="single" w:sz="1" w:space="0" w:color="818181"/>
                        </w:tcBorders>
                      </w:tcPr>
                      <w:p w:rsidR="00DC4C15" w:rsidRDefault="00DC4C15">
                        <w:pPr>
                          <w:spacing w:line="200" w:lineRule="exact"/>
                        </w:pPr>
                      </w:p>
                      <w:p w:rsidR="00DC4C15" w:rsidRDefault="00DC4C15">
                        <w:pPr>
                          <w:spacing w:before="20" w:line="200" w:lineRule="exact"/>
                        </w:pPr>
                      </w:p>
                    </w:tc>
                  </w:tr>
                  <w:tr w:rsidR="00DC4C15">
                    <w:trPr>
                      <w:trHeight w:hRule="exact" w:val="72"/>
                    </w:trPr>
                    <w:tc>
                      <w:tcPr>
                        <w:tcW w:w="485" w:type="dxa"/>
                        <w:vMerge/>
                        <w:tcBorders>
                          <w:left w:val="dotted" w:sz="1" w:space="0" w:color="D1D1D1"/>
                          <w:bottom w:val="dotted" w:sz="1" w:space="0" w:color="D1D1D1"/>
                          <w:right w:val="dotted" w:sz="1" w:space="0" w:color="D1D1D1"/>
                        </w:tcBorders>
                      </w:tcPr>
                      <w:p w:rsidR="00DC4C15" w:rsidRDefault="00DC4C15"/>
                    </w:tc>
                    <w:tc>
                      <w:tcPr>
                        <w:tcW w:w="464" w:type="dxa"/>
                        <w:vMerge/>
                        <w:tcBorders>
                          <w:left w:val="dotted" w:sz="1" w:space="0" w:color="D1D1D1"/>
                          <w:bottom w:val="dotted" w:sz="1" w:space="0" w:color="D1D1D1"/>
                          <w:right w:val="dotted" w:sz="1" w:space="0" w:color="D1D1D1"/>
                        </w:tcBorders>
                      </w:tcPr>
                      <w:p w:rsidR="00DC4C15" w:rsidRDefault="00DC4C15"/>
                    </w:tc>
                    <w:tc>
                      <w:tcPr>
                        <w:tcW w:w="464" w:type="dxa"/>
                        <w:vMerge/>
                        <w:tcBorders>
                          <w:left w:val="dotted" w:sz="1" w:space="0" w:color="D1D1D1"/>
                          <w:bottom w:val="dotted" w:sz="1" w:space="0" w:color="D1D1D1"/>
                          <w:right w:val="dotted" w:sz="1" w:space="0" w:color="D1D1D1"/>
                        </w:tcBorders>
                      </w:tcPr>
                      <w:p w:rsidR="00DC4C15" w:rsidRDefault="00DC4C15"/>
                    </w:tc>
                    <w:tc>
                      <w:tcPr>
                        <w:tcW w:w="464" w:type="dxa"/>
                        <w:vMerge/>
                        <w:tcBorders>
                          <w:left w:val="dotted" w:sz="1" w:space="0" w:color="D1D1D1"/>
                          <w:bottom w:val="dotted" w:sz="1" w:space="0" w:color="D1D1D1"/>
                          <w:right w:val="dotted" w:sz="1" w:space="0" w:color="D1D1D1"/>
                        </w:tcBorders>
                      </w:tcPr>
                      <w:p w:rsidR="00DC4C15" w:rsidRDefault="00DC4C15"/>
                    </w:tc>
                    <w:tc>
                      <w:tcPr>
                        <w:tcW w:w="464" w:type="dxa"/>
                        <w:vMerge/>
                        <w:tcBorders>
                          <w:left w:val="dotted" w:sz="1" w:space="0" w:color="D1D1D1"/>
                          <w:bottom w:val="dotted" w:sz="1" w:space="0" w:color="D1D1D1"/>
                          <w:right w:val="dotted" w:sz="1" w:space="0" w:color="D1D1D1"/>
                        </w:tcBorders>
                      </w:tcPr>
                      <w:p w:rsidR="00DC4C15" w:rsidRDefault="00DC4C15"/>
                    </w:tc>
                    <w:tc>
                      <w:tcPr>
                        <w:tcW w:w="373" w:type="dxa"/>
                        <w:vMerge/>
                        <w:tcBorders>
                          <w:left w:val="dotted" w:sz="1" w:space="0" w:color="D1D1D1"/>
                          <w:bottom w:val="dotted" w:sz="1" w:space="0" w:color="D1D1D1"/>
                          <w:right w:val="single" w:sz="1" w:space="0" w:color="818181"/>
                        </w:tcBorders>
                      </w:tcPr>
                      <w:p w:rsidR="00DC4C15" w:rsidRDefault="00DC4C15"/>
                    </w:tc>
                    <w:tc>
                      <w:tcPr>
                        <w:tcW w:w="254" w:type="dxa"/>
                        <w:gridSpan w:val="2"/>
                        <w:vMerge w:val="restart"/>
                        <w:tcBorders>
                          <w:top w:val="dotted" w:sz="3" w:space="0" w:color="000000"/>
                          <w:left w:val="single" w:sz="1" w:space="0" w:color="818181"/>
                          <w:right w:val="nil"/>
                        </w:tcBorders>
                      </w:tcPr>
                      <w:p w:rsidR="00DC4C15" w:rsidRDefault="00DC4C15">
                        <w:pPr>
                          <w:spacing w:before="3" w:line="160" w:lineRule="exact"/>
                          <w:rPr>
                            <w:sz w:val="17"/>
                            <w:szCs w:val="17"/>
                          </w:rPr>
                        </w:pPr>
                      </w:p>
                    </w:tc>
                    <w:tc>
                      <w:tcPr>
                        <w:tcW w:w="1811" w:type="dxa"/>
                        <w:gridSpan w:val="5"/>
                        <w:vMerge/>
                        <w:tcBorders>
                          <w:left w:val="nil"/>
                          <w:right w:val="single" w:sz="1" w:space="0" w:color="818181"/>
                        </w:tcBorders>
                      </w:tcPr>
                      <w:p w:rsidR="00DC4C15" w:rsidRDefault="00DC4C15"/>
                    </w:tc>
                  </w:tr>
                  <w:tr w:rsidR="00DC4C15">
                    <w:trPr>
                      <w:trHeight w:hRule="exact" w:val="108"/>
                    </w:trPr>
                    <w:tc>
                      <w:tcPr>
                        <w:tcW w:w="485"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464" w:type="dxa"/>
                        <w:vMerge w:val="restart"/>
                        <w:tcBorders>
                          <w:top w:val="dotted" w:sz="1" w:space="0" w:color="D1D1D1"/>
                          <w:left w:val="dotted" w:sz="1" w:space="0" w:color="D1D1D1"/>
                          <w:right w:val="dotted" w:sz="1" w:space="0" w:color="D1D1D1"/>
                        </w:tcBorders>
                      </w:tcPr>
                      <w:p w:rsidR="00DC4C15" w:rsidRDefault="00DC4C15"/>
                    </w:tc>
                    <w:tc>
                      <w:tcPr>
                        <w:tcW w:w="373" w:type="dxa"/>
                        <w:vMerge w:val="restart"/>
                        <w:tcBorders>
                          <w:top w:val="dotted" w:sz="1" w:space="0" w:color="D1D1D1"/>
                          <w:left w:val="dotted" w:sz="1" w:space="0" w:color="D1D1D1"/>
                          <w:right w:val="single" w:sz="1" w:space="0" w:color="818181"/>
                        </w:tcBorders>
                      </w:tcPr>
                      <w:p w:rsidR="00DC4C15" w:rsidRDefault="00DC4C15">
                        <w:pPr>
                          <w:spacing w:before="3" w:line="240" w:lineRule="exact"/>
                          <w:rPr>
                            <w:sz w:val="24"/>
                            <w:szCs w:val="24"/>
                          </w:rPr>
                        </w:pPr>
                      </w:p>
                    </w:tc>
                    <w:tc>
                      <w:tcPr>
                        <w:tcW w:w="254" w:type="dxa"/>
                        <w:gridSpan w:val="2"/>
                        <w:vMerge/>
                        <w:tcBorders>
                          <w:left w:val="single" w:sz="1" w:space="0" w:color="818181"/>
                          <w:bottom w:val="single" w:sz="3" w:space="0" w:color="000000"/>
                          <w:right w:val="nil"/>
                        </w:tcBorders>
                      </w:tcPr>
                      <w:p w:rsidR="00DC4C15" w:rsidRDefault="00DC4C15"/>
                    </w:tc>
                    <w:tc>
                      <w:tcPr>
                        <w:tcW w:w="1811" w:type="dxa"/>
                        <w:gridSpan w:val="5"/>
                        <w:vMerge/>
                        <w:tcBorders>
                          <w:left w:val="nil"/>
                          <w:right w:val="single" w:sz="1" w:space="0" w:color="818181"/>
                        </w:tcBorders>
                      </w:tcPr>
                      <w:p w:rsidR="00DC4C15" w:rsidRDefault="00DC4C15"/>
                    </w:tc>
                  </w:tr>
                  <w:tr w:rsidR="00DC4C15">
                    <w:trPr>
                      <w:trHeight w:hRule="exact" w:val="138"/>
                    </w:trPr>
                    <w:tc>
                      <w:tcPr>
                        <w:tcW w:w="485" w:type="dxa"/>
                        <w:vMerge/>
                        <w:tcBorders>
                          <w:left w:val="dotted" w:sz="1" w:space="0" w:color="D1D1D1"/>
                          <w:bottom w:val="single" w:sz="1" w:space="0" w:color="818181"/>
                          <w:right w:val="dotted" w:sz="1" w:space="0" w:color="D1D1D1"/>
                        </w:tcBorders>
                      </w:tcPr>
                      <w:p w:rsidR="00DC4C15" w:rsidRDefault="00DC4C15"/>
                    </w:tc>
                    <w:tc>
                      <w:tcPr>
                        <w:tcW w:w="464" w:type="dxa"/>
                        <w:vMerge/>
                        <w:tcBorders>
                          <w:left w:val="dotted" w:sz="1" w:space="0" w:color="D1D1D1"/>
                          <w:bottom w:val="single" w:sz="1" w:space="0" w:color="818181"/>
                          <w:right w:val="dotted" w:sz="1" w:space="0" w:color="D1D1D1"/>
                        </w:tcBorders>
                      </w:tcPr>
                      <w:p w:rsidR="00DC4C15" w:rsidRDefault="00DC4C15"/>
                    </w:tc>
                    <w:tc>
                      <w:tcPr>
                        <w:tcW w:w="464" w:type="dxa"/>
                        <w:vMerge/>
                        <w:tcBorders>
                          <w:left w:val="dotted" w:sz="1" w:space="0" w:color="D1D1D1"/>
                          <w:bottom w:val="single" w:sz="1" w:space="0" w:color="818181"/>
                          <w:right w:val="dotted" w:sz="1" w:space="0" w:color="D1D1D1"/>
                        </w:tcBorders>
                      </w:tcPr>
                      <w:p w:rsidR="00DC4C15" w:rsidRDefault="00DC4C15"/>
                    </w:tc>
                    <w:tc>
                      <w:tcPr>
                        <w:tcW w:w="464" w:type="dxa"/>
                        <w:vMerge/>
                        <w:tcBorders>
                          <w:left w:val="dotted" w:sz="1" w:space="0" w:color="D1D1D1"/>
                          <w:bottom w:val="single" w:sz="1" w:space="0" w:color="818181"/>
                          <w:right w:val="dotted" w:sz="1" w:space="0" w:color="D1D1D1"/>
                        </w:tcBorders>
                      </w:tcPr>
                      <w:p w:rsidR="00DC4C15" w:rsidRDefault="00DC4C15"/>
                    </w:tc>
                    <w:tc>
                      <w:tcPr>
                        <w:tcW w:w="464" w:type="dxa"/>
                        <w:vMerge/>
                        <w:tcBorders>
                          <w:left w:val="dotted" w:sz="1" w:space="0" w:color="D1D1D1"/>
                          <w:bottom w:val="single" w:sz="1" w:space="0" w:color="818181"/>
                          <w:right w:val="dotted" w:sz="1" w:space="0" w:color="D1D1D1"/>
                        </w:tcBorders>
                      </w:tcPr>
                      <w:p w:rsidR="00DC4C15" w:rsidRDefault="00DC4C15"/>
                    </w:tc>
                    <w:tc>
                      <w:tcPr>
                        <w:tcW w:w="373" w:type="dxa"/>
                        <w:vMerge/>
                        <w:tcBorders>
                          <w:left w:val="dotted" w:sz="1" w:space="0" w:color="D1D1D1"/>
                          <w:bottom w:val="single" w:sz="1" w:space="0" w:color="818181"/>
                          <w:right w:val="single" w:sz="1" w:space="0" w:color="818181"/>
                        </w:tcBorders>
                      </w:tcPr>
                      <w:p w:rsidR="00DC4C15" w:rsidRDefault="00DC4C15"/>
                    </w:tc>
                    <w:tc>
                      <w:tcPr>
                        <w:tcW w:w="254" w:type="dxa"/>
                        <w:gridSpan w:val="2"/>
                        <w:tcBorders>
                          <w:top w:val="single" w:sz="3" w:space="0" w:color="000000"/>
                          <w:left w:val="single" w:sz="1" w:space="0" w:color="818181"/>
                          <w:bottom w:val="single" w:sz="1" w:space="0" w:color="818181"/>
                          <w:right w:val="nil"/>
                        </w:tcBorders>
                      </w:tcPr>
                      <w:p w:rsidR="00DC4C15" w:rsidRDefault="00DC4C15">
                        <w:pPr>
                          <w:spacing w:before="3" w:line="120" w:lineRule="exact"/>
                          <w:rPr>
                            <w:sz w:val="13"/>
                            <w:szCs w:val="13"/>
                          </w:rPr>
                        </w:pPr>
                      </w:p>
                    </w:tc>
                    <w:tc>
                      <w:tcPr>
                        <w:tcW w:w="1811" w:type="dxa"/>
                        <w:gridSpan w:val="5"/>
                        <w:vMerge/>
                        <w:tcBorders>
                          <w:left w:val="nil"/>
                          <w:bottom w:val="single" w:sz="1" w:space="0" w:color="818181"/>
                          <w:right w:val="single" w:sz="1" w:space="0" w:color="818181"/>
                        </w:tcBorders>
                      </w:tcPr>
                      <w:p w:rsidR="00DC4C15" w:rsidRDefault="00DC4C15"/>
                    </w:tc>
                  </w:tr>
                </w:tbl>
                <w:p w:rsidR="00DC4C15" w:rsidRDefault="00DC4C15"/>
              </w:txbxContent>
            </v:textbox>
            <w10:wrap anchorx="page"/>
          </v:shape>
        </w:pict>
      </w:r>
      <w:r>
        <w:pict>
          <v:shape id="_x0000_i1030" type="#_x0000_t75" style="width:21.75pt;height:110.05pt">
            <v:imagedata r:id="rId26" o:title=""/>
          </v:shape>
        </w:pict>
      </w:r>
    </w:p>
    <w:p w:rsidR="00C45AA3" w:rsidRDefault="00C45AA3">
      <w:pPr>
        <w:spacing w:before="5" w:line="140" w:lineRule="exact"/>
        <w:rPr>
          <w:sz w:val="14"/>
          <w:szCs w:val="14"/>
        </w:rPr>
      </w:pPr>
    </w:p>
    <w:p w:rsidR="00C45AA3" w:rsidRDefault="00C45AA3">
      <w:pPr>
        <w:spacing w:line="200" w:lineRule="exact"/>
      </w:pPr>
    </w:p>
    <w:p w:rsidR="00C45AA3" w:rsidRDefault="00DC4C15">
      <w:pPr>
        <w:ind w:left="3131"/>
        <w:rPr>
          <w:sz w:val="17"/>
          <w:szCs w:val="17"/>
        </w:rPr>
      </w:pPr>
      <w:r>
        <w:pict>
          <v:group id="_x0000_s1070" style="position:absolute;left:0;text-align:left;margin-left:181.15pt;margin-top:-11.8pt;width:10.5pt;height:6.65pt;z-index:-1770;mso-position-horizontal-relative:page" coordorigin="3623,-236" coordsize="210,133">
            <v:group id="_x0000_s1071" style="position:absolute;left:3784;top:-235;width:47;height:127" coordorigin="3784,-235" coordsize="47,127">
              <v:shape id="_x0000_s1078" style="position:absolute;left:3784;top:-235;width:47;height:127" coordorigin="3784,-235" coordsize="47,127" path="m3789,-190r-5,2l3784,-203r9,-4l3801,-212r6,-6l3814,-223r4,-6l3821,-235r10,l3831,-107r-16,l3815,-206r-3,3l3807,-199r-6,3l3795,-192r-6,2xe" fillcolor="black" stroked="f">
                <v:path arrowok="t"/>
              </v:shape>
              <v:group id="_x0000_s1072" style="position:absolute;left:3732;top:-116;width:18;height:0" coordorigin="3732,-116" coordsize="18,0">
                <v:shape id="_x0000_s1077" style="position:absolute;left:3732;top:-116;width:18;height:0" coordorigin="3732,-116" coordsize="18,0" path="m3732,-116r18,e" filled="f" strokeweight=".34822mm">
                  <v:path arrowok="t"/>
                </v:shape>
                <v:group id="_x0000_s1073" style="position:absolute;left:3666;top:-235;width:27;height:65" coordorigin="3666,-235" coordsize="27,65">
                  <v:shape id="_x0000_s1076" style="position:absolute;left:3666;top:-235;width:27;height:65" coordorigin="3666,-235" coordsize="27,65" path="m3690,-195r-5,-15l3684,-211r-5,-7l3673,-222r-7,-13l3673,-235r6,2l3684,-230r5,2l3693,-224r-2,54l3690,-195xe" fillcolor="black" stroked="f">
                    <v:path arrowok="t"/>
                  </v:shape>
                  <v:group id="_x0000_s1074" style="position:absolute;left:3625;top:-235;width:83;height:129" coordorigin="3625,-235" coordsize="83,129">
                    <v:shape id="_x0000_s1075" style="position:absolute;left:3625;top:-235;width:83;height:129" coordorigin="3625,-235" coordsize="83,129" path="m3626,-197r3,-9l3633,-215r4,-7l3643,-227r6,-5l3657,-235r9,l3673,-222r-14,l3653,-219r-4,6l3643,-198r-2,23l3641,-170r1,25l3647,-129r1,1l3653,-121r6,3l3673,-118r6,-3l3684,-128r5,-15l3691,-167r,-3l3693,-224r4,5l3700,-213r3,6l3705,-200r1,8l3707,-182r,27l3706,-143r-3,9l3700,-125r-5,7l3689,-113r-6,5l3675,-105r-21,l3644,-110r-7,-8l3630,-133r-4,-21l3625,-170r,-15l3626,-197xe" fillcolor="black" stroked="f">
                      <v:path arrowok="t"/>
                    </v:shape>
                  </v:group>
                </v:group>
              </v:group>
            </v:group>
            <w10:wrap anchorx="page"/>
          </v:group>
        </w:pict>
      </w:r>
      <w:r>
        <w:pict>
          <v:group id="_x0000_s1059" style="position:absolute;left:0;text-align:left;margin-left:201.25pt;margin-top:-11.8pt;width:16.7pt;height:6.65pt;z-index:-1769;mso-position-horizontal-relative:page" coordorigin="4025,-236" coordsize="334,133">
            <v:group id="_x0000_s1060" style="position:absolute;left:4186;top:-235;width:47;height:127" coordorigin="4186,-235" coordsize="47,127">
              <v:shape id="_x0000_s1069" style="position:absolute;left:4186;top:-235;width:47;height:127" coordorigin="4186,-235" coordsize="47,127" path="m4191,-190r-5,2l4186,-203r9,-4l4203,-212r6,-6l4216,-223r4,-6l4223,-235r10,l4233,-107r-16,l4217,-206r-3,3l4209,-199r-6,3l4197,-192r-6,2xe" fillcolor="black" stroked="f">
                <v:path arrowok="t"/>
              </v:shape>
              <v:group id="_x0000_s1061" style="position:absolute;left:4134;top:-116;width:18;height:0" coordorigin="4134,-116" coordsize="18,0">
                <v:shape id="_x0000_s1068" style="position:absolute;left:4134;top:-116;width:18;height:0" coordorigin="4134,-116" coordsize="18,0" path="m4134,-116r18,e" filled="f" strokeweight=".34822mm">
                  <v:path arrowok="t"/>
                </v:shape>
                <v:group id="_x0000_s1062" style="position:absolute;left:4068;top:-235;width:27;height:65" coordorigin="4068,-235" coordsize="27,65">
                  <v:shape id="_x0000_s1067" style="position:absolute;left:4068;top:-235;width:27;height:65" coordorigin="4068,-235" coordsize="27,65" path="m4092,-195r-5,-15l4086,-211r-5,-7l4075,-222r-7,-13l4075,-235r6,2l4086,-230r5,2l4095,-224r-2,54l4092,-195xe" fillcolor="black" stroked="f">
                    <v:path arrowok="t"/>
                  </v:shape>
                  <v:group id="_x0000_s1063" style="position:absolute;left:4027;top:-235;width:83;height:129" coordorigin="4027,-235" coordsize="83,129">
                    <v:shape id="_x0000_s1066" style="position:absolute;left:4027;top:-235;width:83;height:129" coordorigin="4027,-235" coordsize="83,129" path="m4028,-197r3,-9l4034,-215r5,-7l4045,-227r6,-5l4059,-235r9,l4075,-222r-14,l4055,-219r-4,6l4045,-198r-2,23l4043,-170r1,25l4049,-129r1,1l4055,-121r6,3l4075,-118r6,-3l4086,-128r5,-15l4093,-167r,-3l4095,-224r4,5l4102,-213r3,6l4107,-200r1,8l4109,-182r,27l4108,-143r-3,9l4102,-125r-5,7l4091,-113r-6,5l4077,-105r-21,l4046,-110r-7,-8l4032,-133r-4,-21l4027,-170r,-15l4028,-197xe" fillcolor="black" stroked="f">
                      <v:path arrowok="t"/>
                    </v:shape>
                    <v:group id="_x0000_s1064" style="position:absolute;left:4273;top:-232;width:84;height:127" coordorigin="4273,-232" coordsize="84,127">
                      <v:shape id="_x0000_s1065" style="position:absolute;left:4273;top:-232;width:84;height:127" coordorigin="4273,-232" coordsize="84,127" path="m4292,-169r-2,4l4276,-167r12,-65l4351,-232r,15l4300,-217r-7,34l4301,-189r8,-2l4328,-191r10,3l4345,-180r8,8l4357,-162r,23l4353,-129r-6,8l4339,-110r-12,5l4302,-105r-9,-3l4285,-115r-7,-6l4274,-130r-1,-11l4289,-142r1,8l4293,-128r5,4l4302,-120r5,2l4321,-118r6,-3l4332,-126r6,-6l4340,-140r,-18l4338,-165r-5,-5l4328,-175r-7,-3l4308,-178r-4,2l4300,-174r-4,2l4292,-169xe" fillcolor="black" stroked="f">
                        <v:path arrowok="t"/>
                      </v:shape>
                    </v:group>
                  </v:group>
                </v:group>
              </v:group>
            </v:group>
            <w10:wrap anchorx="page"/>
          </v:group>
        </w:pict>
      </w:r>
      <w:r>
        <w:pict>
          <v:group id="_x0000_s1050" style="position:absolute;left:0;text-align:left;margin-left:226.95pt;margin-top:-11.8pt;width:11.65pt;height:6.65pt;z-index:-1768;mso-position-horizontal-relative:page" coordorigin="4539,-236" coordsize="233,133">
            <v:group id="_x0000_s1051" style="position:absolute;left:4648;top:-116;width:18;height:0" coordorigin="4648,-116" coordsize="18,0">
              <v:shape id="_x0000_s1058" style="position:absolute;left:4648;top:-116;width:18;height:0" coordorigin="4648,-116" coordsize="18,0" path="m4648,-116r18,e" filled="f" strokeweight=".34822mm">
                <v:path arrowok="t"/>
              </v:shape>
              <v:group id="_x0000_s1052" style="position:absolute;left:4582;top:-235;width:27;height:65" coordorigin="4582,-235" coordsize="27,65">
                <v:shape id="_x0000_s1057" style="position:absolute;left:4582;top:-235;width:27;height:65" coordorigin="4582,-235" coordsize="27,65" path="m4606,-195r-5,-15l4600,-211r-5,-7l4589,-222r-7,-13l4589,-235r6,2l4600,-230r5,2l4609,-224r-1,54l4606,-195xe" fillcolor="black" stroked="f">
                  <v:path arrowok="t"/>
                </v:shape>
                <v:group id="_x0000_s1053" style="position:absolute;left:4541;top:-235;width:83;height:129" coordorigin="4541,-235" coordsize="83,129">
                  <v:shape id="_x0000_s1056" style="position:absolute;left:4541;top:-235;width:83;height:129" coordorigin="4541,-235" coordsize="83,129" path="m4542,-197r4,-9l4549,-215r4,-7l4559,-227r6,-5l4573,-235r9,l4589,-222r-14,l4569,-219r-4,6l4559,-198r-2,23l4557,-170r2,25l4563,-129r1,1l4569,-121r6,3l4589,-118r6,-3l4600,-128r6,-15l4608,-167r,-3l4609,-224r4,5l4616,-213r3,6l4621,-200r2,8l4624,-182r,27l4622,-143r-3,9l4616,-125r-5,7l4605,-113r-6,5l4592,-105r-22,l4560,-110r-7,-8l4546,-133r-4,-21l4541,-170r,-15l4542,-197xe" fillcolor="black" stroked="f">
                    <v:path arrowok="t"/>
                  </v:shape>
                  <v:group id="_x0000_s1054" style="position:absolute;left:4686;top:-235;width:84;height:127" coordorigin="4686,-235" coordsize="84,127">
                    <v:shape id="_x0000_s1055" style="position:absolute;left:4686;top:-235;width:84;height:127" coordorigin="4686,-235" coordsize="84,127" path="m4687,-115r1,-3l4690,-124r4,-5l4699,-135r4,-6l4710,-147r9,-7l4733,-165r9,-9l4747,-181r5,-7l4754,-194r,-12l4752,-211r-5,-4l4743,-220r-6,-2l4723,-222r-6,3l4712,-215r-4,5l4706,-204r-1,8l4689,-198r2,-12l4695,-219r7,-6l4709,-231r10,-4l4743,-235r9,4l4759,-224r8,6l4770,-209r,15l4769,-189r-2,5l4765,-180r-4,6l4757,-169r-5,5l4744,-156r-11,9l4723,-139r-6,5l4715,-131r-3,3l4710,-125r-2,3l4770,-122r,15l4687,-107r-1,-4l4687,-115xe" fillcolor="black" stroked="f">
                      <v:path arrowok="t"/>
                    </v:shape>
                  </v:group>
                </v:group>
              </v:group>
            </v:group>
            <w10:wrap anchorx="page"/>
          </v:group>
        </w:pict>
      </w:r>
      <w:r>
        <w:pict>
          <v:group id="_x0000_s1039" style="position:absolute;left:0;text-align:left;margin-left:247.65pt;margin-top:-11.8pt;width:16.7pt;height:6.65pt;z-index:-1767;mso-position-horizontal-relative:page" coordorigin="4953,-236" coordsize="334,133">
            <v:group id="_x0000_s1040" style="position:absolute;left:5100;top:-235;width:84;height:127" coordorigin="5100,-235" coordsize="84,127">
              <v:shape id="_x0000_s1049" style="position:absolute;left:5100;top:-235;width:84;height:127" coordorigin="5100,-235" coordsize="84,127" path="m5101,-115r1,-3l5104,-124r3,-5l5112,-135r5,-6l5124,-147r8,-7l5146,-165r9,-9l5160,-181r5,-7l5168,-194r,-12l5165,-211r-4,-4l5157,-220r-6,-2l5136,-222r-6,3l5126,-215r-5,5l5119,-204r,8l5103,-198r1,-12l5108,-219r7,-6l5122,-231r10,-4l5156,-235r10,4l5173,-224r7,6l5184,-209r,15l5183,-189r-3,5l5178,-180r-3,6l5170,-169r-5,5l5157,-156r-11,9l5137,-139r-6,5l5128,-131r-2,3l5123,-125r-1,3l5184,-122r,15l5100,-107r,-4l5101,-115xe" fillcolor="black" stroked="f">
                <v:path arrowok="t"/>
              </v:shape>
              <v:group id="_x0000_s1041" style="position:absolute;left:5062;top:-116;width:18;height:0" coordorigin="5062,-116" coordsize="18,0">
                <v:shape id="_x0000_s1048" style="position:absolute;left:5062;top:-116;width:18;height:0" coordorigin="5062,-116" coordsize="18,0" path="m5062,-116r17,e" filled="f" strokeweight=".34822mm">
                  <v:path arrowok="t"/>
                </v:shape>
                <v:group id="_x0000_s1042" style="position:absolute;left:4996;top:-235;width:27;height:65" coordorigin="4996,-235" coordsize="27,65">
                  <v:shape id="_x0000_s1047" style="position:absolute;left:4996;top:-235;width:27;height:65" coordorigin="4996,-235" coordsize="27,65" path="m5019,-195r-5,-15l5014,-211r-5,-7l5003,-222r-7,-13l5003,-235r6,2l5014,-230r5,2l5023,-224r-2,54l5019,-195xe" fillcolor="black" stroked="f">
                    <v:path arrowok="t"/>
                  </v:shape>
                  <v:group id="_x0000_s1043" style="position:absolute;left:4954;top:-235;width:83;height:129" coordorigin="4954,-235" coordsize="83,129">
                    <v:shape id="_x0000_s1046" style="position:absolute;left:4954;top:-235;width:83;height:129" coordorigin="4954,-235" coordsize="83,129" path="m4956,-197r3,-9l4962,-215r5,-7l4973,-227r6,-5l4987,-235r9,l5003,-222r-15,l4983,-219r-5,6l4973,-198r-3,23l4970,-170r2,25l4977,-129r1,1l4983,-121r6,3l5003,-118r6,-3l5014,-128r5,-15l5021,-167r,-3l5023,-224r3,5l5030,-213r2,6l5034,-200r2,8l5037,-182r,27l5036,-143r-4,9l5029,-125r-4,7l5019,-113r-6,5l5005,-105r-21,l4974,-110r-7,-8l4959,-133r-4,-21l4954,-170r,-15l4956,-197xe" fillcolor="black" stroked="f">
                      <v:path arrowok="t"/>
                    </v:shape>
                    <v:group id="_x0000_s1044" style="position:absolute;left:5200;top:-232;width:84;height:127" coordorigin="5200,-232" coordsize="84,127">
                      <v:shape id="_x0000_s1045" style="position:absolute;left:5200;top:-232;width:84;height:127" coordorigin="5200,-232" coordsize="84,127" path="m5220,-169r-2,4l5203,-167r12,-65l5278,-232r,15l5228,-217r-7,34l5229,-189r8,-2l5256,-191r9,3l5273,-180r8,8l5284,-162r,23l5281,-129r-7,8l5266,-110r-11,5l5230,-105r-10,-3l5213,-115r-7,-6l5201,-130r-1,-11l5217,-142r1,8l5221,-128r4,4l5230,-120r5,2l5249,-118r6,-3l5260,-126r5,-6l5268,-140r,-18l5265,-165r-5,-5l5255,-175r-6,-3l5236,-178r-5,2l5227,-174r-4,2l5220,-169xe" fillcolor="black" stroked="f">
                        <v:path arrowok="t"/>
                      </v:shape>
                    </v:group>
                  </v:group>
                </v:group>
              </v:group>
            </v:group>
            <w10:wrap anchorx="page"/>
          </v:group>
        </w:pict>
      </w:r>
      <w:r>
        <w:pict>
          <v:shape id="_x0000_s1038" type="#_x0000_t75" style="position:absolute;left:0;text-align:left;margin-left:273.3pt;margin-top:-35.9pt;width:104.5pt;height:30.75pt;z-index:-1766;mso-position-horizontal-relative:page">
            <v:imagedata r:id="rId27" o:title=""/>
            <w10:wrap anchorx="page"/>
          </v:shape>
        </w:pict>
      </w:r>
      <w:r>
        <w:pict>
          <v:shape id="_x0000_i1031" type="#_x0000_t75" style="width:69.95pt;height:8.85pt">
            <v:imagedata r:id="rId28" o:title=""/>
          </v:shape>
        </w:pict>
      </w:r>
    </w:p>
    <w:p w:rsidR="00C45AA3" w:rsidRDefault="00C45AA3">
      <w:pPr>
        <w:spacing w:before="9" w:line="200" w:lineRule="exact"/>
      </w:pPr>
    </w:p>
    <w:p w:rsidR="00C45AA3" w:rsidRDefault="00DC4C15">
      <w:pPr>
        <w:spacing w:before="30"/>
        <w:ind w:left="100" w:right="1844"/>
        <w:jc w:val="both"/>
        <w:rPr>
          <w:sz w:val="16"/>
          <w:szCs w:val="16"/>
        </w:rPr>
      </w:pPr>
      <w:r>
        <w:rPr>
          <w:w w:val="129"/>
          <w:sz w:val="16"/>
          <w:szCs w:val="16"/>
        </w:rPr>
        <w:t>Fig.</w:t>
      </w:r>
      <w:r>
        <w:rPr>
          <w:spacing w:val="18"/>
          <w:w w:val="129"/>
          <w:sz w:val="16"/>
          <w:szCs w:val="16"/>
        </w:rPr>
        <w:t xml:space="preserve"> </w:t>
      </w:r>
      <w:r>
        <w:rPr>
          <w:sz w:val="16"/>
          <w:szCs w:val="16"/>
        </w:rPr>
        <w:t xml:space="preserve">8 </w:t>
      </w:r>
      <w:r>
        <w:rPr>
          <w:spacing w:val="35"/>
          <w:sz w:val="16"/>
          <w:szCs w:val="16"/>
        </w:rPr>
        <w:t xml:space="preserve"> </w:t>
      </w:r>
      <w:r>
        <w:rPr>
          <w:sz w:val="16"/>
          <w:szCs w:val="16"/>
        </w:rPr>
        <w:t>A</w:t>
      </w:r>
      <w:r>
        <w:rPr>
          <w:spacing w:val="31"/>
          <w:sz w:val="16"/>
          <w:szCs w:val="16"/>
        </w:rPr>
        <w:t xml:space="preserve"> </w:t>
      </w:r>
      <w:r>
        <w:rPr>
          <w:w w:val="111"/>
          <w:sz w:val="16"/>
          <w:szCs w:val="16"/>
        </w:rPr>
        <w:t>de</w:t>
      </w:r>
      <w:r>
        <w:rPr>
          <w:spacing w:val="6"/>
          <w:w w:val="111"/>
          <w:sz w:val="16"/>
          <w:szCs w:val="16"/>
        </w:rPr>
        <w:t>p</w:t>
      </w:r>
      <w:r>
        <w:rPr>
          <w:w w:val="111"/>
          <w:sz w:val="16"/>
          <w:szCs w:val="16"/>
        </w:rPr>
        <w:t>endence</w:t>
      </w:r>
      <w:r>
        <w:rPr>
          <w:spacing w:val="23"/>
          <w:w w:val="111"/>
          <w:sz w:val="16"/>
          <w:szCs w:val="16"/>
        </w:rPr>
        <w:t xml:space="preserve"> </w:t>
      </w:r>
      <w:r>
        <w:rPr>
          <w:sz w:val="16"/>
          <w:szCs w:val="16"/>
        </w:rPr>
        <w:t>of</w:t>
      </w:r>
      <w:r>
        <w:rPr>
          <w:spacing w:val="24"/>
          <w:sz w:val="16"/>
          <w:szCs w:val="16"/>
        </w:rPr>
        <w:t xml:space="preserve"> </w:t>
      </w:r>
      <w:r>
        <w:rPr>
          <w:sz w:val="16"/>
          <w:szCs w:val="16"/>
        </w:rPr>
        <w:t xml:space="preserve">the </w:t>
      </w:r>
      <w:r>
        <w:rPr>
          <w:spacing w:val="20"/>
          <w:sz w:val="16"/>
          <w:szCs w:val="16"/>
        </w:rPr>
        <w:t xml:space="preserve"> </w:t>
      </w:r>
      <w:r>
        <w:rPr>
          <w:w w:val="116"/>
          <w:sz w:val="16"/>
          <w:szCs w:val="16"/>
        </w:rPr>
        <w:t>data</w:t>
      </w:r>
      <w:r>
        <w:rPr>
          <w:spacing w:val="33"/>
          <w:w w:val="116"/>
          <w:sz w:val="16"/>
          <w:szCs w:val="16"/>
        </w:rPr>
        <w:t xml:space="preserve"> </w:t>
      </w:r>
      <w:r>
        <w:rPr>
          <w:w w:val="116"/>
          <w:sz w:val="16"/>
          <w:szCs w:val="16"/>
        </w:rPr>
        <w:t>pr</w:t>
      </w:r>
      <w:r>
        <w:rPr>
          <w:spacing w:val="6"/>
          <w:w w:val="116"/>
          <w:sz w:val="16"/>
          <w:szCs w:val="16"/>
        </w:rPr>
        <w:t>o</w:t>
      </w:r>
      <w:r>
        <w:rPr>
          <w:w w:val="116"/>
          <w:sz w:val="16"/>
          <w:szCs w:val="16"/>
        </w:rPr>
        <w:t>duction</w:t>
      </w:r>
      <w:r>
        <w:rPr>
          <w:spacing w:val="5"/>
          <w:w w:val="116"/>
          <w:sz w:val="16"/>
          <w:szCs w:val="16"/>
        </w:rPr>
        <w:t xml:space="preserve"> </w:t>
      </w:r>
      <w:proofErr w:type="spellStart"/>
      <w:r>
        <w:rPr>
          <w:w w:val="116"/>
          <w:sz w:val="16"/>
          <w:szCs w:val="16"/>
        </w:rPr>
        <w:t>ma</w:t>
      </w:r>
      <w:r>
        <w:rPr>
          <w:spacing w:val="-6"/>
          <w:w w:val="116"/>
          <w:sz w:val="16"/>
          <w:szCs w:val="16"/>
        </w:rPr>
        <w:t>k</w:t>
      </w:r>
      <w:r>
        <w:rPr>
          <w:w w:val="116"/>
          <w:sz w:val="16"/>
          <w:szCs w:val="16"/>
        </w:rPr>
        <w:t>espan</w:t>
      </w:r>
      <w:proofErr w:type="spellEnd"/>
      <w:r>
        <w:rPr>
          <w:spacing w:val="-1"/>
          <w:w w:val="116"/>
          <w:sz w:val="16"/>
          <w:szCs w:val="16"/>
        </w:rPr>
        <w:t xml:space="preserve"> </w:t>
      </w:r>
      <w:r>
        <w:rPr>
          <w:w w:val="113"/>
          <w:sz w:val="16"/>
          <w:szCs w:val="16"/>
        </w:rPr>
        <w:t>impr</w:t>
      </w:r>
      <w:r>
        <w:rPr>
          <w:spacing w:val="-5"/>
          <w:w w:val="113"/>
          <w:sz w:val="16"/>
          <w:szCs w:val="16"/>
        </w:rPr>
        <w:t>o</w:t>
      </w:r>
      <w:r>
        <w:rPr>
          <w:spacing w:val="-4"/>
          <w:w w:val="111"/>
          <w:sz w:val="16"/>
          <w:szCs w:val="16"/>
        </w:rPr>
        <w:t>v</w:t>
      </w:r>
      <w:r>
        <w:rPr>
          <w:w w:val="111"/>
          <w:sz w:val="16"/>
          <w:szCs w:val="16"/>
        </w:rPr>
        <w:t>eme</w:t>
      </w:r>
      <w:r>
        <w:rPr>
          <w:spacing w:val="-4"/>
          <w:w w:val="111"/>
          <w:sz w:val="16"/>
          <w:szCs w:val="16"/>
        </w:rPr>
        <w:t>n</w:t>
      </w:r>
      <w:r>
        <w:rPr>
          <w:w w:val="148"/>
          <w:sz w:val="16"/>
          <w:szCs w:val="16"/>
        </w:rPr>
        <w:t>t</w:t>
      </w:r>
      <w:r>
        <w:rPr>
          <w:sz w:val="16"/>
          <w:szCs w:val="16"/>
        </w:rPr>
        <w:t xml:space="preserve"> </w:t>
      </w:r>
      <w:r>
        <w:rPr>
          <w:spacing w:val="-19"/>
          <w:sz w:val="16"/>
          <w:szCs w:val="16"/>
        </w:rPr>
        <w:t xml:space="preserve"> </w:t>
      </w:r>
      <w:r>
        <w:rPr>
          <w:sz w:val="16"/>
          <w:szCs w:val="16"/>
        </w:rPr>
        <w:t>of</w:t>
      </w:r>
      <w:r>
        <w:rPr>
          <w:spacing w:val="24"/>
          <w:sz w:val="16"/>
          <w:szCs w:val="16"/>
        </w:rPr>
        <w:t xml:space="preserve"> </w:t>
      </w:r>
      <w:r>
        <w:rPr>
          <w:sz w:val="16"/>
          <w:szCs w:val="16"/>
        </w:rPr>
        <w:t xml:space="preserve">the </w:t>
      </w:r>
      <w:r>
        <w:rPr>
          <w:spacing w:val="20"/>
          <w:sz w:val="16"/>
          <w:szCs w:val="16"/>
        </w:rPr>
        <w:t xml:space="preserve"> </w:t>
      </w:r>
      <w:r>
        <w:rPr>
          <w:w w:val="111"/>
          <w:sz w:val="16"/>
          <w:szCs w:val="16"/>
        </w:rPr>
        <w:t>pro</w:t>
      </w:r>
      <w:r>
        <w:rPr>
          <w:spacing w:val="6"/>
          <w:w w:val="111"/>
          <w:sz w:val="16"/>
          <w:szCs w:val="16"/>
        </w:rPr>
        <w:t>p</w:t>
      </w:r>
      <w:r>
        <w:rPr>
          <w:w w:val="111"/>
          <w:sz w:val="16"/>
          <w:szCs w:val="16"/>
        </w:rPr>
        <w:t>osed</w:t>
      </w:r>
      <w:r>
        <w:rPr>
          <w:spacing w:val="22"/>
          <w:w w:val="111"/>
          <w:sz w:val="16"/>
          <w:szCs w:val="16"/>
        </w:rPr>
        <w:t xml:space="preserve"> </w:t>
      </w:r>
      <w:r>
        <w:rPr>
          <w:w w:val="110"/>
          <w:sz w:val="16"/>
          <w:szCs w:val="16"/>
        </w:rPr>
        <w:t>m</w:t>
      </w:r>
      <w:r>
        <w:rPr>
          <w:spacing w:val="5"/>
          <w:w w:val="110"/>
          <w:sz w:val="16"/>
          <w:szCs w:val="16"/>
        </w:rPr>
        <w:t>o</w:t>
      </w:r>
      <w:r>
        <w:rPr>
          <w:w w:val="110"/>
          <w:sz w:val="16"/>
          <w:szCs w:val="16"/>
        </w:rPr>
        <w:t xml:space="preserve">del </w:t>
      </w:r>
      <w:r>
        <w:rPr>
          <w:sz w:val="16"/>
          <w:szCs w:val="16"/>
        </w:rPr>
        <w:t>on</w:t>
      </w:r>
      <w:r>
        <w:rPr>
          <w:spacing w:val="26"/>
          <w:sz w:val="16"/>
          <w:szCs w:val="16"/>
        </w:rPr>
        <w:t xml:space="preserve"> </w:t>
      </w:r>
      <w:r>
        <w:rPr>
          <w:sz w:val="16"/>
          <w:szCs w:val="16"/>
        </w:rPr>
        <w:t xml:space="preserve">the </w:t>
      </w:r>
      <w:r>
        <w:rPr>
          <w:spacing w:val="8"/>
          <w:sz w:val="16"/>
          <w:szCs w:val="16"/>
        </w:rPr>
        <w:t xml:space="preserve"> </w:t>
      </w:r>
      <w:r>
        <w:rPr>
          <w:w w:val="117"/>
          <w:sz w:val="16"/>
          <w:szCs w:val="16"/>
        </w:rPr>
        <w:t>bandwidth</w:t>
      </w:r>
      <w:r>
        <w:rPr>
          <w:spacing w:val="2"/>
          <w:w w:val="117"/>
          <w:sz w:val="16"/>
          <w:szCs w:val="16"/>
        </w:rPr>
        <w:t xml:space="preserve"> </w:t>
      </w:r>
      <w:r>
        <w:rPr>
          <w:sz w:val="16"/>
          <w:szCs w:val="16"/>
        </w:rPr>
        <w:t>of</w:t>
      </w:r>
      <w:r>
        <w:rPr>
          <w:spacing w:val="11"/>
          <w:sz w:val="16"/>
          <w:szCs w:val="16"/>
        </w:rPr>
        <w:t xml:space="preserve"> </w:t>
      </w:r>
      <w:r>
        <w:rPr>
          <w:sz w:val="16"/>
          <w:szCs w:val="16"/>
        </w:rPr>
        <w:t xml:space="preserve">the </w:t>
      </w:r>
      <w:r>
        <w:rPr>
          <w:spacing w:val="8"/>
          <w:sz w:val="16"/>
          <w:szCs w:val="16"/>
        </w:rPr>
        <w:t xml:space="preserve"> </w:t>
      </w:r>
      <w:r>
        <w:rPr>
          <w:sz w:val="16"/>
          <w:szCs w:val="16"/>
        </w:rPr>
        <w:t xml:space="preserve">links  </w:t>
      </w:r>
      <w:r>
        <w:rPr>
          <w:spacing w:val="6"/>
          <w:w w:val="113"/>
          <w:sz w:val="16"/>
          <w:szCs w:val="16"/>
        </w:rPr>
        <w:t>b</w:t>
      </w:r>
      <w:r>
        <w:rPr>
          <w:w w:val="113"/>
          <w:sz w:val="16"/>
          <w:szCs w:val="16"/>
        </w:rPr>
        <w:t>e</w:t>
      </w:r>
      <w:r>
        <w:rPr>
          <w:spacing w:val="-6"/>
          <w:w w:val="113"/>
          <w:sz w:val="16"/>
          <w:szCs w:val="16"/>
        </w:rPr>
        <w:t>tw</w:t>
      </w:r>
      <w:r>
        <w:rPr>
          <w:w w:val="113"/>
          <w:sz w:val="16"/>
          <w:szCs w:val="16"/>
        </w:rPr>
        <w:t>een</w:t>
      </w:r>
      <w:r>
        <w:rPr>
          <w:spacing w:val="1"/>
          <w:w w:val="113"/>
          <w:sz w:val="16"/>
          <w:szCs w:val="16"/>
        </w:rPr>
        <w:t xml:space="preserve"> </w:t>
      </w:r>
      <w:r>
        <w:rPr>
          <w:w w:val="113"/>
          <w:sz w:val="16"/>
          <w:szCs w:val="16"/>
        </w:rPr>
        <w:t>remote</w:t>
      </w:r>
      <w:r>
        <w:rPr>
          <w:spacing w:val="8"/>
          <w:w w:val="113"/>
          <w:sz w:val="16"/>
          <w:szCs w:val="16"/>
        </w:rPr>
        <w:t xml:space="preserve"> </w:t>
      </w:r>
      <w:r>
        <w:rPr>
          <w:sz w:val="16"/>
          <w:szCs w:val="16"/>
        </w:rPr>
        <w:t>n</w:t>
      </w:r>
      <w:r>
        <w:rPr>
          <w:spacing w:val="5"/>
          <w:sz w:val="16"/>
          <w:szCs w:val="16"/>
        </w:rPr>
        <w:t>o</w:t>
      </w:r>
      <w:r>
        <w:rPr>
          <w:sz w:val="16"/>
          <w:szCs w:val="16"/>
        </w:rPr>
        <w:t xml:space="preserve">des </w:t>
      </w:r>
      <w:r>
        <w:rPr>
          <w:spacing w:val="8"/>
          <w:sz w:val="16"/>
          <w:szCs w:val="16"/>
        </w:rPr>
        <w:t xml:space="preserve"> </w:t>
      </w:r>
      <w:r>
        <w:rPr>
          <w:sz w:val="16"/>
          <w:szCs w:val="16"/>
        </w:rPr>
        <w:t>in</w:t>
      </w:r>
      <w:r>
        <w:rPr>
          <w:spacing w:val="24"/>
          <w:sz w:val="16"/>
          <w:szCs w:val="16"/>
        </w:rPr>
        <w:t xml:space="preserve"> </w:t>
      </w:r>
      <w:r>
        <w:rPr>
          <w:sz w:val="16"/>
          <w:szCs w:val="16"/>
        </w:rPr>
        <w:t xml:space="preserve">the </w:t>
      </w:r>
      <w:r>
        <w:rPr>
          <w:spacing w:val="7"/>
          <w:sz w:val="16"/>
          <w:szCs w:val="16"/>
        </w:rPr>
        <w:t xml:space="preserve"> </w:t>
      </w:r>
      <w:r>
        <w:rPr>
          <w:w w:val="113"/>
          <w:sz w:val="16"/>
          <w:szCs w:val="16"/>
        </w:rPr>
        <w:t>si</w:t>
      </w:r>
      <w:r>
        <w:rPr>
          <w:spacing w:val="-6"/>
          <w:w w:val="113"/>
          <w:sz w:val="16"/>
          <w:szCs w:val="16"/>
        </w:rPr>
        <w:t>m</w:t>
      </w:r>
      <w:r>
        <w:rPr>
          <w:w w:val="113"/>
          <w:sz w:val="16"/>
          <w:szCs w:val="16"/>
        </w:rPr>
        <w:t>ulations</w:t>
      </w:r>
      <w:r>
        <w:rPr>
          <w:spacing w:val="7"/>
          <w:w w:val="113"/>
          <w:sz w:val="16"/>
          <w:szCs w:val="16"/>
        </w:rPr>
        <w:t xml:space="preserve"> </w:t>
      </w:r>
      <w:r>
        <w:rPr>
          <w:sz w:val="16"/>
          <w:szCs w:val="16"/>
        </w:rPr>
        <w:t xml:space="preserve">with </w:t>
      </w:r>
      <w:r>
        <w:rPr>
          <w:spacing w:val="12"/>
          <w:sz w:val="16"/>
          <w:szCs w:val="16"/>
        </w:rPr>
        <w:t xml:space="preserve"> </w:t>
      </w:r>
      <w:r>
        <w:rPr>
          <w:spacing w:val="-6"/>
          <w:w w:val="112"/>
          <w:sz w:val="16"/>
          <w:szCs w:val="16"/>
        </w:rPr>
        <w:t>m</w:t>
      </w:r>
      <w:r>
        <w:rPr>
          <w:w w:val="112"/>
          <w:sz w:val="16"/>
          <w:szCs w:val="16"/>
        </w:rPr>
        <w:t>ultiple</w:t>
      </w:r>
      <w:r>
        <w:rPr>
          <w:spacing w:val="18"/>
          <w:w w:val="112"/>
          <w:sz w:val="16"/>
          <w:szCs w:val="16"/>
        </w:rPr>
        <w:t xml:space="preserve"> </w:t>
      </w:r>
      <w:proofErr w:type="spellStart"/>
      <w:r>
        <w:rPr>
          <w:w w:val="112"/>
          <w:sz w:val="16"/>
          <w:szCs w:val="16"/>
        </w:rPr>
        <w:t>compu</w:t>
      </w:r>
      <w:proofErr w:type="spellEnd"/>
      <w:r>
        <w:rPr>
          <w:w w:val="112"/>
          <w:sz w:val="16"/>
          <w:szCs w:val="16"/>
        </w:rPr>
        <w:t xml:space="preserve">- </w:t>
      </w:r>
      <w:proofErr w:type="spellStart"/>
      <w:r>
        <w:rPr>
          <w:w w:val="119"/>
          <w:sz w:val="16"/>
          <w:szCs w:val="16"/>
        </w:rPr>
        <w:t>tational</w:t>
      </w:r>
      <w:proofErr w:type="spellEnd"/>
      <w:r>
        <w:rPr>
          <w:spacing w:val="9"/>
          <w:w w:val="119"/>
          <w:sz w:val="16"/>
          <w:szCs w:val="16"/>
        </w:rPr>
        <w:t xml:space="preserve"> </w:t>
      </w:r>
      <w:r>
        <w:rPr>
          <w:w w:val="111"/>
          <w:sz w:val="16"/>
          <w:szCs w:val="16"/>
        </w:rPr>
        <w:t>n</w:t>
      </w:r>
      <w:r>
        <w:rPr>
          <w:spacing w:val="5"/>
          <w:w w:val="111"/>
          <w:sz w:val="16"/>
          <w:szCs w:val="16"/>
        </w:rPr>
        <w:t>o</w:t>
      </w:r>
      <w:r>
        <w:rPr>
          <w:w w:val="111"/>
          <w:sz w:val="16"/>
          <w:szCs w:val="16"/>
        </w:rPr>
        <w:t>des.</w:t>
      </w:r>
    </w:p>
    <w:p w:rsidR="00C45AA3" w:rsidRDefault="00C45AA3">
      <w:pPr>
        <w:spacing w:before="6" w:line="140" w:lineRule="exact"/>
        <w:rPr>
          <w:sz w:val="15"/>
          <w:szCs w:val="15"/>
        </w:rPr>
      </w:pPr>
    </w:p>
    <w:p w:rsidR="00C45AA3" w:rsidRDefault="00C45AA3">
      <w:pPr>
        <w:spacing w:line="200" w:lineRule="exact"/>
      </w:pPr>
    </w:p>
    <w:p w:rsidR="00C45AA3" w:rsidRDefault="00C45AA3">
      <w:pPr>
        <w:spacing w:line="200" w:lineRule="exact"/>
      </w:pPr>
    </w:p>
    <w:p w:rsidR="00C45AA3" w:rsidRDefault="00DC4C15">
      <w:pPr>
        <w:spacing w:line="265" w:lineRule="auto"/>
        <w:ind w:left="100" w:right="1841"/>
        <w:jc w:val="both"/>
        <w:rPr>
          <w:sz w:val="18"/>
          <w:szCs w:val="18"/>
        </w:rPr>
      </w:pPr>
      <w:proofErr w:type="gramStart"/>
      <w:r>
        <w:rPr>
          <w:sz w:val="18"/>
          <w:szCs w:val="18"/>
        </w:rPr>
        <w:t xml:space="preserve">the </w:t>
      </w:r>
      <w:r>
        <w:rPr>
          <w:spacing w:val="10"/>
          <w:sz w:val="18"/>
          <w:szCs w:val="18"/>
        </w:rPr>
        <w:t xml:space="preserve"> </w:t>
      </w:r>
      <w:r>
        <w:rPr>
          <w:sz w:val="18"/>
          <w:szCs w:val="18"/>
        </w:rPr>
        <w:t>higher</w:t>
      </w:r>
      <w:proofErr w:type="gramEnd"/>
      <w:r>
        <w:rPr>
          <w:sz w:val="18"/>
          <w:szCs w:val="18"/>
        </w:rPr>
        <w:t xml:space="preserve"> </w:t>
      </w:r>
      <w:r>
        <w:rPr>
          <w:spacing w:val="17"/>
          <w:sz w:val="18"/>
          <w:szCs w:val="18"/>
        </w:rPr>
        <w:t xml:space="preserve"> </w:t>
      </w:r>
      <w:r>
        <w:rPr>
          <w:sz w:val="18"/>
          <w:szCs w:val="18"/>
        </w:rPr>
        <w:t xml:space="preserve">CPU </w:t>
      </w:r>
      <w:r>
        <w:rPr>
          <w:spacing w:val="20"/>
          <w:sz w:val="18"/>
          <w:szCs w:val="18"/>
        </w:rPr>
        <w:t xml:space="preserve"> </w:t>
      </w:r>
      <w:r>
        <w:rPr>
          <w:w w:val="115"/>
          <w:sz w:val="18"/>
          <w:szCs w:val="18"/>
        </w:rPr>
        <w:t>utilization.</w:t>
      </w:r>
      <w:r>
        <w:rPr>
          <w:spacing w:val="-9"/>
          <w:w w:val="115"/>
          <w:sz w:val="18"/>
          <w:szCs w:val="18"/>
        </w:rPr>
        <w:t xml:space="preserve"> </w:t>
      </w:r>
      <w:r>
        <w:rPr>
          <w:spacing w:val="-6"/>
          <w:w w:val="115"/>
          <w:sz w:val="18"/>
          <w:szCs w:val="18"/>
        </w:rPr>
        <w:t>A</w:t>
      </w:r>
      <w:r>
        <w:rPr>
          <w:w w:val="115"/>
          <w:sz w:val="18"/>
          <w:szCs w:val="18"/>
        </w:rPr>
        <w:t>t</w:t>
      </w:r>
      <w:r>
        <w:rPr>
          <w:spacing w:val="16"/>
          <w:w w:val="115"/>
          <w:sz w:val="18"/>
          <w:szCs w:val="18"/>
        </w:rPr>
        <w:t xml:space="preserve"> </w:t>
      </w:r>
      <w:r>
        <w:rPr>
          <w:sz w:val="18"/>
          <w:szCs w:val="18"/>
        </w:rPr>
        <w:t xml:space="preserve">the </w:t>
      </w:r>
      <w:r>
        <w:rPr>
          <w:spacing w:val="10"/>
          <w:sz w:val="18"/>
          <w:szCs w:val="18"/>
        </w:rPr>
        <w:t xml:space="preserve"> </w:t>
      </w:r>
      <w:r>
        <w:rPr>
          <w:sz w:val="18"/>
          <w:szCs w:val="18"/>
        </w:rPr>
        <w:t xml:space="preserve">same </w:t>
      </w:r>
      <w:r>
        <w:rPr>
          <w:spacing w:val="5"/>
          <w:sz w:val="18"/>
          <w:szCs w:val="18"/>
        </w:rPr>
        <w:t xml:space="preserve"> </w:t>
      </w:r>
      <w:r>
        <w:rPr>
          <w:sz w:val="18"/>
          <w:szCs w:val="18"/>
        </w:rPr>
        <w:t xml:space="preserve">time </w:t>
      </w:r>
      <w:r>
        <w:rPr>
          <w:spacing w:val="13"/>
          <w:sz w:val="18"/>
          <w:szCs w:val="18"/>
        </w:rPr>
        <w:t xml:space="preserve"> </w:t>
      </w:r>
      <w:r>
        <w:rPr>
          <w:sz w:val="18"/>
          <w:szCs w:val="18"/>
        </w:rPr>
        <w:t xml:space="preserve">the </w:t>
      </w:r>
      <w:r>
        <w:rPr>
          <w:spacing w:val="10"/>
          <w:sz w:val="18"/>
          <w:szCs w:val="18"/>
        </w:rPr>
        <w:t xml:space="preserve"> </w:t>
      </w:r>
      <w:r>
        <w:rPr>
          <w:sz w:val="18"/>
          <w:szCs w:val="18"/>
        </w:rPr>
        <w:t>op</w:t>
      </w:r>
      <w:r>
        <w:rPr>
          <w:spacing w:val="6"/>
          <w:sz w:val="18"/>
          <w:szCs w:val="18"/>
        </w:rPr>
        <w:t>p</w:t>
      </w:r>
      <w:r>
        <w:rPr>
          <w:sz w:val="18"/>
          <w:szCs w:val="18"/>
        </w:rPr>
        <w:t xml:space="preserve">osite </w:t>
      </w:r>
      <w:r>
        <w:rPr>
          <w:spacing w:val="26"/>
          <w:sz w:val="18"/>
          <w:szCs w:val="18"/>
        </w:rPr>
        <w:t xml:space="preserve"> </w:t>
      </w:r>
      <w:r>
        <w:rPr>
          <w:w w:val="114"/>
          <w:sz w:val="18"/>
          <w:szCs w:val="18"/>
        </w:rPr>
        <w:t>transfer</w:t>
      </w:r>
      <w:r>
        <w:rPr>
          <w:spacing w:val="8"/>
          <w:w w:val="114"/>
          <w:sz w:val="18"/>
          <w:szCs w:val="18"/>
        </w:rPr>
        <w:t xml:space="preserve"> </w:t>
      </w:r>
      <w:r>
        <w:rPr>
          <w:w w:val="114"/>
          <w:sz w:val="18"/>
          <w:szCs w:val="18"/>
        </w:rPr>
        <w:t>paths</w:t>
      </w:r>
      <w:r>
        <w:rPr>
          <w:spacing w:val="22"/>
          <w:w w:val="114"/>
          <w:sz w:val="18"/>
          <w:szCs w:val="18"/>
        </w:rPr>
        <w:t xml:space="preserve"> </w:t>
      </w:r>
      <w:r>
        <w:rPr>
          <w:sz w:val="18"/>
          <w:szCs w:val="18"/>
        </w:rPr>
        <w:t xml:space="preserve">are </w:t>
      </w:r>
      <w:r>
        <w:rPr>
          <w:spacing w:val="1"/>
          <w:sz w:val="18"/>
          <w:szCs w:val="18"/>
        </w:rPr>
        <w:t xml:space="preserve"> </w:t>
      </w:r>
      <w:r>
        <w:rPr>
          <w:sz w:val="18"/>
          <w:szCs w:val="18"/>
        </w:rPr>
        <w:t xml:space="preserve">used </w:t>
      </w:r>
      <w:r>
        <w:rPr>
          <w:spacing w:val="1"/>
          <w:sz w:val="18"/>
          <w:szCs w:val="18"/>
        </w:rPr>
        <w:t xml:space="preserve"> </w:t>
      </w:r>
      <w:r>
        <w:rPr>
          <w:w w:val="116"/>
          <w:sz w:val="18"/>
          <w:szCs w:val="18"/>
        </w:rPr>
        <w:t xml:space="preserve">to </w:t>
      </w:r>
      <w:r>
        <w:rPr>
          <w:w w:val="115"/>
          <w:sz w:val="18"/>
          <w:szCs w:val="18"/>
        </w:rPr>
        <w:t>transfer</w:t>
      </w:r>
      <w:r>
        <w:rPr>
          <w:spacing w:val="8"/>
          <w:w w:val="115"/>
          <w:sz w:val="18"/>
          <w:szCs w:val="18"/>
        </w:rPr>
        <w:t xml:space="preserve"> </w:t>
      </w:r>
      <w:r>
        <w:rPr>
          <w:w w:val="115"/>
          <w:sz w:val="18"/>
          <w:szCs w:val="18"/>
        </w:rPr>
        <w:t>output</w:t>
      </w:r>
      <w:r>
        <w:rPr>
          <w:spacing w:val="28"/>
          <w:w w:val="115"/>
          <w:sz w:val="18"/>
          <w:szCs w:val="18"/>
        </w:rPr>
        <w:t xml:space="preserve"> </w:t>
      </w:r>
      <w:r>
        <w:rPr>
          <w:sz w:val="18"/>
          <w:szCs w:val="18"/>
        </w:rPr>
        <w:t>files,</w:t>
      </w:r>
      <w:r>
        <w:rPr>
          <w:spacing w:val="29"/>
          <w:sz w:val="18"/>
          <w:szCs w:val="18"/>
        </w:rPr>
        <w:t xml:space="preserve"> </w:t>
      </w:r>
      <w:r>
        <w:rPr>
          <w:sz w:val="18"/>
          <w:szCs w:val="18"/>
        </w:rPr>
        <w:t xml:space="preserve">and </w:t>
      </w:r>
      <w:r>
        <w:rPr>
          <w:spacing w:val="17"/>
          <w:sz w:val="18"/>
          <w:szCs w:val="18"/>
        </w:rPr>
        <w:t xml:space="preserve"> </w:t>
      </w:r>
      <w:r>
        <w:rPr>
          <w:w w:val="125"/>
          <w:sz w:val="18"/>
          <w:szCs w:val="18"/>
        </w:rPr>
        <w:t>that</w:t>
      </w:r>
      <w:r>
        <w:rPr>
          <w:spacing w:val="15"/>
          <w:w w:val="125"/>
          <w:sz w:val="18"/>
          <w:szCs w:val="18"/>
        </w:rPr>
        <w:t xml:space="preserve"> </w:t>
      </w:r>
      <w:r>
        <w:rPr>
          <w:sz w:val="18"/>
          <w:szCs w:val="18"/>
        </w:rPr>
        <w:t>all</w:t>
      </w:r>
      <w:r>
        <w:rPr>
          <w:spacing w:val="-5"/>
          <w:sz w:val="18"/>
          <w:szCs w:val="18"/>
        </w:rPr>
        <w:t>o</w:t>
      </w:r>
      <w:r>
        <w:rPr>
          <w:sz w:val="18"/>
          <w:szCs w:val="18"/>
        </w:rPr>
        <w:t xml:space="preserve">ws  to </w:t>
      </w:r>
      <w:r>
        <w:rPr>
          <w:spacing w:val="2"/>
          <w:sz w:val="18"/>
          <w:szCs w:val="18"/>
        </w:rPr>
        <w:t xml:space="preserve"> </w:t>
      </w:r>
      <w:r>
        <w:rPr>
          <w:spacing w:val="-5"/>
          <w:sz w:val="18"/>
          <w:szCs w:val="18"/>
        </w:rPr>
        <w:t>av</w:t>
      </w:r>
      <w:r>
        <w:rPr>
          <w:sz w:val="18"/>
          <w:szCs w:val="18"/>
        </w:rPr>
        <w:t xml:space="preserve">oid </w:t>
      </w:r>
      <w:r>
        <w:rPr>
          <w:spacing w:val="13"/>
          <w:sz w:val="18"/>
          <w:szCs w:val="18"/>
        </w:rPr>
        <w:t xml:space="preserve"> </w:t>
      </w:r>
      <w:r>
        <w:rPr>
          <w:spacing w:val="5"/>
          <w:sz w:val="18"/>
          <w:szCs w:val="18"/>
        </w:rPr>
        <w:t>p</w:t>
      </w:r>
      <w:r>
        <w:rPr>
          <w:sz w:val="18"/>
          <w:szCs w:val="18"/>
        </w:rPr>
        <w:t xml:space="preserve">ossible </w:t>
      </w:r>
      <w:r>
        <w:rPr>
          <w:spacing w:val="15"/>
          <w:sz w:val="18"/>
          <w:szCs w:val="18"/>
        </w:rPr>
        <w:t xml:space="preserve"> </w:t>
      </w:r>
      <w:r>
        <w:rPr>
          <w:spacing w:val="5"/>
          <w:w w:val="110"/>
          <w:sz w:val="18"/>
          <w:szCs w:val="18"/>
        </w:rPr>
        <w:t>b</w:t>
      </w:r>
      <w:r>
        <w:rPr>
          <w:w w:val="110"/>
          <w:sz w:val="18"/>
          <w:szCs w:val="18"/>
        </w:rPr>
        <w:t>ottlene</w:t>
      </w:r>
      <w:r>
        <w:rPr>
          <w:spacing w:val="-4"/>
          <w:w w:val="110"/>
          <w:sz w:val="18"/>
          <w:szCs w:val="18"/>
        </w:rPr>
        <w:t>c</w:t>
      </w:r>
      <w:r>
        <w:rPr>
          <w:w w:val="110"/>
          <w:sz w:val="18"/>
          <w:szCs w:val="18"/>
        </w:rPr>
        <w:t>ks.</w:t>
      </w:r>
      <w:r>
        <w:rPr>
          <w:spacing w:val="22"/>
          <w:w w:val="110"/>
          <w:sz w:val="18"/>
          <w:szCs w:val="18"/>
        </w:rPr>
        <w:t xml:space="preserve"> </w:t>
      </w:r>
      <w:proofErr w:type="gramStart"/>
      <w:r>
        <w:rPr>
          <w:sz w:val="18"/>
          <w:szCs w:val="18"/>
        </w:rPr>
        <w:t xml:space="preserve">According </w:t>
      </w:r>
      <w:r>
        <w:rPr>
          <w:spacing w:val="34"/>
          <w:sz w:val="18"/>
          <w:szCs w:val="18"/>
        </w:rPr>
        <w:t xml:space="preserve"> </w:t>
      </w:r>
      <w:r>
        <w:rPr>
          <w:sz w:val="18"/>
          <w:szCs w:val="18"/>
        </w:rPr>
        <w:t>to</w:t>
      </w:r>
      <w:proofErr w:type="gramEnd"/>
      <w:r>
        <w:rPr>
          <w:sz w:val="18"/>
          <w:szCs w:val="18"/>
        </w:rPr>
        <w:t xml:space="preserve"> </w:t>
      </w:r>
      <w:r>
        <w:rPr>
          <w:spacing w:val="2"/>
          <w:sz w:val="18"/>
          <w:szCs w:val="18"/>
        </w:rPr>
        <w:t xml:space="preserve"> </w:t>
      </w:r>
      <w:r>
        <w:rPr>
          <w:w w:val="116"/>
          <w:sz w:val="18"/>
          <w:szCs w:val="18"/>
        </w:rPr>
        <w:t xml:space="preserve">the </w:t>
      </w:r>
      <w:r>
        <w:rPr>
          <w:w w:val="111"/>
          <w:sz w:val="18"/>
          <w:szCs w:val="18"/>
        </w:rPr>
        <w:t>results,</w:t>
      </w:r>
      <w:r>
        <w:rPr>
          <w:spacing w:val="9"/>
          <w:w w:val="111"/>
          <w:sz w:val="18"/>
          <w:szCs w:val="18"/>
        </w:rPr>
        <w:t xml:space="preserve"> </w:t>
      </w:r>
      <w:r>
        <w:rPr>
          <w:sz w:val="18"/>
          <w:szCs w:val="18"/>
        </w:rPr>
        <w:t xml:space="preserve">the </w:t>
      </w:r>
      <w:r>
        <w:rPr>
          <w:spacing w:val="3"/>
          <w:sz w:val="18"/>
          <w:szCs w:val="18"/>
        </w:rPr>
        <w:t xml:space="preserve"> </w:t>
      </w:r>
      <w:r>
        <w:rPr>
          <w:w w:val="112"/>
          <w:sz w:val="18"/>
          <w:szCs w:val="18"/>
        </w:rPr>
        <w:t>additional</w:t>
      </w:r>
      <w:r>
        <w:rPr>
          <w:spacing w:val="10"/>
          <w:w w:val="112"/>
          <w:sz w:val="18"/>
          <w:szCs w:val="18"/>
        </w:rPr>
        <w:t xml:space="preserve"> </w:t>
      </w:r>
      <w:r>
        <w:rPr>
          <w:sz w:val="18"/>
          <w:szCs w:val="18"/>
        </w:rPr>
        <w:t>usage</w:t>
      </w:r>
      <w:r>
        <w:rPr>
          <w:spacing w:val="43"/>
          <w:sz w:val="18"/>
          <w:szCs w:val="18"/>
        </w:rPr>
        <w:t xml:space="preserve"> </w:t>
      </w:r>
      <w:r>
        <w:rPr>
          <w:sz w:val="18"/>
          <w:szCs w:val="18"/>
        </w:rPr>
        <w:t>of</w:t>
      </w:r>
      <w:r>
        <w:rPr>
          <w:spacing w:val="10"/>
          <w:sz w:val="18"/>
          <w:szCs w:val="18"/>
        </w:rPr>
        <w:t xml:space="preserve"> </w:t>
      </w:r>
      <w:r>
        <w:rPr>
          <w:sz w:val="18"/>
          <w:szCs w:val="18"/>
        </w:rPr>
        <w:t>an</w:t>
      </w:r>
      <w:r>
        <w:rPr>
          <w:spacing w:val="37"/>
          <w:sz w:val="18"/>
          <w:szCs w:val="18"/>
        </w:rPr>
        <w:t xml:space="preserve"> </w:t>
      </w:r>
      <w:r>
        <w:rPr>
          <w:spacing w:val="-5"/>
          <w:w w:val="110"/>
          <w:sz w:val="18"/>
          <w:szCs w:val="18"/>
        </w:rPr>
        <w:t>a</w:t>
      </w:r>
      <w:r>
        <w:rPr>
          <w:spacing w:val="-11"/>
          <w:w w:val="110"/>
          <w:sz w:val="18"/>
          <w:szCs w:val="18"/>
        </w:rPr>
        <w:t>v</w:t>
      </w:r>
      <w:r>
        <w:rPr>
          <w:w w:val="110"/>
          <w:sz w:val="18"/>
          <w:szCs w:val="18"/>
        </w:rPr>
        <w:t>ailable</w:t>
      </w:r>
      <w:r>
        <w:rPr>
          <w:spacing w:val="3"/>
          <w:w w:val="110"/>
          <w:sz w:val="18"/>
          <w:szCs w:val="18"/>
        </w:rPr>
        <w:t xml:space="preserve"> </w:t>
      </w:r>
      <w:r>
        <w:rPr>
          <w:w w:val="110"/>
          <w:sz w:val="18"/>
          <w:szCs w:val="18"/>
        </w:rPr>
        <w:t>bandwidth</w:t>
      </w:r>
      <w:r>
        <w:rPr>
          <w:spacing w:val="32"/>
          <w:w w:val="110"/>
          <w:sz w:val="18"/>
          <w:szCs w:val="18"/>
        </w:rPr>
        <w:t xml:space="preserve"> </w:t>
      </w:r>
      <w:r>
        <w:rPr>
          <w:spacing w:val="5"/>
          <w:sz w:val="18"/>
          <w:szCs w:val="18"/>
        </w:rPr>
        <w:t>b</w:t>
      </w:r>
      <w:r>
        <w:rPr>
          <w:sz w:val="18"/>
          <w:szCs w:val="18"/>
        </w:rPr>
        <w:t>e</w:t>
      </w:r>
      <w:r>
        <w:rPr>
          <w:spacing w:val="-5"/>
          <w:sz w:val="18"/>
          <w:szCs w:val="18"/>
        </w:rPr>
        <w:t>tw</w:t>
      </w:r>
      <w:r>
        <w:rPr>
          <w:sz w:val="18"/>
          <w:szCs w:val="18"/>
        </w:rPr>
        <w:t xml:space="preserve">een </w:t>
      </w:r>
      <w:r>
        <w:rPr>
          <w:spacing w:val="21"/>
          <w:sz w:val="18"/>
          <w:szCs w:val="18"/>
        </w:rPr>
        <w:t xml:space="preserve"> </w:t>
      </w:r>
      <w:r>
        <w:rPr>
          <w:sz w:val="18"/>
          <w:szCs w:val="18"/>
        </w:rPr>
        <w:t xml:space="preserve">remote </w:t>
      </w:r>
      <w:r>
        <w:rPr>
          <w:spacing w:val="19"/>
          <w:sz w:val="18"/>
          <w:szCs w:val="18"/>
        </w:rPr>
        <w:t xml:space="preserve"> </w:t>
      </w:r>
      <w:r>
        <w:rPr>
          <w:sz w:val="18"/>
          <w:szCs w:val="18"/>
        </w:rPr>
        <w:t>n</w:t>
      </w:r>
      <w:r>
        <w:rPr>
          <w:spacing w:val="5"/>
          <w:sz w:val="18"/>
          <w:szCs w:val="18"/>
        </w:rPr>
        <w:t>o</w:t>
      </w:r>
      <w:r>
        <w:rPr>
          <w:sz w:val="18"/>
          <w:szCs w:val="18"/>
        </w:rPr>
        <w:t xml:space="preserve">des, </w:t>
      </w:r>
      <w:r>
        <w:rPr>
          <w:spacing w:val="3"/>
          <w:sz w:val="18"/>
          <w:szCs w:val="18"/>
        </w:rPr>
        <w:t xml:space="preserve"> </w:t>
      </w:r>
      <w:r>
        <w:rPr>
          <w:sz w:val="18"/>
          <w:szCs w:val="18"/>
        </w:rPr>
        <w:t>e</w:t>
      </w:r>
      <w:r>
        <w:rPr>
          <w:spacing w:val="-5"/>
          <w:sz w:val="18"/>
          <w:szCs w:val="18"/>
        </w:rPr>
        <w:t>v</w:t>
      </w:r>
      <w:r>
        <w:rPr>
          <w:sz w:val="18"/>
          <w:szCs w:val="18"/>
        </w:rPr>
        <w:t>en</w:t>
      </w:r>
      <w:r>
        <w:rPr>
          <w:spacing w:val="35"/>
          <w:sz w:val="18"/>
          <w:szCs w:val="18"/>
        </w:rPr>
        <w:t xml:space="preserve"> </w:t>
      </w:r>
      <w:r>
        <w:rPr>
          <w:w w:val="109"/>
          <w:sz w:val="18"/>
          <w:szCs w:val="18"/>
        </w:rPr>
        <w:t xml:space="preserve">as </w:t>
      </w:r>
      <w:r>
        <w:rPr>
          <w:sz w:val="18"/>
          <w:szCs w:val="18"/>
        </w:rPr>
        <w:t>l</w:t>
      </w:r>
      <w:r>
        <w:rPr>
          <w:spacing w:val="-5"/>
          <w:sz w:val="18"/>
          <w:szCs w:val="18"/>
        </w:rPr>
        <w:t>o</w:t>
      </w:r>
      <w:r>
        <w:rPr>
          <w:sz w:val="18"/>
          <w:szCs w:val="18"/>
        </w:rPr>
        <w:t>w</w:t>
      </w:r>
      <w:r>
        <w:rPr>
          <w:spacing w:val="22"/>
          <w:sz w:val="18"/>
          <w:szCs w:val="18"/>
        </w:rPr>
        <w:t xml:space="preserve"> </w:t>
      </w:r>
      <w:r>
        <w:rPr>
          <w:sz w:val="18"/>
          <w:szCs w:val="18"/>
        </w:rPr>
        <w:t>as</w:t>
      </w:r>
      <w:r>
        <w:rPr>
          <w:spacing w:val="30"/>
          <w:sz w:val="18"/>
          <w:szCs w:val="18"/>
        </w:rPr>
        <w:t xml:space="preserve"> </w:t>
      </w:r>
      <w:r>
        <w:rPr>
          <w:sz w:val="18"/>
          <w:szCs w:val="18"/>
        </w:rPr>
        <w:t>20</w:t>
      </w:r>
      <w:r>
        <w:rPr>
          <w:spacing w:val="21"/>
          <w:sz w:val="18"/>
          <w:szCs w:val="18"/>
        </w:rPr>
        <w:t xml:space="preserve"> </w:t>
      </w:r>
      <w:r>
        <w:rPr>
          <w:sz w:val="18"/>
          <w:szCs w:val="18"/>
        </w:rPr>
        <w:t xml:space="preserve">Mbps, </w:t>
      </w:r>
      <w:r>
        <w:rPr>
          <w:spacing w:val="13"/>
          <w:sz w:val="18"/>
          <w:szCs w:val="18"/>
        </w:rPr>
        <w:t xml:space="preserve"> </w:t>
      </w:r>
      <w:r>
        <w:rPr>
          <w:sz w:val="18"/>
          <w:szCs w:val="18"/>
        </w:rPr>
        <w:t>can</w:t>
      </w:r>
      <w:r>
        <w:rPr>
          <w:spacing w:val="42"/>
          <w:sz w:val="18"/>
          <w:szCs w:val="18"/>
        </w:rPr>
        <w:t xml:space="preserve"> </w:t>
      </w:r>
      <w:r>
        <w:rPr>
          <w:sz w:val="18"/>
          <w:szCs w:val="18"/>
        </w:rPr>
        <w:t xml:space="preserve">result </w:t>
      </w:r>
      <w:r>
        <w:rPr>
          <w:spacing w:val="24"/>
          <w:sz w:val="18"/>
          <w:szCs w:val="18"/>
        </w:rPr>
        <w:t xml:space="preserve"> </w:t>
      </w:r>
      <w:r>
        <w:rPr>
          <w:sz w:val="18"/>
          <w:szCs w:val="18"/>
        </w:rPr>
        <w:t>in</w:t>
      </w:r>
      <w:r>
        <w:rPr>
          <w:spacing w:val="30"/>
          <w:sz w:val="18"/>
          <w:szCs w:val="18"/>
        </w:rPr>
        <w:t xml:space="preserve"> </w:t>
      </w:r>
      <w:r>
        <w:rPr>
          <w:sz w:val="18"/>
          <w:szCs w:val="18"/>
        </w:rPr>
        <w:t>a</w:t>
      </w:r>
      <w:r>
        <w:rPr>
          <w:spacing w:val="29"/>
          <w:sz w:val="18"/>
          <w:szCs w:val="18"/>
        </w:rPr>
        <w:t xml:space="preserve"> </w:t>
      </w:r>
      <w:r>
        <w:rPr>
          <w:w w:val="105"/>
          <w:sz w:val="18"/>
          <w:szCs w:val="18"/>
        </w:rPr>
        <w:t>significa</w:t>
      </w:r>
      <w:r>
        <w:rPr>
          <w:spacing w:val="-4"/>
          <w:w w:val="105"/>
          <w:sz w:val="18"/>
          <w:szCs w:val="18"/>
        </w:rPr>
        <w:t>n</w:t>
      </w:r>
      <w:r>
        <w:rPr>
          <w:w w:val="143"/>
          <w:sz w:val="18"/>
          <w:szCs w:val="18"/>
        </w:rPr>
        <w:t>t</w:t>
      </w:r>
      <w:r>
        <w:rPr>
          <w:spacing w:val="17"/>
          <w:sz w:val="18"/>
          <w:szCs w:val="18"/>
        </w:rPr>
        <w:t xml:space="preserve"> </w:t>
      </w:r>
      <w:r>
        <w:rPr>
          <w:spacing w:val="5"/>
          <w:w w:val="108"/>
          <w:sz w:val="18"/>
          <w:szCs w:val="18"/>
        </w:rPr>
        <w:t>p</w:t>
      </w:r>
      <w:r>
        <w:rPr>
          <w:w w:val="108"/>
          <w:sz w:val="18"/>
          <w:szCs w:val="18"/>
        </w:rPr>
        <w:t>erformance</w:t>
      </w:r>
      <w:r>
        <w:rPr>
          <w:spacing w:val="17"/>
          <w:w w:val="108"/>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29"/>
          <w:sz w:val="18"/>
          <w:szCs w:val="18"/>
        </w:rPr>
        <w:t>t.</w:t>
      </w:r>
    </w:p>
    <w:p w:rsidR="00C45AA3" w:rsidRDefault="00DC4C15">
      <w:pPr>
        <w:spacing w:before="1" w:line="265" w:lineRule="auto"/>
        <w:ind w:left="100" w:right="1840" w:firstLine="299"/>
        <w:jc w:val="both"/>
        <w:rPr>
          <w:sz w:val="18"/>
          <w:szCs w:val="18"/>
        </w:rPr>
      </w:pPr>
      <w:r>
        <w:pict>
          <v:group id="_x0000_s1035" style="position:absolute;left:0;text-align:left;margin-left:306.55pt;margin-top:31.15pt;width:2.75pt;height:0;z-index:-1764;mso-position-horizontal-relative:page" coordorigin="6131,623" coordsize="55,0">
            <v:shape id="_x0000_s1036" style="position:absolute;left:6131;top:623;width:55;height:0" coordorigin="6131,623" coordsize="55,0" path="m6131,623r55,e" filled="f" strokeweight=".14042mm">
              <v:path arrowok="t"/>
            </v:shape>
            <w10:wrap anchorx="page"/>
          </v:group>
        </w:pict>
      </w:r>
      <w:r>
        <w:pict>
          <v:group id="_x0000_s1033" style="position:absolute;left:0;text-align:left;margin-left:370.7pt;margin-top:31.15pt;width:2.75pt;height:0;z-index:-1763;mso-position-horizontal-relative:page" coordorigin="7414,623" coordsize="55,0">
            <v:shape id="_x0000_s1034" style="position:absolute;left:7414;top:623;width:55;height:0" coordorigin="7414,623" coordsize="55,0" path="m7414,623r55,e" filled="f" strokeweight=".14042mm">
              <v:path arrowok="t"/>
            </v:shape>
            <w10:wrap anchorx="page"/>
          </v:group>
        </w:pict>
      </w:r>
      <w:r>
        <w:pict>
          <v:group id="_x0000_s1031" style="position:absolute;left:0;text-align:left;margin-left:101.35pt;margin-top:65.55pt;width:2.75pt;height:0;z-index:-1762;mso-position-horizontal-relative:page" coordorigin="2027,1311" coordsize="55,0">
            <v:shape id="_x0000_s1032" style="position:absolute;left:2027;top:1311;width:55;height:0" coordorigin="2027,1311" coordsize="55,0" path="m2027,1311r55,e" filled="f" strokeweight=".14042mm">
              <v:path arrowok="t"/>
            </v:shape>
            <w10:wrap anchorx="page"/>
          </v:group>
        </w:pict>
      </w:r>
      <w:r>
        <w:pict>
          <v:group id="_x0000_s1029" style="position:absolute;left:0;text-align:left;margin-left:272.65pt;margin-top:122.8pt;width:2.75pt;height:0;z-index:-1761;mso-position-horizontal-relative:page" coordorigin="5453,2456" coordsize="55,0">
            <v:shape id="_x0000_s1030" style="position:absolute;left:5453;top:2456;width:55;height:0" coordorigin="5453,2456" coordsize="55,0" path="m5453,2456r55,e" filled="f" strokeweight=".14042mm">
              <v:path arrowok="t"/>
            </v:shape>
            <w10:wrap anchorx="page"/>
          </v:group>
        </w:pict>
      </w:r>
      <w:r>
        <w:pict>
          <v:group id="_x0000_s1027" style="position:absolute;left:0;text-align:left;margin-left:335.5pt;margin-top:122.8pt;width:2.75pt;height:0;z-index:-1760;mso-position-horizontal-relative:page" coordorigin="6710,2456" coordsize="55,0">
            <v:shape id="_x0000_s1028" style="position:absolute;left:6710;top:2456;width:55;height:0" coordorigin="6710,2456" coordsize="55,0" path="m6710,2456r55,e" filled="f" strokeweight=".14042mm">
              <v:path arrowok="t"/>
            </v:shape>
            <w10:wrap anchorx="page"/>
          </v:group>
        </w:pict>
      </w:r>
      <w:r>
        <w:rPr>
          <w:sz w:val="18"/>
          <w:szCs w:val="18"/>
        </w:rPr>
        <w:t xml:space="preserve">The </w:t>
      </w:r>
      <w:r>
        <w:rPr>
          <w:spacing w:val="24"/>
          <w:sz w:val="18"/>
          <w:szCs w:val="18"/>
        </w:rPr>
        <w:t xml:space="preserve"> </w:t>
      </w:r>
      <w:r>
        <w:rPr>
          <w:sz w:val="18"/>
          <w:szCs w:val="18"/>
        </w:rPr>
        <w:t xml:space="preserve">plot </w:t>
      </w:r>
      <w:r>
        <w:rPr>
          <w:spacing w:val="24"/>
          <w:sz w:val="18"/>
          <w:szCs w:val="18"/>
        </w:rPr>
        <w:t xml:space="preserve"> </w:t>
      </w:r>
      <w:r>
        <w:rPr>
          <w:w w:val="126"/>
          <w:sz w:val="18"/>
          <w:szCs w:val="18"/>
        </w:rPr>
        <w:t>at</w:t>
      </w:r>
      <w:r>
        <w:rPr>
          <w:spacing w:val="21"/>
          <w:w w:val="126"/>
          <w:sz w:val="18"/>
          <w:szCs w:val="18"/>
        </w:rPr>
        <w:t xml:space="preserve"> </w:t>
      </w:r>
      <w:r>
        <w:rPr>
          <w:sz w:val="18"/>
          <w:szCs w:val="18"/>
        </w:rPr>
        <w:t xml:space="preserve">Figure </w:t>
      </w:r>
      <w:r>
        <w:rPr>
          <w:spacing w:val="35"/>
          <w:sz w:val="18"/>
          <w:szCs w:val="18"/>
        </w:rPr>
        <w:t xml:space="preserve"> </w:t>
      </w:r>
      <w:r>
        <w:rPr>
          <w:sz w:val="18"/>
          <w:szCs w:val="18"/>
        </w:rPr>
        <w:t>9</w:t>
      </w:r>
      <w:r>
        <w:rPr>
          <w:spacing w:val="34"/>
          <w:sz w:val="18"/>
          <w:szCs w:val="18"/>
        </w:rPr>
        <w:t xml:space="preserve"> </w:t>
      </w:r>
      <w:r>
        <w:rPr>
          <w:sz w:val="18"/>
          <w:szCs w:val="18"/>
        </w:rPr>
        <w:t>sh</w:t>
      </w:r>
      <w:r>
        <w:rPr>
          <w:spacing w:val="-5"/>
          <w:sz w:val="18"/>
          <w:szCs w:val="18"/>
        </w:rPr>
        <w:t>o</w:t>
      </w:r>
      <w:r>
        <w:rPr>
          <w:sz w:val="18"/>
          <w:szCs w:val="18"/>
        </w:rPr>
        <w:t xml:space="preserve">ws </w:t>
      </w:r>
      <w:r>
        <w:rPr>
          <w:spacing w:val="6"/>
          <w:sz w:val="18"/>
          <w:szCs w:val="18"/>
        </w:rPr>
        <w:t xml:space="preserve"> </w:t>
      </w:r>
      <w:r>
        <w:rPr>
          <w:sz w:val="18"/>
          <w:szCs w:val="18"/>
        </w:rPr>
        <w:t xml:space="preserve">the </w:t>
      </w:r>
      <w:r>
        <w:rPr>
          <w:spacing w:val="23"/>
          <w:sz w:val="18"/>
          <w:szCs w:val="18"/>
        </w:rPr>
        <w:t xml:space="preserve"> </w:t>
      </w:r>
      <w:r>
        <w:rPr>
          <w:sz w:val="18"/>
          <w:szCs w:val="18"/>
        </w:rPr>
        <w:t xml:space="preserve">CPU </w:t>
      </w:r>
      <w:r>
        <w:rPr>
          <w:spacing w:val="33"/>
          <w:sz w:val="18"/>
          <w:szCs w:val="18"/>
        </w:rPr>
        <w:t xml:space="preserve"> </w:t>
      </w:r>
      <w:r>
        <w:rPr>
          <w:w w:val="111"/>
          <w:sz w:val="18"/>
          <w:szCs w:val="18"/>
        </w:rPr>
        <w:t>utilization</w:t>
      </w:r>
      <w:r>
        <w:rPr>
          <w:spacing w:val="36"/>
          <w:w w:val="111"/>
          <w:sz w:val="18"/>
          <w:szCs w:val="18"/>
        </w:rPr>
        <w:t xml:space="preserve"> </w:t>
      </w:r>
      <w:r>
        <w:rPr>
          <w:w w:val="111"/>
          <w:sz w:val="18"/>
          <w:szCs w:val="18"/>
        </w:rPr>
        <w:t>(</w:t>
      </w:r>
      <w:r>
        <w:rPr>
          <w:spacing w:val="6"/>
          <w:w w:val="111"/>
          <w:sz w:val="18"/>
          <w:szCs w:val="18"/>
        </w:rPr>
        <w:t>p</w:t>
      </w:r>
      <w:r>
        <w:rPr>
          <w:w w:val="111"/>
          <w:sz w:val="18"/>
          <w:szCs w:val="18"/>
        </w:rPr>
        <w:t>erce</w:t>
      </w:r>
      <w:r>
        <w:rPr>
          <w:spacing w:val="-6"/>
          <w:w w:val="111"/>
          <w:sz w:val="18"/>
          <w:szCs w:val="18"/>
        </w:rPr>
        <w:t>n</w:t>
      </w:r>
      <w:r>
        <w:rPr>
          <w:w w:val="111"/>
          <w:sz w:val="18"/>
          <w:szCs w:val="18"/>
        </w:rPr>
        <w:t>tage</w:t>
      </w:r>
      <w:r>
        <w:rPr>
          <w:spacing w:val="22"/>
          <w:w w:val="111"/>
          <w:sz w:val="18"/>
          <w:szCs w:val="18"/>
        </w:rPr>
        <w:t xml:space="preserve"> </w:t>
      </w:r>
      <w:r>
        <w:rPr>
          <w:sz w:val="18"/>
          <w:szCs w:val="18"/>
        </w:rPr>
        <w:t>of</w:t>
      </w:r>
      <w:r>
        <w:rPr>
          <w:spacing w:val="30"/>
          <w:sz w:val="18"/>
          <w:szCs w:val="18"/>
        </w:rPr>
        <w:t xml:space="preserve"> </w:t>
      </w:r>
      <w:r>
        <w:rPr>
          <w:sz w:val="18"/>
          <w:szCs w:val="18"/>
        </w:rPr>
        <w:t xml:space="preserve">busy </w:t>
      </w:r>
      <w:r>
        <w:rPr>
          <w:spacing w:val="22"/>
          <w:sz w:val="18"/>
          <w:szCs w:val="18"/>
        </w:rPr>
        <w:t xml:space="preserve"> </w:t>
      </w:r>
      <w:r>
        <w:rPr>
          <w:sz w:val="18"/>
          <w:szCs w:val="18"/>
        </w:rPr>
        <w:t xml:space="preserve">CPUs </w:t>
      </w:r>
      <w:r>
        <w:rPr>
          <w:spacing w:val="34"/>
          <w:sz w:val="18"/>
          <w:szCs w:val="18"/>
        </w:rPr>
        <w:t xml:space="preserve"> </w:t>
      </w:r>
      <w:r>
        <w:rPr>
          <w:spacing w:val="-5"/>
          <w:w w:val="102"/>
          <w:sz w:val="18"/>
          <w:szCs w:val="18"/>
        </w:rPr>
        <w:t>o</w:t>
      </w:r>
      <w:r>
        <w:rPr>
          <w:spacing w:val="-5"/>
          <w:w w:val="107"/>
          <w:sz w:val="18"/>
          <w:szCs w:val="18"/>
        </w:rPr>
        <w:t>v</w:t>
      </w:r>
      <w:r>
        <w:rPr>
          <w:w w:val="110"/>
          <w:sz w:val="18"/>
          <w:szCs w:val="18"/>
        </w:rPr>
        <w:t xml:space="preserve">er </w:t>
      </w:r>
      <w:r>
        <w:rPr>
          <w:w w:val="118"/>
          <w:sz w:val="18"/>
          <w:szCs w:val="18"/>
        </w:rPr>
        <w:t>total</w:t>
      </w:r>
      <w:r>
        <w:rPr>
          <w:spacing w:val="27"/>
          <w:w w:val="118"/>
          <w:sz w:val="18"/>
          <w:szCs w:val="18"/>
        </w:rPr>
        <w:t xml:space="preserve"> </w:t>
      </w:r>
      <w:r>
        <w:rPr>
          <w:sz w:val="18"/>
          <w:szCs w:val="18"/>
        </w:rPr>
        <w:t xml:space="preserve">CPUs </w:t>
      </w:r>
      <w:r>
        <w:rPr>
          <w:spacing w:val="37"/>
          <w:sz w:val="18"/>
          <w:szCs w:val="18"/>
        </w:rPr>
        <w:t xml:space="preserve"> </w:t>
      </w:r>
      <w:r>
        <w:rPr>
          <w:sz w:val="18"/>
          <w:szCs w:val="18"/>
        </w:rPr>
        <w:t xml:space="preserve">in </w:t>
      </w:r>
      <w:r>
        <w:rPr>
          <w:spacing w:val="2"/>
          <w:sz w:val="18"/>
          <w:szCs w:val="18"/>
        </w:rPr>
        <w:t xml:space="preserve"> </w:t>
      </w:r>
      <w:r>
        <w:rPr>
          <w:sz w:val="18"/>
          <w:szCs w:val="18"/>
        </w:rPr>
        <w:t xml:space="preserve">the </w:t>
      </w:r>
      <w:r>
        <w:rPr>
          <w:spacing w:val="25"/>
          <w:sz w:val="18"/>
          <w:szCs w:val="18"/>
        </w:rPr>
        <w:t xml:space="preserve"> </w:t>
      </w:r>
      <w:r>
        <w:rPr>
          <w:w w:val="111"/>
          <w:sz w:val="18"/>
          <w:szCs w:val="18"/>
        </w:rPr>
        <w:t>system)</w:t>
      </w:r>
      <w:r>
        <w:rPr>
          <w:spacing w:val="31"/>
          <w:w w:val="111"/>
          <w:sz w:val="18"/>
          <w:szCs w:val="18"/>
        </w:rPr>
        <w:t xml:space="preserve"> </w:t>
      </w:r>
      <w:r>
        <w:rPr>
          <w:sz w:val="18"/>
          <w:szCs w:val="18"/>
        </w:rPr>
        <w:t xml:space="preserve">as </w:t>
      </w:r>
      <w:r>
        <w:rPr>
          <w:spacing w:val="3"/>
          <w:sz w:val="18"/>
          <w:szCs w:val="18"/>
        </w:rPr>
        <w:t xml:space="preserve"> </w:t>
      </w:r>
      <w:r>
        <w:rPr>
          <w:sz w:val="18"/>
          <w:szCs w:val="18"/>
        </w:rPr>
        <w:t xml:space="preserve">a </w:t>
      </w:r>
      <w:r>
        <w:rPr>
          <w:spacing w:val="1"/>
          <w:sz w:val="18"/>
          <w:szCs w:val="18"/>
        </w:rPr>
        <w:t xml:space="preserve"> </w:t>
      </w:r>
      <w:r>
        <w:rPr>
          <w:w w:val="110"/>
          <w:sz w:val="18"/>
          <w:szCs w:val="18"/>
        </w:rPr>
        <w:t>function</w:t>
      </w:r>
      <w:r>
        <w:rPr>
          <w:spacing w:val="31"/>
          <w:w w:val="110"/>
          <w:sz w:val="18"/>
          <w:szCs w:val="18"/>
        </w:rPr>
        <w:t xml:space="preserve"> </w:t>
      </w:r>
      <w:r>
        <w:rPr>
          <w:sz w:val="18"/>
          <w:szCs w:val="18"/>
        </w:rPr>
        <w:t>of</w:t>
      </w:r>
      <w:r>
        <w:rPr>
          <w:spacing w:val="32"/>
          <w:sz w:val="18"/>
          <w:szCs w:val="18"/>
        </w:rPr>
        <w:t xml:space="preserve"> </w:t>
      </w:r>
      <w:r>
        <w:rPr>
          <w:sz w:val="18"/>
          <w:szCs w:val="18"/>
        </w:rPr>
        <w:t xml:space="preserve">time </w:t>
      </w:r>
      <w:r>
        <w:rPr>
          <w:spacing w:val="28"/>
          <w:sz w:val="18"/>
          <w:szCs w:val="18"/>
        </w:rPr>
        <w:t xml:space="preserve"> </w:t>
      </w:r>
      <w:r>
        <w:rPr>
          <w:sz w:val="18"/>
          <w:szCs w:val="18"/>
        </w:rPr>
        <w:t xml:space="preserve">for  the </w:t>
      </w:r>
      <w:r>
        <w:rPr>
          <w:spacing w:val="25"/>
          <w:sz w:val="18"/>
          <w:szCs w:val="18"/>
        </w:rPr>
        <w:t xml:space="preserve"> </w:t>
      </w:r>
      <w:r>
        <w:rPr>
          <w:w w:val="110"/>
          <w:sz w:val="18"/>
          <w:szCs w:val="18"/>
        </w:rPr>
        <w:t>si</w:t>
      </w:r>
      <w:r>
        <w:rPr>
          <w:spacing w:val="-5"/>
          <w:w w:val="110"/>
          <w:sz w:val="18"/>
          <w:szCs w:val="18"/>
        </w:rPr>
        <w:t>m</w:t>
      </w:r>
      <w:r>
        <w:rPr>
          <w:w w:val="110"/>
          <w:sz w:val="18"/>
          <w:szCs w:val="18"/>
        </w:rPr>
        <w:t>ulation</w:t>
      </w:r>
      <w:r>
        <w:rPr>
          <w:spacing w:val="31"/>
          <w:w w:val="110"/>
          <w:sz w:val="18"/>
          <w:szCs w:val="18"/>
        </w:rPr>
        <w:t xml:space="preserve"> </w:t>
      </w:r>
      <w:r>
        <w:rPr>
          <w:sz w:val="18"/>
          <w:szCs w:val="18"/>
        </w:rPr>
        <w:t xml:space="preserve">with </w:t>
      </w:r>
      <w:r>
        <w:rPr>
          <w:spacing w:val="26"/>
          <w:sz w:val="18"/>
          <w:szCs w:val="18"/>
        </w:rPr>
        <w:t xml:space="preserve"> </w:t>
      </w:r>
      <w:r>
        <w:rPr>
          <w:sz w:val="18"/>
          <w:szCs w:val="18"/>
        </w:rPr>
        <w:t>100</w:t>
      </w:r>
      <w:r>
        <w:rPr>
          <w:spacing w:val="41"/>
          <w:sz w:val="18"/>
          <w:szCs w:val="18"/>
        </w:rPr>
        <w:t xml:space="preserve"> </w:t>
      </w:r>
      <w:r>
        <w:rPr>
          <w:w w:val="108"/>
          <w:sz w:val="18"/>
          <w:szCs w:val="18"/>
        </w:rPr>
        <w:t xml:space="preserve">Mbps </w:t>
      </w:r>
      <w:r>
        <w:rPr>
          <w:w w:val="109"/>
          <w:sz w:val="18"/>
          <w:szCs w:val="18"/>
        </w:rPr>
        <w:t>i</w:t>
      </w:r>
      <w:r>
        <w:rPr>
          <w:spacing w:val="-5"/>
          <w:w w:val="109"/>
          <w:sz w:val="18"/>
          <w:szCs w:val="18"/>
        </w:rPr>
        <w:t>n</w:t>
      </w:r>
      <w:r>
        <w:rPr>
          <w:w w:val="109"/>
          <w:sz w:val="18"/>
          <w:szCs w:val="18"/>
        </w:rPr>
        <w:t>terconnecting</w:t>
      </w:r>
      <w:r>
        <w:rPr>
          <w:spacing w:val="37"/>
          <w:w w:val="109"/>
          <w:sz w:val="18"/>
          <w:szCs w:val="18"/>
        </w:rPr>
        <w:t xml:space="preserve"> </w:t>
      </w:r>
      <w:r>
        <w:rPr>
          <w:sz w:val="18"/>
          <w:szCs w:val="18"/>
        </w:rPr>
        <w:t xml:space="preserve">links. </w:t>
      </w:r>
      <w:r>
        <w:rPr>
          <w:spacing w:val="13"/>
          <w:sz w:val="18"/>
          <w:szCs w:val="18"/>
        </w:rPr>
        <w:t xml:space="preserve"> </w:t>
      </w:r>
      <w:r>
        <w:rPr>
          <w:sz w:val="18"/>
          <w:szCs w:val="18"/>
        </w:rPr>
        <w:t>As</w:t>
      </w:r>
      <w:r>
        <w:rPr>
          <w:spacing w:val="39"/>
          <w:sz w:val="18"/>
          <w:szCs w:val="18"/>
        </w:rPr>
        <w:t xml:space="preserve"> </w:t>
      </w:r>
      <w:r>
        <w:rPr>
          <w:sz w:val="18"/>
          <w:szCs w:val="18"/>
        </w:rPr>
        <w:t xml:space="preserve">it </w:t>
      </w:r>
      <w:r>
        <w:rPr>
          <w:spacing w:val="7"/>
          <w:sz w:val="18"/>
          <w:szCs w:val="18"/>
        </w:rPr>
        <w:t xml:space="preserve"> </w:t>
      </w:r>
      <w:r>
        <w:rPr>
          <w:sz w:val="18"/>
          <w:szCs w:val="18"/>
        </w:rPr>
        <w:t xml:space="preserve">can </w:t>
      </w:r>
      <w:r>
        <w:rPr>
          <w:spacing w:val="10"/>
          <w:sz w:val="18"/>
          <w:szCs w:val="18"/>
        </w:rPr>
        <w:t xml:space="preserve"> </w:t>
      </w:r>
      <w:r>
        <w:rPr>
          <w:spacing w:val="5"/>
          <w:sz w:val="18"/>
          <w:szCs w:val="18"/>
        </w:rPr>
        <w:t>b</w:t>
      </w:r>
      <w:r>
        <w:rPr>
          <w:sz w:val="18"/>
          <w:szCs w:val="18"/>
        </w:rPr>
        <w:t>e</w:t>
      </w:r>
      <w:r>
        <w:rPr>
          <w:spacing w:val="42"/>
          <w:sz w:val="18"/>
          <w:szCs w:val="18"/>
        </w:rPr>
        <w:t xml:space="preserve"> </w:t>
      </w:r>
      <w:r>
        <w:rPr>
          <w:w w:val="108"/>
          <w:sz w:val="18"/>
          <w:szCs w:val="18"/>
        </w:rPr>
        <w:t>obser</w:t>
      </w:r>
      <w:r>
        <w:rPr>
          <w:spacing w:val="-5"/>
          <w:w w:val="108"/>
          <w:sz w:val="18"/>
          <w:szCs w:val="18"/>
        </w:rPr>
        <w:t>v</w:t>
      </w:r>
      <w:r>
        <w:rPr>
          <w:w w:val="108"/>
          <w:sz w:val="18"/>
          <w:szCs w:val="18"/>
        </w:rPr>
        <w:t>ed,</w:t>
      </w:r>
      <w:r>
        <w:rPr>
          <w:spacing w:val="29"/>
          <w:w w:val="108"/>
          <w:sz w:val="18"/>
          <w:szCs w:val="18"/>
        </w:rPr>
        <w:t xml:space="preserve"> </w:t>
      </w:r>
      <w:r>
        <w:rPr>
          <w:spacing w:val="5"/>
          <w:sz w:val="18"/>
          <w:szCs w:val="18"/>
        </w:rPr>
        <w:t>b</w:t>
      </w:r>
      <w:r>
        <w:rPr>
          <w:sz w:val="18"/>
          <w:szCs w:val="18"/>
        </w:rPr>
        <w:t xml:space="preserve">oth </w:t>
      </w:r>
      <w:r>
        <w:rPr>
          <w:spacing w:val="31"/>
          <w:sz w:val="18"/>
          <w:szCs w:val="18"/>
        </w:rPr>
        <w:t xml:space="preserve"> </w:t>
      </w:r>
      <w:r>
        <w:rPr>
          <w:sz w:val="18"/>
          <w:szCs w:val="18"/>
        </w:rPr>
        <w:t xml:space="preserve">PUSH </w:t>
      </w:r>
      <w:r>
        <w:rPr>
          <w:spacing w:val="18"/>
          <w:sz w:val="18"/>
          <w:szCs w:val="18"/>
        </w:rPr>
        <w:t xml:space="preserve"> </w:t>
      </w:r>
      <w:r>
        <w:rPr>
          <w:sz w:val="18"/>
          <w:szCs w:val="18"/>
        </w:rPr>
        <w:t xml:space="preserve">par </w:t>
      </w:r>
      <w:r>
        <w:rPr>
          <w:spacing w:val="18"/>
          <w:sz w:val="18"/>
          <w:szCs w:val="18"/>
        </w:rPr>
        <w:t xml:space="preserve"> </w:t>
      </w:r>
      <w:r>
        <w:rPr>
          <w:sz w:val="18"/>
          <w:szCs w:val="18"/>
        </w:rPr>
        <w:t xml:space="preserve">and </w:t>
      </w:r>
      <w:r>
        <w:rPr>
          <w:spacing w:val="21"/>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pacing w:val="41"/>
          <w:sz w:val="18"/>
          <w:szCs w:val="18"/>
        </w:rPr>
        <w:t xml:space="preserve"> </w:t>
      </w:r>
      <w:r>
        <w:rPr>
          <w:w w:val="106"/>
          <w:sz w:val="18"/>
          <w:szCs w:val="18"/>
        </w:rPr>
        <w:t>m</w:t>
      </w:r>
      <w:r>
        <w:rPr>
          <w:spacing w:val="5"/>
          <w:w w:val="106"/>
          <w:sz w:val="18"/>
          <w:szCs w:val="18"/>
        </w:rPr>
        <w:t>o</w:t>
      </w:r>
      <w:r>
        <w:rPr>
          <w:w w:val="106"/>
          <w:sz w:val="18"/>
          <w:szCs w:val="18"/>
        </w:rPr>
        <w:t xml:space="preserve">dels </w:t>
      </w:r>
      <w:r>
        <w:rPr>
          <w:sz w:val="18"/>
          <w:szCs w:val="18"/>
        </w:rPr>
        <w:t>did</w:t>
      </w:r>
      <w:r>
        <w:rPr>
          <w:spacing w:val="37"/>
          <w:sz w:val="18"/>
          <w:szCs w:val="18"/>
        </w:rPr>
        <w:t xml:space="preserve"> </w:t>
      </w:r>
      <w:r>
        <w:rPr>
          <w:sz w:val="18"/>
          <w:szCs w:val="18"/>
        </w:rPr>
        <w:t xml:space="preserve">not </w:t>
      </w:r>
      <w:r>
        <w:rPr>
          <w:spacing w:val="1"/>
          <w:sz w:val="18"/>
          <w:szCs w:val="18"/>
        </w:rPr>
        <w:t xml:space="preserve"> </w:t>
      </w:r>
      <w:r>
        <w:rPr>
          <w:sz w:val="18"/>
          <w:szCs w:val="18"/>
        </w:rPr>
        <w:t xml:space="preserve">manage </w:t>
      </w:r>
      <w:r>
        <w:rPr>
          <w:spacing w:val="17"/>
          <w:sz w:val="18"/>
          <w:szCs w:val="18"/>
        </w:rPr>
        <w:t xml:space="preserve"> </w:t>
      </w:r>
      <w:r>
        <w:rPr>
          <w:sz w:val="18"/>
          <w:szCs w:val="18"/>
        </w:rPr>
        <w:t>to</w:t>
      </w:r>
      <w:r>
        <w:rPr>
          <w:spacing w:val="34"/>
          <w:sz w:val="18"/>
          <w:szCs w:val="18"/>
        </w:rPr>
        <w:t xml:space="preserve"> </w:t>
      </w:r>
      <w:r>
        <w:rPr>
          <w:sz w:val="18"/>
          <w:szCs w:val="18"/>
        </w:rPr>
        <w:t xml:space="preserve">utilize </w:t>
      </w:r>
      <w:r>
        <w:rPr>
          <w:spacing w:val="7"/>
          <w:sz w:val="18"/>
          <w:szCs w:val="18"/>
        </w:rPr>
        <w:t xml:space="preserve"> </w:t>
      </w:r>
      <w:r>
        <w:rPr>
          <w:sz w:val="18"/>
          <w:szCs w:val="18"/>
        </w:rPr>
        <w:t>100</w:t>
      </w:r>
      <w:r>
        <w:rPr>
          <w:spacing w:val="-9"/>
          <w:sz w:val="18"/>
          <w:szCs w:val="18"/>
        </w:rPr>
        <w:t xml:space="preserve"> </w:t>
      </w:r>
      <w:r>
        <w:rPr>
          <w:sz w:val="18"/>
          <w:szCs w:val="18"/>
        </w:rPr>
        <w:t>%</w:t>
      </w:r>
      <w:r>
        <w:rPr>
          <w:spacing w:val="14"/>
          <w:sz w:val="18"/>
          <w:szCs w:val="18"/>
        </w:rPr>
        <w:t xml:space="preserve"> </w:t>
      </w:r>
      <w:r>
        <w:rPr>
          <w:sz w:val="18"/>
          <w:szCs w:val="18"/>
        </w:rPr>
        <w:t>of</w:t>
      </w:r>
      <w:r>
        <w:rPr>
          <w:spacing w:val="8"/>
          <w:sz w:val="18"/>
          <w:szCs w:val="18"/>
        </w:rPr>
        <w:t xml:space="preserve"> </w:t>
      </w:r>
      <w:r>
        <w:rPr>
          <w:sz w:val="18"/>
          <w:szCs w:val="18"/>
        </w:rPr>
        <w:t xml:space="preserve">CPUs, </w:t>
      </w:r>
      <w:r>
        <w:rPr>
          <w:spacing w:val="18"/>
          <w:sz w:val="18"/>
          <w:szCs w:val="18"/>
        </w:rPr>
        <w:t xml:space="preserve"> </w:t>
      </w:r>
      <w:r>
        <w:rPr>
          <w:sz w:val="18"/>
          <w:szCs w:val="18"/>
        </w:rPr>
        <w:t xml:space="preserve">and </w:t>
      </w:r>
      <w:r>
        <w:rPr>
          <w:spacing w:val="3"/>
          <w:sz w:val="18"/>
          <w:szCs w:val="18"/>
        </w:rPr>
        <w:t xml:space="preserve"> </w:t>
      </w:r>
      <w:r>
        <w:rPr>
          <w:sz w:val="18"/>
          <w:szCs w:val="18"/>
        </w:rPr>
        <w:t xml:space="preserve">the </w:t>
      </w:r>
      <w:r>
        <w:rPr>
          <w:spacing w:val="1"/>
          <w:sz w:val="18"/>
          <w:szCs w:val="18"/>
        </w:rPr>
        <w:t xml:space="preserve"> </w:t>
      </w:r>
      <w:r>
        <w:rPr>
          <w:spacing w:val="-6"/>
          <w:w w:val="111"/>
          <w:sz w:val="18"/>
          <w:szCs w:val="18"/>
        </w:rPr>
        <w:t>n</w:t>
      </w:r>
      <w:r>
        <w:rPr>
          <w:w w:val="111"/>
          <w:sz w:val="18"/>
          <w:szCs w:val="18"/>
        </w:rPr>
        <w:t>u</w:t>
      </w:r>
      <w:r>
        <w:rPr>
          <w:spacing w:val="-6"/>
          <w:w w:val="111"/>
          <w:sz w:val="18"/>
          <w:szCs w:val="18"/>
        </w:rPr>
        <w:t>m</w:t>
      </w:r>
      <w:r>
        <w:rPr>
          <w:spacing w:val="6"/>
          <w:w w:val="111"/>
          <w:sz w:val="18"/>
          <w:szCs w:val="18"/>
        </w:rPr>
        <w:t>b</w:t>
      </w:r>
      <w:r>
        <w:rPr>
          <w:w w:val="111"/>
          <w:sz w:val="18"/>
          <w:szCs w:val="18"/>
        </w:rPr>
        <w:t>er</w:t>
      </w:r>
      <w:r>
        <w:rPr>
          <w:spacing w:val="9"/>
          <w:w w:val="111"/>
          <w:sz w:val="18"/>
          <w:szCs w:val="18"/>
        </w:rPr>
        <w:t xml:space="preserve"> </w:t>
      </w:r>
      <w:r>
        <w:rPr>
          <w:sz w:val="18"/>
          <w:szCs w:val="18"/>
        </w:rPr>
        <w:t>of</w:t>
      </w:r>
      <w:r>
        <w:rPr>
          <w:spacing w:val="8"/>
          <w:sz w:val="18"/>
          <w:szCs w:val="18"/>
        </w:rPr>
        <w:t xml:space="preserve"> </w:t>
      </w:r>
      <w:r>
        <w:rPr>
          <w:sz w:val="18"/>
          <w:szCs w:val="18"/>
        </w:rPr>
        <w:t xml:space="preserve">busy </w:t>
      </w:r>
      <w:r>
        <w:rPr>
          <w:spacing w:val="1"/>
          <w:sz w:val="18"/>
          <w:szCs w:val="18"/>
        </w:rPr>
        <w:t xml:space="preserve"> </w:t>
      </w:r>
      <w:r>
        <w:rPr>
          <w:sz w:val="18"/>
          <w:szCs w:val="18"/>
        </w:rPr>
        <w:t xml:space="preserve">CPUs </w:t>
      </w:r>
      <w:r>
        <w:rPr>
          <w:spacing w:val="12"/>
          <w:sz w:val="18"/>
          <w:szCs w:val="18"/>
        </w:rPr>
        <w:t xml:space="preserve"> </w:t>
      </w:r>
      <w:r>
        <w:rPr>
          <w:sz w:val="18"/>
          <w:szCs w:val="18"/>
        </w:rPr>
        <w:t>is</w:t>
      </w:r>
      <w:r>
        <w:rPr>
          <w:spacing w:val="15"/>
          <w:sz w:val="18"/>
          <w:szCs w:val="18"/>
        </w:rPr>
        <w:t xml:space="preserve"> </w:t>
      </w:r>
      <w:r>
        <w:rPr>
          <w:w w:val="102"/>
          <w:sz w:val="18"/>
          <w:szCs w:val="18"/>
        </w:rPr>
        <w:t>fluc</w:t>
      </w:r>
      <w:r>
        <w:rPr>
          <w:w w:val="116"/>
          <w:sz w:val="18"/>
          <w:szCs w:val="18"/>
        </w:rPr>
        <w:t xml:space="preserve">tuating </w:t>
      </w:r>
      <w:r>
        <w:rPr>
          <w:spacing w:val="-5"/>
          <w:sz w:val="18"/>
          <w:szCs w:val="18"/>
        </w:rPr>
        <w:t>ov</w:t>
      </w:r>
      <w:r>
        <w:rPr>
          <w:sz w:val="18"/>
          <w:szCs w:val="18"/>
        </w:rPr>
        <w:t>er</w:t>
      </w:r>
      <w:r>
        <w:rPr>
          <w:spacing w:val="25"/>
          <w:sz w:val="18"/>
          <w:szCs w:val="18"/>
        </w:rPr>
        <w:t xml:space="preserve"> </w:t>
      </w:r>
      <w:r>
        <w:rPr>
          <w:sz w:val="18"/>
          <w:szCs w:val="18"/>
        </w:rPr>
        <w:t xml:space="preserve">time. </w:t>
      </w:r>
      <w:r>
        <w:rPr>
          <w:spacing w:val="2"/>
          <w:sz w:val="18"/>
          <w:szCs w:val="18"/>
        </w:rPr>
        <w:t xml:space="preserve"> </w:t>
      </w:r>
      <w:r>
        <w:rPr>
          <w:sz w:val="18"/>
          <w:szCs w:val="18"/>
        </w:rPr>
        <w:t>This</w:t>
      </w:r>
      <w:r>
        <w:rPr>
          <w:spacing w:val="41"/>
          <w:sz w:val="18"/>
          <w:szCs w:val="18"/>
        </w:rPr>
        <w:t xml:space="preserve"> </w:t>
      </w:r>
      <w:r>
        <w:rPr>
          <w:w w:val="110"/>
          <w:sz w:val="18"/>
          <w:szCs w:val="18"/>
        </w:rPr>
        <w:t>si</w:t>
      </w:r>
      <w:r>
        <w:rPr>
          <w:spacing w:val="-5"/>
          <w:w w:val="110"/>
          <w:sz w:val="18"/>
          <w:szCs w:val="18"/>
        </w:rPr>
        <w:t>m</w:t>
      </w:r>
      <w:r>
        <w:rPr>
          <w:w w:val="110"/>
          <w:sz w:val="18"/>
          <w:szCs w:val="18"/>
        </w:rPr>
        <w:t xml:space="preserve">ulation, </w:t>
      </w:r>
      <w:r>
        <w:rPr>
          <w:sz w:val="18"/>
          <w:szCs w:val="18"/>
        </w:rPr>
        <w:t>also,</w:t>
      </w:r>
      <w:r>
        <w:rPr>
          <w:spacing w:val="26"/>
          <w:sz w:val="18"/>
          <w:szCs w:val="18"/>
        </w:rPr>
        <w:t xml:space="preserve"> </w:t>
      </w:r>
      <w:r>
        <w:rPr>
          <w:w w:val="116"/>
          <w:sz w:val="18"/>
          <w:szCs w:val="18"/>
        </w:rPr>
        <w:t>illustrates</w:t>
      </w:r>
      <w:r>
        <w:rPr>
          <w:spacing w:val="-24"/>
          <w:w w:val="116"/>
          <w:sz w:val="18"/>
          <w:szCs w:val="18"/>
        </w:rPr>
        <w:t xml:space="preserve"> </w:t>
      </w:r>
      <w:r>
        <w:rPr>
          <w:w w:val="116"/>
          <w:sz w:val="18"/>
          <w:szCs w:val="18"/>
        </w:rPr>
        <w:t>that</w:t>
      </w:r>
      <w:r>
        <w:rPr>
          <w:spacing w:val="20"/>
          <w:w w:val="116"/>
          <w:sz w:val="18"/>
          <w:szCs w:val="18"/>
        </w:rPr>
        <w:t xml:space="preserve"> </w:t>
      </w:r>
      <w:r>
        <w:rPr>
          <w:sz w:val="18"/>
          <w:szCs w:val="18"/>
        </w:rPr>
        <w:t>the</w:t>
      </w:r>
      <w:r>
        <w:rPr>
          <w:spacing w:val="38"/>
          <w:sz w:val="18"/>
          <w:szCs w:val="18"/>
        </w:rPr>
        <w:t xml:space="preserve"> </w:t>
      </w:r>
      <w:r>
        <w:rPr>
          <w:w w:val="112"/>
          <w:sz w:val="18"/>
          <w:szCs w:val="18"/>
        </w:rPr>
        <w:t>curre</w:t>
      </w:r>
      <w:r>
        <w:rPr>
          <w:spacing w:val="-6"/>
          <w:w w:val="112"/>
          <w:sz w:val="18"/>
          <w:szCs w:val="18"/>
        </w:rPr>
        <w:t>n</w:t>
      </w:r>
      <w:r>
        <w:rPr>
          <w:w w:val="112"/>
          <w:sz w:val="18"/>
          <w:szCs w:val="18"/>
        </w:rPr>
        <w:t>tly</w:t>
      </w:r>
      <w:r>
        <w:rPr>
          <w:spacing w:val="-1"/>
          <w:w w:val="112"/>
          <w:sz w:val="18"/>
          <w:szCs w:val="18"/>
        </w:rPr>
        <w:t xml:space="preserve"> </w:t>
      </w:r>
      <w:r>
        <w:rPr>
          <w:sz w:val="18"/>
          <w:szCs w:val="18"/>
        </w:rPr>
        <w:t>used</w:t>
      </w:r>
      <w:r>
        <w:rPr>
          <w:spacing w:val="29"/>
          <w:sz w:val="18"/>
          <w:szCs w:val="18"/>
        </w:rPr>
        <w:t xml:space="preserve"> </w:t>
      </w:r>
      <w:r>
        <w:rPr>
          <w:w w:val="107"/>
          <w:sz w:val="18"/>
          <w:szCs w:val="18"/>
        </w:rPr>
        <w:t>s</w:t>
      </w:r>
      <w:r>
        <w:rPr>
          <w:spacing w:val="-5"/>
          <w:w w:val="107"/>
          <w:sz w:val="18"/>
          <w:szCs w:val="18"/>
        </w:rPr>
        <w:t>c</w:t>
      </w:r>
      <w:r>
        <w:rPr>
          <w:w w:val="107"/>
          <w:sz w:val="18"/>
          <w:szCs w:val="18"/>
        </w:rPr>
        <w:t>heduling</w:t>
      </w:r>
      <w:r>
        <w:rPr>
          <w:spacing w:val="1"/>
          <w:w w:val="107"/>
          <w:sz w:val="18"/>
          <w:szCs w:val="18"/>
        </w:rPr>
        <w:t xml:space="preserve"> </w:t>
      </w:r>
      <w:r>
        <w:rPr>
          <w:w w:val="111"/>
          <w:sz w:val="18"/>
          <w:szCs w:val="18"/>
        </w:rPr>
        <w:t>approa</w:t>
      </w:r>
      <w:r>
        <w:rPr>
          <w:spacing w:val="-4"/>
          <w:w w:val="111"/>
          <w:sz w:val="18"/>
          <w:szCs w:val="18"/>
        </w:rPr>
        <w:t>c</w:t>
      </w:r>
      <w:r>
        <w:rPr>
          <w:w w:val="113"/>
          <w:sz w:val="18"/>
          <w:szCs w:val="18"/>
        </w:rPr>
        <w:t xml:space="preserve">h </w:t>
      </w:r>
      <w:r>
        <w:rPr>
          <w:sz w:val="18"/>
          <w:szCs w:val="18"/>
        </w:rPr>
        <w:t xml:space="preserve">(PUSH </w:t>
      </w:r>
      <w:r>
        <w:rPr>
          <w:spacing w:val="28"/>
          <w:sz w:val="18"/>
          <w:szCs w:val="18"/>
        </w:rPr>
        <w:t xml:space="preserve"> </w:t>
      </w:r>
      <w:r>
        <w:rPr>
          <w:sz w:val="18"/>
          <w:szCs w:val="18"/>
        </w:rPr>
        <w:t xml:space="preserve">par) </w:t>
      </w:r>
      <w:r>
        <w:rPr>
          <w:spacing w:val="19"/>
          <w:sz w:val="18"/>
          <w:szCs w:val="18"/>
        </w:rPr>
        <w:t xml:space="preserve"> </w:t>
      </w:r>
      <w:r>
        <w:rPr>
          <w:sz w:val="18"/>
          <w:szCs w:val="18"/>
        </w:rPr>
        <w:t>can</w:t>
      </w:r>
      <w:r>
        <w:rPr>
          <w:spacing w:val="43"/>
          <w:sz w:val="18"/>
          <w:szCs w:val="18"/>
        </w:rPr>
        <w:t xml:space="preserve"> </w:t>
      </w:r>
      <w:r>
        <w:rPr>
          <w:sz w:val="18"/>
          <w:szCs w:val="18"/>
        </w:rPr>
        <w:t>lead  to</w:t>
      </w:r>
      <w:r>
        <w:rPr>
          <w:spacing w:val="40"/>
          <w:sz w:val="18"/>
          <w:szCs w:val="18"/>
        </w:rPr>
        <w:t xml:space="preserve"> </w:t>
      </w:r>
      <w:r>
        <w:rPr>
          <w:w w:val="105"/>
          <w:sz w:val="18"/>
          <w:szCs w:val="18"/>
        </w:rPr>
        <w:t>significa</w:t>
      </w:r>
      <w:r>
        <w:rPr>
          <w:spacing w:val="-4"/>
          <w:w w:val="105"/>
          <w:sz w:val="18"/>
          <w:szCs w:val="18"/>
        </w:rPr>
        <w:t>n</w:t>
      </w:r>
      <w:r>
        <w:rPr>
          <w:w w:val="143"/>
          <w:sz w:val="18"/>
          <w:szCs w:val="18"/>
        </w:rPr>
        <w:t>t</w:t>
      </w:r>
      <w:r>
        <w:rPr>
          <w:spacing w:val="17"/>
          <w:w w:val="143"/>
          <w:sz w:val="18"/>
          <w:szCs w:val="18"/>
        </w:rPr>
        <w:t xml:space="preserve"> </w:t>
      </w:r>
      <w:r>
        <w:rPr>
          <w:spacing w:val="5"/>
          <w:w w:val="108"/>
          <w:sz w:val="18"/>
          <w:szCs w:val="18"/>
        </w:rPr>
        <w:t>p</w:t>
      </w:r>
      <w:r>
        <w:rPr>
          <w:w w:val="108"/>
          <w:sz w:val="18"/>
          <w:szCs w:val="18"/>
        </w:rPr>
        <w:t>erformance</w:t>
      </w:r>
      <w:r>
        <w:rPr>
          <w:spacing w:val="19"/>
          <w:w w:val="108"/>
          <w:sz w:val="18"/>
          <w:szCs w:val="18"/>
        </w:rPr>
        <w:t xml:space="preserve"> </w:t>
      </w:r>
      <w:r>
        <w:rPr>
          <w:sz w:val="18"/>
          <w:szCs w:val="18"/>
        </w:rPr>
        <w:t xml:space="preserve">drop </w:t>
      </w:r>
      <w:r>
        <w:rPr>
          <w:spacing w:val="9"/>
          <w:sz w:val="18"/>
          <w:szCs w:val="18"/>
        </w:rPr>
        <w:t xml:space="preserve"> </w:t>
      </w:r>
      <w:r>
        <w:rPr>
          <w:sz w:val="18"/>
          <w:szCs w:val="18"/>
        </w:rPr>
        <w:t xml:space="preserve">when  </w:t>
      </w:r>
      <w:r>
        <w:rPr>
          <w:spacing w:val="-5"/>
          <w:w w:val="110"/>
          <w:sz w:val="18"/>
          <w:szCs w:val="18"/>
        </w:rPr>
        <w:t>m</w:t>
      </w:r>
      <w:r>
        <w:rPr>
          <w:w w:val="110"/>
          <w:sz w:val="18"/>
          <w:szCs w:val="18"/>
        </w:rPr>
        <w:t>ultiple</w:t>
      </w:r>
      <w:r>
        <w:rPr>
          <w:spacing w:val="17"/>
          <w:w w:val="110"/>
          <w:sz w:val="18"/>
          <w:szCs w:val="18"/>
        </w:rPr>
        <w:t xml:space="preserve"> </w:t>
      </w:r>
      <w:r>
        <w:rPr>
          <w:sz w:val="18"/>
          <w:szCs w:val="18"/>
        </w:rPr>
        <w:t xml:space="preserve">CPUs </w:t>
      </w:r>
      <w:r>
        <w:rPr>
          <w:spacing w:val="19"/>
          <w:sz w:val="18"/>
          <w:szCs w:val="18"/>
        </w:rPr>
        <w:t xml:space="preserve"> </w:t>
      </w:r>
      <w:r>
        <w:rPr>
          <w:sz w:val="18"/>
          <w:szCs w:val="18"/>
        </w:rPr>
        <w:t>access</w:t>
      </w:r>
      <w:r>
        <w:rPr>
          <w:spacing w:val="41"/>
          <w:sz w:val="18"/>
          <w:szCs w:val="18"/>
        </w:rPr>
        <w:t xml:space="preserve"> </w:t>
      </w:r>
      <w:r>
        <w:rPr>
          <w:w w:val="116"/>
          <w:sz w:val="18"/>
          <w:szCs w:val="18"/>
        </w:rPr>
        <w:t xml:space="preserve">the </w:t>
      </w:r>
      <w:r>
        <w:rPr>
          <w:sz w:val="18"/>
          <w:szCs w:val="18"/>
        </w:rPr>
        <w:t xml:space="preserve">remote </w:t>
      </w:r>
      <w:r>
        <w:rPr>
          <w:spacing w:val="25"/>
          <w:sz w:val="18"/>
          <w:szCs w:val="18"/>
        </w:rPr>
        <w:t xml:space="preserve"> </w:t>
      </w:r>
      <w:r>
        <w:rPr>
          <w:w w:val="114"/>
          <w:sz w:val="18"/>
          <w:szCs w:val="18"/>
        </w:rPr>
        <w:t>data</w:t>
      </w:r>
      <w:r>
        <w:rPr>
          <w:spacing w:val="29"/>
          <w:w w:val="114"/>
          <w:sz w:val="18"/>
          <w:szCs w:val="18"/>
        </w:rPr>
        <w:t xml:space="preserve"> </w:t>
      </w:r>
      <w:r>
        <w:rPr>
          <w:w w:val="114"/>
          <w:sz w:val="18"/>
          <w:szCs w:val="18"/>
        </w:rPr>
        <w:t>concurre</w:t>
      </w:r>
      <w:r>
        <w:rPr>
          <w:spacing w:val="-5"/>
          <w:w w:val="114"/>
          <w:sz w:val="18"/>
          <w:szCs w:val="18"/>
        </w:rPr>
        <w:t>n</w:t>
      </w:r>
      <w:r>
        <w:rPr>
          <w:w w:val="114"/>
          <w:sz w:val="18"/>
          <w:szCs w:val="18"/>
        </w:rPr>
        <w:t>tly</w:t>
      </w:r>
      <w:r>
        <w:rPr>
          <w:spacing w:val="-21"/>
          <w:w w:val="114"/>
          <w:sz w:val="18"/>
          <w:szCs w:val="18"/>
        </w:rPr>
        <w:t xml:space="preserve"> </w:t>
      </w:r>
      <w:r>
        <w:rPr>
          <w:spacing w:val="-5"/>
          <w:sz w:val="18"/>
          <w:szCs w:val="18"/>
        </w:rPr>
        <w:t>ov</w:t>
      </w:r>
      <w:r>
        <w:rPr>
          <w:sz w:val="18"/>
          <w:szCs w:val="18"/>
        </w:rPr>
        <w:t>er</w:t>
      </w:r>
      <w:r>
        <w:rPr>
          <w:spacing w:val="41"/>
          <w:sz w:val="18"/>
          <w:szCs w:val="18"/>
        </w:rPr>
        <w:t xml:space="preserve"> </w:t>
      </w:r>
      <w:r>
        <w:rPr>
          <w:sz w:val="18"/>
          <w:szCs w:val="18"/>
        </w:rPr>
        <w:t>a</w:t>
      </w:r>
      <w:r>
        <w:rPr>
          <w:spacing w:val="31"/>
          <w:sz w:val="18"/>
          <w:szCs w:val="18"/>
        </w:rPr>
        <w:t xml:space="preserve"> </w:t>
      </w:r>
      <w:r>
        <w:rPr>
          <w:sz w:val="18"/>
          <w:szCs w:val="18"/>
        </w:rPr>
        <w:t xml:space="preserve">shared </w:t>
      </w:r>
      <w:r>
        <w:rPr>
          <w:spacing w:val="27"/>
          <w:sz w:val="18"/>
          <w:szCs w:val="18"/>
        </w:rPr>
        <w:t xml:space="preserve"> </w:t>
      </w:r>
      <w:r>
        <w:rPr>
          <w:w w:val="113"/>
          <w:sz w:val="18"/>
          <w:szCs w:val="18"/>
        </w:rPr>
        <w:t>bandwidth</w:t>
      </w:r>
      <w:r>
        <w:rPr>
          <w:spacing w:val="15"/>
          <w:w w:val="113"/>
          <w:sz w:val="18"/>
          <w:szCs w:val="18"/>
        </w:rPr>
        <w:t xml:space="preserve"> </w:t>
      </w:r>
      <w:r>
        <w:rPr>
          <w:sz w:val="18"/>
          <w:szCs w:val="18"/>
        </w:rPr>
        <w:t xml:space="preserve">and, </w:t>
      </w:r>
      <w:r>
        <w:rPr>
          <w:spacing w:val="18"/>
          <w:sz w:val="18"/>
          <w:szCs w:val="18"/>
        </w:rPr>
        <w:t xml:space="preserve"> </w:t>
      </w:r>
      <w:r>
        <w:rPr>
          <w:sz w:val="18"/>
          <w:szCs w:val="18"/>
        </w:rPr>
        <w:t>as</w:t>
      </w:r>
      <w:r>
        <w:rPr>
          <w:spacing w:val="33"/>
          <w:sz w:val="18"/>
          <w:szCs w:val="18"/>
        </w:rPr>
        <w:t xml:space="preserve"> </w:t>
      </w:r>
      <w:r>
        <w:rPr>
          <w:sz w:val="18"/>
          <w:szCs w:val="18"/>
        </w:rPr>
        <w:t>a</w:t>
      </w:r>
      <w:r>
        <w:rPr>
          <w:spacing w:val="31"/>
          <w:sz w:val="18"/>
          <w:szCs w:val="18"/>
        </w:rPr>
        <w:t xml:space="preserve"> </w:t>
      </w:r>
      <w:r>
        <w:rPr>
          <w:w w:val="113"/>
          <w:sz w:val="18"/>
          <w:szCs w:val="18"/>
        </w:rPr>
        <w:t>result,</w:t>
      </w:r>
      <w:r>
        <w:rPr>
          <w:spacing w:val="14"/>
          <w:w w:val="113"/>
          <w:sz w:val="18"/>
          <w:szCs w:val="18"/>
        </w:rPr>
        <w:t xml:space="preserve"> </w:t>
      </w:r>
      <w:r>
        <w:rPr>
          <w:sz w:val="18"/>
          <w:szCs w:val="18"/>
        </w:rPr>
        <w:t>del</w:t>
      </w:r>
      <w:r>
        <w:rPr>
          <w:spacing w:val="-5"/>
          <w:sz w:val="18"/>
          <w:szCs w:val="18"/>
        </w:rPr>
        <w:t>a</w:t>
      </w:r>
      <w:r>
        <w:rPr>
          <w:sz w:val="18"/>
          <w:szCs w:val="18"/>
        </w:rPr>
        <w:t xml:space="preserve">y </w:t>
      </w:r>
      <w:r>
        <w:rPr>
          <w:spacing w:val="7"/>
          <w:sz w:val="18"/>
          <w:szCs w:val="18"/>
        </w:rPr>
        <w:t xml:space="preserve"> </w:t>
      </w:r>
      <w:r>
        <w:rPr>
          <w:sz w:val="18"/>
          <w:szCs w:val="18"/>
        </w:rPr>
        <w:t>ea</w:t>
      </w:r>
      <w:r>
        <w:rPr>
          <w:spacing w:val="-5"/>
          <w:sz w:val="18"/>
          <w:szCs w:val="18"/>
        </w:rPr>
        <w:t>c</w:t>
      </w:r>
      <w:r>
        <w:rPr>
          <w:sz w:val="18"/>
          <w:szCs w:val="18"/>
        </w:rPr>
        <w:t xml:space="preserve">h </w:t>
      </w:r>
      <w:r>
        <w:rPr>
          <w:spacing w:val="1"/>
          <w:sz w:val="18"/>
          <w:szCs w:val="18"/>
        </w:rPr>
        <w:t xml:space="preserve"> </w:t>
      </w:r>
      <w:r>
        <w:rPr>
          <w:w w:val="113"/>
          <w:sz w:val="18"/>
          <w:szCs w:val="18"/>
        </w:rPr>
        <w:t xml:space="preserve">other. </w:t>
      </w:r>
      <w:r>
        <w:rPr>
          <w:spacing w:val="-6"/>
          <w:w w:val="116"/>
          <w:sz w:val="18"/>
          <w:szCs w:val="18"/>
        </w:rPr>
        <w:t>A</w:t>
      </w:r>
      <w:r>
        <w:rPr>
          <w:w w:val="116"/>
          <w:sz w:val="18"/>
          <w:szCs w:val="18"/>
        </w:rPr>
        <w:t>t</w:t>
      </w:r>
      <w:r>
        <w:rPr>
          <w:spacing w:val="-3"/>
          <w:w w:val="116"/>
          <w:sz w:val="18"/>
          <w:szCs w:val="18"/>
        </w:rPr>
        <w:t xml:space="preserve"> </w:t>
      </w:r>
      <w:r>
        <w:rPr>
          <w:sz w:val="18"/>
          <w:szCs w:val="18"/>
        </w:rPr>
        <w:t>the</w:t>
      </w:r>
      <w:r>
        <w:rPr>
          <w:spacing w:val="38"/>
          <w:sz w:val="18"/>
          <w:szCs w:val="18"/>
        </w:rPr>
        <w:t xml:space="preserve"> </w:t>
      </w:r>
      <w:r>
        <w:rPr>
          <w:sz w:val="18"/>
          <w:szCs w:val="18"/>
        </w:rPr>
        <w:t>same</w:t>
      </w:r>
      <w:r>
        <w:rPr>
          <w:spacing w:val="33"/>
          <w:sz w:val="18"/>
          <w:szCs w:val="18"/>
        </w:rPr>
        <w:t xml:space="preserve"> </w:t>
      </w:r>
      <w:r>
        <w:rPr>
          <w:sz w:val="18"/>
          <w:szCs w:val="18"/>
        </w:rPr>
        <w:t>time</w:t>
      </w:r>
      <w:r>
        <w:rPr>
          <w:spacing w:val="41"/>
          <w:sz w:val="18"/>
          <w:szCs w:val="18"/>
        </w:rPr>
        <w:t xml:space="preserve"> </w:t>
      </w:r>
      <w:r>
        <w:rPr>
          <w:sz w:val="18"/>
          <w:szCs w:val="18"/>
        </w:rPr>
        <w:t>the</w:t>
      </w:r>
      <w:r>
        <w:rPr>
          <w:spacing w:val="38"/>
          <w:sz w:val="18"/>
          <w:szCs w:val="18"/>
        </w:rPr>
        <w:t xml:space="preserve"> </w:t>
      </w:r>
      <w:r>
        <w:rPr>
          <w:w w:val="109"/>
          <w:sz w:val="18"/>
          <w:szCs w:val="18"/>
        </w:rPr>
        <w:t>PLANNER</w:t>
      </w:r>
      <w:r>
        <w:rPr>
          <w:spacing w:val="6"/>
          <w:w w:val="109"/>
          <w:sz w:val="18"/>
          <w:szCs w:val="18"/>
        </w:rPr>
        <w:t xml:space="preserve"> </w:t>
      </w:r>
      <w:r>
        <w:rPr>
          <w:sz w:val="18"/>
          <w:szCs w:val="18"/>
        </w:rPr>
        <w:t>a</w:t>
      </w:r>
      <w:r>
        <w:rPr>
          <w:spacing w:val="-5"/>
          <w:sz w:val="18"/>
          <w:szCs w:val="18"/>
        </w:rPr>
        <w:t>c</w:t>
      </w:r>
      <w:r>
        <w:rPr>
          <w:sz w:val="18"/>
          <w:szCs w:val="18"/>
        </w:rPr>
        <w:t>hie</w:t>
      </w:r>
      <w:r>
        <w:rPr>
          <w:spacing w:val="-5"/>
          <w:sz w:val="18"/>
          <w:szCs w:val="18"/>
        </w:rPr>
        <w:t>v</w:t>
      </w:r>
      <w:r>
        <w:rPr>
          <w:sz w:val="18"/>
          <w:szCs w:val="18"/>
        </w:rPr>
        <w:t>es</w:t>
      </w:r>
      <w:r>
        <w:rPr>
          <w:spacing w:val="42"/>
          <w:sz w:val="18"/>
          <w:szCs w:val="18"/>
        </w:rPr>
        <w:t xml:space="preserve"> </w:t>
      </w:r>
      <w:r>
        <w:rPr>
          <w:sz w:val="18"/>
          <w:szCs w:val="18"/>
        </w:rPr>
        <w:t>100</w:t>
      </w:r>
      <w:r>
        <w:rPr>
          <w:spacing w:val="-9"/>
          <w:sz w:val="18"/>
          <w:szCs w:val="18"/>
        </w:rPr>
        <w:t xml:space="preserve"> </w:t>
      </w:r>
      <w:r>
        <w:rPr>
          <w:sz w:val="18"/>
          <w:szCs w:val="18"/>
        </w:rPr>
        <w:t>%</w:t>
      </w:r>
      <w:r>
        <w:rPr>
          <w:spacing w:val="6"/>
          <w:sz w:val="18"/>
          <w:szCs w:val="18"/>
        </w:rPr>
        <w:t xml:space="preserve"> </w:t>
      </w:r>
      <w:r>
        <w:rPr>
          <w:sz w:val="18"/>
          <w:szCs w:val="18"/>
        </w:rPr>
        <w:t xml:space="preserve">CPU </w:t>
      </w:r>
      <w:r>
        <w:rPr>
          <w:spacing w:val="3"/>
          <w:sz w:val="18"/>
          <w:szCs w:val="18"/>
        </w:rPr>
        <w:t xml:space="preserve"> </w:t>
      </w:r>
      <w:r>
        <w:rPr>
          <w:w w:val="111"/>
          <w:sz w:val="18"/>
          <w:szCs w:val="18"/>
        </w:rPr>
        <w:t>utilization</w:t>
      </w:r>
      <w:r>
        <w:rPr>
          <w:spacing w:val="6"/>
          <w:w w:val="111"/>
          <w:sz w:val="18"/>
          <w:szCs w:val="18"/>
        </w:rPr>
        <w:t xml:space="preserve"> </w:t>
      </w:r>
      <w:r>
        <w:rPr>
          <w:w w:val="111"/>
          <w:sz w:val="18"/>
          <w:szCs w:val="18"/>
        </w:rPr>
        <w:t>shortly</w:t>
      </w:r>
      <w:r>
        <w:rPr>
          <w:spacing w:val="-1"/>
          <w:w w:val="111"/>
          <w:sz w:val="18"/>
          <w:szCs w:val="18"/>
        </w:rPr>
        <w:t xml:space="preserve"> </w:t>
      </w:r>
      <w:r>
        <w:rPr>
          <w:sz w:val="18"/>
          <w:szCs w:val="18"/>
        </w:rPr>
        <w:t xml:space="preserve">after </w:t>
      </w:r>
      <w:r>
        <w:rPr>
          <w:spacing w:val="1"/>
          <w:sz w:val="18"/>
          <w:szCs w:val="18"/>
        </w:rPr>
        <w:t xml:space="preserve"> </w:t>
      </w:r>
      <w:r>
        <w:rPr>
          <w:sz w:val="18"/>
          <w:szCs w:val="18"/>
        </w:rPr>
        <w:t>the</w:t>
      </w:r>
      <w:r>
        <w:rPr>
          <w:spacing w:val="38"/>
          <w:sz w:val="18"/>
          <w:szCs w:val="18"/>
        </w:rPr>
        <w:t xml:space="preserve"> </w:t>
      </w:r>
      <w:r>
        <w:rPr>
          <w:w w:val="122"/>
          <w:sz w:val="18"/>
          <w:szCs w:val="18"/>
        </w:rPr>
        <w:t xml:space="preserve">start </w:t>
      </w:r>
      <w:r>
        <w:rPr>
          <w:sz w:val="18"/>
          <w:szCs w:val="18"/>
        </w:rPr>
        <w:t xml:space="preserve">and </w:t>
      </w:r>
      <w:r>
        <w:rPr>
          <w:spacing w:val="9"/>
          <w:sz w:val="18"/>
          <w:szCs w:val="18"/>
        </w:rPr>
        <w:t xml:space="preserve"> </w:t>
      </w:r>
      <w:r>
        <w:rPr>
          <w:spacing w:val="-5"/>
          <w:sz w:val="18"/>
          <w:szCs w:val="18"/>
        </w:rPr>
        <w:t>k</w:t>
      </w:r>
      <w:r>
        <w:rPr>
          <w:sz w:val="18"/>
          <w:szCs w:val="18"/>
        </w:rPr>
        <w:t>eeps</w:t>
      </w:r>
      <w:r>
        <w:rPr>
          <w:spacing w:val="43"/>
          <w:sz w:val="18"/>
          <w:szCs w:val="18"/>
        </w:rPr>
        <w:t xml:space="preserve"> </w:t>
      </w:r>
      <w:r>
        <w:rPr>
          <w:sz w:val="18"/>
          <w:szCs w:val="18"/>
        </w:rPr>
        <w:t>it</w:t>
      </w:r>
      <w:r>
        <w:rPr>
          <w:spacing w:val="41"/>
          <w:sz w:val="18"/>
          <w:szCs w:val="18"/>
        </w:rPr>
        <w:t xml:space="preserve"> </w:t>
      </w:r>
      <w:r>
        <w:rPr>
          <w:sz w:val="18"/>
          <w:szCs w:val="18"/>
        </w:rPr>
        <w:t>u</w:t>
      </w:r>
      <w:r>
        <w:rPr>
          <w:spacing w:val="-5"/>
          <w:sz w:val="18"/>
          <w:szCs w:val="18"/>
        </w:rPr>
        <w:t>n</w:t>
      </w:r>
      <w:r>
        <w:rPr>
          <w:sz w:val="18"/>
          <w:szCs w:val="18"/>
        </w:rPr>
        <w:t xml:space="preserve">til </w:t>
      </w:r>
      <w:r>
        <w:rPr>
          <w:spacing w:val="20"/>
          <w:sz w:val="18"/>
          <w:szCs w:val="18"/>
        </w:rPr>
        <w:t xml:space="preserve"> </w:t>
      </w:r>
      <w:r>
        <w:rPr>
          <w:sz w:val="18"/>
          <w:szCs w:val="18"/>
        </w:rPr>
        <w:t xml:space="preserve">the </w:t>
      </w:r>
      <w:r>
        <w:rPr>
          <w:spacing w:val="8"/>
          <w:sz w:val="18"/>
          <w:szCs w:val="18"/>
        </w:rPr>
        <w:t xml:space="preserve"> </w:t>
      </w:r>
      <w:r>
        <w:rPr>
          <w:sz w:val="18"/>
          <w:szCs w:val="18"/>
        </w:rPr>
        <w:t>end</w:t>
      </w:r>
      <w:r>
        <w:rPr>
          <w:spacing w:val="44"/>
          <w:sz w:val="18"/>
          <w:szCs w:val="18"/>
        </w:rPr>
        <w:t xml:space="preserve"> </w:t>
      </w:r>
      <w:r>
        <w:rPr>
          <w:sz w:val="18"/>
          <w:szCs w:val="18"/>
        </w:rPr>
        <w:t>of</w:t>
      </w:r>
      <w:r>
        <w:rPr>
          <w:spacing w:val="15"/>
          <w:sz w:val="18"/>
          <w:szCs w:val="18"/>
        </w:rPr>
        <w:t xml:space="preserve"> </w:t>
      </w:r>
      <w:r>
        <w:rPr>
          <w:w w:val="109"/>
          <w:sz w:val="18"/>
          <w:szCs w:val="18"/>
        </w:rPr>
        <w:t>si</w:t>
      </w:r>
      <w:r>
        <w:rPr>
          <w:spacing w:val="-5"/>
          <w:w w:val="109"/>
          <w:sz w:val="18"/>
          <w:szCs w:val="18"/>
        </w:rPr>
        <w:t>m</w:t>
      </w:r>
      <w:r>
        <w:rPr>
          <w:w w:val="109"/>
          <w:sz w:val="18"/>
          <w:szCs w:val="18"/>
        </w:rPr>
        <w:t>ulation</w:t>
      </w:r>
      <w:r>
        <w:rPr>
          <w:spacing w:val="22"/>
          <w:w w:val="109"/>
          <w:sz w:val="18"/>
          <w:szCs w:val="18"/>
        </w:rPr>
        <w:t xml:space="preserve"> </w:t>
      </w:r>
      <w:r>
        <w:rPr>
          <w:sz w:val="18"/>
          <w:szCs w:val="18"/>
        </w:rPr>
        <w:t>due</w:t>
      </w:r>
      <w:r>
        <w:rPr>
          <w:spacing w:val="44"/>
          <w:sz w:val="18"/>
          <w:szCs w:val="18"/>
        </w:rPr>
        <w:t xml:space="preserve"> </w:t>
      </w:r>
      <w:r>
        <w:rPr>
          <w:sz w:val="18"/>
          <w:szCs w:val="18"/>
        </w:rPr>
        <w:t>to</w:t>
      </w:r>
      <w:r>
        <w:rPr>
          <w:spacing w:val="40"/>
          <w:sz w:val="18"/>
          <w:szCs w:val="18"/>
        </w:rPr>
        <w:t xml:space="preserve"> </w:t>
      </w:r>
      <w:r>
        <w:rPr>
          <w:w w:val="113"/>
          <w:sz w:val="18"/>
          <w:szCs w:val="18"/>
        </w:rPr>
        <w:t>distributing</w:t>
      </w:r>
      <w:r>
        <w:rPr>
          <w:spacing w:val="13"/>
          <w:w w:val="113"/>
          <w:sz w:val="18"/>
          <w:szCs w:val="18"/>
        </w:rPr>
        <w:t xml:space="preserve"> </w:t>
      </w:r>
      <w:r>
        <w:rPr>
          <w:sz w:val="18"/>
          <w:szCs w:val="18"/>
        </w:rPr>
        <w:t xml:space="preserve">the </w:t>
      </w:r>
      <w:r>
        <w:rPr>
          <w:spacing w:val="8"/>
          <w:sz w:val="18"/>
          <w:szCs w:val="18"/>
        </w:rPr>
        <w:t xml:space="preserve"> </w:t>
      </w:r>
      <w:r>
        <w:rPr>
          <w:w w:val="109"/>
          <w:sz w:val="18"/>
          <w:szCs w:val="18"/>
        </w:rPr>
        <w:t>ne</w:t>
      </w:r>
      <w:r>
        <w:rPr>
          <w:spacing w:val="-5"/>
          <w:w w:val="109"/>
          <w:sz w:val="18"/>
          <w:szCs w:val="18"/>
        </w:rPr>
        <w:t>tw</w:t>
      </w:r>
      <w:r>
        <w:rPr>
          <w:w w:val="109"/>
          <w:sz w:val="18"/>
          <w:szCs w:val="18"/>
        </w:rPr>
        <w:t>ork</w:t>
      </w:r>
      <w:r>
        <w:rPr>
          <w:spacing w:val="19"/>
          <w:w w:val="109"/>
          <w:sz w:val="18"/>
          <w:szCs w:val="18"/>
        </w:rPr>
        <w:t xml:space="preserve"> </w:t>
      </w:r>
      <w:r>
        <w:rPr>
          <w:sz w:val="18"/>
          <w:szCs w:val="18"/>
        </w:rPr>
        <w:t>load</w:t>
      </w:r>
      <w:r>
        <w:rPr>
          <w:spacing w:val="44"/>
          <w:sz w:val="18"/>
          <w:szCs w:val="18"/>
        </w:rPr>
        <w:t xml:space="preserve"> </w:t>
      </w:r>
      <w:r>
        <w:rPr>
          <w:spacing w:val="-5"/>
          <w:sz w:val="18"/>
          <w:szCs w:val="18"/>
        </w:rPr>
        <w:t>ov</w:t>
      </w:r>
      <w:r>
        <w:rPr>
          <w:sz w:val="18"/>
          <w:szCs w:val="18"/>
        </w:rPr>
        <w:t>er</w:t>
      </w:r>
      <w:r>
        <w:rPr>
          <w:spacing w:val="40"/>
          <w:sz w:val="18"/>
          <w:szCs w:val="18"/>
        </w:rPr>
        <w:t xml:space="preserve"> </w:t>
      </w:r>
      <w:r>
        <w:rPr>
          <w:w w:val="116"/>
          <w:sz w:val="18"/>
          <w:szCs w:val="18"/>
        </w:rPr>
        <w:t xml:space="preserve">the </w:t>
      </w:r>
      <w:r>
        <w:rPr>
          <w:sz w:val="18"/>
          <w:szCs w:val="18"/>
        </w:rPr>
        <w:t>links</w:t>
      </w:r>
      <w:r>
        <w:rPr>
          <w:spacing w:val="41"/>
          <w:sz w:val="18"/>
          <w:szCs w:val="18"/>
        </w:rPr>
        <w:t xml:space="preserve"> </w:t>
      </w:r>
      <w:r>
        <w:rPr>
          <w:sz w:val="18"/>
          <w:szCs w:val="18"/>
        </w:rPr>
        <w:t>whi</w:t>
      </w:r>
      <w:r>
        <w:rPr>
          <w:spacing w:val="-5"/>
          <w:sz w:val="18"/>
          <w:szCs w:val="18"/>
        </w:rPr>
        <w:t>c</w:t>
      </w:r>
      <w:r>
        <w:rPr>
          <w:sz w:val="18"/>
          <w:szCs w:val="18"/>
        </w:rPr>
        <w:t xml:space="preserve">h  </w:t>
      </w:r>
      <w:r>
        <w:rPr>
          <w:spacing w:val="-5"/>
          <w:sz w:val="18"/>
          <w:szCs w:val="18"/>
        </w:rPr>
        <w:t>w</w:t>
      </w:r>
      <w:r>
        <w:rPr>
          <w:sz w:val="18"/>
          <w:szCs w:val="18"/>
        </w:rPr>
        <w:t xml:space="preserve">ould  </w:t>
      </w:r>
      <w:r>
        <w:rPr>
          <w:spacing w:val="5"/>
          <w:sz w:val="18"/>
          <w:szCs w:val="18"/>
        </w:rPr>
        <w:t>b</w:t>
      </w:r>
      <w:r>
        <w:rPr>
          <w:sz w:val="18"/>
          <w:szCs w:val="18"/>
        </w:rPr>
        <w:t>e</w:t>
      </w:r>
      <w:r>
        <w:rPr>
          <w:spacing w:val="29"/>
          <w:sz w:val="18"/>
          <w:szCs w:val="18"/>
        </w:rPr>
        <w:t xml:space="preserve"> </w:t>
      </w:r>
      <w:r>
        <w:rPr>
          <w:sz w:val="18"/>
          <w:szCs w:val="18"/>
        </w:rPr>
        <w:t>idle</w:t>
      </w:r>
      <w:r>
        <w:rPr>
          <w:spacing w:val="33"/>
          <w:sz w:val="18"/>
          <w:szCs w:val="18"/>
        </w:rPr>
        <w:t xml:space="preserve"> </w:t>
      </w:r>
      <w:r>
        <w:rPr>
          <w:w w:val="108"/>
          <w:sz w:val="18"/>
          <w:szCs w:val="18"/>
        </w:rPr>
        <w:t>otherwise.</w:t>
      </w:r>
      <w:r>
        <w:rPr>
          <w:spacing w:val="13"/>
          <w:w w:val="108"/>
          <w:sz w:val="18"/>
          <w:szCs w:val="18"/>
        </w:rPr>
        <w:t xml:space="preserve"> </w:t>
      </w:r>
      <w:proofErr w:type="gramStart"/>
      <w:r>
        <w:rPr>
          <w:sz w:val="18"/>
          <w:szCs w:val="18"/>
        </w:rPr>
        <w:t xml:space="preserve">The </w:t>
      </w:r>
      <w:r>
        <w:rPr>
          <w:spacing w:val="8"/>
          <w:sz w:val="18"/>
          <w:szCs w:val="18"/>
        </w:rPr>
        <w:t xml:space="preserve"> </w:t>
      </w:r>
      <w:proofErr w:type="spellStart"/>
      <w:r>
        <w:rPr>
          <w:w w:val="110"/>
          <w:sz w:val="18"/>
          <w:szCs w:val="18"/>
        </w:rPr>
        <w:t>ma</w:t>
      </w:r>
      <w:r>
        <w:rPr>
          <w:spacing w:val="-5"/>
          <w:w w:val="110"/>
          <w:sz w:val="18"/>
          <w:szCs w:val="18"/>
        </w:rPr>
        <w:t>k</w:t>
      </w:r>
      <w:r>
        <w:rPr>
          <w:w w:val="110"/>
          <w:sz w:val="18"/>
          <w:szCs w:val="18"/>
        </w:rPr>
        <w:t>espan</w:t>
      </w:r>
      <w:proofErr w:type="spellEnd"/>
      <w:proofErr w:type="gramEnd"/>
      <w:r>
        <w:rPr>
          <w:spacing w:val="13"/>
          <w:w w:val="110"/>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6"/>
          <w:w w:val="143"/>
          <w:sz w:val="18"/>
          <w:szCs w:val="18"/>
        </w:rPr>
        <w:t xml:space="preserve"> </w:t>
      </w:r>
      <w:r>
        <w:rPr>
          <w:sz w:val="18"/>
          <w:szCs w:val="18"/>
        </w:rPr>
        <w:t>in</w:t>
      </w:r>
      <w:r>
        <w:rPr>
          <w:spacing w:val="29"/>
          <w:sz w:val="18"/>
          <w:szCs w:val="18"/>
        </w:rPr>
        <w:t xml:space="preserve"> </w:t>
      </w:r>
      <w:r>
        <w:rPr>
          <w:sz w:val="18"/>
          <w:szCs w:val="18"/>
        </w:rPr>
        <w:t xml:space="preserve">this </w:t>
      </w:r>
      <w:r>
        <w:rPr>
          <w:spacing w:val="8"/>
          <w:sz w:val="18"/>
          <w:szCs w:val="18"/>
        </w:rPr>
        <w:t xml:space="preserve"> </w:t>
      </w:r>
      <w:r>
        <w:rPr>
          <w:w w:val="106"/>
          <w:sz w:val="18"/>
          <w:szCs w:val="18"/>
        </w:rPr>
        <w:t>si</w:t>
      </w:r>
      <w:r>
        <w:rPr>
          <w:spacing w:val="-5"/>
          <w:w w:val="106"/>
          <w:sz w:val="18"/>
          <w:szCs w:val="18"/>
        </w:rPr>
        <w:t>m</w:t>
      </w:r>
      <w:r>
        <w:rPr>
          <w:w w:val="106"/>
          <w:sz w:val="18"/>
          <w:szCs w:val="18"/>
        </w:rPr>
        <w:t>ulation</w:t>
      </w:r>
      <w:r>
        <w:rPr>
          <w:spacing w:val="44"/>
          <w:w w:val="106"/>
          <w:sz w:val="18"/>
          <w:szCs w:val="18"/>
        </w:rPr>
        <w:t xml:space="preserve"> </w:t>
      </w:r>
      <w:r>
        <w:rPr>
          <w:w w:val="106"/>
          <w:sz w:val="18"/>
          <w:szCs w:val="18"/>
        </w:rPr>
        <w:t xml:space="preserve">is </w:t>
      </w:r>
      <w:r>
        <w:rPr>
          <w:w w:val="110"/>
          <w:sz w:val="18"/>
          <w:szCs w:val="18"/>
        </w:rPr>
        <w:t>appr</w:t>
      </w:r>
      <w:r>
        <w:rPr>
          <w:spacing w:val="-5"/>
          <w:w w:val="110"/>
          <w:sz w:val="18"/>
          <w:szCs w:val="18"/>
        </w:rPr>
        <w:t>o</w:t>
      </w:r>
      <w:r>
        <w:rPr>
          <w:w w:val="110"/>
          <w:sz w:val="18"/>
          <w:szCs w:val="18"/>
        </w:rPr>
        <w:t>ximately</w:t>
      </w:r>
      <w:r>
        <w:rPr>
          <w:spacing w:val="21"/>
          <w:w w:val="110"/>
          <w:sz w:val="18"/>
          <w:szCs w:val="18"/>
        </w:rPr>
        <w:t xml:space="preserve"> </w:t>
      </w:r>
      <w:r>
        <w:rPr>
          <w:sz w:val="18"/>
          <w:szCs w:val="18"/>
        </w:rPr>
        <w:t>28</w:t>
      </w:r>
      <w:r>
        <w:rPr>
          <w:spacing w:val="-10"/>
          <w:sz w:val="18"/>
          <w:szCs w:val="18"/>
        </w:rPr>
        <w:t xml:space="preserve"> </w:t>
      </w:r>
      <w:r>
        <w:rPr>
          <w:sz w:val="18"/>
          <w:szCs w:val="18"/>
        </w:rPr>
        <w:t>%</w:t>
      </w:r>
      <w:r>
        <w:rPr>
          <w:spacing w:val="20"/>
          <w:sz w:val="18"/>
          <w:szCs w:val="18"/>
        </w:rPr>
        <w:t xml:space="preserve"> </w:t>
      </w:r>
      <w:r>
        <w:rPr>
          <w:sz w:val="18"/>
          <w:szCs w:val="18"/>
        </w:rPr>
        <w:t xml:space="preserve">and </w:t>
      </w:r>
      <w:r>
        <w:rPr>
          <w:spacing w:val="8"/>
          <w:sz w:val="18"/>
          <w:szCs w:val="18"/>
        </w:rPr>
        <w:t xml:space="preserve"> </w:t>
      </w:r>
      <w:r>
        <w:rPr>
          <w:sz w:val="18"/>
          <w:szCs w:val="18"/>
        </w:rPr>
        <w:t>20</w:t>
      </w:r>
      <w:r>
        <w:rPr>
          <w:spacing w:val="-10"/>
          <w:sz w:val="18"/>
          <w:szCs w:val="18"/>
        </w:rPr>
        <w:t xml:space="preserve"> </w:t>
      </w:r>
      <w:r>
        <w:rPr>
          <w:sz w:val="18"/>
          <w:szCs w:val="18"/>
        </w:rPr>
        <w:t>%</w:t>
      </w:r>
      <w:r>
        <w:rPr>
          <w:spacing w:val="19"/>
          <w:sz w:val="18"/>
          <w:szCs w:val="18"/>
        </w:rPr>
        <w:t xml:space="preserve"> </w:t>
      </w:r>
      <w:r>
        <w:rPr>
          <w:w w:val="109"/>
          <w:sz w:val="18"/>
          <w:szCs w:val="18"/>
        </w:rPr>
        <w:t>compared</w:t>
      </w:r>
      <w:r>
        <w:rPr>
          <w:spacing w:val="13"/>
          <w:w w:val="109"/>
          <w:sz w:val="18"/>
          <w:szCs w:val="18"/>
        </w:rPr>
        <w:t xml:space="preserve"> </w:t>
      </w:r>
      <w:r>
        <w:rPr>
          <w:sz w:val="18"/>
          <w:szCs w:val="18"/>
        </w:rPr>
        <w:t>to</w:t>
      </w:r>
      <w:r>
        <w:rPr>
          <w:spacing w:val="39"/>
          <w:sz w:val="18"/>
          <w:szCs w:val="18"/>
        </w:rPr>
        <w:t xml:space="preserve"> </w:t>
      </w:r>
      <w:r>
        <w:rPr>
          <w:sz w:val="18"/>
          <w:szCs w:val="18"/>
        </w:rPr>
        <w:t xml:space="preserve">PUSH </w:t>
      </w:r>
      <w:r>
        <w:rPr>
          <w:spacing w:val="18"/>
          <w:sz w:val="18"/>
          <w:szCs w:val="18"/>
        </w:rPr>
        <w:t xml:space="preserve"> </w:t>
      </w:r>
      <w:r>
        <w:rPr>
          <w:sz w:val="18"/>
          <w:szCs w:val="18"/>
        </w:rPr>
        <w:t xml:space="preserve">par </w:t>
      </w:r>
      <w:r>
        <w:rPr>
          <w:spacing w:val="6"/>
          <w:sz w:val="18"/>
          <w:szCs w:val="18"/>
        </w:rPr>
        <w:t xml:space="preserve"> </w:t>
      </w:r>
      <w:r>
        <w:rPr>
          <w:sz w:val="18"/>
          <w:szCs w:val="18"/>
        </w:rPr>
        <w:t xml:space="preserve">and </w:t>
      </w:r>
      <w:r>
        <w:rPr>
          <w:spacing w:val="7"/>
          <w:sz w:val="18"/>
          <w:szCs w:val="18"/>
        </w:rPr>
        <w:t xml:space="preserve"> </w:t>
      </w:r>
      <w:r>
        <w:rPr>
          <w:sz w:val="18"/>
          <w:szCs w:val="18"/>
        </w:rPr>
        <w:t xml:space="preserve">PUSH </w:t>
      </w:r>
      <w:r>
        <w:rPr>
          <w:spacing w:val="18"/>
          <w:sz w:val="18"/>
          <w:szCs w:val="18"/>
        </w:rPr>
        <w:t xml:space="preserve"> </w:t>
      </w:r>
      <w:proofErr w:type="spellStart"/>
      <w:r>
        <w:rPr>
          <w:sz w:val="18"/>
          <w:szCs w:val="18"/>
        </w:rPr>
        <w:t>seq</w:t>
      </w:r>
      <w:proofErr w:type="spellEnd"/>
      <w:r>
        <w:rPr>
          <w:sz w:val="18"/>
          <w:szCs w:val="18"/>
        </w:rPr>
        <w:t>,</w:t>
      </w:r>
      <w:r>
        <w:rPr>
          <w:spacing w:val="34"/>
          <w:sz w:val="18"/>
          <w:szCs w:val="18"/>
        </w:rPr>
        <w:t xml:space="preserve"> </w:t>
      </w:r>
      <w:r>
        <w:rPr>
          <w:w w:val="109"/>
          <w:sz w:val="18"/>
          <w:szCs w:val="18"/>
        </w:rPr>
        <w:t>res</w:t>
      </w:r>
      <w:r>
        <w:rPr>
          <w:spacing w:val="5"/>
          <w:w w:val="109"/>
          <w:sz w:val="18"/>
          <w:szCs w:val="18"/>
        </w:rPr>
        <w:t>p</w:t>
      </w:r>
      <w:r>
        <w:rPr>
          <w:w w:val="109"/>
          <w:sz w:val="18"/>
          <w:szCs w:val="18"/>
        </w:rPr>
        <w:t>ecti</w:t>
      </w:r>
      <w:r>
        <w:rPr>
          <w:spacing w:val="-5"/>
          <w:w w:val="109"/>
          <w:sz w:val="18"/>
          <w:szCs w:val="18"/>
        </w:rPr>
        <w:t>v</w:t>
      </w:r>
      <w:r>
        <w:rPr>
          <w:w w:val="104"/>
          <w:sz w:val="18"/>
          <w:szCs w:val="18"/>
        </w:rPr>
        <w:t>el</w:t>
      </w:r>
      <w:r>
        <w:rPr>
          <w:spacing w:val="-15"/>
          <w:w w:val="104"/>
          <w:sz w:val="18"/>
          <w:szCs w:val="18"/>
        </w:rPr>
        <w:t>y</w:t>
      </w:r>
      <w:r>
        <w:rPr>
          <w:w w:val="113"/>
          <w:sz w:val="18"/>
          <w:szCs w:val="18"/>
        </w:rPr>
        <w:t>.</w:t>
      </w:r>
    </w:p>
    <w:p w:rsidR="00C45AA3" w:rsidRDefault="00DC4C15">
      <w:pPr>
        <w:spacing w:before="1" w:line="265" w:lineRule="auto"/>
        <w:ind w:left="100" w:right="1840" w:firstLine="299"/>
        <w:jc w:val="both"/>
        <w:rPr>
          <w:sz w:val="18"/>
          <w:szCs w:val="18"/>
        </w:rPr>
      </w:pPr>
      <w:r>
        <w:rPr>
          <w:sz w:val="18"/>
          <w:szCs w:val="18"/>
        </w:rPr>
        <w:t xml:space="preserve">After </w:t>
      </w:r>
      <w:r>
        <w:rPr>
          <w:spacing w:val="13"/>
          <w:sz w:val="18"/>
          <w:szCs w:val="18"/>
        </w:rPr>
        <w:t xml:space="preserve"> </w:t>
      </w:r>
      <w:r>
        <w:rPr>
          <w:sz w:val="18"/>
          <w:szCs w:val="18"/>
        </w:rPr>
        <w:t xml:space="preserve">these </w:t>
      </w:r>
      <w:r>
        <w:rPr>
          <w:spacing w:val="16"/>
          <w:sz w:val="18"/>
          <w:szCs w:val="18"/>
        </w:rPr>
        <w:t xml:space="preserve"> </w:t>
      </w:r>
      <w:r>
        <w:rPr>
          <w:w w:val="109"/>
          <w:sz w:val="18"/>
          <w:szCs w:val="18"/>
        </w:rPr>
        <w:t>si</w:t>
      </w:r>
      <w:r>
        <w:rPr>
          <w:spacing w:val="-5"/>
          <w:w w:val="109"/>
          <w:sz w:val="18"/>
          <w:szCs w:val="18"/>
        </w:rPr>
        <w:t>m</w:t>
      </w:r>
      <w:r>
        <w:rPr>
          <w:w w:val="109"/>
          <w:sz w:val="18"/>
          <w:szCs w:val="18"/>
        </w:rPr>
        <w:t>ulations</w:t>
      </w:r>
      <w:r>
        <w:rPr>
          <w:spacing w:val="20"/>
          <w:w w:val="109"/>
          <w:sz w:val="18"/>
          <w:szCs w:val="18"/>
        </w:rPr>
        <w:t xml:space="preserve"> </w:t>
      </w:r>
      <w:r>
        <w:rPr>
          <w:spacing w:val="-5"/>
          <w:sz w:val="18"/>
          <w:szCs w:val="18"/>
        </w:rPr>
        <w:t>w</w:t>
      </w:r>
      <w:r>
        <w:rPr>
          <w:sz w:val="18"/>
          <w:szCs w:val="18"/>
        </w:rPr>
        <w:t>e</w:t>
      </w:r>
      <w:r>
        <w:rPr>
          <w:spacing w:val="23"/>
          <w:sz w:val="18"/>
          <w:szCs w:val="18"/>
        </w:rPr>
        <w:t xml:space="preserve"> </w:t>
      </w:r>
      <w:r>
        <w:rPr>
          <w:sz w:val="18"/>
          <w:szCs w:val="18"/>
        </w:rPr>
        <w:t xml:space="preserve">can  conclude </w:t>
      </w:r>
      <w:r>
        <w:rPr>
          <w:spacing w:val="20"/>
          <w:sz w:val="18"/>
          <w:szCs w:val="18"/>
        </w:rPr>
        <w:t xml:space="preserve"> </w:t>
      </w:r>
      <w:r>
        <w:rPr>
          <w:w w:val="125"/>
          <w:sz w:val="18"/>
          <w:szCs w:val="18"/>
        </w:rPr>
        <w:t>that</w:t>
      </w:r>
      <w:r>
        <w:rPr>
          <w:spacing w:val="9"/>
          <w:w w:val="125"/>
          <w:sz w:val="18"/>
          <w:szCs w:val="18"/>
        </w:rPr>
        <w:t xml:space="preserve"> </w:t>
      </w:r>
      <w:r>
        <w:rPr>
          <w:sz w:val="18"/>
          <w:szCs w:val="18"/>
        </w:rPr>
        <w:t xml:space="preserve">the </w:t>
      </w:r>
      <w:r>
        <w:rPr>
          <w:spacing w:val="10"/>
          <w:sz w:val="18"/>
          <w:szCs w:val="18"/>
        </w:rPr>
        <w:t xml:space="preserve"> </w:t>
      </w:r>
      <w:r>
        <w:rPr>
          <w:sz w:val="18"/>
          <w:szCs w:val="18"/>
        </w:rPr>
        <w:t>pro</w:t>
      </w:r>
      <w:r>
        <w:rPr>
          <w:spacing w:val="6"/>
          <w:sz w:val="18"/>
          <w:szCs w:val="18"/>
        </w:rPr>
        <w:t>p</w:t>
      </w:r>
      <w:r>
        <w:rPr>
          <w:sz w:val="18"/>
          <w:szCs w:val="18"/>
        </w:rPr>
        <w:t xml:space="preserve">osed </w:t>
      </w:r>
      <w:r>
        <w:rPr>
          <w:spacing w:val="28"/>
          <w:sz w:val="18"/>
          <w:szCs w:val="18"/>
        </w:rPr>
        <w:t xml:space="preserve"> </w:t>
      </w:r>
      <w:r>
        <w:rPr>
          <w:w w:val="111"/>
          <w:sz w:val="18"/>
          <w:szCs w:val="18"/>
        </w:rPr>
        <w:t>approa</w:t>
      </w:r>
      <w:r>
        <w:rPr>
          <w:spacing w:val="-4"/>
          <w:w w:val="111"/>
          <w:sz w:val="18"/>
          <w:szCs w:val="18"/>
        </w:rPr>
        <w:t>c</w:t>
      </w:r>
      <w:r>
        <w:rPr>
          <w:w w:val="111"/>
          <w:sz w:val="18"/>
          <w:szCs w:val="18"/>
        </w:rPr>
        <w:t>h</w:t>
      </w:r>
      <w:r>
        <w:rPr>
          <w:spacing w:val="16"/>
          <w:w w:val="111"/>
          <w:sz w:val="18"/>
          <w:szCs w:val="18"/>
        </w:rPr>
        <w:t xml:space="preserve"> </w:t>
      </w:r>
      <w:r>
        <w:rPr>
          <w:sz w:val="18"/>
          <w:szCs w:val="18"/>
        </w:rPr>
        <w:t xml:space="preserve">can  </w:t>
      </w:r>
      <w:r>
        <w:rPr>
          <w:w w:val="104"/>
          <w:sz w:val="18"/>
          <w:szCs w:val="18"/>
        </w:rPr>
        <w:t xml:space="preserve">success- </w:t>
      </w:r>
      <w:r>
        <w:rPr>
          <w:sz w:val="18"/>
          <w:szCs w:val="18"/>
        </w:rPr>
        <w:t xml:space="preserve">fully  utilize </w:t>
      </w:r>
      <w:r>
        <w:rPr>
          <w:spacing w:val="23"/>
          <w:sz w:val="18"/>
          <w:szCs w:val="18"/>
        </w:rPr>
        <w:t xml:space="preserve"> </w:t>
      </w:r>
      <w:r>
        <w:rPr>
          <w:sz w:val="18"/>
          <w:szCs w:val="18"/>
        </w:rPr>
        <w:t xml:space="preserve">the </w:t>
      </w:r>
      <w:r>
        <w:rPr>
          <w:spacing w:val="18"/>
          <w:sz w:val="18"/>
          <w:szCs w:val="18"/>
        </w:rPr>
        <w:t xml:space="preserve"> </w:t>
      </w:r>
      <w:r>
        <w:rPr>
          <w:spacing w:val="-5"/>
          <w:w w:val="109"/>
          <w:sz w:val="18"/>
          <w:szCs w:val="18"/>
        </w:rPr>
        <w:t>a</w:t>
      </w:r>
      <w:r>
        <w:rPr>
          <w:spacing w:val="-11"/>
          <w:w w:val="109"/>
          <w:sz w:val="18"/>
          <w:szCs w:val="18"/>
        </w:rPr>
        <w:t>v</w:t>
      </w:r>
      <w:r>
        <w:rPr>
          <w:w w:val="109"/>
          <w:sz w:val="18"/>
          <w:szCs w:val="18"/>
        </w:rPr>
        <w:t>ailable</w:t>
      </w:r>
      <w:r>
        <w:rPr>
          <w:spacing w:val="23"/>
          <w:w w:val="109"/>
          <w:sz w:val="18"/>
          <w:szCs w:val="18"/>
        </w:rPr>
        <w:t xml:space="preserve"> </w:t>
      </w:r>
      <w:r>
        <w:rPr>
          <w:w w:val="109"/>
          <w:sz w:val="18"/>
          <w:szCs w:val="18"/>
        </w:rPr>
        <w:t>ne</w:t>
      </w:r>
      <w:r>
        <w:rPr>
          <w:spacing w:val="-5"/>
          <w:w w:val="109"/>
          <w:sz w:val="18"/>
          <w:szCs w:val="18"/>
        </w:rPr>
        <w:t>tw</w:t>
      </w:r>
      <w:r>
        <w:rPr>
          <w:w w:val="109"/>
          <w:sz w:val="18"/>
          <w:szCs w:val="18"/>
        </w:rPr>
        <w:t>ork</w:t>
      </w:r>
      <w:r>
        <w:rPr>
          <w:spacing w:val="29"/>
          <w:w w:val="109"/>
          <w:sz w:val="18"/>
          <w:szCs w:val="18"/>
        </w:rPr>
        <w:t xml:space="preserve"> </w:t>
      </w:r>
      <w:r>
        <w:rPr>
          <w:w w:val="109"/>
          <w:sz w:val="18"/>
          <w:szCs w:val="18"/>
        </w:rPr>
        <w:t>capaci</w:t>
      </w:r>
      <w:r>
        <w:rPr>
          <w:spacing w:val="-4"/>
          <w:w w:val="109"/>
          <w:sz w:val="18"/>
          <w:szCs w:val="18"/>
        </w:rPr>
        <w:t>t</w:t>
      </w:r>
      <w:r>
        <w:rPr>
          <w:w w:val="109"/>
          <w:sz w:val="18"/>
          <w:szCs w:val="18"/>
        </w:rPr>
        <w:t>y</w:t>
      </w:r>
      <w:r>
        <w:rPr>
          <w:spacing w:val="37"/>
          <w:w w:val="109"/>
          <w:sz w:val="18"/>
          <w:szCs w:val="18"/>
        </w:rPr>
        <w:t xml:space="preserve"> </w:t>
      </w:r>
      <w:r>
        <w:rPr>
          <w:w w:val="109"/>
          <w:sz w:val="18"/>
          <w:szCs w:val="18"/>
        </w:rPr>
        <w:t>including</w:t>
      </w:r>
      <w:r>
        <w:rPr>
          <w:spacing w:val="17"/>
          <w:w w:val="109"/>
          <w:sz w:val="18"/>
          <w:szCs w:val="18"/>
        </w:rPr>
        <w:t xml:space="preserve"> </w:t>
      </w:r>
      <w:r>
        <w:rPr>
          <w:w w:val="109"/>
          <w:sz w:val="18"/>
          <w:szCs w:val="18"/>
        </w:rPr>
        <w:t>indirect</w:t>
      </w:r>
      <w:r>
        <w:rPr>
          <w:spacing w:val="35"/>
          <w:w w:val="109"/>
          <w:sz w:val="18"/>
          <w:szCs w:val="18"/>
        </w:rPr>
        <w:t xml:space="preserve"> </w:t>
      </w:r>
      <w:r>
        <w:rPr>
          <w:sz w:val="18"/>
          <w:szCs w:val="18"/>
        </w:rPr>
        <w:t xml:space="preserve">links, </w:t>
      </w:r>
      <w:r>
        <w:rPr>
          <w:spacing w:val="11"/>
          <w:sz w:val="18"/>
          <w:szCs w:val="18"/>
        </w:rPr>
        <w:t xml:space="preserve"> </w:t>
      </w:r>
      <w:r>
        <w:rPr>
          <w:sz w:val="18"/>
          <w:szCs w:val="18"/>
        </w:rPr>
        <w:t>in</w:t>
      </w:r>
      <w:r>
        <w:rPr>
          <w:spacing w:val="40"/>
          <w:sz w:val="18"/>
          <w:szCs w:val="18"/>
        </w:rPr>
        <w:t xml:space="preserve"> </w:t>
      </w:r>
      <w:r>
        <w:rPr>
          <w:sz w:val="18"/>
          <w:szCs w:val="18"/>
        </w:rPr>
        <w:t xml:space="preserve">order </w:t>
      </w:r>
      <w:r>
        <w:rPr>
          <w:spacing w:val="21"/>
          <w:sz w:val="18"/>
          <w:szCs w:val="18"/>
        </w:rPr>
        <w:t xml:space="preserve"> </w:t>
      </w:r>
      <w:r>
        <w:rPr>
          <w:sz w:val="18"/>
          <w:szCs w:val="18"/>
        </w:rPr>
        <w:t xml:space="preserve">to </w:t>
      </w:r>
      <w:r>
        <w:rPr>
          <w:spacing w:val="5"/>
          <w:sz w:val="18"/>
          <w:szCs w:val="18"/>
        </w:rPr>
        <w:t xml:space="preserve"> </w:t>
      </w:r>
      <w:r>
        <w:rPr>
          <w:w w:val="110"/>
          <w:sz w:val="18"/>
          <w:szCs w:val="18"/>
        </w:rPr>
        <w:t xml:space="preserve">”pre- </w:t>
      </w:r>
      <w:r>
        <w:rPr>
          <w:sz w:val="18"/>
          <w:szCs w:val="18"/>
        </w:rPr>
        <w:t xml:space="preserve">place” </w:t>
      </w:r>
      <w:r>
        <w:rPr>
          <w:spacing w:val="6"/>
          <w:sz w:val="18"/>
          <w:szCs w:val="18"/>
        </w:rPr>
        <w:t xml:space="preserve"> </w:t>
      </w:r>
      <w:r>
        <w:rPr>
          <w:sz w:val="18"/>
          <w:szCs w:val="18"/>
        </w:rPr>
        <w:t xml:space="preserve">the  </w:t>
      </w:r>
      <w:r>
        <w:rPr>
          <w:w w:val="119"/>
          <w:sz w:val="18"/>
          <w:szCs w:val="18"/>
        </w:rPr>
        <w:t>data</w:t>
      </w:r>
      <w:r>
        <w:rPr>
          <w:spacing w:val="1"/>
          <w:w w:val="119"/>
          <w:sz w:val="18"/>
          <w:szCs w:val="18"/>
        </w:rPr>
        <w:t xml:space="preserve"> </w:t>
      </w:r>
      <w:r>
        <w:rPr>
          <w:sz w:val="18"/>
          <w:szCs w:val="18"/>
        </w:rPr>
        <w:t>for</w:t>
      </w:r>
      <w:r>
        <w:rPr>
          <w:spacing w:val="19"/>
          <w:sz w:val="18"/>
          <w:szCs w:val="18"/>
        </w:rPr>
        <w:t xml:space="preserve"> </w:t>
      </w:r>
      <w:r>
        <w:rPr>
          <w:w w:val="112"/>
          <w:sz w:val="18"/>
          <w:szCs w:val="18"/>
        </w:rPr>
        <w:t>computations.</w:t>
      </w:r>
      <w:r>
        <w:rPr>
          <w:spacing w:val="5"/>
          <w:w w:val="112"/>
          <w:sz w:val="18"/>
          <w:szCs w:val="18"/>
        </w:rPr>
        <w:t xml:space="preserve"> </w:t>
      </w:r>
      <w:r>
        <w:rPr>
          <w:sz w:val="18"/>
          <w:szCs w:val="18"/>
        </w:rPr>
        <w:t xml:space="preserve">This </w:t>
      </w:r>
      <w:r>
        <w:rPr>
          <w:spacing w:val="2"/>
          <w:sz w:val="18"/>
          <w:szCs w:val="18"/>
        </w:rPr>
        <w:t xml:space="preserve"> </w:t>
      </w:r>
      <w:r>
        <w:rPr>
          <w:sz w:val="18"/>
          <w:szCs w:val="18"/>
        </w:rPr>
        <w:t>can</w:t>
      </w:r>
      <w:r>
        <w:rPr>
          <w:spacing w:val="35"/>
          <w:sz w:val="18"/>
          <w:szCs w:val="18"/>
        </w:rPr>
        <w:t xml:space="preserve"> </w:t>
      </w:r>
      <w:r>
        <w:rPr>
          <w:sz w:val="18"/>
          <w:szCs w:val="18"/>
        </w:rPr>
        <w:t>lead</w:t>
      </w:r>
      <w:r>
        <w:rPr>
          <w:spacing w:val="36"/>
          <w:sz w:val="18"/>
          <w:szCs w:val="18"/>
        </w:rPr>
        <w:t xml:space="preserve"> </w:t>
      </w:r>
      <w:r>
        <w:rPr>
          <w:sz w:val="18"/>
          <w:szCs w:val="18"/>
        </w:rPr>
        <w:t>to</w:t>
      </w:r>
      <w:r>
        <w:rPr>
          <w:spacing w:val="31"/>
          <w:sz w:val="18"/>
          <w:szCs w:val="18"/>
        </w:rPr>
        <w:t xml:space="preserve"> </w:t>
      </w:r>
      <w:r>
        <w:rPr>
          <w:sz w:val="18"/>
          <w:szCs w:val="18"/>
        </w:rPr>
        <w:t>a</w:t>
      </w:r>
      <w:r>
        <w:rPr>
          <w:spacing w:val="21"/>
          <w:sz w:val="18"/>
          <w:szCs w:val="18"/>
        </w:rPr>
        <w:t xml:space="preserve"> </w:t>
      </w:r>
      <w:r>
        <w:rPr>
          <w:w w:val="105"/>
          <w:sz w:val="18"/>
          <w:szCs w:val="18"/>
        </w:rPr>
        <w:t>significa</w:t>
      </w:r>
      <w:r>
        <w:rPr>
          <w:spacing w:val="-4"/>
          <w:w w:val="105"/>
          <w:sz w:val="18"/>
          <w:szCs w:val="18"/>
        </w:rPr>
        <w:t>n</w:t>
      </w:r>
      <w:r>
        <w:rPr>
          <w:w w:val="143"/>
          <w:sz w:val="18"/>
          <w:szCs w:val="18"/>
        </w:rPr>
        <w:t>t</w:t>
      </w:r>
      <w:r>
        <w:rPr>
          <w:spacing w:val="9"/>
          <w:w w:val="143"/>
          <w:sz w:val="18"/>
          <w:szCs w:val="18"/>
        </w:rPr>
        <w:t xml:space="preserve"> </w:t>
      </w:r>
      <w:r>
        <w:rPr>
          <w:spacing w:val="5"/>
          <w:w w:val="108"/>
          <w:sz w:val="18"/>
          <w:szCs w:val="18"/>
        </w:rPr>
        <w:t>p</w:t>
      </w:r>
      <w:r>
        <w:rPr>
          <w:w w:val="108"/>
          <w:sz w:val="18"/>
          <w:szCs w:val="18"/>
        </w:rPr>
        <w:t>erformance</w:t>
      </w:r>
      <w:r>
        <w:rPr>
          <w:spacing w:val="10"/>
          <w:w w:val="108"/>
          <w:sz w:val="18"/>
          <w:szCs w:val="18"/>
        </w:rPr>
        <w:t xml:space="preserve"> </w:t>
      </w:r>
      <w:r>
        <w:rPr>
          <w:w w:val="109"/>
          <w:sz w:val="18"/>
          <w:szCs w:val="18"/>
        </w:rPr>
        <w:t>impr</w:t>
      </w:r>
      <w:r>
        <w:rPr>
          <w:spacing w:val="-5"/>
          <w:w w:val="109"/>
          <w:sz w:val="18"/>
          <w:szCs w:val="18"/>
        </w:rPr>
        <w:t>o</w:t>
      </w:r>
      <w:r>
        <w:rPr>
          <w:spacing w:val="-5"/>
          <w:w w:val="107"/>
          <w:sz w:val="18"/>
          <w:szCs w:val="18"/>
        </w:rPr>
        <w:t>v</w:t>
      </w:r>
      <w:r>
        <w:rPr>
          <w:w w:val="102"/>
          <w:sz w:val="18"/>
          <w:szCs w:val="18"/>
        </w:rPr>
        <w:t xml:space="preserve">e- </w:t>
      </w:r>
      <w:proofErr w:type="spellStart"/>
      <w:r>
        <w:rPr>
          <w:w w:val="109"/>
          <w:sz w:val="18"/>
          <w:szCs w:val="18"/>
        </w:rPr>
        <w:t>me</w:t>
      </w:r>
      <w:r>
        <w:rPr>
          <w:spacing w:val="-5"/>
          <w:w w:val="109"/>
          <w:sz w:val="18"/>
          <w:szCs w:val="18"/>
        </w:rPr>
        <w:t>n</w:t>
      </w:r>
      <w:r>
        <w:rPr>
          <w:w w:val="143"/>
          <w:sz w:val="18"/>
          <w:szCs w:val="18"/>
        </w:rPr>
        <w:t>t</w:t>
      </w:r>
      <w:proofErr w:type="spellEnd"/>
      <w:r>
        <w:rPr>
          <w:spacing w:val="9"/>
          <w:sz w:val="18"/>
          <w:szCs w:val="18"/>
        </w:rPr>
        <w:t xml:space="preserve"> </w:t>
      </w:r>
      <w:r>
        <w:rPr>
          <w:w w:val="109"/>
          <w:sz w:val="18"/>
          <w:szCs w:val="18"/>
        </w:rPr>
        <w:t>comparing</w:t>
      </w:r>
      <w:r>
        <w:rPr>
          <w:spacing w:val="6"/>
          <w:w w:val="109"/>
          <w:sz w:val="18"/>
          <w:szCs w:val="18"/>
        </w:rPr>
        <w:t xml:space="preserve"> </w:t>
      </w:r>
      <w:r>
        <w:rPr>
          <w:sz w:val="18"/>
          <w:szCs w:val="18"/>
        </w:rPr>
        <w:t>to</w:t>
      </w:r>
      <w:r>
        <w:rPr>
          <w:spacing w:val="31"/>
          <w:sz w:val="18"/>
          <w:szCs w:val="18"/>
        </w:rPr>
        <w:t xml:space="preserve"> </w:t>
      </w:r>
      <w:r>
        <w:rPr>
          <w:sz w:val="18"/>
          <w:szCs w:val="18"/>
        </w:rPr>
        <w:t>the</w:t>
      </w:r>
      <w:r>
        <w:rPr>
          <w:spacing w:val="44"/>
          <w:sz w:val="18"/>
          <w:szCs w:val="18"/>
        </w:rPr>
        <w:t xml:space="preserve"> </w:t>
      </w:r>
      <w:r>
        <w:rPr>
          <w:w w:val="114"/>
          <w:sz w:val="18"/>
          <w:szCs w:val="18"/>
        </w:rPr>
        <w:t>traditio</w:t>
      </w:r>
      <w:r>
        <w:rPr>
          <w:spacing w:val="1"/>
          <w:w w:val="114"/>
          <w:sz w:val="18"/>
          <w:szCs w:val="18"/>
        </w:rPr>
        <w:t>n</w:t>
      </w:r>
      <w:r>
        <w:rPr>
          <w:w w:val="114"/>
          <w:sz w:val="18"/>
          <w:szCs w:val="18"/>
        </w:rPr>
        <w:t>al</w:t>
      </w:r>
      <w:r>
        <w:rPr>
          <w:spacing w:val="3"/>
          <w:w w:val="114"/>
          <w:sz w:val="18"/>
          <w:szCs w:val="18"/>
        </w:rPr>
        <w:t xml:space="preserve"> </w:t>
      </w:r>
      <w:r>
        <w:rPr>
          <w:sz w:val="18"/>
          <w:szCs w:val="18"/>
        </w:rPr>
        <w:t>job</w:t>
      </w:r>
      <w:r>
        <w:rPr>
          <w:spacing w:val="27"/>
          <w:sz w:val="18"/>
          <w:szCs w:val="18"/>
        </w:rPr>
        <w:t xml:space="preserve"> </w:t>
      </w:r>
      <w:r>
        <w:rPr>
          <w:w w:val="108"/>
          <w:sz w:val="18"/>
          <w:szCs w:val="18"/>
        </w:rPr>
        <w:t>s</w:t>
      </w:r>
      <w:r>
        <w:rPr>
          <w:spacing w:val="-5"/>
          <w:w w:val="108"/>
          <w:sz w:val="18"/>
          <w:szCs w:val="18"/>
        </w:rPr>
        <w:t>c</w:t>
      </w:r>
      <w:r>
        <w:rPr>
          <w:w w:val="108"/>
          <w:sz w:val="18"/>
          <w:szCs w:val="18"/>
        </w:rPr>
        <w:t>heduling</w:t>
      </w:r>
      <w:r>
        <w:rPr>
          <w:spacing w:val="-1"/>
          <w:w w:val="108"/>
          <w:sz w:val="18"/>
          <w:szCs w:val="18"/>
        </w:rPr>
        <w:t xml:space="preserve"> </w:t>
      </w:r>
      <w:r>
        <w:rPr>
          <w:w w:val="108"/>
          <w:sz w:val="18"/>
          <w:szCs w:val="18"/>
        </w:rPr>
        <w:t>approa</w:t>
      </w:r>
      <w:r>
        <w:rPr>
          <w:spacing w:val="-4"/>
          <w:w w:val="108"/>
          <w:sz w:val="18"/>
          <w:szCs w:val="18"/>
        </w:rPr>
        <w:t>c</w:t>
      </w:r>
      <w:r>
        <w:rPr>
          <w:w w:val="108"/>
          <w:sz w:val="18"/>
          <w:szCs w:val="18"/>
        </w:rPr>
        <w:t>hes,</w:t>
      </w:r>
      <w:r>
        <w:rPr>
          <w:spacing w:val="24"/>
          <w:w w:val="108"/>
          <w:sz w:val="18"/>
          <w:szCs w:val="18"/>
        </w:rPr>
        <w:t xml:space="preserve"> </w:t>
      </w:r>
      <w:r>
        <w:rPr>
          <w:sz w:val="18"/>
          <w:szCs w:val="18"/>
        </w:rPr>
        <w:t>when</w:t>
      </w:r>
      <w:r>
        <w:rPr>
          <w:spacing w:val="36"/>
          <w:sz w:val="18"/>
          <w:szCs w:val="18"/>
        </w:rPr>
        <w:t xml:space="preserve"> </w:t>
      </w:r>
      <w:r>
        <w:rPr>
          <w:w w:val="119"/>
          <w:sz w:val="18"/>
          <w:szCs w:val="18"/>
        </w:rPr>
        <w:t>data</w:t>
      </w:r>
      <w:r>
        <w:rPr>
          <w:spacing w:val="1"/>
          <w:w w:val="119"/>
          <w:sz w:val="18"/>
          <w:szCs w:val="18"/>
        </w:rPr>
        <w:t xml:space="preserve"> </w:t>
      </w:r>
      <w:r>
        <w:rPr>
          <w:sz w:val="18"/>
          <w:szCs w:val="18"/>
        </w:rPr>
        <w:t>is</w:t>
      </w:r>
      <w:r>
        <w:rPr>
          <w:spacing w:val="13"/>
          <w:sz w:val="18"/>
          <w:szCs w:val="18"/>
        </w:rPr>
        <w:t xml:space="preserve"> </w:t>
      </w:r>
      <w:r>
        <w:rPr>
          <w:w w:val="112"/>
          <w:sz w:val="18"/>
          <w:szCs w:val="18"/>
        </w:rPr>
        <w:t xml:space="preserve">transferred </w:t>
      </w:r>
      <w:r>
        <w:rPr>
          <w:sz w:val="18"/>
          <w:szCs w:val="18"/>
        </w:rPr>
        <w:t xml:space="preserve">during </w:t>
      </w:r>
      <w:r>
        <w:rPr>
          <w:spacing w:val="24"/>
          <w:sz w:val="18"/>
          <w:szCs w:val="18"/>
        </w:rPr>
        <w:t xml:space="preserve"> </w:t>
      </w:r>
      <w:r>
        <w:rPr>
          <w:sz w:val="18"/>
          <w:szCs w:val="18"/>
        </w:rPr>
        <w:t xml:space="preserve">the </w:t>
      </w:r>
      <w:r>
        <w:rPr>
          <w:spacing w:val="7"/>
          <w:sz w:val="18"/>
          <w:szCs w:val="18"/>
        </w:rPr>
        <w:t xml:space="preserve"> </w:t>
      </w:r>
      <w:r>
        <w:rPr>
          <w:w w:val="112"/>
          <w:sz w:val="18"/>
          <w:szCs w:val="18"/>
        </w:rPr>
        <w:t>computation</w:t>
      </w:r>
      <w:r>
        <w:rPr>
          <w:spacing w:val="13"/>
          <w:w w:val="112"/>
          <w:sz w:val="18"/>
          <w:szCs w:val="18"/>
        </w:rPr>
        <w:t xml:space="preserve"> </w:t>
      </w:r>
      <w:r>
        <w:rPr>
          <w:sz w:val="18"/>
          <w:szCs w:val="18"/>
        </w:rPr>
        <w:t xml:space="preserve">and </w:t>
      </w:r>
      <w:r>
        <w:rPr>
          <w:spacing w:val="8"/>
          <w:sz w:val="18"/>
          <w:szCs w:val="18"/>
        </w:rPr>
        <w:t xml:space="preserve"> </w:t>
      </w:r>
      <w:r>
        <w:rPr>
          <w:spacing w:val="-5"/>
          <w:sz w:val="18"/>
          <w:szCs w:val="18"/>
        </w:rPr>
        <w:t>ov</w:t>
      </w:r>
      <w:r>
        <w:rPr>
          <w:sz w:val="18"/>
          <w:szCs w:val="18"/>
        </w:rPr>
        <w:t>er</w:t>
      </w:r>
      <w:r>
        <w:rPr>
          <w:spacing w:val="38"/>
          <w:sz w:val="18"/>
          <w:szCs w:val="18"/>
        </w:rPr>
        <w:t xml:space="preserve"> </w:t>
      </w:r>
      <w:r>
        <w:rPr>
          <w:sz w:val="18"/>
          <w:szCs w:val="18"/>
        </w:rPr>
        <w:t xml:space="preserve">direct </w:t>
      </w:r>
      <w:r>
        <w:rPr>
          <w:spacing w:val="21"/>
          <w:sz w:val="18"/>
          <w:szCs w:val="18"/>
        </w:rPr>
        <w:t xml:space="preserve"> </w:t>
      </w:r>
      <w:r>
        <w:rPr>
          <w:sz w:val="18"/>
          <w:szCs w:val="18"/>
        </w:rPr>
        <w:t>links</w:t>
      </w:r>
      <w:r>
        <w:rPr>
          <w:spacing w:val="41"/>
          <w:sz w:val="18"/>
          <w:szCs w:val="18"/>
        </w:rPr>
        <w:t xml:space="preserve"> </w:t>
      </w:r>
      <w:r>
        <w:rPr>
          <w:w w:val="107"/>
          <w:sz w:val="18"/>
          <w:szCs w:val="18"/>
        </w:rPr>
        <w:t>onl</w:t>
      </w:r>
      <w:r>
        <w:rPr>
          <w:spacing w:val="-15"/>
          <w:w w:val="107"/>
          <w:sz w:val="18"/>
          <w:szCs w:val="18"/>
        </w:rPr>
        <w:t>y</w:t>
      </w:r>
      <w:r>
        <w:rPr>
          <w:w w:val="113"/>
          <w:sz w:val="18"/>
          <w:szCs w:val="18"/>
        </w:rPr>
        <w:t>.</w:t>
      </w:r>
    </w:p>
    <w:p w:rsidR="00C45AA3" w:rsidRDefault="00C45AA3">
      <w:pPr>
        <w:spacing w:line="200" w:lineRule="exact"/>
      </w:pPr>
    </w:p>
    <w:p w:rsidR="00C45AA3" w:rsidRDefault="00C45AA3">
      <w:pPr>
        <w:spacing w:before="16" w:line="240" w:lineRule="exact"/>
        <w:rPr>
          <w:sz w:val="24"/>
          <w:szCs w:val="24"/>
        </w:rPr>
      </w:pPr>
    </w:p>
    <w:p w:rsidR="00C45AA3" w:rsidRDefault="00DC4C15">
      <w:pPr>
        <w:ind w:left="100" w:right="7572"/>
        <w:jc w:val="both"/>
        <w:rPr>
          <w:sz w:val="18"/>
          <w:szCs w:val="18"/>
        </w:rPr>
      </w:pPr>
      <w:r>
        <w:rPr>
          <w:sz w:val="18"/>
          <w:szCs w:val="18"/>
        </w:rPr>
        <w:t>7</w:t>
      </w:r>
      <w:r>
        <w:rPr>
          <w:spacing w:val="36"/>
          <w:sz w:val="18"/>
          <w:szCs w:val="18"/>
        </w:rPr>
        <w:t xml:space="preserve"> </w:t>
      </w:r>
      <w:proofErr w:type="gramStart"/>
      <w:r>
        <w:rPr>
          <w:w w:val="123"/>
          <w:sz w:val="18"/>
          <w:szCs w:val="18"/>
        </w:rPr>
        <w:t>Conclusion</w:t>
      </w:r>
      <w:proofErr w:type="gramEnd"/>
    </w:p>
    <w:p w:rsidR="00C45AA3" w:rsidRDefault="00C45AA3">
      <w:pPr>
        <w:spacing w:before="7" w:line="240" w:lineRule="exact"/>
        <w:rPr>
          <w:sz w:val="24"/>
          <w:szCs w:val="24"/>
        </w:rPr>
      </w:pPr>
    </w:p>
    <w:p w:rsidR="00C45AA3" w:rsidRDefault="00DC4C15">
      <w:pPr>
        <w:spacing w:line="265" w:lineRule="auto"/>
        <w:ind w:left="100" w:right="1840"/>
        <w:jc w:val="both"/>
        <w:rPr>
          <w:sz w:val="18"/>
          <w:szCs w:val="18"/>
        </w:rPr>
        <w:sectPr w:rsidR="00C45AA3">
          <w:pgSz w:w="11920" w:h="16840"/>
          <w:pgMar w:top="1560" w:right="1680" w:bottom="280" w:left="1340" w:header="720" w:footer="720" w:gutter="0"/>
          <w:cols w:space="720"/>
        </w:sectPr>
      </w:pPr>
      <w:r>
        <w:rPr>
          <w:sz w:val="18"/>
          <w:szCs w:val="18"/>
        </w:rPr>
        <w:t>In</w:t>
      </w:r>
      <w:r>
        <w:rPr>
          <w:spacing w:val="40"/>
          <w:sz w:val="18"/>
          <w:szCs w:val="18"/>
        </w:rPr>
        <w:t xml:space="preserve"> </w:t>
      </w:r>
      <w:r>
        <w:rPr>
          <w:sz w:val="18"/>
          <w:szCs w:val="18"/>
        </w:rPr>
        <w:t xml:space="preserve">this </w:t>
      </w:r>
      <w:r>
        <w:rPr>
          <w:spacing w:val="13"/>
          <w:sz w:val="18"/>
          <w:szCs w:val="18"/>
        </w:rPr>
        <w:t xml:space="preserve"> </w:t>
      </w:r>
      <w:r>
        <w:rPr>
          <w:sz w:val="18"/>
          <w:szCs w:val="18"/>
        </w:rPr>
        <w:t>pa</w:t>
      </w:r>
      <w:r>
        <w:rPr>
          <w:spacing w:val="6"/>
          <w:sz w:val="18"/>
          <w:szCs w:val="18"/>
        </w:rPr>
        <w:t>p</w:t>
      </w:r>
      <w:r>
        <w:rPr>
          <w:sz w:val="18"/>
          <w:szCs w:val="18"/>
        </w:rPr>
        <w:t xml:space="preserve">er </w:t>
      </w:r>
      <w:r>
        <w:rPr>
          <w:spacing w:val="27"/>
          <w:sz w:val="18"/>
          <w:szCs w:val="18"/>
        </w:rPr>
        <w:t xml:space="preserve"> </w:t>
      </w:r>
      <w:r>
        <w:rPr>
          <w:spacing w:val="-5"/>
          <w:sz w:val="18"/>
          <w:szCs w:val="18"/>
        </w:rPr>
        <w:t>w</w:t>
      </w:r>
      <w:r>
        <w:rPr>
          <w:sz w:val="18"/>
          <w:szCs w:val="18"/>
        </w:rPr>
        <w:t>e</w:t>
      </w:r>
      <w:r>
        <w:rPr>
          <w:spacing w:val="26"/>
          <w:sz w:val="18"/>
          <w:szCs w:val="18"/>
        </w:rPr>
        <w:t xml:space="preserve"> </w:t>
      </w:r>
      <w:r>
        <w:rPr>
          <w:sz w:val="18"/>
          <w:szCs w:val="18"/>
        </w:rPr>
        <w:t>pro</w:t>
      </w:r>
      <w:r>
        <w:rPr>
          <w:spacing w:val="6"/>
          <w:sz w:val="18"/>
          <w:szCs w:val="18"/>
        </w:rPr>
        <w:t>p</w:t>
      </w:r>
      <w:r>
        <w:rPr>
          <w:sz w:val="18"/>
          <w:szCs w:val="18"/>
        </w:rPr>
        <w:t xml:space="preserve">osed </w:t>
      </w:r>
      <w:r>
        <w:rPr>
          <w:spacing w:val="30"/>
          <w:sz w:val="18"/>
          <w:szCs w:val="18"/>
        </w:rPr>
        <w:t xml:space="preserve"> </w:t>
      </w:r>
      <w:r>
        <w:rPr>
          <w:sz w:val="18"/>
          <w:szCs w:val="18"/>
        </w:rPr>
        <w:t>a</w:t>
      </w:r>
      <w:r>
        <w:rPr>
          <w:spacing w:val="34"/>
          <w:sz w:val="18"/>
          <w:szCs w:val="18"/>
        </w:rPr>
        <w:t xml:space="preserve"> </w:t>
      </w:r>
      <w:r>
        <w:rPr>
          <w:sz w:val="18"/>
          <w:szCs w:val="18"/>
        </w:rPr>
        <w:t>m</w:t>
      </w:r>
      <w:r>
        <w:rPr>
          <w:spacing w:val="5"/>
          <w:sz w:val="18"/>
          <w:szCs w:val="18"/>
        </w:rPr>
        <w:t>o</w:t>
      </w:r>
      <w:r>
        <w:rPr>
          <w:sz w:val="18"/>
          <w:szCs w:val="18"/>
        </w:rPr>
        <w:t xml:space="preserve">del </w:t>
      </w:r>
      <w:r>
        <w:rPr>
          <w:spacing w:val="6"/>
          <w:sz w:val="18"/>
          <w:szCs w:val="18"/>
        </w:rPr>
        <w:t xml:space="preserve"> </w:t>
      </w:r>
      <w:r>
        <w:rPr>
          <w:sz w:val="18"/>
          <w:szCs w:val="18"/>
        </w:rPr>
        <w:t>of</w:t>
      </w:r>
      <w:r>
        <w:rPr>
          <w:spacing w:val="19"/>
          <w:sz w:val="18"/>
          <w:szCs w:val="18"/>
        </w:rPr>
        <w:t xml:space="preserve"> </w:t>
      </w:r>
      <w:r>
        <w:rPr>
          <w:w w:val="114"/>
          <w:sz w:val="18"/>
          <w:szCs w:val="18"/>
        </w:rPr>
        <w:t>distributed</w:t>
      </w:r>
      <w:r>
        <w:rPr>
          <w:spacing w:val="17"/>
          <w:w w:val="114"/>
          <w:sz w:val="18"/>
          <w:szCs w:val="18"/>
        </w:rPr>
        <w:t xml:space="preserve"> </w:t>
      </w:r>
      <w:r>
        <w:rPr>
          <w:w w:val="114"/>
          <w:sz w:val="18"/>
          <w:szCs w:val="18"/>
        </w:rPr>
        <w:t>data</w:t>
      </w:r>
      <w:r>
        <w:rPr>
          <w:spacing w:val="31"/>
          <w:w w:val="114"/>
          <w:sz w:val="18"/>
          <w:szCs w:val="18"/>
        </w:rPr>
        <w:t xml:space="preserve"> </w:t>
      </w:r>
      <w:r>
        <w:rPr>
          <w:w w:val="114"/>
          <w:sz w:val="18"/>
          <w:szCs w:val="18"/>
        </w:rPr>
        <w:t>pr</w:t>
      </w:r>
      <w:r>
        <w:rPr>
          <w:spacing w:val="7"/>
          <w:w w:val="114"/>
          <w:sz w:val="18"/>
          <w:szCs w:val="18"/>
        </w:rPr>
        <w:t>o</w:t>
      </w:r>
      <w:r>
        <w:rPr>
          <w:w w:val="114"/>
          <w:sz w:val="18"/>
          <w:szCs w:val="18"/>
        </w:rPr>
        <w:t>duction,</w:t>
      </w:r>
      <w:r>
        <w:rPr>
          <w:spacing w:val="-11"/>
          <w:w w:val="114"/>
          <w:sz w:val="18"/>
          <w:szCs w:val="18"/>
        </w:rPr>
        <w:t xml:space="preserve"> </w:t>
      </w:r>
      <w:r>
        <w:rPr>
          <w:sz w:val="18"/>
          <w:szCs w:val="18"/>
        </w:rPr>
        <w:t xml:space="preserve">where </w:t>
      </w:r>
      <w:r>
        <w:rPr>
          <w:spacing w:val="8"/>
          <w:sz w:val="18"/>
          <w:szCs w:val="18"/>
        </w:rPr>
        <w:t xml:space="preserve"> </w:t>
      </w:r>
      <w:r>
        <w:rPr>
          <w:sz w:val="18"/>
          <w:szCs w:val="18"/>
        </w:rPr>
        <w:t>all</w:t>
      </w:r>
      <w:r>
        <w:rPr>
          <w:spacing w:val="36"/>
          <w:sz w:val="18"/>
          <w:szCs w:val="18"/>
        </w:rPr>
        <w:t xml:space="preserve"> </w:t>
      </w:r>
      <w:r>
        <w:rPr>
          <w:sz w:val="18"/>
          <w:szCs w:val="18"/>
        </w:rPr>
        <w:t xml:space="preserve">the </w:t>
      </w:r>
      <w:r>
        <w:rPr>
          <w:spacing w:val="12"/>
          <w:sz w:val="18"/>
          <w:szCs w:val="18"/>
        </w:rPr>
        <w:t xml:space="preserve"> </w:t>
      </w:r>
      <w:r>
        <w:rPr>
          <w:sz w:val="18"/>
          <w:szCs w:val="18"/>
        </w:rPr>
        <w:t xml:space="preserve">files from </w:t>
      </w:r>
      <w:r>
        <w:rPr>
          <w:spacing w:val="9"/>
          <w:sz w:val="18"/>
          <w:szCs w:val="18"/>
        </w:rPr>
        <w:t xml:space="preserve"> </w:t>
      </w:r>
      <w:r>
        <w:rPr>
          <w:sz w:val="18"/>
          <w:szCs w:val="18"/>
        </w:rPr>
        <w:t xml:space="preserve">a  single </w:t>
      </w:r>
      <w:r>
        <w:rPr>
          <w:spacing w:val="10"/>
          <w:sz w:val="18"/>
          <w:szCs w:val="18"/>
        </w:rPr>
        <w:t xml:space="preserve"> </w:t>
      </w:r>
      <w:r>
        <w:rPr>
          <w:sz w:val="18"/>
          <w:szCs w:val="18"/>
        </w:rPr>
        <w:t xml:space="preserve">source </w:t>
      </w:r>
      <w:r>
        <w:rPr>
          <w:spacing w:val="21"/>
          <w:sz w:val="18"/>
          <w:szCs w:val="18"/>
        </w:rPr>
        <w:t xml:space="preserve"> </w:t>
      </w:r>
      <w:r>
        <w:rPr>
          <w:sz w:val="18"/>
          <w:szCs w:val="18"/>
        </w:rPr>
        <w:t xml:space="preserve">has </w:t>
      </w:r>
      <w:r>
        <w:rPr>
          <w:spacing w:val="14"/>
          <w:sz w:val="18"/>
          <w:szCs w:val="18"/>
        </w:rPr>
        <w:t xml:space="preserve"> </w:t>
      </w:r>
      <w:r>
        <w:rPr>
          <w:sz w:val="18"/>
          <w:szCs w:val="18"/>
        </w:rPr>
        <w:t xml:space="preserve">to </w:t>
      </w:r>
      <w:r>
        <w:rPr>
          <w:spacing w:val="10"/>
          <w:sz w:val="18"/>
          <w:szCs w:val="18"/>
        </w:rPr>
        <w:t xml:space="preserve"> </w:t>
      </w:r>
      <w:r>
        <w:rPr>
          <w:spacing w:val="5"/>
          <w:sz w:val="18"/>
          <w:szCs w:val="18"/>
        </w:rPr>
        <w:t>b</w:t>
      </w:r>
      <w:r>
        <w:rPr>
          <w:sz w:val="18"/>
          <w:szCs w:val="18"/>
        </w:rPr>
        <w:t xml:space="preserve">e </w:t>
      </w:r>
      <w:r>
        <w:rPr>
          <w:spacing w:val="1"/>
          <w:sz w:val="18"/>
          <w:szCs w:val="18"/>
        </w:rPr>
        <w:t xml:space="preserve"> </w:t>
      </w:r>
      <w:r>
        <w:rPr>
          <w:sz w:val="18"/>
          <w:szCs w:val="18"/>
        </w:rPr>
        <w:t>pr</w:t>
      </w:r>
      <w:r>
        <w:rPr>
          <w:spacing w:val="6"/>
          <w:sz w:val="18"/>
          <w:szCs w:val="18"/>
        </w:rPr>
        <w:t>o</w:t>
      </w:r>
      <w:r>
        <w:rPr>
          <w:sz w:val="18"/>
          <w:szCs w:val="18"/>
        </w:rPr>
        <w:t xml:space="preserve">cessed </w:t>
      </w:r>
      <w:r>
        <w:rPr>
          <w:spacing w:val="35"/>
          <w:sz w:val="18"/>
          <w:szCs w:val="18"/>
        </w:rPr>
        <w:t xml:space="preserve"> </w:t>
      </w:r>
      <w:r>
        <w:rPr>
          <w:sz w:val="18"/>
          <w:szCs w:val="18"/>
        </w:rPr>
        <w:t xml:space="preserve">once </w:t>
      </w:r>
      <w:r>
        <w:rPr>
          <w:spacing w:val="5"/>
          <w:sz w:val="18"/>
          <w:szCs w:val="18"/>
        </w:rPr>
        <w:t xml:space="preserve"> </w:t>
      </w:r>
      <w:r>
        <w:rPr>
          <w:sz w:val="18"/>
          <w:szCs w:val="18"/>
        </w:rPr>
        <w:t xml:space="preserve">and </w:t>
      </w:r>
      <w:r>
        <w:rPr>
          <w:spacing w:val="24"/>
          <w:sz w:val="18"/>
          <w:szCs w:val="18"/>
        </w:rPr>
        <w:t xml:space="preserve"> </w:t>
      </w:r>
      <w:r>
        <w:rPr>
          <w:w w:val="112"/>
          <w:sz w:val="18"/>
          <w:szCs w:val="18"/>
        </w:rPr>
        <w:t>transferred</w:t>
      </w:r>
      <w:r>
        <w:rPr>
          <w:spacing w:val="29"/>
          <w:w w:val="112"/>
          <w:sz w:val="18"/>
          <w:szCs w:val="18"/>
        </w:rPr>
        <w:t xml:space="preserve"> </w:t>
      </w:r>
      <w:r>
        <w:rPr>
          <w:sz w:val="18"/>
          <w:szCs w:val="18"/>
        </w:rPr>
        <w:t>ba</w:t>
      </w:r>
      <w:r>
        <w:rPr>
          <w:spacing w:val="-5"/>
          <w:sz w:val="18"/>
          <w:szCs w:val="18"/>
        </w:rPr>
        <w:t>c</w:t>
      </w:r>
      <w:r>
        <w:rPr>
          <w:sz w:val="18"/>
          <w:szCs w:val="18"/>
        </w:rPr>
        <w:t xml:space="preserve">k. </w:t>
      </w:r>
      <w:r>
        <w:rPr>
          <w:spacing w:val="25"/>
          <w:sz w:val="18"/>
          <w:szCs w:val="18"/>
        </w:rPr>
        <w:t xml:space="preserve"> </w:t>
      </w:r>
      <w:r>
        <w:rPr>
          <w:sz w:val="18"/>
          <w:szCs w:val="18"/>
        </w:rPr>
        <w:t xml:space="preserve">This </w:t>
      </w:r>
      <w:r>
        <w:rPr>
          <w:spacing w:val="26"/>
          <w:sz w:val="18"/>
          <w:szCs w:val="18"/>
        </w:rPr>
        <w:t xml:space="preserve"> </w:t>
      </w:r>
      <w:r>
        <w:rPr>
          <w:sz w:val="18"/>
          <w:szCs w:val="18"/>
        </w:rPr>
        <w:t>m</w:t>
      </w:r>
      <w:r>
        <w:rPr>
          <w:spacing w:val="5"/>
          <w:sz w:val="18"/>
          <w:szCs w:val="18"/>
        </w:rPr>
        <w:t>o</w:t>
      </w:r>
      <w:r>
        <w:rPr>
          <w:sz w:val="18"/>
          <w:szCs w:val="18"/>
        </w:rPr>
        <w:t xml:space="preserve">del </w:t>
      </w:r>
      <w:r>
        <w:rPr>
          <w:spacing w:val="17"/>
          <w:sz w:val="18"/>
          <w:szCs w:val="18"/>
        </w:rPr>
        <w:t xml:space="preserve"> </w:t>
      </w:r>
      <w:r>
        <w:rPr>
          <w:w w:val="107"/>
          <w:sz w:val="18"/>
          <w:szCs w:val="18"/>
        </w:rPr>
        <w:t xml:space="preserve">al- </w:t>
      </w:r>
      <w:r>
        <w:rPr>
          <w:sz w:val="18"/>
          <w:szCs w:val="18"/>
        </w:rPr>
        <w:t>l</w:t>
      </w:r>
      <w:r>
        <w:rPr>
          <w:spacing w:val="-5"/>
          <w:sz w:val="18"/>
          <w:szCs w:val="18"/>
        </w:rPr>
        <w:t>o</w:t>
      </w:r>
      <w:r>
        <w:rPr>
          <w:sz w:val="18"/>
          <w:szCs w:val="18"/>
        </w:rPr>
        <w:t>ws</w:t>
      </w:r>
      <w:r>
        <w:rPr>
          <w:spacing w:val="24"/>
          <w:sz w:val="18"/>
          <w:szCs w:val="18"/>
        </w:rPr>
        <w:t xml:space="preserve"> </w:t>
      </w:r>
      <w:r>
        <w:rPr>
          <w:w w:val="110"/>
          <w:sz w:val="18"/>
          <w:szCs w:val="18"/>
        </w:rPr>
        <w:t>planning</w:t>
      </w:r>
      <w:r>
        <w:rPr>
          <w:spacing w:val="15"/>
          <w:w w:val="110"/>
          <w:sz w:val="18"/>
          <w:szCs w:val="18"/>
        </w:rPr>
        <w:t xml:space="preserve"> </w:t>
      </w:r>
      <w:r>
        <w:rPr>
          <w:sz w:val="18"/>
          <w:szCs w:val="18"/>
        </w:rPr>
        <w:t>of</w:t>
      </w:r>
      <w:r>
        <w:rPr>
          <w:spacing w:val="14"/>
          <w:sz w:val="18"/>
          <w:szCs w:val="18"/>
        </w:rPr>
        <w:t xml:space="preserve"> </w:t>
      </w:r>
      <w:r>
        <w:rPr>
          <w:spacing w:val="-20"/>
          <w:sz w:val="18"/>
          <w:szCs w:val="18"/>
        </w:rPr>
        <w:t>W</w:t>
      </w:r>
      <w:r>
        <w:rPr>
          <w:sz w:val="18"/>
          <w:szCs w:val="18"/>
        </w:rPr>
        <w:t xml:space="preserve">AN, </w:t>
      </w:r>
      <w:r>
        <w:rPr>
          <w:spacing w:val="13"/>
          <w:sz w:val="18"/>
          <w:szCs w:val="18"/>
        </w:rPr>
        <w:t xml:space="preserve"> </w:t>
      </w:r>
      <w:r>
        <w:rPr>
          <w:sz w:val="18"/>
          <w:szCs w:val="18"/>
        </w:rPr>
        <w:t xml:space="preserve">storage </w:t>
      </w:r>
      <w:r>
        <w:rPr>
          <w:spacing w:val="25"/>
          <w:sz w:val="18"/>
          <w:szCs w:val="18"/>
        </w:rPr>
        <w:t xml:space="preserve"> </w:t>
      </w:r>
      <w:r>
        <w:rPr>
          <w:sz w:val="18"/>
          <w:szCs w:val="18"/>
        </w:rPr>
        <w:t xml:space="preserve">and </w:t>
      </w:r>
      <w:r>
        <w:rPr>
          <w:spacing w:val="10"/>
          <w:sz w:val="18"/>
          <w:szCs w:val="18"/>
        </w:rPr>
        <w:t xml:space="preserve"> </w:t>
      </w:r>
      <w:r>
        <w:rPr>
          <w:sz w:val="18"/>
          <w:szCs w:val="18"/>
        </w:rPr>
        <w:t xml:space="preserve">CPU </w:t>
      </w:r>
      <w:r>
        <w:rPr>
          <w:spacing w:val="19"/>
          <w:sz w:val="18"/>
          <w:szCs w:val="18"/>
        </w:rPr>
        <w:t xml:space="preserve"> </w:t>
      </w:r>
      <w:r>
        <w:rPr>
          <w:sz w:val="18"/>
          <w:szCs w:val="18"/>
        </w:rPr>
        <w:t xml:space="preserve">loads  using </w:t>
      </w:r>
      <w:r>
        <w:rPr>
          <w:spacing w:val="1"/>
          <w:sz w:val="18"/>
          <w:szCs w:val="18"/>
        </w:rPr>
        <w:t xml:space="preserve"> </w:t>
      </w:r>
      <w:r>
        <w:rPr>
          <w:sz w:val="18"/>
          <w:szCs w:val="18"/>
        </w:rPr>
        <w:t xml:space="preserve">the </w:t>
      </w:r>
      <w:r>
        <w:rPr>
          <w:spacing w:val="9"/>
          <w:sz w:val="18"/>
          <w:szCs w:val="18"/>
        </w:rPr>
        <w:t xml:space="preserve"> </w:t>
      </w:r>
      <w:r>
        <w:rPr>
          <w:w w:val="109"/>
          <w:sz w:val="18"/>
          <w:szCs w:val="18"/>
        </w:rPr>
        <w:t>ne</w:t>
      </w:r>
      <w:r>
        <w:rPr>
          <w:spacing w:val="-5"/>
          <w:w w:val="109"/>
          <w:sz w:val="18"/>
          <w:szCs w:val="18"/>
        </w:rPr>
        <w:t>tw</w:t>
      </w:r>
      <w:r>
        <w:rPr>
          <w:w w:val="109"/>
          <w:sz w:val="18"/>
          <w:szCs w:val="18"/>
        </w:rPr>
        <w:t>ork</w:t>
      </w:r>
      <w:r>
        <w:rPr>
          <w:spacing w:val="19"/>
          <w:w w:val="109"/>
          <w:sz w:val="18"/>
          <w:szCs w:val="18"/>
        </w:rPr>
        <w:t xml:space="preserve"> </w:t>
      </w:r>
      <w:r>
        <w:rPr>
          <w:sz w:val="18"/>
          <w:szCs w:val="18"/>
        </w:rPr>
        <w:t>fl</w:t>
      </w:r>
      <w:r>
        <w:rPr>
          <w:spacing w:val="-5"/>
          <w:sz w:val="18"/>
          <w:szCs w:val="18"/>
        </w:rPr>
        <w:t>o</w:t>
      </w:r>
      <w:r>
        <w:rPr>
          <w:sz w:val="18"/>
          <w:szCs w:val="18"/>
        </w:rPr>
        <w:t>w</w:t>
      </w:r>
      <w:r>
        <w:rPr>
          <w:spacing w:val="14"/>
          <w:sz w:val="18"/>
          <w:szCs w:val="18"/>
        </w:rPr>
        <w:t xml:space="preserve"> </w:t>
      </w:r>
      <w:r>
        <w:rPr>
          <w:w w:val="110"/>
          <w:sz w:val="18"/>
          <w:szCs w:val="18"/>
        </w:rPr>
        <w:t xml:space="preserve">maximization </w:t>
      </w:r>
      <w:r>
        <w:rPr>
          <w:w w:val="111"/>
          <w:sz w:val="18"/>
          <w:szCs w:val="18"/>
        </w:rPr>
        <w:t>approa</w:t>
      </w:r>
      <w:r>
        <w:rPr>
          <w:spacing w:val="-4"/>
          <w:w w:val="111"/>
          <w:sz w:val="18"/>
          <w:szCs w:val="18"/>
        </w:rPr>
        <w:t>c</w:t>
      </w:r>
      <w:r>
        <w:rPr>
          <w:w w:val="111"/>
          <w:sz w:val="18"/>
          <w:szCs w:val="18"/>
        </w:rPr>
        <w:t>h.</w:t>
      </w:r>
      <w:r>
        <w:rPr>
          <w:spacing w:val="29"/>
          <w:w w:val="111"/>
          <w:sz w:val="18"/>
          <w:szCs w:val="18"/>
        </w:rPr>
        <w:t xml:space="preserve"> </w:t>
      </w:r>
      <w:r>
        <w:rPr>
          <w:sz w:val="18"/>
          <w:szCs w:val="18"/>
        </w:rPr>
        <w:t xml:space="preserve">The </w:t>
      </w:r>
      <w:r>
        <w:rPr>
          <w:spacing w:val="23"/>
          <w:sz w:val="18"/>
          <w:szCs w:val="18"/>
        </w:rPr>
        <w:t xml:space="preserve"> </w:t>
      </w:r>
      <w:r>
        <w:rPr>
          <w:sz w:val="18"/>
          <w:szCs w:val="18"/>
        </w:rPr>
        <w:t>pro</w:t>
      </w:r>
      <w:r>
        <w:rPr>
          <w:spacing w:val="6"/>
          <w:sz w:val="18"/>
          <w:szCs w:val="18"/>
        </w:rPr>
        <w:t>p</w:t>
      </w:r>
      <w:r>
        <w:rPr>
          <w:sz w:val="18"/>
          <w:szCs w:val="18"/>
        </w:rPr>
        <w:t xml:space="preserve">osed </w:t>
      </w:r>
      <w:r>
        <w:rPr>
          <w:spacing w:val="39"/>
          <w:sz w:val="18"/>
          <w:szCs w:val="18"/>
        </w:rPr>
        <w:t xml:space="preserve"> </w:t>
      </w:r>
      <w:r>
        <w:rPr>
          <w:w w:val="111"/>
          <w:sz w:val="18"/>
          <w:szCs w:val="18"/>
        </w:rPr>
        <w:t>approa</w:t>
      </w:r>
      <w:r>
        <w:rPr>
          <w:spacing w:val="-4"/>
          <w:w w:val="111"/>
          <w:sz w:val="18"/>
          <w:szCs w:val="18"/>
        </w:rPr>
        <w:t>c</w:t>
      </w:r>
      <w:r>
        <w:rPr>
          <w:w w:val="111"/>
          <w:sz w:val="18"/>
          <w:szCs w:val="18"/>
        </w:rPr>
        <w:t>h</w:t>
      </w:r>
      <w:r>
        <w:rPr>
          <w:spacing w:val="28"/>
          <w:w w:val="111"/>
          <w:sz w:val="18"/>
          <w:szCs w:val="18"/>
        </w:rPr>
        <w:t xml:space="preserve"> </w:t>
      </w:r>
      <w:r>
        <w:rPr>
          <w:sz w:val="18"/>
          <w:szCs w:val="18"/>
        </w:rPr>
        <w:t>will</w:t>
      </w:r>
      <w:r>
        <w:rPr>
          <w:spacing w:val="37"/>
          <w:sz w:val="18"/>
          <w:szCs w:val="18"/>
        </w:rPr>
        <w:t xml:space="preserve"> </w:t>
      </w:r>
      <w:r>
        <w:rPr>
          <w:sz w:val="18"/>
          <w:szCs w:val="18"/>
        </w:rPr>
        <w:t xml:space="preserve">enable </w:t>
      </w:r>
      <w:r>
        <w:rPr>
          <w:spacing w:val="29"/>
          <w:sz w:val="18"/>
          <w:szCs w:val="18"/>
        </w:rPr>
        <w:t xml:space="preserve"> </w:t>
      </w:r>
      <w:r>
        <w:rPr>
          <w:w w:val="114"/>
          <w:sz w:val="18"/>
          <w:szCs w:val="18"/>
        </w:rPr>
        <w:t>automated</w:t>
      </w:r>
      <w:r>
        <w:rPr>
          <w:spacing w:val="25"/>
          <w:w w:val="114"/>
          <w:sz w:val="18"/>
          <w:szCs w:val="18"/>
        </w:rPr>
        <w:t xml:space="preserve"> </w:t>
      </w:r>
      <w:r>
        <w:rPr>
          <w:sz w:val="18"/>
          <w:szCs w:val="18"/>
        </w:rPr>
        <w:t xml:space="preserve">and </w:t>
      </w:r>
      <w:r>
        <w:rPr>
          <w:spacing w:val="23"/>
          <w:sz w:val="18"/>
          <w:szCs w:val="18"/>
        </w:rPr>
        <w:t xml:space="preserve"> </w:t>
      </w:r>
      <w:r>
        <w:rPr>
          <w:sz w:val="18"/>
          <w:szCs w:val="18"/>
        </w:rPr>
        <w:t xml:space="preserve">scalable </w:t>
      </w:r>
      <w:r>
        <w:rPr>
          <w:spacing w:val="27"/>
          <w:sz w:val="18"/>
          <w:szCs w:val="18"/>
        </w:rPr>
        <w:t xml:space="preserve"> </w:t>
      </w:r>
      <w:r>
        <w:rPr>
          <w:w w:val="114"/>
          <w:sz w:val="18"/>
          <w:szCs w:val="18"/>
        </w:rPr>
        <w:t xml:space="preserve">planning and </w:t>
      </w:r>
      <w:r>
        <w:rPr>
          <w:w w:val="111"/>
          <w:sz w:val="18"/>
          <w:szCs w:val="18"/>
        </w:rPr>
        <w:t>optimization</w:t>
      </w:r>
      <w:r>
        <w:rPr>
          <w:spacing w:val="15"/>
          <w:w w:val="111"/>
          <w:sz w:val="18"/>
          <w:szCs w:val="18"/>
        </w:rPr>
        <w:t xml:space="preserve"> </w:t>
      </w:r>
      <w:r>
        <w:rPr>
          <w:sz w:val="18"/>
          <w:szCs w:val="18"/>
        </w:rPr>
        <w:t>of</w:t>
      </w:r>
      <w:r>
        <w:rPr>
          <w:spacing w:val="16"/>
          <w:sz w:val="18"/>
          <w:szCs w:val="18"/>
        </w:rPr>
        <w:t xml:space="preserve"> </w:t>
      </w:r>
      <w:r>
        <w:rPr>
          <w:w w:val="112"/>
          <w:sz w:val="18"/>
          <w:szCs w:val="18"/>
        </w:rPr>
        <w:t>distributed</w:t>
      </w:r>
      <w:r>
        <w:rPr>
          <w:spacing w:val="30"/>
          <w:w w:val="112"/>
          <w:sz w:val="18"/>
          <w:szCs w:val="18"/>
        </w:rPr>
        <w:t xml:space="preserve"> </w:t>
      </w:r>
      <w:r>
        <w:rPr>
          <w:w w:val="112"/>
          <w:sz w:val="18"/>
          <w:szCs w:val="18"/>
        </w:rPr>
        <w:t>computations</w:t>
      </w:r>
      <w:r>
        <w:rPr>
          <w:spacing w:val="5"/>
          <w:w w:val="112"/>
          <w:sz w:val="18"/>
          <w:szCs w:val="18"/>
        </w:rPr>
        <w:t xml:space="preserve"> </w:t>
      </w:r>
      <w:r>
        <w:rPr>
          <w:sz w:val="18"/>
          <w:szCs w:val="18"/>
        </w:rPr>
        <w:t>whi</w:t>
      </w:r>
      <w:r>
        <w:rPr>
          <w:spacing w:val="-5"/>
          <w:sz w:val="18"/>
          <w:szCs w:val="18"/>
        </w:rPr>
        <w:t>c</w:t>
      </w:r>
      <w:r>
        <w:rPr>
          <w:sz w:val="18"/>
          <w:szCs w:val="18"/>
        </w:rPr>
        <w:t xml:space="preserve">h </w:t>
      </w:r>
      <w:r>
        <w:rPr>
          <w:spacing w:val="3"/>
          <w:sz w:val="18"/>
          <w:szCs w:val="18"/>
        </w:rPr>
        <w:t xml:space="preserve"> </w:t>
      </w:r>
      <w:r>
        <w:rPr>
          <w:sz w:val="18"/>
          <w:szCs w:val="18"/>
        </w:rPr>
        <w:t xml:space="preserve">are  highly </w:t>
      </w:r>
      <w:r>
        <w:rPr>
          <w:spacing w:val="7"/>
          <w:sz w:val="18"/>
          <w:szCs w:val="18"/>
        </w:rPr>
        <w:t xml:space="preserve"> </w:t>
      </w:r>
      <w:r>
        <w:rPr>
          <w:w w:val="109"/>
          <w:sz w:val="18"/>
          <w:szCs w:val="18"/>
        </w:rPr>
        <w:t>required</w:t>
      </w:r>
      <w:r>
        <w:rPr>
          <w:spacing w:val="18"/>
          <w:w w:val="109"/>
          <w:sz w:val="18"/>
          <w:szCs w:val="18"/>
        </w:rPr>
        <w:t xml:space="preserve"> </w:t>
      </w:r>
      <w:r>
        <w:rPr>
          <w:sz w:val="18"/>
          <w:szCs w:val="18"/>
        </w:rPr>
        <w:t>in</w:t>
      </w:r>
      <w:r>
        <w:rPr>
          <w:spacing w:val="31"/>
          <w:sz w:val="18"/>
          <w:szCs w:val="18"/>
        </w:rPr>
        <w:t xml:space="preserve"> </w:t>
      </w:r>
      <w:r>
        <w:rPr>
          <w:w w:val="119"/>
          <w:sz w:val="18"/>
          <w:szCs w:val="18"/>
        </w:rPr>
        <w:t>data</w:t>
      </w:r>
      <w:r>
        <w:rPr>
          <w:spacing w:val="10"/>
          <w:w w:val="119"/>
          <w:sz w:val="18"/>
          <w:szCs w:val="18"/>
        </w:rPr>
        <w:t xml:space="preserve"> </w:t>
      </w:r>
      <w:r>
        <w:rPr>
          <w:w w:val="109"/>
          <w:sz w:val="18"/>
          <w:szCs w:val="18"/>
        </w:rPr>
        <w:t>i</w:t>
      </w:r>
      <w:r>
        <w:rPr>
          <w:spacing w:val="-5"/>
          <w:w w:val="109"/>
          <w:sz w:val="18"/>
          <w:szCs w:val="18"/>
        </w:rPr>
        <w:t>n</w:t>
      </w:r>
      <w:r>
        <w:rPr>
          <w:w w:val="110"/>
          <w:sz w:val="18"/>
          <w:szCs w:val="18"/>
        </w:rPr>
        <w:t>tensi</w:t>
      </w:r>
      <w:r>
        <w:rPr>
          <w:spacing w:val="-5"/>
          <w:w w:val="110"/>
          <w:sz w:val="18"/>
          <w:szCs w:val="18"/>
        </w:rPr>
        <w:t>v</w:t>
      </w:r>
      <w:r>
        <w:rPr>
          <w:w w:val="102"/>
          <w:sz w:val="18"/>
          <w:szCs w:val="18"/>
        </w:rPr>
        <w:t xml:space="preserve">e </w:t>
      </w:r>
      <w:r>
        <w:rPr>
          <w:w w:val="112"/>
          <w:sz w:val="18"/>
          <w:szCs w:val="18"/>
        </w:rPr>
        <w:t>computational</w:t>
      </w:r>
      <w:r>
        <w:rPr>
          <w:spacing w:val="12"/>
          <w:w w:val="112"/>
          <w:sz w:val="18"/>
          <w:szCs w:val="18"/>
        </w:rPr>
        <w:t xml:space="preserve"> </w:t>
      </w:r>
      <w:r>
        <w:rPr>
          <w:sz w:val="18"/>
          <w:szCs w:val="18"/>
        </w:rPr>
        <w:t>fields</w:t>
      </w:r>
      <w:r>
        <w:rPr>
          <w:spacing w:val="24"/>
          <w:sz w:val="18"/>
          <w:szCs w:val="18"/>
        </w:rPr>
        <w:t xml:space="preserve"> </w:t>
      </w:r>
      <w:r>
        <w:rPr>
          <w:sz w:val="18"/>
          <w:szCs w:val="18"/>
        </w:rPr>
        <w:t>su</w:t>
      </w:r>
      <w:r>
        <w:rPr>
          <w:spacing w:val="-5"/>
          <w:sz w:val="18"/>
          <w:szCs w:val="18"/>
        </w:rPr>
        <w:t>c</w:t>
      </w:r>
      <w:r>
        <w:rPr>
          <w:sz w:val="18"/>
          <w:szCs w:val="18"/>
        </w:rPr>
        <w:t>h  as</w:t>
      </w:r>
      <w:r>
        <w:rPr>
          <w:spacing w:val="30"/>
          <w:sz w:val="18"/>
          <w:szCs w:val="18"/>
        </w:rPr>
        <w:t xml:space="preserve"> </w:t>
      </w:r>
      <w:r>
        <w:rPr>
          <w:sz w:val="18"/>
          <w:szCs w:val="18"/>
        </w:rPr>
        <w:t>High</w:t>
      </w:r>
      <w:r>
        <w:rPr>
          <w:spacing w:val="38"/>
          <w:sz w:val="18"/>
          <w:szCs w:val="18"/>
        </w:rPr>
        <w:t xml:space="preserve"> </w:t>
      </w:r>
      <w:r>
        <w:rPr>
          <w:sz w:val="18"/>
          <w:szCs w:val="18"/>
        </w:rPr>
        <w:t xml:space="preserve">Energy </w:t>
      </w:r>
      <w:r>
        <w:rPr>
          <w:spacing w:val="18"/>
          <w:sz w:val="18"/>
          <w:szCs w:val="18"/>
        </w:rPr>
        <w:t xml:space="preserve"> </w:t>
      </w:r>
      <w:r>
        <w:rPr>
          <w:sz w:val="18"/>
          <w:szCs w:val="18"/>
        </w:rPr>
        <w:t xml:space="preserve">and </w:t>
      </w:r>
      <w:r>
        <w:rPr>
          <w:spacing w:val="8"/>
          <w:sz w:val="18"/>
          <w:szCs w:val="18"/>
        </w:rPr>
        <w:t xml:space="preserve"> </w:t>
      </w:r>
      <w:r>
        <w:rPr>
          <w:sz w:val="18"/>
          <w:szCs w:val="18"/>
        </w:rPr>
        <w:t xml:space="preserve">Nuclear </w:t>
      </w:r>
      <w:r>
        <w:rPr>
          <w:spacing w:val="17"/>
          <w:sz w:val="18"/>
          <w:szCs w:val="18"/>
        </w:rPr>
        <w:t xml:space="preserve"> </w:t>
      </w:r>
      <w:r>
        <w:rPr>
          <w:w w:val="109"/>
          <w:sz w:val="18"/>
          <w:szCs w:val="18"/>
        </w:rPr>
        <w:t>P</w:t>
      </w:r>
      <w:r>
        <w:rPr>
          <w:spacing w:val="-5"/>
          <w:w w:val="109"/>
          <w:sz w:val="18"/>
          <w:szCs w:val="18"/>
        </w:rPr>
        <w:t>h</w:t>
      </w:r>
      <w:r>
        <w:rPr>
          <w:w w:val="109"/>
          <w:sz w:val="18"/>
          <w:szCs w:val="18"/>
        </w:rPr>
        <w:t>ysics.</w:t>
      </w:r>
      <w:r>
        <w:rPr>
          <w:spacing w:val="16"/>
          <w:w w:val="109"/>
          <w:sz w:val="18"/>
          <w:szCs w:val="18"/>
        </w:rPr>
        <w:t xml:space="preserve"> </w:t>
      </w:r>
      <w:r>
        <w:rPr>
          <w:w w:val="109"/>
          <w:sz w:val="18"/>
          <w:szCs w:val="18"/>
        </w:rPr>
        <w:t>Compared</w:t>
      </w:r>
      <w:r>
        <w:rPr>
          <w:spacing w:val="20"/>
          <w:w w:val="109"/>
          <w:sz w:val="18"/>
          <w:szCs w:val="18"/>
        </w:rPr>
        <w:t xml:space="preserve"> </w:t>
      </w:r>
      <w:r>
        <w:rPr>
          <w:sz w:val="18"/>
          <w:szCs w:val="18"/>
        </w:rPr>
        <w:t>to</w:t>
      </w:r>
      <w:r>
        <w:rPr>
          <w:spacing w:val="39"/>
          <w:sz w:val="18"/>
          <w:szCs w:val="18"/>
        </w:rPr>
        <w:t xml:space="preserve"> </w:t>
      </w:r>
      <w:proofErr w:type="gramStart"/>
      <w:r>
        <w:rPr>
          <w:sz w:val="18"/>
          <w:szCs w:val="18"/>
        </w:rPr>
        <w:t xml:space="preserve">the </w:t>
      </w:r>
      <w:r>
        <w:rPr>
          <w:spacing w:val="7"/>
          <w:sz w:val="18"/>
          <w:szCs w:val="18"/>
        </w:rPr>
        <w:t xml:space="preserve"> </w:t>
      </w:r>
      <w:r>
        <w:rPr>
          <w:w w:val="109"/>
          <w:sz w:val="18"/>
          <w:szCs w:val="18"/>
        </w:rPr>
        <w:t>cur</w:t>
      </w:r>
      <w:proofErr w:type="gramEnd"/>
      <w:r>
        <w:rPr>
          <w:w w:val="109"/>
          <w:sz w:val="18"/>
          <w:szCs w:val="18"/>
        </w:rPr>
        <w:t xml:space="preserve">- </w:t>
      </w:r>
      <w:proofErr w:type="spellStart"/>
      <w:r>
        <w:rPr>
          <w:sz w:val="18"/>
          <w:szCs w:val="18"/>
        </w:rPr>
        <w:t>re</w:t>
      </w:r>
      <w:r>
        <w:rPr>
          <w:spacing w:val="-5"/>
          <w:sz w:val="18"/>
          <w:szCs w:val="18"/>
        </w:rPr>
        <w:t>n</w:t>
      </w:r>
      <w:r>
        <w:rPr>
          <w:sz w:val="18"/>
          <w:szCs w:val="18"/>
        </w:rPr>
        <w:t>tly</w:t>
      </w:r>
      <w:proofErr w:type="spellEnd"/>
      <w:r>
        <w:rPr>
          <w:sz w:val="18"/>
          <w:szCs w:val="18"/>
        </w:rPr>
        <w:t xml:space="preserve"> </w:t>
      </w:r>
      <w:r>
        <w:rPr>
          <w:spacing w:val="28"/>
          <w:sz w:val="18"/>
          <w:szCs w:val="18"/>
        </w:rPr>
        <w:t xml:space="preserve"> </w:t>
      </w:r>
      <w:r>
        <w:rPr>
          <w:sz w:val="18"/>
          <w:szCs w:val="18"/>
        </w:rPr>
        <w:t xml:space="preserve">used  </w:t>
      </w:r>
      <w:r>
        <w:rPr>
          <w:w w:val="112"/>
          <w:sz w:val="18"/>
          <w:szCs w:val="18"/>
        </w:rPr>
        <w:t>data</w:t>
      </w:r>
      <w:r>
        <w:rPr>
          <w:spacing w:val="35"/>
          <w:w w:val="112"/>
          <w:sz w:val="18"/>
          <w:szCs w:val="18"/>
        </w:rPr>
        <w:t xml:space="preserve"> </w:t>
      </w:r>
      <w:r>
        <w:rPr>
          <w:w w:val="112"/>
          <w:sz w:val="18"/>
          <w:szCs w:val="18"/>
        </w:rPr>
        <w:t>pr</w:t>
      </w:r>
      <w:r>
        <w:rPr>
          <w:spacing w:val="7"/>
          <w:w w:val="112"/>
          <w:sz w:val="18"/>
          <w:szCs w:val="18"/>
        </w:rPr>
        <w:t>o</w:t>
      </w:r>
      <w:r>
        <w:rPr>
          <w:w w:val="112"/>
          <w:sz w:val="18"/>
          <w:szCs w:val="18"/>
        </w:rPr>
        <w:t>duction</w:t>
      </w:r>
      <w:r>
        <w:rPr>
          <w:spacing w:val="4"/>
          <w:w w:val="112"/>
          <w:sz w:val="18"/>
          <w:szCs w:val="18"/>
        </w:rPr>
        <w:t xml:space="preserve"> </w:t>
      </w:r>
      <w:r>
        <w:rPr>
          <w:w w:val="112"/>
          <w:sz w:val="18"/>
          <w:szCs w:val="18"/>
        </w:rPr>
        <w:t>s</w:t>
      </w:r>
      <w:r>
        <w:rPr>
          <w:spacing w:val="-6"/>
          <w:w w:val="112"/>
          <w:sz w:val="18"/>
          <w:szCs w:val="18"/>
        </w:rPr>
        <w:t>c</w:t>
      </w:r>
      <w:r>
        <w:rPr>
          <w:w w:val="112"/>
          <w:sz w:val="18"/>
          <w:szCs w:val="18"/>
        </w:rPr>
        <w:t>heduling</w:t>
      </w:r>
      <w:r>
        <w:rPr>
          <w:spacing w:val="-23"/>
          <w:w w:val="112"/>
          <w:sz w:val="18"/>
          <w:szCs w:val="18"/>
        </w:rPr>
        <w:t xml:space="preserve"> </w:t>
      </w:r>
      <w:r>
        <w:rPr>
          <w:sz w:val="18"/>
          <w:szCs w:val="18"/>
        </w:rPr>
        <w:t xml:space="preserve">the </w:t>
      </w:r>
      <w:r>
        <w:rPr>
          <w:spacing w:val="9"/>
          <w:sz w:val="18"/>
          <w:szCs w:val="18"/>
        </w:rPr>
        <w:t xml:space="preserve"> </w:t>
      </w:r>
      <w:r>
        <w:rPr>
          <w:sz w:val="18"/>
          <w:szCs w:val="18"/>
        </w:rPr>
        <w:t>m</w:t>
      </w:r>
      <w:r>
        <w:rPr>
          <w:spacing w:val="5"/>
          <w:sz w:val="18"/>
          <w:szCs w:val="18"/>
        </w:rPr>
        <w:t>o</w:t>
      </w:r>
      <w:r>
        <w:rPr>
          <w:sz w:val="18"/>
          <w:szCs w:val="18"/>
        </w:rPr>
        <w:t xml:space="preserve">del </w:t>
      </w:r>
      <w:r>
        <w:rPr>
          <w:spacing w:val="3"/>
          <w:sz w:val="18"/>
          <w:szCs w:val="18"/>
        </w:rPr>
        <w:t xml:space="preserve"> </w:t>
      </w:r>
      <w:r>
        <w:rPr>
          <w:sz w:val="18"/>
          <w:szCs w:val="18"/>
        </w:rPr>
        <w:t>pr</w:t>
      </w:r>
      <w:r>
        <w:rPr>
          <w:spacing w:val="-5"/>
          <w:sz w:val="18"/>
          <w:szCs w:val="18"/>
        </w:rPr>
        <w:t>o</w:t>
      </w:r>
      <w:r>
        <w:rPr>
          <w:sz w:val="18"/>
          <w:szCs w:val="18"/>
        </w:rPr>
        <w:t xml:space="preserve">vides </w:t>
      </w:r>
      <w:r>
        <w:rPr>
          <w:spacing w:val="21"/>
          <w:sz w:val="18"/>
          <w:szCs w:val="18"/>
        </w:rPr>
        <w:t xml:space="preserve"> </w:t>
      </w:r>
      <w:r>
        <w:rPr>
          <w:sz w:val="18"/>
          <w:szCs w:val="18"/>
        </w:rPr>
        <w:t xml:space="preserve">three </w:t>
      </w:r>
      <w:r>
        <w:rPr>
          <w:spacing w:val="24"/>
          <w:sz w:val="18"/>
          <w:szCs w:val="18"/>
        </w:rPr>
        <w:t xml:space="preserve"> </w:t>
      </w:r>
      <w:r>
        <w:rPr>
          <w:sz w:val="18"/>
          <w:szCs w:val="18"/>
        </w:rPr>
        <w:t xml:space="preserve">degrees </w:t>
      </w:r>
      <w:r>
        <w:rPr>
          <w:spacing w:val="7"/>
          <w:sz w:val="18"/>
          <w:szCs w:val="18"/>
        </w:rPr>
        <w:t xml:space="preserve"> </w:t>
      </w:r>
      <w:r>
        <w:rPr>
          <w:sz w:val="18"/>
          <w:szCs w:val="18"/>
        </w:rPr>
        <w:t>of</w:t>
      </w:r>
      <w:r>
        <w:rPr>
          <w:spacing w:val="16"/>
          <w:sz w:val="18"/>
          <w:szCs w:val="18"/>
        </w:rPr>
        <w:t xml:space="preserve"> </w:t>
      </w:r>
      <w:proofErr w:type="spellStart"/>
      <w:r>
        <w:rPr>
          <w:w w:val="109"/>
          <w:sz w:val="18"/>
          <w:szCs w:val="18"/>
        </w:rPr>
        <w:t>optimiza</w:t>
      </w:r>
      <w:proofErr w:type="spellEnd"/>
      <w:r>
        <w:rPr>
          <w:w w:val="109"/>
          <w:sz w:val="18"/>
          <w:szCs w:val="18"/>
        </w:rPr>
        <w:t>-</w:t>
      </w:r>
    </w:p>
    <w:p w:rsidR="00C45AA3" w:rsidRDefault="00C45AA3">
      <w:pPr>
        <w:spacing w:before="11" w:line="200" w:lineRule="exact"/>
      </w:pPr>
    </w:p>
    <w:p w:rsidR="00C45AA3" w:rsidRDefault="00DC4C15">
      <w:pPr>
        <w:ind w:left="100"/>
      </w:pPr>
      <w:r>
        <w:pict>
          <v:shape id="_x0000_i1032" type="#_x0000_t75" style="width:345.75pt;height:145.35pt">
            <v:imagedata r:id="rId29" o:title=""/>
          </v:shape>
        </w:pict>
      </w:r>
    </w:p>
    <w:p w:rsidR="00C45AA3" w:rsidRDefault="00C45AA3">
      <w:pPr>
        <w:spacing w:before="10" w:line="120" w:lineRule="exact"/>
        <w:rPr>
          <w:sz w:val="12"/>
          <w:szCs w:val="12"/>
        </w:rPr>
      </w:pPr>
    </w:p>
    <w:p w:rsidR="00C45AA3" w:rsidRDefault="00DC4C15">
      <w:pPr>
        <w:ind w:left="100" w:right="1844"/>
        <w:jc w:val="both"/>
        <w:rPr>
          <w:sz w:val="16"/>
          <w:szCs w:val="16"/>
        </w:rPr>
      </w:pPr>
      <w:r>
        <w:rPr>
          <w:w w:val="129"/>
          <w:sz w:val="16"/>
          <w:szCs w:val="16"/>
        </w:rPr>
        <w:t>Fig.</w:t>
      </w:r>
      <w:r>
        <w:rPr>
          <w:spacing w:val="6"/>
          <w:w w:val="129"/>
          <w:sz w:val="16"/>
          <w:szCs w:val="16"/>
        </w:rPr>
        <w:t xml:space="preserve"> </w:t>
      </w:r>
      <w:proofErr w:type="gramStart"/>
      <w:r>
        <w:rPr>
          <w:sz w:val="16"/>
          <w:szCs w:val="16"/>
        </w:rPr>
        <w:t xml:space="preserve">9 </w:t>
      </w:r>
      <w:r>
        <w:rPr>
          <w:spacing w:val="35"/>
          <w:sz w:val="16"/>
          <w:szCs w:val="16"/>
        </w:rPr>
        <w:t xml:space="preserve"> </w:t>
      </w:r>
      <w:r>
        <w:rPr>
          <w:sz w:val="16"/>
          <w:szCs w:val="16"/>
        </w:rPr>
        <w:t>A</w:t>
      </w:r>
      <w:proofErr w:type="gramEnd"/>
      <w:r>
        <w:rPr>
          <w:spacing w:val="20"/>
          <w:sz w:val="16"/>
          <w:szCs w:val="16"/>
        </w:rPr>
        <w:t xml:space="preserve"> </w:t>
      </w:r>
      <w:r>
        <w:rPr>
          <w:sz w:val="16"/>
          <w:szCs w:val="16"/>
        </w:rPr>
        <w:t xml:space="preserve">global </w:t>
      </w:r>
      <w:r>
        <w:rPr>
          <w:spacing w:val="10"/>
          <w:sz w:val="16"/>
          <w:szCs w:val="16"/>
        </w:rPr>
        <w:t xml:space="preserve"> </w:t>
      </w:r>
      <w:r>
        <w:rPr>
          <w:w w:val="115"/>
          <w:sz w:val="16"/>
          <w:szCs w:val="16"/>
        </w:rPr>
        <w:t>CPU</w:t>
      </w:r>
      <w:r>
        <w:rPr>
          <w:spacing w:val="10"/>
          <w:w w:val="115"/>
          <w:sz w:val="16"/>
          <w:szCs w:val="16"/>
        </w:rPr>
        <w:t xml:space="preserve"> </w:t>
      </w:r>
      <w:r>
        <w:rPr>
          <w:w w:val="115"/>
          <w:sz w:val="16"/>
          <w:szCs w:val="16"/>
        </w:rPr>
        <w:t>utilization</w:t>
      </w:r>
      <w:r>
        <w:rPr>
          <w:spacing w:val="10"/>
          <w:w w:val="115"/>
          <w:sz w:val="16"/>
          <w:szCs w:val="16"/>
        </w:rPr>
        <w:t xml:space="preserve"> </w:t>
      </w:r>
      <w:r>
        <w:rPr>
          <w:w w:val="115"/>
          <w:sz w:val="16"/>
          <w:szCs w:val="16"/>
        </w:rPr>
        <w:t>(</w:t>
      </w:r>
      <w:r>
        <w:rPr>
          <w:spacing w:val="6"/>
          <w:w w:val="115"/>
          <w:sz w:val="16"/>
          <w:szCs w:val="16"/>
        </w:rPr>
        <w:t>p</w:t>
      </w:r>
      <w:r>
        <w:rPr>
          <w:w w:val="115"/>
          <w:sz w:val="16"/>
          <w:szCs w:val="16"/>
        </w:rPr>
        <w:t>erce</w:t>
      </w:r>
      <w:r>
        <w:rPr>
          <w:spacing w:val="-6"/>
          <w:w w:val="115"/>
          <w:sz w:val="16"/>
          <w:szCs w:val="16"/>
        </w:rPr>
        <w:t>n</w:t>
      </w:r>
      <w:r>
        <w:rPr>
          <w:w w:val="115"/>
          <w:sz w:val="16"/>
          <w:szCs w:val="16"/>
        </w:rPr>
        <w:t>tage</w:t>
      </w:r>
      <w:r>
        <w:rPr>
          <w:spacing w:val="-2"/>
          <w:w w:val="115"/>
          <w:sz w:val="16"/>
          <w:szCs w:val="16"/>
        </w:rPr>
        <w:t xml:space="preserve"> </w:t>
      </w:r>
      <w:r>
        <w:rPr>
          <w:sz w:val="16"/>
          <w:szCs w:val="16"/>
        </w:rPr>
        <w:t>of</w:t>
      </w:r>
      <w:r>
        <w:rPr>
          <w:spacing w:val="13"/>
          <w:sz w:val="16"/>
          <w:szCs w:val="16"/>
        </w:rPr>
        <w:t xml:space="preserve"> </w:t>
      </w:r>
      <w:r>
        <w:rPr>
          <w:sz w:val="16"/>
          <w:szCs w:val="16"/>
        </w:rPr>
        <w:t xml:space="preserve">busy </w:t>
      </w:r>
      <w:r>
        <w:rPr>
          <w:spacing w:val="9"/>
          <w:sz w:val="16"/>
          <w:szCs w:val="16"/>
        </w:rPr>
        <w:t xml:space="preserve"> </w:t>
      </w:r>
      <w:r>
        <w:rPr>
          <w:w w:val="115"/>
          <w:sz w:val="16"/>
          <w:szCs w:val="16"/>
        </w:rPr>
        <w:t>CPUs</w:t>
      </w:r>
      <w:r>
        <w:rPr>
          <w:spacing w:val="4"/>
          <w:w w:val="115"/>
          <w:sz w:val="16"/>
          <w:szCs w:val="16"/>
        </w:rPr>
        <w:t xml:space="preserve"> </w:t>
      </w:r>
      <w:r>
        <w:rPr>
          <w:spacing w:val="-5"/>
          <w:sz w:val="16"/>
          <w:szCs w:val="16"/>
        </w:rPr>
        <w:t>ov</w:t>
      </w:r>
      <w:r>
        <w:rPr>
          <w:sz w:val="16"/>
          <w:szCs w:val="16"/>
        </w:rPr>
        <w:t>er</w:t>
      </w:r>
      <w:r>
        <w:rPr>
          <w:spacing w:val="39"/>
          <w:sz w:val="16"/>
          <w:szCs w:val="16"/>
        </w:rPr>
        <w:t xml:space="preserve"> </w:t>
      </w:r>
      <w:r>
        <w:rPr>
          <w:w w:val="118"/>
          <w:sz w:val="16"/>
          <w:szCs w:val="16"/>
        </w:rPr>
        <w:t>total</w:t>
      </w:r>
      <w:r>
        <w:rPr>
          <w:spacing w:val="14"/>
          <w:w w:val="118"/>
          <w:sz w:val="16"/>
          <w:szCs w:val="16"/>
        </w:rPr>
        <w:t xml:space="preserve"> </w:t>
      </w:r>
      <w:r>
        <w:rPr>
          <w:w w:val="118"/>
          <w:sz w:val="16"/>
          <w:szCs w:val="16"/>
        </w:rPr>
        <w:t>CPUs</w:t>
      </w:r>
      <w:r>
        <w:rPr>
          <w:spacing w:val="-8"/>
          <w:w w:val="118"/>
          <w:sz w:val="16"/>
          <w:szCs w:val="16"/>
        </w:rPr>
        <w:t xml:space="preserve"> </w:t>
      </w:r>
      <w:r>
        <w:rPr>
          <w:sz w:val="16"/>
          <w:szCs w:val="16"/>
        </w:rPr>
        <w:t>in</w:t>
      </w:r>
      <w:r>
        <w:rPr>
          <w:spacing w:val="26"/>
          <w:sz w:val="16"/>
          <w:szCs w:val="16"/>
        </w:rPr>
        <w:t xml:space="preserve"> </w:t>
      </w:r>
      <w:r>
        <w:rPr>
          <w:sz w:val="16"/>
          <w:szCs w:val="16"/>
        </w:rPr>
        <w:t xml:space="preserve">the </w:t>
      </w:r>
      <w:r>
        <w:rPr>
          <w:spacing w:val="9"/>
          <w:sz w:val="16"/>
          <w:szCs w:val="16"/>
        </w:rPr>
        <w:t xml:space="preserve"> </w:t>
      </w:r>
      <w:r>
        <w:rPr>
          <w:w w:val="114"/>
          <w:sz w:val="16"/>
          <w:szCs w:val="16"/>
        </w:rPr>
        <w:t>system)</w:t>
      </w:r>
      <w:r>
        <w:rPr>
          <w:spacing w:val="4"/>
          <w:w w:val="114"/>
          <w:sz w:val="16"/>
          <w:szCs w:val="16"/>
        </w:rPr>
        <w:t xml:space="preserve"> </w:t>
      </w:r>
      <w:r>
        <w:rPr>
          <w:w w:val="119"/>
          <w:sz w:val="16"/>
          <w:szCs w:val="16"/>
        </w:rPr>
        <w:t>a</w:t>
      </w:r>
      <w:r>
        <w:rPr>
          <w:w w:val="107"/>
          <w:sz w:val="16"/>
          <w:szCs w:val="16"/>
        </w:rPr>
        <w:t xml:space="preserve">s </w:t>
      </w:r>
      <w:r>
        <w:rPr>
          <w:sz w:val="16"/>
          <w:szCs w:val="16"/>
        </w:rPr>
        <w:t>a</w:t>
      </w:r>
      <w:r>
        <w:rPr>
          <w:spacing w:val="25"/>
          <w:sz w:val="16"/>
          <w:szCs w:val="16"/>
        </w:rPr>
        <w:t xml:space="preserve"> </w:t>
      </w:r>
      <w:r>
        <w:rPr>
          <w:w w:val="113"/>
          <w:sz w:val="16"/>
          <w:szCs w:val="16"/>
        </w:rPr>
        <w:t>function</w:t>
      </w:r>
      <w:r>
        <w:rPr>
          <w:spacing w:val="8"/>
          <w:w w:val="113"/>
          <w:sz w:val="16"/>
          <w:szCs w:val="16"/>
        </w:rPr>
        <w:t xml:space="preserve"> </w:t>
      </w:r>
      <w:r>
        <w:rPr>
          <w:sz w:val="16"/>
          <w:szCs w:val="16"/>
        </w:rPr>
        <w:t>of</w:t>
      </w:r>
      <w:r>
        <w:rPr>
          <w:spacing w:val="15"/>
          <w:sz w:val="16"/>
          <w:szCs w:val="16"/>
        </w:rPr>
        <w:t xml:space="preserve"> </w:t>
      </w:r>
      <w:r>
        <w:rPr>
          <w:sz w:val="16"/>
          <w:szCs w:val="16"/>
        </w:rPr>
        <w:t xml:space="preserve">time </w:t>
      </w:r>
      <w:r>
        <w:rPr>
          <w:spacing w:val="15"/>
          <w:sz w:val="16"/>
          <w:szCs w:val="16"/>
        </w:rPr>
        <w:t xml:space="preserve"> </w:t>
      </w:r>
      <w:r>
        <w:rPr>
          <w:sz w:val="16"/>
          <w:szCs w:val="16"/>
        </w:rPr>
        <w:t>for</w:t>
      </w:r>
      <w:r>
        <w:rPr>
          <w:spacing w:val="27"/>
          <w:sz w:val="16"/>
          <w:szCs w:val="16"/>
        </w:rPr>
        <w:t xml:space="preserve"> </w:t>
      </w:r>
      <w:r>
        <w:rPr>
          <w:sz w:val="16"/>
          <w:szCs w:val="16"/>
        </w:rPr>
        <w:t xml:space="preserve">the </w:t>
      </w:r>
      <w:r>
        <w:rPr>
          <w:spacing w:val="11"/>
          <w:sz w:val="16"/>
          <w:szCs w:val="16"/>
        </w:rPr>
        <w:t xml:space="preserve"> </w:t>
      </w:r>
      <w:r>
        <w:rPr>
          <w:w w:val="114"/>
          <w:sz w:val="16"/>
          <w:szCs w:val="16"/>
        </w:rPr>
        <w:t>si</w:t>
      </w:r>
      <w:r>
        <w:rPr>
          <w:spacing w:val="-6"/>
          <w:w w:val="114"/>
          <w:sz w:val="16"/>
          <w:szCs w:val="16"/>
        </w:rPr>
        <w:t>m</w:t>
      </w:r>
      <w:r>
        <w:rPr>
          <w:w w:val="114"/>
          <w:sz w:val="16"/>
          <w:szCs w:val="16"/>
        </w:rPr>
        <w:t>ulation</w:t>
      </w:r>
      <w:r>
        <w:rPr>
          <w:spacing w:val="8"/>
          <w:w w:val="114"/>
          <w:sz w:val="16"/>
          <w:szCs w:val="16"/>
        </w:rPr>
        <w:t xml:space="preserve"> </w:t>
      </w:r>
      <w:r>
        <w:rPr>
          <w:sz w:val="16"/>
          <w:szCs w:val="16"/>
        </w:rPr>
        <w:t xml:space="preserve">with </w:t>
      </w:r>
      <w:r>
        <w:rPr>
          <w:spacing w:val="15"/>
          <w:sz w:val="16"/>
          <w:szCs w:val="16"/>
        </w:rPr>
        <w:t xml:space="preserve"> </w:t>
      </w:r>
      <w:r>
        <w:rPr>
          <w:sz w:val="16"/>
          <w:szCs w:val="16"/>
        </w:rPr>
        <w:t>100</w:t>
      </w:r>
      <w:r>
        <w:rPr>
          <w:spacing w:val="24"/>
          <w:sz w:val="16"/>
          <w:szCs w:val="16"/>
        </w:rPr>
        <w:t xml:space="preserve"> </w:t>
      </w:r>
      <w:r>
        <w:rPr>
          <w:sz w:val="16"/>
          <w:szCs w:val="16"/>
        </w:rPr>
        <w:t xml:space="preserve">Mbps </w:t>
      </w:r>
      <w:r>
        <w:rPr>
          <w:spacing w:val="17"/>
          <w:sz w:val="16"/>
          <w:szCs w:val="16"/>
        </w:rPr>
        <w:t xml:space="preserve"> </w:t>
      </w:r>
      <w:r>
        <w:rPr>
          <w:w w:val="113"/>
          <w:sz w:val="16"/>
          <w:szCs w:val="16"/>
        </w:rPr>
        <w:t>i</w:t>
      </w:r>
      <w:r>
        <w:rPr>
          <w:spacing w:val="-6"/>
          <w:w w:val="113"/>
          <w:sz w:val="16"/>
          <w:szCs w:val="16"/>
        </w:rPr>
        <w:t>n</w:t>
      </w:r>
      <w:r>
        <w:rPr>
          <w:w w:val="113"/>
          <w:sz w:val="16"/>
          <w:szCs w:val="16"/>
        </w:rPr>
        <w:t>terconnecting</w:t>
      </w:r>
      <w:r>
        <w:rPr>
          <w:spacing w:val="17"/>
          <w:w w:val="113"/>
          <w:sz w:val="16"/>
          <w:szCs w:val="16"/>
        </w:rPr>
        <w:t xml:space="preserve"> </w:t>
      </w:r>
      <w:r>
        <w:rPr>
          <w:sz w:val="16"/>
          <w:szCs w:val="16"/>
        </w:rPr>
        <w:t xml:space="preserve">links. </w:t>
      </w:r>
      <w:r>
        <w:rPr>
          <w:spacing w:val="12"/>
          <w:sz w:val="16"/>
          <w:szCs w:val="16"/>
        </w:rPr>
        <w:t xml:space="preserve"> </w:t>
      </w:r>
      <w:proofErr w:type="gramStart"/>
      <w:r>
        <w:rPr>
          <w:sz w:val="16"/>
          <w:szCs w:val="16"/>
        </w:rPr>
        <w:t xml:space="preserve">The </w:t>
      </w:r>
      <w:r>
        <w:rPr>
          <w:spacing w:val="14"/>
          <w:sz w:val="16"/>
          <w:szCs w:val="16"/>
        </w:rPr>
        <w:t xml:space="preserve"> </w:t>
      </w:r>
      <w:r>
        <w:rPr>
          <w:sz w:val="16"/>
          <w:szCs w:val="16"/>
        </w:rPr>
        <w:t>Grid</w:t>
      </w:r>
      <w:proofErr w:type="gramEnd"/>
      <w:r>
        <w:rPr>
          <w:sz w:val="16"/>
          <w:szCs w:val="16"/>
        </w:rPr>
        <w:t xml:space="preserve"> </w:t>
      </w:r>
      <w:r>
        <w:rPr>
          <w:spacing w:val="16"/>
          <w:sz w:val="16"/>
          <w:szCs w:val="16"/>
        </w:rPr>
        <w:t xml:space="preserve"> </w:t>
      </w:r>
      <w:r>
        <w:rPr>
          <w:w w:val="124"/>
          <w:sz w:val="16"/>
          <w:szCs w:val="16"/>
        </w:rPr>
        <w:t>str</w:t>
      </w:r>
      <w:r>
        <w:rPr>
          <w:w w:val="112"/>
          <w:sz w:val="16"/>
          <w:szCs w:val="16"/>
        </w:rPr>
        <w:t>uc</w:t>
      </w:r>
      <w:r>
        <w:rPr>
          <w:w w:val="128"/>
          <w:sz w:val="16"/>
          <w:szCs w:val="16"/>
        </w:rPr>
        <w:t>tu</w:t>
      </w:r>
      <w:r>
        <w:rPr>
          <w:w w:val="113"/>
          <w:sz w:val="16"/>
          <w:szCs w:val="16"/>
        </w:rPr>
        <w:t xml:space="preserve">re </w:t>
      </w:r>
      <w:r>
        <w:rPr>
          <w:sz w:val="16"/>
          <w:szCs w:val="16"/>
        </w:rPr>
        <w:t>is</w:t>
      </w:r>
      <w:r>
        <w:rPr>
          <w:spacing w:val="22"/>
          <w:sz w:val="16"/>
          <w:szCs w:val="16"/>
        </w:rPr>
        <w:t xml:space="preserve"> </w:t>
      </w:r>
      <w:r>
        <w:rPr>
          <w:sz w:val="16"/>
          <w:szCs w:val="16"/>
        </w:rPr>
        <w:t>gi</w:t>
      </w:r>
      <w:r>
        <w:rPr>
          <w:spacing w:val="-4"/>
          <w:sz w:val="16"/>
          <w:szCs w:val="16"/>
        </w:rPr>
        <w:t>v</w:t>
      </w:r>
      <w:r>
        <w:rPr>
          <w:sz w:val="16"/>
          <w:szCs w:val="16"/>
        </w:rPr>
        <w:t xml:space="preserve">en </w:t>
      </w:r>
      <w:r>
        <w:rPr>
          <w:spacing w:val="11"/>
          <w:sz w:val="16"/>
          <w:szCs w:val="16"/>
        </w:rPr>
        <w:t xml:space="preserve"> </w:t>
      </w:r>
      <w:r>
        <w:rPr>
          <w:w w:val="121"/>
          <w:sz w:val="16"/>
          <w:szCs w:val="16"/>
        </w:rPr>
        <w:t>at</w:t>
      </w:r>
      <w:r>
        <w:rPr>
          <w:spacing w:val="19"/>
          <w:w w:val="121"/>
          <w:sz w:val="16"/>
          <w:szCs w:val="16"/>
        </w:rPr>
        <w:t xml:space="preserve"> </w:t>
      </w:r>
      <w:r>
        <w:rPr>
          <w:w w:val="121"/>
          <w:sz w:val="16"/>
          <w:szCs w:val="16"/>
        </w:rPr>
        <w:t>Figure</w:t>
      </w:r>
      <w:r>
        <w:rPr>
          <w:spacing w:val="-21"/>
          <w:w w:val="121"/>
          <w:sz w:val="16"/>
          <w:szCs w:val="16"/>
        </w:rPr>
        <w:t xml:space="preserve"> </w:t>
      </w:r>
      <w:r>
        <w:rPr>
          <w:sz w:val="16"/>
          <w:szCs w:val="16"/>
        </w:rPr>
        <w:t>7.</w:t>
      </w:r>
      <w:r>
        <w:rPr>
          <w:spacing w:val="27"/>
          <w:sz w:val="16"/>
          <w:szCs w:val="16"/>
        </w:rPr>
        <w:t xml:space="preserve"> </w:t>
      </w:r>
      <w:r>
        <w:rPr>
          <w:sz w:val="16"/>
          <w:szCs w:val="16"/>
        </w:rPr>
        <w:t>A</w:t>
      </w:r>
      <w:r>
        <w:rPr>
          <w:spacing w:val="27"/>
          <w:sz w:val="16"/>
          <w:szCs w:val="16"/>
        </w:rPr>
        <w:t xml:space="preserve"> </w:t>
      </w:r>
      <w:proofErr w:type="gramStart"/>
      <w:r>
        <w:rPr>
          <w:sz w:val="16"/>
          <w:szCs w:val="16"/>
        </w:rPr>
        <w:t xml:space="preserve">set </w:t>
      </w:r>
      <w:r>
        <w:rPr>
          <w:spacing w:val="7"/>
          <w:sz w:val="16"/>
          <w:szCs w:val="16"/>
        </w:rPr>
        <w:t xml:space="preserve"> </w:t>
      </w:r>
      <w:r>
        <w:rPr>
          <w:sz w:val="16"/>
          <w:szCs w:val="16"/>
        </w:rPr>
        <w:t>of</w:t>
      </w:r>
      <w:proofErr w:type="gramEnd"/>
      <w:r>
        <w:rPr>
          <w:spacing w:val="20"/>
          <w:sz w:val="16"/>
          <w:szCs w:val="16"/>
        </w:rPr>
        <w:t xml:space="preserve"> </w:t>
      </w:r>
      <w:r>
        <w:rPr>
          <w:sz w:val="16"/>
          <w:szCs w:val="16"/>
        </w:rPr>
        <w:t xml:space="preserve">60,000 </w:t>
      </w:r>
      <w:r>
        <w:rPr>
          <w:spacing w:val="3"/>
          <w:sz w:val="16"/>
          <w:szCs w:val="16"/>
        </w:rPr>
        <w:t xml:space="preserve"> </w:t>
      </w:r>
      <w:r>
        <w:rPr>
          <w:w w:val="118"/>
          <w:sz w:val="16"/>
          <w:szCs w:val="16"/>
        </w:rPr>
        <w:t>data</w:t>
      </w:r>
      <w:r>
        <w:rPr>
          <w:spacing w:val="23"/>
          <w:w w:val="118"/>
          <w:sz w:val="16"/>
          <w:szCs w:val="16"/>
        </w:rPr>
        <w:t xml:space="preserve"> </w:t>
      </w:r>
      <w:r>
        <w:rPr>
          <w:w w:val="118"/>
          <w:sz w:val="16"/>
          <w:szCs w:val="16"/>
        </w:rPr>
        <w:t>pr</w:t>
      </w:r>
      <w:r>
        <w:rPr>
          <w:spacing w:val="6"/>
          <w:w w:val="118"/>
          <w:sz w:val="16"/>
          <w:szCs w:val="16"/>
        </w:rPr>
        <w:t>o</w:t>
      </w:r>
      <w:r>
        <w:rPr>
          <w:w w:val="118"/>
          <w:sz w:val="16"/>
          <w:szCs w:val="16"/>
        </w:rPr>
        <w:t>duction</w:t>
      </w:r>
      <w:r>
        <w:rPr>
          <w:spacing w:val="-14"/>
          <w:w w:val="118"/>
          <w:sz w:val="16"/>
          <w:szCs w:val="16"/>
        </w:rPr>
        <w:t xml:space="preserve"> </w:t>
      </w:r>
      <w:r>
        <w:rPr>
          <w:sz w:val="16"/>
          <w:szCs w:val="16"/>
        </w:rPr>
        <w:t xml:space="preserve">jobs </w:t>
      </w:r>
      <w:r>
        <w:rPr>
          <w:spacing w:val="6"/>
          <w:sz w:val="16"/>
          <w:szCs w:val="16"/>
        </w:rPr>
        <w:t xml:space="preserve"> </w:t>
      </w:r>
      <w:r>
        <w:rPr>
          <w:spacing w:val="-5"/>
          <w:sz w:val="16"/>
          <w:szCs w:val="16"/>
        </w:rPr>
        <w:t>w</w:t>
      </w:r>
      <w:r>
        <w:rPr>
          <w:sz w:val="16"/>
          <w:szCs w:val="16"/>
        </w:rPr>
        <w:t>as</w:t>
      </w:r>
      <w:r>
        <w:rPr>
          <w:spacing w:val="39"/>
          <w:sz w:val="16"/>
          <w:szCs w:val="16"/>
        </w:rPr>
        <w:t xml:space="preserve"> </w:t>
      </w:r>
      <w:r>
        <w:rPr>
          <w:sz w:val="16"/>
          <w:szCs w:val="16"/>
        </w:rPr>
        <w:t xml:space="preserve">used </w:t>
      </w:r>
      <w:r>
        <w:rPr>
          <w:spacing w:val="12"/>
          <w:sz w:val="16"/>
          <w:szCs w:val="16"/>
        </w:rPr>
        <w:t xml:space="preserve"> </w:t>
      </w:r>
      <w:r>
        <w:rPr>
          <w:sz w:val="16"/>
          <w:szCs w:val="16"/>
        </w:rPr>
        <w:t>for</w:t>
      </w:r>
      <w:r>
        <w:rPr>
          <w:spacing w:val="32"/>
          <w:sz w:val="16"/>
          <w:szCs w:val="16"/>
        </w:rPr>
        <w:t xml:space="preserve"> </w:t>
      </w:r>
      <w:r>
        <w:rPr>
          <w:sz w:val="16"/>
          <w:szCs w:val="16"/>
        </w:rPr>
        <w:t xml:space="preserve">the </w:t>
      </w:r>
      <w:r>
        <w:rPr>
          <w:spacing w:val="16"/>
          <w:sz w:val="16"/>
          <w:szCs w:val="16"/>
        </w:rPr>
        <w:t xml:space="preserve"> </w:t>
      </w:r>
      <w:r>
        <w:rPr>
          <w:w w:val="110"/>
          <w:sz w:val="16"/>
          <w:szCs w:val="16"/>
        </w:rPr>
        <w:t>si</w:t>
      </w:r>
      <w:r>
        <w:rPr>
          <w:spacing w:val="-5"/>
          <w:w w:val="110"/>
          <w:sz w:val="16"/>
          <w:szCs w:val="16"/>
        </w:rPr>
        <w:t>m</w:t>
      </w:r>
      <w:r>
        <w:rPr>
          <w:w w:val="115"/>
          <w:sz w:val="16"/>
          <w:szCs w:val="16"/>
        </w:rPr>
        <w:t>ulations.</w:t>
      </w:r>
    </w:p>
    <w:p w:rsidR="00C45AA3" w:rsidRDefault="00C45AA3">
      <w:pPr>
        <w:spacing w:before="3" w:line="160" w:lineRule="exact"/>
        <w:rPr>
          <w:sz w:val="17"/>
          <w:szCs w:val="17"/>
        </w:rPr>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C45AA3">
      <w:pPr>
        <w:spacing w:line="200" w:lineRule="exact"/>
      </w:pPr>
    </w:p>
    <w:p w:rsidR="00C45AA3" w:rsidRDefault="00DC4C15">
      <w:pPr>
        <w:spacing w:line="265" w:lineRule="auto"/>
        <w:ind w:left="100" w:right="1841"/>
        <w:jc w:val="both"/>
        <w:rPr>
          <w:sz w:val="18"/>
          <w:szCs w:val="18"/>
        </w:rPr>
      </w:pPr>
      <w:proofErr w:type="spellStart"/>
      <w:r>
        <w:rPr>
          <w:sz w:val="18"/>
          <w:szCs w:val="18"/>
        </w:rPr>
        <w:t>tion</w:t>
      </w:r>
      <w:proofErr w:type="spellEnd"/>
      <w:r>
        <w:rPr>
          <w:sz w:val="18"/>
          <w:szCs w:val="18"/>
        </w:rPr>
        <w:t>:</w:t>
      </w:r>
      <w:r>
        <w:rPr>
          <w:spacing w:val="41"/>
          <w:sz w:val="18"/>
          <w:szCs w:val="18"/>
        </w:rPr>
        <w:t xml:space="preserve"> </w:t>
      </w:r>
      <w:r>
        <w:rPr>
          <w:w w:val="113"/>
          <w:sz w:val="18"/>
          <w:szCs w:val="18"/>
        </w:rPr>
        <w:t>transferring</w:t>
      </w:r>
      <w:r>
        <w:rPr>
          <w:spacing w:val="-18"/>
          <w:w w:val="113"/>
          <w:sz w:val="18"/>
          <w:szCs w:val="18"/>
        </w:rPr>
        <w:t xml:space="preserve"> </w:t>
      </w:r>
      <w:r>
        <w:rPr>
          <w:w w:val="113"/>
          <w:sz w:val="18"/>
          <w:szCs w:val="18"/>
        </w:rPr>
        <w:t>input</w:t>
      </w:r>
      <w:r>
        <w:rPr>
          <w:spacing w:val="10"/>
          <w:w w:val="113"/>
          <w:sz w:val="18"/>
          <w:szCs w:val="18"/>
        </w:rPr>
        <w:t xml:space="preserve"> </w:t>
      </w:r>
      <w:r>
        <w:rPr>
          <w:sz w:val="18"/>
          <w:szCs w:val="18"/>
        </w:rPr>
        <w:t>files</w:t>
      </w:r>
      <w:r>
        <w:rPr>
          <w:spacing w:val="2"/>
          <w:sz w:val="18"/>
          <w:szCs w:val="18"/>
        </w:rPr>
        <w:t xml:space="preserve"> </w:t>
      </w:r>
      <w:r>
        <w:rPr>
          <w:sz w:val="18"/>
          <w:szCs w:val="18"/>
        </w:rPr>
        <w:t>in</w:t>
      </w:r>
      <w:r>
        <w:rPr>
          <w:spacing w:val="18"/>
          <w:sz w:val="18"/>
          <w:szCs w:val="18"/>
        </w:rPr>
        <w:t xml:space="preserve"> </w:t>
      </w:r>
      <w:r>
        <w:rPr>
          <w:w w:val="109"/>
          <w:sz w:val="18"/>
          <w:szCs w:val="18"/>
        </w:rPr>
        <w:t>ad</w:t>
      </w:r>
      <w:r>
        <w:rPr>
          <w:spacing w:val="-11"/>
          <w:w w:val="109"/>
          <w:sz w:val="18"/>
          <w:szCs w:val="18"/>
        </w:rPr>
        <w:t>v</w:t>
      </w:r>
      <w:r>
        <w:rPr>
          <w:w w:val="109"/>
          <w:sz w:val="18"/>
          <w:szCs w:val="18"/>
        </w:rPr>
        <w:t>ance</w:t>
      </w:r>
      <w:r>
        <w:rPr>
          <w:spacing w:val="6"/>
          <w:w w:val="109"/>
          <w:sz w:val="18"/>
          <w:szCs w:val="18"/>
        </w:rPr>
        <w:t xml:space="preserve"> </w:t>
      </w:r>
      <w:r>
        <w:rPr>
          <w:spacing w:val="5"/>
          <w:sz w:val="18"/>
          <w:szCs w:val="18"/>
        </w:rPr>
        <w:t>b</w:t>
      </w:r>
      <w:r>
        <w:rPr>
          <w:sz w:val="18"/>
          <w:szCs w:val="18"/>
        </w:rPr>
        <w:t>efore</w:t>
      </w:r>
      <w:r>
        <w:rPr>
          <w:spacing w:val="31"/>
          <w:sz w:val="18"/>
          <w:szCs w:val="18"/>
        </w:rPr>
        <w:t xml:space="preserve"> </w:t>
      </w:r>
      <w:r>
        <w:rPr>
          <w:sz w:val="18"/>
          <w:szCs w:val="18"/>
        </w:rPr>
        <w:t xml:space="preserve">their </w:t>
      </w:r>
      <w:r>
        <w:rPr>
          <w:spacing w:val="9"/>
          <w:sz w:val="18"/>
          <w:szCs w:val="18"/>
        </w:rPr>
        <w:t xml:space="preserve"> </w:t>
      </w:r>
      <w:r>
        <w:rPr>
          <w:sz w:val="18"/>
          <w:szCs w:val="18"/>
        </w:rPr>
        <w:t>pr</w:t>
      </w:r>
      <w:r>
        <w:rPr>
          <w:spacing w:val="6"/>
          <w:sz w:val="18"/>
          <w:szCs w:val="18"/>
        </w:rPr>
        <w:t>o</w:t>
      </w:r>
      <w:r>
        <w:rPr>
          <w:sz w:val="18"/>
          <w:szCs w:val="18"/>
        </w:rPr>
        <w:t xml:space="preserve">cessing </w:t>
      </w:r>
      <w:r>
        <w:rPr>
          <w:spacing w:val="5"/>
          <w:sz w:val="18"/>
          <w:szCs w:val="18"/>
        </w:rPr>
        <w:t xml:space="preserve"> </w:t>
      </w:r>
      <w:r>
        <w:rPr>
          <w:sz w:val="18"/>
          <w:szCs w:val="18"/>
        </w:rPr>
        <w:t>whi</w:t>
      </w:r>
      <w:r>
        <w:rPr>
          <w:spacing w:val="-5"/>
          <w:sz w:val="18"/>
          <w:szCs w:val="18"/>
        </w:rPr>
        <w:t>c</w:t>
      </w:r>
      <w:r>
        <w:rPr>
          <w:sz w:val="18"/>
          <w:szCs w:val="18"/>
        </w:rPr>
        <w:t>h</w:t>
      </w:r>
      <w:r>
        <w:rPr>
          <w:spacing w:val="33"/>
          <w:sz w:val="18"/>
          <w:szCs w:val="18"/>
        </w:rPr>
        <w:t xml:space="preserve"> </w:t>
      </w:r>
      <w:r>
        <w:rPr>
          <w:sz w:val="18"/>
          <w:szCs w:val="18"/>
        </w:rPr>
        <w:t>all</w:t>
      </w:r>
      <w:r>
        <w:rPr>
          <w:spacing w:val="-5"/>
          <w:sz w:val="18"/>
          <w:szCs w:val="18"/>
        </w:rPr>
        <w:t>o</w:t>
      </w:r>
      <w:r>
        <w:rPr>
          <w:sz w:val="18"/>
          <w:szCs w:val="18"/>
        </w:rPr>
        <w:t>ws</w:t>
      </w:r>
      <w:r>
        <w:rPr>
          <w:spacing w:val="24"/>
          <w:sz w:val="18"/>
          <w:szCs w:val="18"/>
        </w:rPr>
        <w:t xml:space="preserve"> </w:t>
      </w:r>
      <w:r>
        <w:rPr>
          <w:sz w:val="18"/>
          <w:szCs w:val="18"/>
        </w:rPr>
        <w:t>to</w:t>
      </w:r>
      <w:r>
        <w:rPr>
          <w:spacing w:val="27"/>
          <w:sz w:val="18"/>
          <w:szCs w:val="18"/>
        </w:rPr>
        <w:t xml:space="preserve"> </w:t>
      </w:r>
      <w:r>
        <w:rPr>
          <w:w w:val="107"/>
          <w:sz w:val="18"/>
          <w:szCs w:val="18"/>
        </w:rPr>
        <w:t xml:space="preserve">decrease </w:t>
      </w:r>
      <w:r>
        <w:rPr>
          <w:w w:val="113"/>
          <w:sz w:val="18"/>
          <w:szCs w:val="18"/>
        </w:rPr>
        <w:t>I/O</w:t>
      </w:r>
      <w:r>
        <w:rPr>
          <w:spacing w:val="30"/>
          <w:w w:val="113"/>
          <w:sz w:val="18"/>
          <w:szCs w:val="18"/>
        </w:rPr>
        <w:t xml:space="preserve"> </w:t>
      </w:r>
      <w:r>
        <w:rPr>
          <w:w w:val="113"/>
          <w:sz w:val="18"/>
          <w:szCs w:val="18"/>
        </w:rPr>
        <w:t>latency;</w:t>
      </w:r>
      <w:r>
        <w:rPr>
          <w:spacing w:val="-15"/>
          <w:w w:val="113"/>
          <w:sz w:val="18"/>
          <w:szCs w:val="18"/>
        </w:rPr>
        <w:t xml:space="preserve"> </w:t>
      </w:r>
      <w:r>
        <w:rPr>
          <w:w w:val="113"/>
          <w:sz w:val="18"/>
          <w:szCs w:val="18"/>
        </w:rPr>
        <w:t>balancing</w:t>
      </w:r>
      <w:r>
        <w:rPr>
          <w:spacing w:val="-23"/>
          <w:w w:val="113"/>
          <w:sz w:val="18"/>
          <w:szCs w:val="18"/>
        </w:rPr>
        <w:t xml:space="preserve"> </w:t>
      </w:r>
      <w:r>
        <w:rPr>
          <w:sz w:val="18"/>
          <w:szCs w:val="18"/>
        </w:rPr>
        <w:t>of</w:t>
      </w:r>
      <w:r>
        <w:rPr>
          <w:spacing w:val="4"/>
          <w:sz w:val="18"/>
          <w:szCs w:val="18"/>
        </w:rPr>
        <w:t xml:space="preserve"> </w:t>
      </w:r>
      <w:r>
        <w:rPr>
          <w:sz w:val="18"/>
          <w:szCs w:val="18"/>
        </w:rPr>
        <w:t>the</w:t>
      </w:r>
      <w:r>
        <w:rPr>
          <w:spacing w:val="42"/>
          <w:sz w:val="18"/>
          <w:szCs w:val="18"/>
        </w:rPr>
        <w:t xml:space="preserve"> </w:t>
      </w:r>
      <w:r>
        <w:rPr>
          <w:w w:val="109"/>
          <w:sz w:val="18"/>
          <w:szCs w:val="18"/>
        </w:rPr>
        <w:t>ne</w:t>
      </w:r>
      <w:r>
        <w:rPr>
          <w:spacing w:val="-5"/>
          <w:w w:val="109"/>
          <w:sz w:val="18"/>
          <w:szCs w:val="18"/>
        </w:rPr>
        <w:t>tw</w:t>
      </w:r>
      <w:r>
        <w:rPr>
          <w:w w:val="109"/>
          <w:sz w:val="18"/>
          <w:szCs w:val="18"/>
        </w:rPr>
        <w:t>ork</w:t>
      </w:r>
      <w:r>
        <w:rPr>
          <w:spacing w:val="8"/>
          <w:w w:val="109"/>
          <w:sz w:val="18"/>
          <w:szCs w:val="18"/>
        </w:rPr>
        <w:t xml:space="preserve"> </w:t>
      </w:r>
      <w:r>
        <w:rPr>
          <w:sz w:val="18"/>
          <w:szCs w:val="18"/>
        </w:rPr>
        <w:t>traffic,</w:t>
      </w:r>
      <w:r>
        <w:rPr>
          <w:spacing w:val="41"/>
          <w:sz w:val="18"/>
          <w:szCs w:val="18"/>
        </w:rPr>
        <w:t xml:space="preserve"> </w:t>
      </w:r>
      <w:r>
        <w:rPr>
          <w:sz w:val="18"/>
          <w:szCs w:val="18"/>
        </w:rPr>
        <w:t>whi</w:t>
      </w:r>
      <w:r>
        <w:rPr>
          <w:spacing w:val="-5"/>
          <w:sz w:val="18"/>
          <w:szCs w:val="18"/>
        </w:rPr>
        <w:t>c</w:t>
      </w:r>
      <w:r>
        <w:rPr>
          <w:sz w:val="18"/>
          <w:szCs w:val="18"/>
        </w:rPr>
        <w:t>h</w:t>
      </w:r>
      <w:r>
        <w:rPr>
          <w:spacing w:val="36"/>
          <w:sz w:val="18"/>
          <w:szCs w:val="18"/>
        </w:rPr>
        <w:t xml:space="preserve"> </w:t>
      </w:r>
      <w:r>
        <w:rPr>
          <w:sz w:val="18"/>
          <w:szCs w:val="18"/>
        </w:rPr>
        <w:t xml:space="preserve">includes </w:t>
      </w:r>
      <w:r>
        <w:rPr>
          <w:spacing w:val="5"/>
          <w:sz w:val="18"/>
          <w:szCs w:val="18"/>
        </w:rPr>
        <w:t xml:space="preserve"> </w:t>
      </w:r>
      <w:r>
        <w:rPr>
          <w:w w:val="112"/>
          <w:sz w:val="18"/>
          <w:szCs w:val="18"/>
        </w:rPr>
        <w:t>splitting</w:t>
      </w:r>
      <w:r>
        <w:rPr>
          <w:spacing w:val="3"/>
          <w:w w:val="112"/>
          <w:sz w:val="18"/>
          <w:szCs w:val="18"/>
        </w:rPr>
        <w:t xml:space="preserve"> </w:t>
      </w:r>
      <w:r>
        <w:rPr>
          <w:sz w:val="18"/>
          <w:szCs w:val="18"/>
        </w:rPr>
        <w:t>the</w:t>
      </w:r>
      <w:r>
        <w:rPr>
          <w:spacing w:val="42"/>
          <w:sz w:val="18"/>
          <w:szCs w:val="18"/>
        </w:rPr>
        <w:t xml:space="preserve"> </w:t>
      </w:r>
      <w:r>
        <w:rPr>
          <w:sz w:val="18"/>
          <w:szCs w:val="18"/>
        </w:rPr>
        <w:t>load</w:t>
      </w:r>
      <w:r>
        <w:rPr>
          <w:spacing w:val="33"/>
          <w:sz w:val="18"/>
          <w:szCs w:val="18"/>
        </w:rPr>
        <w:t xml:space="preserve"> </w:t>
      </w:r>
      <w:r>
        <w:rPr>
          <w:spacing w:val="5"/>
          <w:w w:val="113"/>
          <w:sz w:val="18"/>
          <w:szCs w:val="18"/>
        </w:rPr>
        <w:t>b</w:t>
      </w:r>
      <w:r>
        <w:rPr>
          <w:w w:val="118"/>
          <w:sz w:val="18"/>
          <w:szCs w:val="18"/>
        </w:rPr>
        <w:t>e</w:t>
      </w:r>
      <w:r>
        <w:rPr>
          <w:spacing w:val="-5"/>
          <w:w w:val="118"/>
          <w:sz w:val="18"/>
          <w:szCs w:val="18"/>
        </w:rPr>
        <w:t>t</w:t>
      </w:r>
      <w:r>
        <w:rPr>
          <w:spacing w:val="-5"/>
          <w:w w:val="102"/>
          <w:sz w:val="18"/>
          <w:szCs w:val="18"/>
        </w:rPr>
        <w:t>w</w:t>
      </w:r>
      <w:r>
        <w:rPr>
          <w:w w:val="106"/>
          <w:sz w:val="18"/>
          <w:szCs w:val="18"/>
        </w:rPr>
        <w:t xml:space="preserve">een </w:t>
      </w:r>
      <w:r>
        <w:rPr>
          <w:sz w:val="18"/>
          <w:szCs w:val="18"/>
        </w:rPr>
        <w:t>se</w:t>
      </w:r>
      <w:r>
        <w:rPr>
          <w:spacing w:val="-5"/>
          <w:sz w:val="18"/>
          <w:szCs w:val="18"/>
        </w:rPr>
        <w:t>v</w:t>
      </w:r>
      <w:r>
        <w:rPr>
          <w:sz w:val="18"/>
          <w:szCs w:val="18"/>
        </w:rPr>
        <w:t xml:space="preserve">eral </w:t>
      </w:r>
      <w:r>
        <w:rPr>
          <w:spacing w:val="2"/>
          <w:sz w:val="18"/>
          <w:szCs w:val="18"/>
        </w:rPr>
        <w:t xml:space="preserve"> </w:t>
      </w:r>
      <w:r>
        <w:rPr>
          <w:w w:val="113"/>
          <w:sz w:val="18"/>
          <w:szCs w:val="18"/>
        </w:rPr>
        <w:t>alternati</w:t>
      </w:r>
      <w:r>
        <w:rPr>
          <w:spacing w:val="-4"/>
          <w:w w:val="113"/>
          <w:sz w:val="18"/>
          <w:szCs w:val="18"/>
        </w:rPr>
        <w:t>v</w:t>
      </w:r>
      <w:r>
        <w:rPr>
          <w:w w:val="113"/>
          <w:sz w:val="18"/>
          <w:szCs w:val="18"/>
        </w:rPr>
        <w:t>e</w:t>
      </w:r>
      <w:r>
        <w:rPr>
          <w:spacing w:val="7"/>
          <w:w w:val="113"/>
          <w:sz w:val="18"/>
          <w:szCs w:val="18"/>
        </w:rPr>
        <w:t xml:space="preserve"> </w:t>
      </w:r>
      <w:r>
        <w:rPr>
          <w:w w:val="113"/>
          <w:sz w:val="18"/>
          <w:szCs w:val="18"/>
        </w:rPr>
        <w:t>transfer</w:t>
      </w:r>
      <w:r>
        <w:rPr>
          <w:spacing w:val="2"/>
          <w:w w:val="113"/>
          <w:sz w:val="18"/>
          <w:szCs w:val="18"/>
        </w:rPr>
        <w:t xml:space="preserve"> </w:t>
      </w:r>
      <w:r>
        <w:rPr>
          <w:w w:val="113"/>
          <w:sz w:val="18"/>
          <w:szCs w:val="18"/>
        </w:rPr>
        <w:t>paths;</w:t>
      </w:r>
      <w:r>
        <w:rPr>
          <w:spacing w:val="7"/>
          <w:w w:val="113"/>
          <w:sz w:val="18"/>
          <w:szCs w:val="18"/>
        </w:rPr>
        <w:t xml:space="preserve"> </w:t>
      </w:r>
      <w:r>
        <w:rPr>
          <w:sz w:val="18"/>
          <w:szCs w:val="18"/>
        </w:rPr>
        <w:t xml:space="preserve">and  </w:t>
      </w:r>
      <w:r>
        <w:rPr>
          <w:w w:val="111"/>
          <w:sz w:val="18"/>
          <w:szCs w:val="18"/>
        </w:rPr>
        <w:t>transferring</w:t>
      </w:r>
      <w:r>
        <w:rPr>
          <w:spacing w:val="4"/>
          <w:w w:val="111"/>
          <w:sz w:val="18"/>
          <w:szCs w:val="18"/>
        </w:rPr>
        <w:t xml:space="preserve"> </w:t>
      </w:r>
      <w:r>
        <w:rPr>
          <w:sz w:val="18"/>
          <w:szCs w:val="18"/>
        </w:rPr>
        <w:t>files</w:t>
      </w:r>
      <w:r>
        <w:rPr>
          <w:spacing w:val="5"/>
          <w:sz w:val="18"/>
          <w:szCs w:val="18"/>
        </w:rPr>
        <w:t xml:space="preserve"> </w:t>
      </w:r>
      <w:r>
        <w:rPr>
          <w:w w:val="109"/>
          <w:sz w:val="18"/>
          <w:szCs w:val="18"/>
        </w:rPr>
        <w:t>seque</w:t>
      </w:r>
      <w:r>
        <w:rPr>
          <w:spacing w:val="-5"/>
          <w:w w:val="109"/>
          <w:sz w:val="18"/>
          <w:szCs w:val="18"/>
        </w:rPr>
        <w:t>n</w:t>
      </w:r>
      <w:r>
        <w:rPr>
          <w:w w:val="109"/>
          <w:sz w:val="18"/>
          <w:szCs w:val="18"/>
        </w:rPr>
        <w:t>tially</w:t>
      </w:r>
      <w:r>
        <w:rPr>
          <w:spacing w:val="5"/>
          <w:w w:val="109"/>
          <w:sz w:val="18"/>
          <w:szCs w:val="18"/>
        </w:rPr>
        <w:t xml:space="preserve"> </w:t>
      </w:r>
      <w:r>
        <w:rPr>
          <w:sz w:val="18"/>
          <w:szCs w:val="18"/>
        </w:rPr>
        <w:t>in</w:t>
      </w:r>
      <w:r>
        <w:rPr>
          <w:spacing w:val="20"/>
          <w:sz w:val="18"/>
          <w:szCs w:val="18"/>
        </w:rPr>
        <w:t xml:space="preserve"> </w:t>
      </w:r>
      <w:r>
        <w:rPr>
          <w:sz w:val="18"/>
          <w:szCs w:val="18"/>
        </w:rPr>
        <w:t>a</w:t>
      </w:r>
      <w:r>
        <w:rPr>
          <w:spacing w:val="20"/>
          <w:sz w:val="18"/>
          <w:szCs w:val="18"/>
        </w:rPr>
        <w:t xml:space="preserve"> </w:t>
      </w:r>
      <w:r>
        <w:rPr>
          <w:w w:val="102"/>
          <w:sz w:val="18"/>
          <w:szCs w:val="18"/>
        </w:rPr>
        <w:t>c</w:t>
      </w:r>
      <w:r>
        <w:rPr>
          <w:spacing w:val="6"/>
          <w:w w:val="102"/>
          <w:sz w:val="18"/>
          <w:szCs w:val="18"/>
        </w:rPr>
        <w:t>o</w:t>
      </w:r>
      <w:r>
        <w:rPr>
          <w:w w:val="112"/>
          <w:sz w:val="18"/>
          <w:szCs w:val="18"/>
        </w:rPr>
        <w:t>ordinated manner,</w:t>
      </w:r>
      <w:r>
        <w:rPr>
          <w:spacing w:val="12"/>
          <w:w w:val="112"/>
          <w:sz w:val="18"/>
          <w:szCs w:val="18"/>
        </w:rPr>
        <w:t xml:space="preserve"> </w:t>
      </w:r>
      <w:r>
        <w:rPr>
          <w:sz w:val="18"/>
          <w:szCs w:val="18"/>
        </w:rPr>
        <w:t>whi</w:t>
      </w:r>
      <w:r>
        <w:rPr>
          <w:spacing w:val="-5"/>
          <w:sz w:val="18"/>
          <w:szCs w:val="18"/>
        </w:rPr>
        <w:t>c</w:t>
      </w:r>
      <w:r>
        <w:rPr>
          <w:sz w:val="18"/>
          <w:szCs w:val="18"/>
        </w:rPr>
        <w:t xml:space="preserve">h </w:t>
      </w:r>
      <w:r>
        <w:rPr>
          <w:spacing w:val="1"/>
          <w:sz w:val="18"/>
          <w:szCs w:val="18"/>
        </w:rPr>
        <w:t xml:space="preserve"> </w:t>
      </w:r>
      <w:r>
        <w:rPr>
          <w:sz w:val="18"/>
          <w:szCs w:val="18"/>
        </w:rPr>
        <w:t>all</w:t>
      </w:r>
      <w:r>
        <w:rPr>
          <w:spacing w:val="-5"/>
          <w:sz w:val="18"/>
          <w:szCs w:val="18"/>
        </w:rPr>
        <w:t>o</w:t>
      </w:r>
      <w:r>
        <w:rPr>
          <w:sz w:val="18"/>
          <w:szCs w:val="18"/>
        </w:rPr>
        <w:t>ws</w:t>
      </w:r>
      <w:r>
        <w:rPr>
          <w:spacing w:val="36"/>
          <w:sz w:val="18"/>
          <w:szCs w:val="18"/>
        </w:rPr>
        <w:t xml:space="preserve"> </w:t>
      </w:r>
      <w:r>
        <w:rPr>
          <w:sz w:val="18"/>
          <w:szCs w:val="18"/>
        </w:rPr>
        <w:t>to</w:t>
      </w:r>
      <w:r>
        <w:rPr>
          <w:spacing w:val="39"/>
          <w:sz w:val="18"/>
          <w:szCs w:val="18"/>
        </w:rPr>
        <w:t xml:space="preserve"> </w:t>
      </w:r>
      <w:r>
        <w:rPr>
          <w:sz w:val="18"/>
          <w:szCs w:val="18"/>
        </w:rPr>
        <w:t xml:space="preserve">reduce </w:t>
      </w:r>
      <w:r>
        <w:rPr>
          <w:spacing w:val="10"/>
          <w:sz w:val="18"/>
          <w:szCs w:val="18"/>
        </w:rPr>
        <w:t xml:space="preserve"> </w:t>
      </w:r>
      <w:r>
        <w:rPr>
          <w:sz w:val="18"/>
          <w:szCs w:val="18"/>
        </w:rPr>
        <w:t xml:space="preserve">the </w:t>
      </w:r>
      <w:r>
        <w:rPr>
          <w:spacing w:val="7"/>
          <w:sz w:val="18"/>
          <w:szCs w:val="18"/>
        </w:rPr>
        <w:t xml:space="preserve"> </w:t>
      </w:r>
      <w:r>
        <w:rPr>
          <w:sz w:val="18"/>
          <w:szCs w:val="18"/>
        </w:rPr>
        <w:t xml:space="preserve">influence </w:t>
      </w:r>
      <w:r>
        <w:rPr>
          <w:spacing w:val="5"/>
          <w:sz w:val="18"/>
          <w:szCs w:val="18"/>
        </w:rPr>
        <w:t xml:space="preserve"> </w:t>
      </w:r>
      <w:r>
        <w:rPr>
          <w:sz w:val="18"/>
          <w:szCs w:val="18"/>
        </w:rPr>
        <w:t>of</w:t>
      </w:r>
      <w:r>
        <w:rPr>
          <w:spacing w:val="14"/>
          <w:sz w:val="18"/>
          <w:szCs w:val="18"/>
        </w:rPr>
        <w:t xml:space="preserve"> </w:t>
      </w:r>
      <w:r>
        <w:rPr>
          <w:w w:val="109"/>
          <w:sz w:val="18"/>
          <w:szCs w:val="18"/>
        </w:rPr>
        <w:t>ne</w:t>
      </w:r>
      <w:r>
        <w:rPr>
          <w:spacing w:val="-5"/>
          <w:w w:val="109"/>
          <w:sz w:val="18"/>
          <w:szCs w:val="18"/>
        </w:rPr>
        <w:t>tw</w:t>
      </w:r>
      <w:r>
        <w:rPr>
          <w:w w:val="109"/>
          <w:sz w:val="18"/>
          <w:szCs w:val="18"/>
        </w:rPr>
        <w:t>ork</w:t>
      </w:r>
      <w:r>
        <w:rPr>
          <w:spacing w:val="18"/>
          <w:w w:val="109"/>
          <w:sz w:val="18"/>
          <w:szCs w:val="18"/>
        </w:rPr>
        <w:t xml:space="preserve"> </w:t>
      </w:r>
      <w:r>
        <w:rPr>
          <w:spacing w:val="5"/>
          <w:w w:val="113"/>
          <w:sz w:val="18"/>
          <w:szCs w:val="18"/>
        </w:rPr>
        <w:t>b</w:t>
      </w:r>
      <w:r>
        <w:rPr>
          <w:w w:val="111"/>
          <w:sz w:val="18"/>
          <w:szCs w:val="18"/>
        </w:rPr>
        <w:t>ottlene</w:t>
      </w:r>
      <w:r>
        <w:rPr>
          <w:spacing w:val="-4"/>
          <w:w w:val="111"/>
          <w:sz w:val="18"/>
          <w:szCs w:val="18"/>
        </w:rPr>
        <w:t>c</w:t>
      </w:r>
      <w:r>
        <w:rPr>
          <w:w w:val="107"/>
          <w:sz w:val="18"/>
          <w:szCs w:val="18"/>
        </w:rPr>
        <w:t>ks.</w:t>
      </w:r>
    </w:p>
    <w:p w:rsidR="00C45AA3" w:rsidRDefault="00C45AA3">
      <w:pPr>
        <w:spacing w:before="5" w:line="180" w:lineRule="exact"/>
        <w:rPr>
          <w:sz w:val="19"/>
          <w:szCs w:val="19"/>
        </w:rPr>
      </w:pPr>
    </w:p>
    <w:p w:rsidR="00C45AA3" w:rsidRDefault="00DC4C15">
      <w:pPr>
        <w:spacing w:line="265" w:lineRule="auto"/>
        <w:ind w:left="100" w:right="1841" w:firstLine="299"/>
        <w:jc w:val="both"/>
        <w:rPr>
          <w:sz w:val="18"/>
          <w:szCs w:val="18"/>
        </w:rPr>
      </w:pPr>
      <w:r>
        <w:rPr>
          <w:sz w:val="18"/>
          <w:szCs w:val="18"/>
        </w:rPr>
        <w:t>The</w:t>
      </w:r>
      <w:r>
        <w:rPr>
          <w:spacing w:val="33"/>
          <w:sz w:val="18"/>
          <w:szCs w:val="18"/>
        </w:rPr>
        <w:t xml:space="preserve"> </w:t>
      </w:r>
      <w:r>
        <w:rPr>
          <w:sz w:val="18"/>
          <w:szCs w:val="18"/>
        </w:rPr>
        <w:t>m</w:t>
      </w:r>
      <w:r>
        <w:rPr>
          <w:spacing w:val="5"/>
          <w:sz w:val="18"/>
          <w:szCs w:val="18"/>
        </w:rPr>
        <w:t>o</w:t>
      </w:r>
      <w:r>
        <w:rPr>
          <w:sz w:val="18"/>
          <w:szCs w:val="18"/>
        </w:rPr>
        <w:t>del</w:t>
      </w:r>
      <w:r>
        <w:rPr>
          <w:spacing w:val="26"/>
          <w:sz w:val="18"/>
          <w:szCs w:val="18"/>
        </w:rPr>
        <w:t xml:space="preserve"> </w:t>
      </w:r>
      <w:r>
        <w:rPr>
          <w:spacing w:val="-5"/>
          <w:sz w:val="18"/>
          <w:szCs w:val="18"/>
        </w:rPr>
        <w:t>w</w:t>
      </w:r>
      <w:r>
        <w:rPr>
          <w:sz w:val="18"/>
          <w:szCs w:val="18"/>
        </w:rPr>
        <w:t>as</w:t>
      </w:r>
      <w:r>
        <w:rPr>
          <w:spacing w:val="13"/>
          <w:sz w:val="18"/>
          <w:szCs w:val="18"/>
        </w:rPr>
        <w:t xml:space="preserve"> </w:t>
      </w:r>
      <w:r>
        <w:rPr>
          <w:w w:val="114"/>
          <w:sz w:val="18"/>
          <w:szCs w:val="18"/>
        </w:rPr>
        <w:t>tested</w:t>
      </w:r>
      <w:r>
        <w:rPr>
          <w:spacing w:val="-9"/>
          <w:w w:val="114"/>
          <w:sz w:val="18"/>
          <w:szCs w:val="18"/>
        </w:rPr>
        <w:t xml:space="preserve"> </w:t>
      </w:r>
      <w:r>
        <w:rPr>
          <w:sz w:val="18"/>
          <w:szCs w:val="18"/>
        </w:rPr>
        <w:t>using</w:t>
      </w:r>
      <w:r>
        <w:rPr>
          <w:spacing w:val="24"/>
          <w:sz w:val="18"/>
          <w:szCs w:val="18"/>
        </w:rPr>
        <w:t xml:space="preserve"> </w:t>
      </w:r>
      <w:r>
        <w:rPr>
          <w:sz w:val="18"/>
          <w:szCs w:val="18"/>
        </w:rPr>
        <w:t>one</w:t>
      </w:r>
      <w:r>
        <w:rPr>
          <w:spacing w:val="13"/>
          <w:sz w:val="18"/>
          <w:szCs w:val="18"/>
        </w:rPr>
        <w:t xml:space="preserve"> </w:t>
      </w:r>
      <w:r>
        <w:rPr>
          <w:sz w:val="18"/>
          <w:szCs w:val="18"/>
        </w:rPr>
        <w:t>of</w:t>
      </w:r>
      <w:r>
        <w:rPr>
          <w:spacing w:val="-6"/>
          <w:sz w:val="18"/>
          <w:szCs w:val="18"/>
        </w:rPr>
        <w:t xml:space="preserve"> </w:t>
      </w:r>
      <w:r>
        <w:rPr>
          <w:sz w:val="18"/>
          <w:szCs w:val="18"/>
        </w:rPr>
        <w:t>the</w:t>
      </w:r>
      <w:r>
        <w:rPr>
          <w:spacing w:val="32"/>
          <w:sz w:val="18"/>
          <w:szCs w:val="18"/>
        </w:rPr>
        <w:t xml:space="preserve"> </w:t>
      </w:r>
      <w:r>
        <w:rPr>
          <w:w w:val="116"/>
          <w:sz w:val="18"/>
          <w:szCs w:val="18"/>
        </w:rPr>
        <w:t>standard</w:t>
      </w:r>
      <w:r>
        <w:rPr>
          <w:spacing w:val="-9"/>
          <w:w w:val="116"/>
          <w:sz w:val="18"/>
          <w:szCs w:val="18"/>
        </w:rPr>
        <w:t xml:space="preserve"> </w:t>
      </w:r>
      <w:r>
        <w:rPr>
          <w:sz w:val="18"/>
          <w:szCs w:val="18"/>
        </w:rPr>
        <w:t>t</w:t>
      </w:r>
      <w:r>
        <w:rPr>
          <w:spacing w:val="5"/>
          <w:sz w:val="18"/>
          <w:szCs w:val="18"/>
        </w:rPr>
        <w:t>o</w:t>
      </w:r>
      <w:r>
        <w:rPr>
          <w:sz w:val="18"/>
          <w:szCs w:val="18"/>
        </w:rPr>
        <w:t>ols</w:t>
      </w:r>
      <w:r>
        <w:rPr>
          <w:spacing w:val="24"/>
          <w:sz w:val="18"/>
          <w:szCs w:val="18"/>
        </w:rPr>
        <w:t xml:space="preserve"> </w:t>
      </w:r>
      <w:r>
        <w:rPr>
          <w:sz w:val="18"/>
          <w:szCs w:val="18"/>
        </w:rPr>
        <w:t>for</w:t>
      </w:r>
      <w:r>
        <w:rPr>
          <w:spacing w:val="8"/>
          <w:sz w:val="18"/>
          <w:szCs w:val="18"/>
        </w:rPr>
        <w:t xml:space="preserve"> </w:t>
      </w:r>
      <w:r>
        <w:rPr>
          <w:sz w:val="18"/>
          <w:szCs w:val="18"/>
        </w:rPr>
        <w:t>Grid</w:t>
      </w:r>
      <w:r>
        <w:rPr>
          <w:spacing w:val="37"/>
          <w:sz w:val="18"/>
          <w:szCs w:val="18"/>
        </w:rPr>
        <w:t xml:space="preserve"> </w:t>
      </w:r>
      <w:r>
        <w:rPr>
          <w:w w:val="111"/>
          <w:sz w:val="18"/>
          <w:szCs w:val="18"/>
        </w:rPr>
        <w:t>si</w:t>
      </w:r>
      <w:r>
        <w:rPr>
          <w:spacing w:val="-6"/>
          <w:w w:val="111"/>
          <w:sz w:val="18"/>
          <w:szCs w:val="18"/>
        </w:rPr>
        <w:t>m</w:t>
      </w:r>
      <w:r>
        <w:rPr>
          <w:w w:val="111"/>
          <w:sz w:val="18"/>
          <w:szCs w:val="18"/>
        </w:rPr>
        <w:t>ulation</w:t>
      </w:r>
      <w:r>
        <w:rPr>
          <w:spacing w:val="-14"/>
          <w:w w:val="111"/>
          <w:sz w:val="18"/>
          <w:szCs w:val="18"/>
        </w:rPr>
        <w:t xml:space="preserve"> </w:t>
      </w:r>
      <w:r>
        <w:rPr>
          <w:w w:val="111"/>
          <w:sz w:val="18"/>
          <w:szCs w:val="18"/>
        </w:rPr>
        <w:t>(</w:t>
      </w:r>
      <w:proofErr w:type="spellStart"/>
      <w:r>
        <w:rPr>
          <w:w w:val="111"/>
          <w:sz w:val="18"/>
          <w:szCs w:val="18"/>
        </w:rPr>
        <w:t>GridSim</w:t>
      </w:r>
      <w:proofErr w:type="spellEnd"/>
      <w:r>
        <w:rPr>
          <w:w w:val="111"/>
          <w:sz w:val="18"/>
          <w:szCs w:val="18"/>
        </w:rPr>
        <w:t xml:space="preserve">). </w:t>
      </w:r>
      <w:proofErr w:type="gramStart"/>
      <w:r>
        <w:rPr>
          <w:sz w:val="18"/>
          <w:szCs w:val="18"/>
        </w:rPr>
        <w:t xml:space="preserve">The </w:t>
      </w:r>
      <w:r>
        <w:rPr>
          <w:spacing w:val="22"/>
          <w:sz w:val="18"/>
          <w:szCs w:val="18"/>
        </w:rPr>
        <w:t xml:space="preserve"> </w:t>
      </w:r>
      <w:r>
        <w:rPr>
          <w:w w:val="116"/>
          <w:sz w:val="18"/>
          <w:szCs w:val="18"/>
        </w:rPr>
        <w:t>data</w:t>
      </w:r>
      <w:proofErr w:type="gramEnd"/>
      <w:r>
        <w:rPr>
          <w:spacing w:val="33"/>
          <w:w w:val="116"/>
          <w:sz w:val="18"/>
          <w:szCs w:val="18"/>
        </w:rPr>
        <w:t xml:space="preserve"> </w:t>
      </w:r>
      <w:r>
        <w:rPr>
          <w:w w:val="116"/>
          <w:sz w:val="18"/>
          <w:szCs w:val="18"/>
        </w:rPr>
        <w:t>extracted</w:t>
      </w:r>
      <w:r>
        <w:rPr>
          <w:spacing w:val="11"/>
          <w:w w:val="116"/>
          <w:sz w:val="18"/>
          <w:szCs w:val="18"/>
        </w:rPr>
        <w:t xml:space="preserve"> </w:t>
      </w:r>
      <w:r>
        <w:rPr>
          <w:sz w:val="18"/>
          <w:szCs w:val="18"/>
        </w:rPr>
        <w:t xml:space="preserve">from </w:t>
      </w:r>
      <w:r>
        <w:rPr>
          <w:spacing w:val="7"/>
          <w:sz w:val="18"/>
          <w:szCs w:val="18"/>
        </w:rPr>
        <w:t xml:space="preserve"> </w:t>
      </w:r>
      <w:r>
        <w:rPr>
          <w:sz w:val="18"/>
          <w:szCs w:val="18"/>
        </w:rPr>
        <w:t xml:space="preserve">the </w:t>
      </w:r>
      <w:r>
        <w:rPr>
          <w:spacing w:val="21"/>
          <w:sz w:val="18"/>
          <w:szCs w:val="18"/>
        </w:rPr>
        <w:t xml:space="preserve"> </w:t>
      </w:r>
      <w:r>
        <w:rPr>
          <w:sz w:val="18"/>
          <w:szCs w:val="18"/>
        </w:rPr>
        <w:t>log</w:t>
      </w:r>
      <w:r>
        <w:rPr>
          <w:spacing w:val="36"/>
          <w:sz w:val="18"/>
          <w:szCs w:val="18"/>
        </w:rPr>
        <w:t xml:space="preserve"> </w:t>
      </w:r>
      <w:r>
        <w:rPr>
          <w:w w:val="114"/>
          <w:sz w:val="18"/>
          <w:szCs w:val="18"/>
        </w:rPr>
        <w:t>database</w:t>
      </w:r>
      <w:r>
        <w:rPr>
          <w:spacing w:val="26"/>
          <w:w w:val="114"/>
          <w:sz w:val="18"/>
          <w:szCs w:val="18"/>
        </w:rPr>
        <w:t xml:space="preserve"> </w:t>
      </w:r>
      <w:r>
        <w:rPr>
          <w:sz w:val="18"/>
          <w:szCs w:val="18"/>
        </w:rPr>
        <w:t>of</w:t>
      </w:r>
      <w:r>
        <w:rPr>
          <w:spacing w:val="28"/>
          <w:sz w:val="18"/>
          <w:szCs w:val="18"/>
        </w:rPr>
        <w:t xml:space="preserve"> </w:t>
      </w:r>
      <w:r>
        <w:rPr>
          <w:sz w:val="18"/>
          <w:szCs w:val="18"/>
        </w:rPr>
        <w:t xml:space="preserve">the </w:t>
      </w:r>
      <w:r>
        <w:rPr>
          <w:spacing w:val="21"/>
          <w:sz w:val="18"/>
          <w:szCs w:val="18"/>
        </w:rPr>
        <w:t xml:space="preserve"> </w:t>
      </w:r>
      <w:r>
        <w:rPr>
          <w:sz w:val="18"/>
          <w:szCs w:val="18"/>
        </w:rPr>
        <w:t xml:space="preserve">real </w:t>
      </w:r>
      <w:r>
        <w:rPr>
          <w:spacing w:val="13"/>
          <w:sz w:val="18"/>
          <w:szCs w:val="18"/>
        </w:rPr>
        <w:t xml:space="preserve"> </w:t>
      </w:r>
      <w:r>
        <w:rPr>
          <w:w w:val="112"/>
          <w:sz w:val="18"/>
          <w:szCs w:val="18"/>
        </w:rPr>
        <w:t>data</w:t>
      </w:r>
      <w:r>
        <w:rPr>
          <w:spacing w:val="47"/>
          <w:w w:val="112"/>
          <w:sz w:val="18"/>
          <w:szCs w:val="18"/>
        </w:rPr>
        <w:t xml:space="preserve"> </w:t>
      </w:r>
      <w:r>
        <w:rPr>
          <w:w w:val="112"/>
          <w:sz w:val="18"/>
          <w:szCs w:val="18"/>
        </w:rPr>
        <w:t>pr</w:t>
      </w:r>
      <w:r>
        <w:rPr>
          <w:spacing w:val="7"/>
          <w:w w:val="112"/>
          <w:sz w:val="18"/>
          <w:szCs w:val="18"/>
        </w:rPr>
        <w:t>o</w:t>
      </w:r>
      <w:r>
        <w:rPr>
          <w:w w:val="112"/>
          <w:sz w:val="18"/>
          <w:szCs w:val="18"/>
        </w:rPr>
        <w:t>duction</w:t>
      </w:r>
      <w:r>
        <w:rPr>
          <w:spacing w:val="16"/>
          <w:w w:val="112"/>
          <w:sz w:val="18"/>
          <w:szCs w:val="18"/>
        </w:rPr>
        <w:t xml:space="preserve"> </w:t>
      </w:r>
      <w:r>
        <w:rPr>
          <w:w w:val="112"/>
          <w:sz w:val="18"/>
          <w:szCs w:val="18"/>
        </w:rPr>
        <w:t>frame</w:t>
      </w:r>
      <w:r>
        <w:rPr>
          <w:spacing w:val="-6"/>
          <w:w w:val="112"/>
          <w:sz w:val="18"/>
          <w:szCs w:val="18"/>
        </w:rPr>
        <w:t>w</w:t>
      </w:r>
      <w:r>
        <w:rPr>
          <w:w w:val="112"/>
          <w:sz w:val="18"/>
          <w:szCs w:val="18"/>
        </w:rPr>
        <w:t>ork</w:t>
      </w:r>
      <w:r>
        <w:rPr>
          <w:spacing w:val="-11"/>
          <w:w w:val="112"/>
          <w:sz w:val="18"/>
          <w:szCs w:val="18"/>
        </w:rPr>
        <w:t xml:space="preserve"> </w:t>
      </w:r>
      <w:r>
        <w:rPr>
          <w:sz w:val="18"/>
          <w:szCs w:val="18"/>
        </w:rPr>
        <w:t xml:space="preserve">of the </w:t>
      </w:r>
      <w:r>
        <w:rPr>
          <w:spacing w:val="16"/>
          <w:sz w:val="18"/>
          <w:szCs w:val="18"/>
        </w:rPr>
        <w:t xml:space="preserve"> </w:t>
      </w:r>
      <w:r>
        <w:rPr>
          <w:sz w:val="18"/>
          <w:szCs w:val="18"/>
        </w:rPr>
        <w:t>S</w:t>
      </w:r>
      <w:r>
        <w:rPr>
          <w:spacing w:val="-15"/>
          <w:sz w:val="18"/>
          <w:szCs w:val="18"/>
        </w:rPr>
        <w:t>T</w:t>
      </w:r>
      <w:r>
        <w:rPr>
          <w:sz w:val="18"/>
          <w:szCs w:val="18"/>
        </w:rPr>
        <w:t xml:space="preserve">AR </w:t>
      </w:r>
      <w:r>
        <w:rPr>
          <w:spacing w:val="29"/>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z w:val="18"/>
          <w:szCs w:val="18"/>
        </w:rPr>
        <w:t xml:space="preserve"> </w:t>
      </w:r>
      <w:r>
        <w:rPr>
          <w:spacing w:val="-19"/>
          <w:sz w:val="18"/>
          <w:szCs w:val="18"/>
        </w:rPr>
        <w:t xml:space="preserve"> </w:t>
      </w:r>
      <w:r>
        <w:rPr>
          <w:spacing w:val="-5"/>
          <w:sz w:val="18"/>
          <w:szCs w:val="18"/>
        </w:rPr>
        <w:t>w</w:t>
      </w:r>
      <w:r>
        <w:rPr>
          <w:sz w:val="18"/>
          <w:szCs w:val="18"/>
        </w:rPr>
        <w:t>as</w:t>
      </w:r>
      <w:r>
        <w:rPr>
          <w:spacing w:val="42"/>
          <w:sz w:val="18"/>
          <w:szCs w:val="18"/>
        </w:rPr>
        <w:t xml:space="preserve"> </w:t>
      </w:r>
      <w:r>
        <w:rPr>
          <w:sz w:val="18"/>
          <w:szCs w:val="18"/>
        </w:rPr>
        <w:t xml:space="preserve">used </w:t>
      </w:r>
      <w:r>
        <w:rPr>
          <w:spacing w:val="7"/>
          <w:sz w:val="18"/>
          <w:szCs w:val="18"/>
        </w:rPr>
        <w:t xml:space="preserve"> </w:t>
      </w:r>
      <w:r>
        <w:rPr>
          <w:sz w:val="18"/>
          <w:szCs w:val="18"/>
        </w:rPr>
        <w:t>as</w:t>
      </w:r>
      <w:r>
        <w:rPr>
          <w:spacing w:val="39"/>
          <w:sz w:val="18"/>
          <w:szCs w:val="18"/>
        </w:rPr>
        <w:t xml:space="preserve"> </w:t>
      </w:r>
      <w:r>
        <w:rPr>
          <w:w w:val="116"/>
          <w:sz w:val="18"/>
          <w:szCs w:val="18"/>
        </w:rPr>
        <w:t>input</w:t>
      </w:r>
      <w:r>
        <w:rPr>
          <w:spacing w:val="20"/>
          <w:w w:val="116"/>
          <w:sz w:val="18"/>
          <w:szCs w:val="18"/>
        </w:rPr>
        <w:t xml:space="preserve"> </w:t>
      </w:r>
      <w:r>
        <w:rPr>
          <w:sz w:val="18"/>
          <w:szCs w:val="18"/>
        </w:rPr>
        <w:t>for</w:t>
      </w:r>
      <w:r>
        <w:rPr>
          <w:spacing w:val="37"/>
          <w:sz w:val="18"/>
          <w:szCs w:val="18"/>
        </w:rPr>
        <w:t xml:space="preserve"> </w:t>
      </w:r>
      <w:r>
        <w:rPr>
          <w:w w:val="109"/>
          <w:sz w:val="18"/>
          <w:szCs w:val="18"/>
        </w:rPr>
        <w:t>si</w:t>
      </w:r>
      <w:r>
        <w:rPr>
          <w:spacing w:val="-5"/>
          <w:w w:val="109"/>
          <w:sz w:val="18"/>
          <w:szCs w:val="18"/>
        </w:rPr>
        <w:t>m</w:t>
      </w:r>
      <w:r>
        <w:rPr>
          <w:w w:val="109"/>
          <w:sz w:val="18"/>
          <w:szCs w:val="18"/>
        </w:rPr>
        <w:t>ulations.</w:t>
      </w:r>
      <w:r>
        <w:rPr>
          <w:spacing w:val="28"/>
          <w:w w:val="109"/>
          <w:sz w:val="18"/>
          <w:szCs w:val="18"/>
        </w:rPr>
        <w:t xml:space="preserve"> </w:t>
      </w:r>
      <w:proofErr w:type="gramStart"/>
      <w:r>
        <w:rPr>
          <w:sz w:val="18"/>
          <w:szCs w:val="18"/>
        </w:rPr>
        <w:t xml:space="preserve">The </w:t>
      </w:r>
      <w:r>
        <w:rPr>
          <w:spacing w:val="17"/>
          <w:sz w:val="18"/>
          <w:szCs w:val="18"/>
        </w:rPr>
        <w:t xml:space="preserve"> </w:t>
      </w:r>
      <w:r>
        <w:rPr>
          <w:w w:val="109"/>
          <w:sz w:val="18"/>
          <w:szCs w:val="18"/>
        </w:rPr>
        <w:t>si</w:t>
      </w:r>
      <w:r>
        <w:rPr>
          <w:spacing w:val="-5"/>
          <w:w w:val="109"/>
          <w:sz w:val="18"/>
          <w:szCs w:val="18"/>
        </w:rPr>
        <w:t>m</w:t>
      </w:r>
      <w:r>
        <w:rPr>
          <w:w w:val="109"/>
          <w:sz w:val="18"/>
          <w:szCs w:val="18"/>
        </w:rPr>
        <w:t>ulations</w:t>
      </w:r>
      <w:proofErr w:type="gramEnd"/>
      <w:r>
        <w:rPr>
          <w:spacing w:val="27"/>
          <w:w w:val="109"/>
          <w:sz w:val="18"/>
          <w:szCs w:val="18"/>
        </w:rPr>
        <w:t xml:space="preserve"> </w:t>
      </w:r>
      <w:r>
        <w:rPr>
          <w:sz w:val="18"/>
          <w:szCs w:val="18"/>
        </w:rPr>
        <w:t xml:space="preserve">has </w:t>
      </w:r>
      <w:r>
        <w:rPr>
          <w:spacing w:val="7"/>
          <w:sz w:val="18"/>
          <w:szCs w:val="18"/>
        </w:rPr>
        <w:t xml:space="preserve"> </w:t>
      </w:r>
      <w:r>
        <w:rPr>
          <w:w w:val="106"/>
          <w:sz w:val="18"/>
          <w:szCs w:val="18"/>
        </w:rPr>
        <w:t>sh</w:t>
      </w:r>
      <w:r>
        <w:rPr>
          <w:spacing w:val="-5"/>
          <w:w w:val="106"/>
          <w:sz w:val="18"/>
          <w:szCs w:val="18"/>
        </w:rPr>
        <w:t>o</w:t>
      </w:r>
      <w:r>
        <w:rPr>
          <w:w w:val="106"/>
          <w:sz w:val="18"/>
          <w:szCs w:val="18"/>
        </w:rPr>
        <w:t xml:space="preserve">wn </w:t>
      </w:r>
      <w:r>
        <w:rPr>
          <w:w w:val="120"/>
          <w:sz w:val="18"/>
          <w:szCs w:val="18"/>
        </w:rPr>
        <w:t>that</w:t>
      </w:r>
      <w:r>
        <w:rPr>
          <w:spacing w:val="23"/>
          <w:w w:val="120"/>
          <w:sz w:val="18"/>
          <w:szCs w:val="18"/>
        </w:rPr>
        <w:t xml:space="preserve"> </w:t>
      </w:r>
      <w:r>
        <w:rPr>
          <w:w w:val="120"/>
          <w:sz w:val="18"/>
          <w:szCs w:val="18"/>
        </w:rPr>
        <w:t xml:space="preserve">the </w:t>
      </w:r>
      <w:r>
        <w:rPr>
          <w:sz w:val="18"/>
          <w:szCs w:val="18"/>
        </w:rPr>
        <w:t>pro</w:t>
      </w:r>
      <w:r>
        <w:rPr>
          <w:spacing w:val="6"/>
          <w:sz w:val="18"/>
          <w:szCs w:val="18"/>
        </w:rPr>
        <w:t>p</w:t>
      </w:r>
      <w:r>
        <w:rPr>
          <w:sz w:val="18"/>
          <w:szCs w:val="18"/>
        </w:rPr>
        <w:t xml:space="preserve">osed </w:t>
      </w:r>
      <w:r>
        <w:rPr>
          <w:spacing w:val="26"/>
          <w:sz w:val="18"/>
          <w:szCs w:val="18"/>
        </w:rPr>
        <w:t xml:space="preserve"> </w:t>
      </w:r>
      <w:r>
        <w:rPr>
          <w:sz w:val="18"/>
          <w:szCs w:val="18"/>
        </w:rPr>
        <w:t>m</w:t>
      </w:r>
      <w:r>
        <w:rPr>
          <w:spacing w:val="5"/>
          <w:sz w:val="18"/>
          <w:szCs w:val="18"/>
        </w:rPr>
        <w:t>o</w:t>
      </w:r>
      <w:r>
        <w:rPr>
          <w:sz w:val="18"/>
          <w:szCs w:val="18"/>
        </w:rPr>
        <w:t xml:space="preserve">del </w:t>
      </w:r>
      <w:r>
        <w:rPr>
          <w:spacing w:val="1"/>
          <w:sz w:val="18"/>
          <w:szCs w:val="18"/>
        </w:rPr>
        <w:t xml:space="preserve"> </w:t>
      </w:r>
      <w:r>
        <w:rPr>
          <w:w w:val="110"/>
          <w:sz w:val="18"/>
          <w:szCs w:val="18"/>
        </w:rPr>
        <w:t>systematically</w:t>
      </w:r>
      <w:r>
        <w:rPr>
          <w:spacing w:val="14"/>
          <w:w w:val="110"/>
          <w:sz w:val="18"/>
          <w:szCs w:val="18"/>
        </w:rPr>
        <w:t xml:space="preserve"> </w:t>
      </w:r>
      <w:r>
        <w:rPr>
          <w:sz w:val="18"/>
          <w:szCs w:val="18"/>
        </w:rPr>
        <w:t>pr</w:t>
      </w:r>
      <w:r>
        <w:rPr>
          <w:spacing w:val="-5"/>
          <w:sz w:val="18"/>
          <w:szCs w:val="18"/>
        </w:rPr>
        <w:t>o</w:t>
      </w:r>
      <w:r>
        <w:rPr>
          <w:sz w:val="18"/>
          <w:szCs w:val="18"/>
        </w:rPr>
        <w:t xml:space="preserve">vides </w:t>
      </w:r>
      <w:r>
        <w:rPr>
          <w:spacing w:val="20"/>
          <w:sz w:val="18"/>
          <w:szCs w:val="18"/>
        </w:rPr>
        <w:t xml:space="preserve"> </w:t>
      </w:r>
      <w:r>
        <w:rPr>
          <w:sz w:val="18"/>
          <w:szCs w:val="18"/>
        </w:rPr>
        <w:t>a</w:t>
      </w:r>
      <w:r>
        <w:rPr>
          <w:spacing w:val="30"/>
          <w:sz w:val="18"/>
          <w:szCs w:val="18"/>
        </w:rPr>
        <w:t xml:space="preserve"> </w:t>
      </w:r>
      <w:r>
        <w:rPr>
          <w:spacing w:val="6"/>
          <w:w w:val="112"/>
          <w:sz w:val="18"/>
          <w:szCs w:val="18"/>
        </w:rPr>
        <w:t>b</w:t>
      </w:r>
      <w:r>
        <w:rPr>
          <w:w w:val="112"/>
          <w:sz w:val="18"/>
          <w:szCs w:val="18"/>
        </w:rPr>
        <w:t>etter</w:t>
      </w:r>
      <w:r>
        <w:rPr>
          <w:spacing w:val="33"/>
          <w:w w:val="112"/>
          <w:sz w:val="18"/>
          <w:szCs w:val="18"/>
        </w:rPr>
        <w:t xml:space="preserve"> </w:t>
      </w:r>
      <w:r>
        <w:rPr>
          <w:spacing w:val="6"/>
          <w:w w:val="112"/>
          <w:sz w:val="18"/>
          <w:szCs w:val="18"/>
        </w:rPr>
        <w:t>p</w:t>
      </w:r>
      <w:r>
        <w:rPr>
          <w:w w:val="112"/>
          <w:sz w:val="18"/>
          <w:szCs w:val="18"/>
        </w:rPr>
        <w:t>erformance</w:t>
      </w:r>
      <w:r>
        <w:rPr>
          <w:spacing w:val="-19"/>
          <w:w w:val="112"/>
          <w:sz w:val="18"/>
          <w:szCs w:val="18"/>
        </w:rPr>
        <w:t xml:space="preserve"> </w:t>
      </w:r>
      <w:r>
        <w:rPr>
          <w:sz w:val="18"/>
          <w:szCs w:val="18"/>
        </w:rPr>
        <w:t>for</w:t>
      </w:r>
      <w:r>
        <w:rPr>
          <w:spacing w:val="28"/>
          <w:sz w:val="18"/>
          <w:szCs w:val="18"/>
        </w:rPr>
        <w:t xml:space="preserve"> </w:t>
      </w:r>
      <w:r>
        <w:rPr>
          <w:w w:val="114"/>
          <w:sz w:val="18"/>
          <w:szCs w:val="18"/>
        </w:rPr>
        <w:t xml:space="preserve">distributed </w:t>
      </w:r>
      <w:r>
        <w:rPr>
          <w:w w:val="112"/>
          <w:sz w:val="18"/>
          <w:szCs w:val="18"/>
        </w:rPr>
        <w:t>computations,</w:t>
      </w:r>
      <w:r>
        <w:rPr>
          <w:spacing w:val="10"/>
          <w:w w:val="112"/>
          <w:sz w:val="18"/>
          <w:szCs w:val="18"/>
        </w:rPr>
        <w:t xml:space="preserve"> </w:t>
      </w:r>
      <w:r>
        <w:rPr>
          <w:sz w:val="18"/>
          <w:szCs w:val="18"/>
        </w:rPr>
        <w:t>whi</w:t>
      </w:r>
      <w:r>
        <w:rPr>
          <w:spacing w:val="-5"/>
          <w:sz w:val="18"/>
          <w:szCs w:val="18"/>
        </w:rPr>
        <w:t>c</w:t>
      </w:r>
      <w:r>
        <w:rPr>
          <w:sz w:val="18"/>
          <w:szCs w:val="18"/>
        </w:rPr>
        <w:t>h</w:t>
      </w:r>
      <w:r>
        <w:rPr>
          <w:spacing w:val="42"/>
          <w:sz w:val="18"/>
          <w:szCs w:val="18"/>
        </w:rPr>
        <w:t xml:space="preserve"> </w:t>
      </w:r>
      <w:r>
        <w:rPr>
          <w:sz w:val="18"/>
          <w:szCs w:val="18"/>
        </w:rPr>
        <w:t>can</w:t>
      </w:r>
      <w:r>
        <w:rPr>
          <w:spacing w:val="39"/>
          <w:sz w:val="18"/>
          <w:szCs w:val="18"/>
        </w:rPr>
        <w:t xml:space="preserve"> </w:t>
      </w:r>
      <w:r>
        <w:rPr>
          <w:sz w:val="18"/>
          <w:szCs w:val="18"/>
        </w:rPr>
        <w:t>rea</w:t>
      </w:r>
      <w:r>
        <w:rPr>
          <w:spacing w:val="-5"/>
          <w:sz w:val="18"/>
          <w:szCs w:val="18"/>
        </w:rPr>
        <w:t>c</w:t>
      </w:r>
      <w:r>
        <w:rPr>
          <w:sz w:val="18"/>
          <w:szCs w:val="18"/>
        </w:rPr>
        <w:t xml:space="preserve">h </w:t>
      </w:r>
      <w:r>
        <w:rPr>
          <w:spacing w:val="7"/>
          <w:sz w:val="18"/>
          <w:szCs w:val="18"/>
        </w:rPr>
        <w:t xml:space="preserve"> </w:t>
      </w:r>
      <w:r>
        <w:rPr>
          <w:sz w:val="18"/>
          <w:szCs w:val="18"/>
        </w:rPr>
        <w:t>28</w:t>
      </w:r>
      <w:r>
        <w:rPr>
          <w:spacing w:val="-10"/>
          <w:sz w:val="18"/>
          <w:szCs w:val="18"/>
        </w:rPr>
        <w:t xml:space="preserve"> </w:t>
      </w:r>
      <w:r>
        <w:rPr>
          <w:sz w:val="18"/>
          <w:szCs w:val="18"/>
        </w:rPr>
        <w:t>%</w:t>
      </w:r>
      <w:r>
        <w:rPr>
          <w:spacing w:val="16"/>
          <w:sz w:val="18"/>
          <w:szCs w:val="18"/>
        </w:rPr>
        <w:t xml:space="preserve"> </w:t>
      </w:r>
      <w:r>
        <w:rPr>
          <w:w w:val="109"/>
          <w:sz w:val="18"/>
          <w:szCs w:val="18"/>
        </w:rPr>
        <w:t>impr</w:t>
      </w:r>
      <w:r>
        <w:rPr>
          <w:spacing w:val="-5"/>
          <w:w w:val="109"/>
          <w:sz w:val="18"/>
          <w:szCs w:val="18"/>
        </w:rPr>
        <w:t>o</w:t>
      </w:r>
      <w:r>
        <w:rPr>
          <w:spacing w:val="-5"/>
          <w:w w:val="107"/>
          <w:sz w:val="18"/>
          <w:szCs w:val="18"/>
        </w:rPr>
        <w:t>v</w:t>
      </w:r>
      <w:r>
        <w:rPr>
          <w:w w:val="107"/>
          <w:sz w:val="18"/>
          <w:szCs w:val="18"/>
        </w:rPr>
        <w:t>eme</w:t>
      </w:r>
      <w:r>
        <w:rPr>
          <w:spacing w:val="-5"/>
          <w:w w:val="107"/>
          <w:sz w:val="18"/>
          <w:szCs w:val="18"/>
        </w:rPr>
        <w:t>n</w:t>
      </w:r>
      <w:r>
        <w:rPr>
          <w:w w:val="143"/>
          <w:sz w:val="18"/>
          <w:szCs w:val="18"/>
        </w:rPr>
        <w:t>t</w:t>
      </w:r>
      <w:r>
        <w:rPr>
          <w:spacing w:val="13"/>
          <w:sz w:val="18"/>
          <w:szCs w:val="18"/>
        </w:rPr>
        <w:t xml:space="preserve"> </w:t>
      </w:r>
      <w:r>
        <w:rPr>
          <w:w w:val="109"/>
          <w:sz w:val="18"/>
          <w:szCs w:val="18"/>
        </w:rPr>
        <w:t>compared</w:t>
      </w:r>
      <w:r>
        <w:rPr>
          <w:spacing w:val="10"/>
          <w:w w:val="109"/>
          <w:sz w:val="18"/>
          <w:szCs w:val="18"/>
        </w:rPr>
        <w:t xml:space="preserve"> </w:t>
      </w:r>
      <w:r>
        <w:rPr>
          <w:sz w:val="18"/>
          <w:szCs w:val="18"/>
        </w:rPr>
        <w:t>to</w:t>
      </w:r>
      <w:r>
        <w:rPr>
          <w:spacing w:val="35"/>
          <w:sz w:val="18"/>
          <w:szCs w:val="18"/>
        </w:rPr>
        <w:t xml:space="preserve"> </w:t>
      </w:r>
      <w:r>
        <w:rPr>
          <w:sz w:val="18"/>
          <w:szCs w:val="18"/>
        </w:rPr>
        <w:t xml:space="preserve">the </w:t>
      </w:r>
      <w:r>
        <w:rPr>
          <w:spacing w:val="4"/>
          <w:sz w:val="18"/>
          <w:szCs w:val="18"/>
        </w:rPr>
        <w:t xml:space="preserve"> </w:t>
      </w:r>
      <w:r>
        <w:rPr>
          <w:w w:val="108"/>
          <w:sz w:val="18"/>
          <w:szCs w:val="18"/>
        </w:rPr>
        <w:t>cu</w:t>
      </w:r>
      <w:r>
        <w:rPr>
          <w:w w:val="113"/>
          <w:sz w:val="18"/>
          <w:szCs w:val="18"/>
        </w:rPr>
        <w:t>rre</w:t>
      </w:r>
      <w:r>
        <w:rPr>
          <w:spacing w:val="-5"/>
          <w:w w:val="113"/>
          <w:sz w:val="18"/>
          <w:szCs w:val="18"/>
        </w:rPr>
        <w:t>n</w:t>
      </w:r>
      <w:r>
        <w:rPr>
          <w:w w:val="143"/>
          <w:sz w:val="18"/>
          <w:szCs w:val="18"/>
        </w:rPr>
        <w:t>t</w:t>
      </w:r>
      <w:r>
        <w:rPr>
          <w:spacing w:val="13"/>
          <w:sz w:val="18"/>
          <w:szCs w:val="18"/>
        </w:rPr>
        <w:t xml:space="preserve"> </w:t>
      </w:r>
      <w:r>
        <w:rPr>
          <w:w w:val="103"/>
          <w:sz w:val="18"/>
          <w:szCs w:val="18"/>
        </w:rPr>
        <w:t>s</w:t>
      </w:r>
      <w:r>
        <w:rPr>
          <w:spacing w:val="-5"/>
          <w:w w:val="103"/>
          <w:sz w:val="18"/>
          <w:szCs w:val="18"/>
        </w:rPr>
        <w:t>c</w:t>
      </w:r>
      <w:r>
        <w:rPr>
          <w:w w:val="108"/>
          <w:sz w:val="18"/>
          <w:szCs w:val="18"/>
        </w:rPr>
        <w:t xml:space="preserve">heduling </w:t>
      </w:r>
      <w:r>
        <w:rPr>
          <w:w w:val="111"/>
          <w:sz w:val="18"/>
          <w:szCs w:val="18"/>
        </w:rPr>
        <w:t>approa</w:t>
      </w:r>
      <w:r>
        <w:rPr>
          <w:spacing w:val="-4"/>
          <w:w w:val="111"/>
          <w:sz w:val="18"/>
          <w:szCs w:val="18"/>
        </w:rPr>
        <w:t>c</w:t>
      </w:r>
      <w:r>
        <w:rPr>
          <w:w w:val="111"/>
          <w:sz w:val="18"/>
          <w:szCs w:val="18"/>
        </w:rPr>
        <w:t>h.</w:t>
      </w:r>
      <w:r>
        <w:rPr>
          <w:spacing w:val="29"/>
          <w:w w:val="111"/>
          <w:sz w:val="18"/>
          <w:szCs w:val="18"/>
        </w:rPr>
        <w:t xml:space="preserve"> </w:t>
      </w:r>
      <w:r>
        <w:rPr>
          <w:sz w:val="18"/>
          <w:szCs w:val="18"/>
        </w:rPr>
        <w:t xml:space="preserve">According </w:t>
      </w:r>
      <w:r>
        <w:rPr>
          <w:spacing w:val="40"/>
          <w:sz w:val="18"/>
          <w:szCs w:val="18"/>
        </w:rPr>
        <w:t xml:space="preserve"> </w:t>
      </w:r>
      <w:r>
        <w:rPr>
          <w:sz w:val="18"/>
          <w:szCs w:val="18"/>
        </w:rPr>
        <w:t xml:space="preserve">to </w:t>
      </w:r>
      <w:r>
        <w:rPr>
          <w:spacing w:val="8"/>
          <w:sz w:val="18"/>
          <w:szCs w:val="18"/>
        </w:rPr>
        <w:t xml:space="preserve"> </w:t>
      </w:r>
      <w:r>
        <w:rPr>
          <w:sz w:val="18"/>
          <w:szCs w:val="18"/>
        </w:rPr>
        <w:t xml:space="preserve">our </w:t>
      </w:r>
      <w:r>
        <w:rPr>
          <w:spacing w:val="10"/>
          <w:sz w:val="18"/>
          <w:szCs w:val="18"/>
        </w:rPr>
        <w:t xml:space="preserve"> </w:t>
      </w:r>
      <w:r>
        <w:rPr>
          <w:w w:val="111"/>
          <w:sz w:val="18"/>
          <w:szCs w:val="18"/>
        </w:rPr>
        <w:t>results,</w:t>
      </w:r>
      <w:r>
        <w:rPr>
          <w:spacing w:val="26"/>
          <w:w w:val="111"/>
          <w:sz w:val="18"/>
          <w:szCs w:val="18"/>
        </w:rPr>
        <w:t xml:space="preserve"> </w:t>
      </w:r>
      <w:r>
        <w:rPr>
          <w:sz w:val="18"/>
          <w:szCs w:val="18"/>
        </w:rPr>
        <w:t xml:space="preserve">the </w:t>
      </w:r>
      <w:r>
        <w:rPr>
          <w:spacing w:val="21"/>
          <w:sz w:val="18"/>
          <w:szCs w:val="18"/>
        </w:rPr>
        <w:t xml:space="preserve"> </w:t>
      </w:r>
      <w:r>
        <w:rPr>
          <w:sz w:val="18"/>
          <w:szCs w:val="18"/>
        </w:rPr>
        <w:t>m</w:t>
      </w:r>
      <w:r>
        <w:rPr>
          <w:spacing w:val="5"/>
          <w:sz w:val="18"/>
          <w:szCs w:val="18"/>
        </w:rPr>
        <w:t>o</w:t>
      </w:r>
      <w:r>
        <w:rPr>
          <w:sz w:val="18"/>
          <w:szCs w:val="18"/>
        </w:rPr>
        <w:t xml:space="preserve">del </w:t>
      </w:r>
      <w:r>
        <w:rPr>
          <w:spacing w:val="15"/>
          <w:sz w:val="18"/>
          <w:szCs w:val="18"/>
        </w:rPr>
        <w:t xml:space="preserve"> </w:t>
      </w:r>
      <w:r>
        <w:rPr>
          <w:sz w:val="18"/>
          <w:szCs w:val="18"/>
        </w:rPr>
        <w:t xml:space="preserve">can </w:t>
      </w:r>
      <w:r>
        <w:rPr>
          <w:spacing w:val="11"/>
          <w:sz w:val="18"/>
          <w:szCs w:val="18"/>
        </w:rPr>
        <w:t xml:space="preserve"> </w:t>
      </w:r>
      <w:r>
        <w:rPr>
          <w:sz w:val="18"/>
          <w:szCs w:val="18"/>
        </w:rPr>
        <w:t xml:space="preserve">help </w:t>
      </w:r>
      <w:r>
        <w:rPr>
          <w:spacing w:val="14"/>
          <w:sz w:val="18"/>
          <w:szCs w:val="18"/>
        </w:rPr>
        <w:t xml:space="preserve"> </w:t>
      </w:r>
      <w:r>
        <w:rPr>
          <w:sz w:val="18"/>
          <w:szCs w:val="18"/>
        </w:rPr>
        <w:t xml:space="preserve">to </w:t>
      </w:r>
      <w:r>
        <w:rPr>
          <w:spacing w:val="8"/>
          <w:sz w:val="18"/>
          <w:szCs w:val="18"/>
        </w:rPr>
        <w:t xml:space="preserve"> </w:t>
      </w:r>
      <w:r>
        <w:rPr>
          <w:sz w:val="18"/>
          <w:szCs w:val="18"/>
        </w:rPr>
        <w:t>efficie</w:t>
      </w:r>
      <w:r>
        <w:rPr>
          <w:spacing w:val="-5"/>
          <w:sz w:val="18"/>
          <w:szCs w:val="18"/>
        </w:rPr>
        <w:t>n</w:t>
      </w:r>
      <w:r>
        <w:rPr>
          <w:sz w:val="18"/>
          <w:szCs w:val="18"/>
        </w:rPr>
        <w:t xml:space="preserve">tly </w:t>
      </w:r>
      <w:r>
        <w:rPr>
          <w:spacing w:val="14"/>
          <w:sz w:val="18"/>
          <w:szCs w:val="18"/>
        </w:rPr>
        <w:t xml:space="preserve"> </w:t>
      </w:r>
      <w:r>
        <w:rPr>
          <w:sz w:val="18"/>
          <w:szCs w:val="18"/>
        </w:rPr>
        <w:t xml:space="preserve">utilize </w:t>
      </w:r>
      <w:r>
        <w:rPr>
          <w:spacing w:val="26"/>
          <w:sz w:val="18"/>
          <w:szCs w:val="18"/>
        </w:rPr>
        <w:t xml:space="preserve"> </w:t>
      </w:r>
      <w:r>
        <w:rPr>
          <w:sz w:val="18"/>
          <w:szCs w:val="18"/>
        </w:rPr>
        <w:t xml:space="preserve">more </w:t>
      </w:r>
      <w:r>
        <w:rPr>
          <w:spacing w:val="16"/>
          <w:sz w:val="18"/>
          <w:szCs w:val="18"/>
        </w:rPr>
        <w:t xml:space="preserve"> </w:t>
      </w:r>
      <w:r>
        <w:rPr>
          <w:sz w:val="18"/>
          <w:szCs w:val="18"/>
        </w:rPr>
        <w:t xml:space="preserve">of the </w:t>
      </w:r>
      <w:r>
        <w:rPr>
          <w:spacing w:val="22"/>
          <w:sz w:val="18"/>
          <w:szCs w:val="18"/>
        </w:rPr>
        <w:t xml:space="preserve"> </w:t>
      </w:r>
      <w:r>
        <w:rPr>
          <w:sz w:val="18"/>
          <w:szCs w:val="18"/>
        </w:rPr>
        <w:t xml:space="preserve">remote </w:t>
      </w:r>
      <w:r>
        <w:rPr>
          <w:spacing w:val="37"/>
          <w:sz w:val="18"/>
          <w:szCs w:val="18"/>
        </w:rPr>
        <w:t xml:space="preserve"> </w:t>
      </w:r>
      <w:r>
        <w:rPr>
          <w:w w:val="112"/>
          <w:sz w:val="18"/>
          <w:szCs w:val="18"/>
        </w:rPr>
        <w:t>computational</w:t>
      </w:r>
      <w:r>
        <w:rPr>
          <w:spacing w:val="29"/>
          <w:w w:val="112"/>
          <w:sz w:val="18"/>
          <w:szCs w:val="18"/>
        </w:rPr>
        <w:t xml:space="preserve"> </w:t>
      </w:r>
      <w:r>
        <w:rPr>
          <w:spacing w:val="5"/>
          <w:sz w:val="18"/>
          <w:szCs w:val="18"/>
        </w:rPr>
        <w:t>p</w:t>
      </w:r>
      <w:r>
        <w:rPr>
          <w:spacing w:val="-5"/>
          <w:sz w:val="18"/>
          <w:szCs w:val="18"/>
        </w:rPr>
        <w:t>ow</w:t>
      </w:r>
      <w:r>
        <w:rPr>
          <w:sz w:val="18"/>
          <w:szCs w:val="18"/>
        </w:rPr>
        <w:t xml:space="preserve">er </w:t>
      </w:r>
      <w:r>
        <w:rPr>
          <w:spacing w:val="17"/>
          <w:sz w:val="18"/>
          <w:szCs w:val="18"/>
        </w:rPr>
        <w:t xml:space="preserve"> </w:t>
      </w:r>
      <w:r>
        <w:rPr>
          <w:sz w:val="18"/>
          <w:szCs w:val="18"/>
        </w:rPr>
        <w:t xml:space="preserve">using </w:t>
      </w:r>
      <w:r>
        <w:rPr>
          <w:spacing w:val="14"/>
          <w:sz w:val="18"/>
          <w:szCs w:val="18"/>
        </w:rPr>
        <w:t xml:space="preserve"> </w:t>
      </w:r>
      <w:r>
        <w:rPr>
          <w:sz w:val="18"/>
          <w:szCs w:val="18"/>
        </w:rPr>
        <w:t>a</w:t>
      </w:r>
      <w:r>
        <w:rPr>
          <w:spacing w:val="44"/>
          <w:sz w:val="18"/>
          <w:szCs w:val="18"/>
        </w:rPr>
        <w:t xml:space="preserve"> </w:t>
      </w:r>
      <w:r>
        <w:rPr>
          <w:sz w:val="18"/>
          <w:szCs w:val="18"/>
        </w:rPr>
        <w:t xml:space="preserve">limited </w:t>
      </w:r>
      <w:r>
        <w:rPr>
          <w:spacing w:val="38"/>
          <w:sz w:val="18"/>
          <w:szCs w:val="18"/>
        </w:rPr>
        <w:t xml:space="preserve"> </w:t>
      </w:r>
      <w:r>
        <w:rPr>
          <w:w w:val="111"/>
          <w:sz w:val="18"/>
          <w:szCs w:val="18"/>
        </w:rPr>
        <w:t>ne</w:t>
      </w:r>
      <w:r>
        <w:rPr>
          <w:spacing w:val="-6"/>
          <w:w w:val="111"/>
          <w:sz w:val="18"/>
          <w:szCs w:val="18"/>
        </w:rPr>
        <w:t>tw</w:t>
      </w:r>
      <w:r>
        <w:rPr>
          <w:w w:val="111"/>
          <w:sz w:val="18"/>
          <w:szCs w:val="18"/>
        </w:rPr>
        <w:t>ork</w:t>
      </w:r>
      <w:r>
        <w:rPr>
          <w:spacing w:val="20"/>
          <w:w w:val="111"/>
          <w:sz w:val="18"/>
          <w:szCs w:val="18"/>
        </w:rPr>
        <w:t xml:space="preserve"> </w:t>
      </w:r>
      <w:r>
        <w:rPr>
          <w:w w:val="111"/>
          <w:sz w:val="18"/>
          <w:szCs w:val="18"/>
        </w:rPr>
        <w:t>bandwidth.</w:t>
      </w:r>
      <w:r>
        <w:rPr>
          <w:spacing w:val="44"/>
          <w:w w:val="111"/>
          <w:sz w:val="18"/>
          <w:szCs w:val="18"/>
        </w:rPr>
        <w:t xml:space="preserve"> </w:t>
      </w:r>
      <w:r>
        <w:rPr>
          <w:sz w:val="18"/>
          <w:szCs w:val="18"/>
        </w:rPr>
        <w:t xml:space="preserve">In </w:t>
      </w:r>
      <w:r>
        <w:rPr>
          <w:spacing w:val="5"/>
          <w:sz w:val="18"/>
          <w:szCs w:val="18"/>
        </w:rPr>
        <w:t xml:space="preserve"> </w:t>
      </w:r>
      <w:r>
        <w:rPr>
          <w:w w:val="116"/>
          <w:sz w:val="18"/>
          <w:szCs w:val="18"/>
        </w:rPr>
        <w:t>addition</w:t>
      </w:r>
      <w:r>
        <w:rPr>
          <w:spacing w:val="2"/>
          <w:w w:val="116"/>
          <w:sz w:val="18"/>
          <w:szCs w:val="18"/>
        </w:rPr>
        <w:t xml:space="preserve"> </w:t>
      </w:r>
      <w:r>
        <w:rPr>
          <w:w w:val="116"/>
          <w:sz w:val="18"/>
          <w:szCs w:val="18"/>
        </w:rPr>
        <w:t xml:space="preserve">to </w:t>
      </w:r>
      <w:r>
        <w:rPr>
          <w:w w:val="123"/>
          <w:sz w:val="18"/>
          <w:szCs w:val="18"/>
        </w:rPr>
        <w:t xml:space="preserve">that, </w:t>
      </w:r>
      <w:r>
        <w:rPr>
          <w:sz w:val="18"/>
          <w:szCs w:val="18"/>
        </w:rPr>
        <w:t>in</w:t>
      </w:r>
      <w:r>
        <w:rPr>
          <w:spacing w:val="23"/>
          <w:sz w:val="18"/>
          <w:szCs w:val="18"/>
        </w:rPr>
        <w:t xml:space="preserve"> </w:t>
      </w:r>
      <w:r>
        <w:rPr>
          <w:sz w:val="18"/>
          <w:szCs w:val="18"/>
        </w:rPr>
        <w:t>our</w:t>
      </w:r>
      <w:r>
        <w:rPr>
          <w:spacing w:val="34"/>
          <w:sz w:val="18"/>
          <w:szCs w:val="18"/>
        </w:rPr>
        <w:t xml:space="preserve"> </w:t>
      </w:r>
      <w:r>
        <w:rPr>
          <w:sz w:val="18"/>
          <w:szCs w:val="18"/>
        </w:rPr>
        <w:t>m</w:t>
      </w:r>
      <w:r>
        <w:rPr>
          <w:spacing w:val="5"/>
          <w:sz w:val="18"/>
          <w:szCs w:val="18"/>
        </w:rPr>
        <w:t>o</w:t>
      </w:r>
      <w:r>
        <w:rPr>
          <w:sz w:val="18"/>
          <w:szCs w:val="18"/>
        </w:rPr>
        <w:t>del</w:t>
      </w:r>
      <w:r>
        <w:rPr>
          <w:spacing w:val="39"/>
          <w:sz w:val="18"/>
          <w:szCs w:val="18"/>
        </w:rPr>
        <w:t xml:space="preserve"> </w:t>
      </w:r>
      <w:r>
        <w:rPr>
          <w:w w:val="115"/>
          <w:sz w:val="18"/>
          <w:szCs w:val="18"/>
        </w:rPr>
        <w:t>the</w:t>
      </w:r>
      <w:r>
        <w:rPr>
          <w:spacing w:val="5"/>
          <w:w w:val="115"/>
          <w:sz w:val="18"/>
          <w:szCs w:val="18"/>
        </w:rPr>
        <w:t xml:space="preserve"> </w:t>
      </w:r>
      <w:r>
        <w:rPr>
          <w:sz w:val="18"/>
          <w:szCs w:val="18"/>
        </w:rPr>
        <w:t>jobs</w:t>
      </w:r>
      <w:r>
        <w:rPr>
          <w:spacing w:val="31"/>
          <w:sz w:val="18"/>
          <w:szCs w:val="18"/>
        </w:rPr>
        <w:t xml:space="preserve"> </w:t>
      </w:r>
      <w:r>
        <w:rPr>
          <w:sz w:val="18"/>
          <w:szCs w:val="18"/>
        </w:rPr>
        <w:t>are</w:t>
      </w:r>
      <w:r>
        <w:rPr>
          <w:spacing w:val="36"/>
          <w:sz w:val="18"/>
          <w:szCs w:val="18"/>
        </w:rPr>
        <w:t xml:space="preserve"> </w:t>
      </w:r>
      <w:r>
        <w:rPr>
          <w:w w:val="113"/>
          <w:sz w:val="18"/>
          <w:szCs w:val="18"/>
        </w:rPr>
        <w:t>submitted</w:t>
      </w:r>
      <w:r>
        <w:rPr>
          <w:spacing w:val="9"/>
          <w:w w:val="113"/>
          <w:sz w:val="18"/>
          <w:szCs w:val="18"/>
        </w:rPr>
        <w:t xml:space="preserve"> </w:t>
      </w:r>
      <w:r>
        <w:rPr>
          <w:sz w:val="18"/>
          <w:szCs w:val="18"/>
        </w:rPr>
        <w:t>to</w:t>
      </w:r>
      <w:r>
        <w:rPr>
          <w:spacing w:val="33"/>
          <w:sz w:val="18"/>
          <w:szCs w:val="18"/>
        </w:rPr>
        <w:t xml:space="preserve"> </w:t>
      </w:r>
      <w:r>
        <w:rPr>
          <w:sz w:val="18"/>
          <w:szCs w:val="18"/>
        </w:rPr>
        <w:t xml:space="preserve">CPUs </w:t>
      </w:r>
      <w:r>
        <w:rPr>
          <w:spacing w:val="12"/>
          <w:sz w:val="18"/>
          <w:szCs w:val="18"/>
        </w:rPr>
        <w:t xml:space="preserve"> </w:t>
      </w:r>
      <w:r>
        <w:rPr>
          <w:sz w:val="18"/>
          <w:szCs w:val="18"/>
        </w:rPr>
        <w:t>only</w:t>
      </w:r>
      <w:r>
        <w:rPr>
          <w:spacing w:val="33"/>
          <w:sz w:val="18"/>
          <w:szCs w:val="18"/>
        </w:rPr>
        <w:t xml:space="preserve"> </w:t>
      </w:r>
      <w:r>
        <w:rPr>
          <w:sz w:val="18"/>
          <w:szCs w:val="18"/>
        </w:rPr>
        <w:t xml:space="preserve">after </w:t>
      </w:r>
      <w:r>
        <w:rPr>
          <w:spacing w:val="8"/>
          <w:sz w:val="18"/>
          <w:szCs w:val="18"/>
        </w:rPr>
        <w:t xml:space="preserve"> </w:t>
      </w:r>
      <w:r>
        <w:rPr>
          <w:sz w:val="18"/>
          <w:szCs w:val="18"/>
        </w:rPr>
        <w:t xml:space="preserve">the  </w:t>
      </w:r>
      <w:r>
        <w:rPr>
          <w:w w:val="119"/>
          <w:sz w:val="18"/>
          <w:szCs w:val="18"/>
        </w:rPr>
        <w:t>data</w:t>
      </w:r>
      <w:r>
        <w:rPr>
          <w:spacing w:val="2"/>
          <w:w w:val="119"/>
          <w:sz w:val="18"/>
          <w:szCs w:val="18"/>
        </w:rPr>
        <w:t xml:space="preserve"> </w:t>
      </w:r>
      <w:r>
        <w:rPr>
          <w:sz w:val="18"/>
          <w:szCs w:val="18"/>
        </w:rPr>
        <w:t>can</w:t>
      </w:r>
      <w:r>
        <w:rPr>
          <w:spacing w:val="35"/>
          <w:sz w:val="18"/>
          <w:szCs w:val="18"/>
        </w:rPr>
        <w:t xml:space="preserve"> </w:t>
      </w:r>
      <w:r>
        <w:rPr>
          <w:spacing w:val="5"/>
          <w:sz w:val="18"/>
          <w:szCs w:val="18"/>
        </w:rPr>
        <w:t>b</w:t>
      </w:r>
      <w:r>
        <w:rPr>
          <w:sz w:val="18"/>
          <w:szCs w:val="18"/>
        </w:rPr>
        <w:t>e</w:t>
      </w:r>
      <w:r>
        <w:rPr>
          <w:spacing w:val="23"/>
          <w:sz w:val="18"/>
          <w:szCs w:val="18"/>
        </w:rPr>
        <w:t xml:space="preserve"> </w:t>
      </w:r>
      <w:r>
        <w:rPr>
          <w:w w:val="106"/>
          <w:sz w:val="18"/>
          <w:szCs w:val="18"/>
        </w:rPr>
        <w:t xml:space="preserve">accessed </w:t>
      </w:r>
      <w:r>
        <w:rPr>
          <w:sz w:val="18"/>
          <w:szCs w:val="18"/>
        </w:rPr>
        <w:t>efficie</w:t>
      </w:r>
      <w:r>
        <w:rPr>
          <w:spacing w:val="-5"/>
          <w:sz w:val="18"/>
          <w:szCs w:val="18"/>
        </w:rPr>
        <w:t>n</w:t>
      </w:r>
      <w:r>
        <w:rPr>
          <w:sz w:val="18"/>
          <w:szCs w:val="18"/>
        </w:rPr>
        <w:t xml:space="preserve">tly </w:t>
      </w:r>
      <w:r>
        <w:rPr>
          <w:spacing w:val="27"/>
          <w:sz w:val="18"/>
          <w:szCs w:val="18"/>
        </w:rPr>
        <w:t xml:space="preserve"> </w:t>
      </w:r>
      <w:r>
        <w:rPr>
          <w:spacing w:val="-5"/>
          <w:sz w:val="18"/>
          <w:szCs w:val="18"/>
        </w:rPr>
        <w:t>b</w:t>
      </w:r>
      <w:r>
        <w:rPr>
          <w:sz w:val="18"/>
          <w:szCs w:val="18"/>
        </w:rPr>
        <w:t xml:space="preserve">y </w:t>
      </w:r>
      <w:r>
        <w:rPr>
          <w:spacing w:val="17"/>
          <w:sz w:val="18"/>
          <w:szCs w:val="18"/>
        </w:rPr>
        <w:t xml:space="preserve"> </w:t>
      </w:r>
      <w:r>
        <w:rPr>
          <w:sz w:val="18"/>
          <w:szCs w:val="18"/>
        </w:rPr>
        <w:t xml:space="preserve">them,  </w:t>
      </w:r>
      <w:r>
        <w:rPr>
          <w:spacing w:val="6"/>
          <w:sz w:val="18"/>
          <w:szCs w:val="18"/>
        </w:rPr>
        <w:t xml:space="preserve"> </w:t>
      </w:r>
      <w:r>
        <w:rPr>
          <w:w w:val="108"/>
          <w:sz w:val="18"/>
          <w:szCs w:val="18"/>
        </w:rPr>
        <w:t>otherwise</w:t>
      </w:r>
      <w:r>
        <w:rPr>
          <w:spacing w:val="40"/>
          <w:w w:val="108"/>
          <w:sz w:val="18"/>
          <w:szCs w:val="18"/>
        </w:rPr>
        <w:t xml:space="preserve"> </w:t>
      </w:r>
      <w:r>
        <w:rPr>
          <w:sz w:val="18"/>
          <w:szCs w:val="18"/>
        </w:rPr>
        <w:t xml:space="preserve">the </w:t>
      </w:r>
      <w:r>
        <w:rPr>
          <w:spacing w:val="34"/>
          <w:sz w:val="18"/>
          <w:szCs w:val="18"/>
        </w:rPr>
        <w:t xml:space="preserve"> </w:t>
      </w:r>
      <w:r>
        <w:rPr>
          <w:sz w:val="18"/>
          <w:szCs w:val="18"/>
        </w:rPr>
        <w:t xml:space="preserve">CPUs   remain  </w:t>
      </w:r>
      <w:r>
        <w:rPr>
          <w:spacing w:val="4"/>
          <w:sz w:val="18"/>
          <w:szCs w:val="18"/>
        </w:rPr>
        <w:t xml:space="preserve"> </w:t>
      </w:r>
      <w:r>
        <w:rPr>
          <w:sz w:val="18"/>
          <w:szCs w:val="18"/>
        </w:rPr>
        <w:t xml:space="preserve">idle </w:t>
      </w:r>
      <w:r>
        <w:rPr>
          <w:spacing w:val="15"/>
          <w:sz w:val="18"/>
          <w:szCs w:val="18"/>
        </w:rPr>
        <w:t xml:space="preserve"> </w:t>
      </w:r>
      <w:r>
        <w:rPr>
          <w:sz w:val="18"/>
          <w:szCs w:val="18"/>
        </w:rPr>
        <w:t xml:space="preserve">and </w:t>
      </w:r>
      <w:r>
        <w:rPr>
          <w:spacing w:val="35"/>
          <w:sz w:val="18"/>
          <w:szCs w:val="18"/>
        </w:rPr>
        <w:t xml:space="preserve"> </w:t>
      </w:r>
      <w:r>
        <w:rPr>
          <w:sz w:val="18"/>
          <w:szCs w:val="18"/>
        </w:rPr>
        <w:t xml:space="preserve">can </w:t>
      </w:r>
      <w:r>
        <w:rPr>
          <w:spacing w:val="24"/>
          <w:sz w:val="18"/>
          <w:szCs w:val="18"/>
        </w:rPr>
        <w:t xml:space="preserve"> </w:t>
      </w:r>
      <w:r>
        <w:rPr>
          <w:spacing w:val="5"/>
          <w:sz w:val="18"/>
          <w:szCs w:val="18"/>
        </w:rPr>
        <w:t>b</w:t>
      </w:r>
      <w:r>
        <w:rPr>
          <w:sz w:val="18"/>
          <w:szCs w:val="18"/>
        </w:rPr>
        <w:t xml:space="preserve">e </w:t>
      </w:r>
      <w:r>
        <w:rPr>
          <w:spacing w:val="11"/>
          <w:sz w:val="18"/>
          <w:szCs w:val="18"/>
        </w:rPr>
        <w:t xml:space="preserve"> </w:t>
      </w:r>
      <w:r>
        <w:rPr>
          <w:sz w:val="18"/>
          <w:szCs w:val="18"/>
        </w:rPr>
        <w:t xml:space="preserve">assigned </w:t>
      </w:r>
      <w:r>
        <w:rPr>
          <w:spacing w:val="43"/>
          <w:sz w:val="18"/>
          <w:szCs w:val="18"/>
        </w:rPr>
        <w:t xml:space="preserve"> </w:t>
      </w:r>
      <w:r>
        <w:rPr>
          <w:sz w:val="18"/>
          <w:szCs w:val="18"/>
        </w:rPr>
        <w:t xml:space="preserve">to </w:t>
      </w:r>
      <w:r>
        <w:rPr>
          <w:spacing w:val="21"/>
          <w:sz w:val="18"/>
          <w:szCs w:val="18"/>
        </w:rPr>
        <w:t xml:space="preserve"> </w:t>
      </w:r>
      <w:r>
        <w:rPr>
          <w:w w:val="113"/>
          <w:sz w:val="18"/>
          <w:szCs w:val="18"/>
        </w:rPr>
        <w:t xml:space="preserve">other </w:t>
      </w:r>
      <w:r>
        <w:rPr>
          <w:w w:val="112"/>
          <w:sz w:val="18"/>
          <w:szCs w:val="18"/>
        </w:rPr>
        <w:t>computational</w:t>
      </w:r>
      <w:r>
        <w:rPr>
          <w:spacing w:val="26"/>
          <w:w w:val="112"/>
          <w:sz w:val="18"/>
          <w:szCs w:val="18"/>
        </w:rPr>
        <w:t xml:space="preserve"> </w:t>
      </w:r>
      <w:r>
        <w:rPr>
          <w:sz w:val="18"/>
          <w:szCs w:val="18"/>
        </w:rPr>
        <w:t xml:space="preserve">jobs. </w:t>
      </w:r>
      <w:r>
        <w:rPr>
          <w:spacing w:val="12"/>
          <w:sz w:val="18"/>
          <w:szCs w:val="18"/>
        </w:rPr>
        <w:t xml:space="preserve"> </w:t>
      </w:r>
      <w:proofErr w:type="gramStart"/>
      <w:r>
        <w:rPr>
          <w:sz w:val="18"/>
          <w:szCs w:val="18"/>
        </w:rPr>
        <w:t xml:space="preserve">These </w:t>
      </w:r>
      <w:r>
        <w:rPr>
          <w:spacing w:val="23"/>
          <w:sz w:val="18"/>
          <w:szCs w:val="18"/>
        </w:rPr>
        <w:t xml:space="preserve"> </w:t>
      </w:r>
      <w:r>
        <w:rPr>
          <w:sz w:val="18"/>
          <w:szCs w:val="18"/>
        </w:rPr>
        <w:t>factors</w:t>
      </w:r>
      <w:proofErr w:type="gramEnd"/>
      <w:r>
        <w:rPr>
          <w:sz w:val="18"/>
          <w:szCs w:val="18"/>
        </w:rPr>
        <w:t xml:space="preserve"> </w:t>
      </w:r>
      <w:r>
        <w:rPr>
          <w:spacing w:val="33"/>
          <w:sz w:val="18"/>
          <w:szCs w:val="18"/>
        </w:rPr>
        <w:t xml:space="preserve"> </w:t>
      </w:r>
      <w:r>
        <w:rPr>
          <w:sz w:val="18"/>
          <w:szCs w:val="18"/>
        </w:rPr>
        <w:t>pr</w:t>
      </w:r>
      <w:r>
        <w:rPr>
          <w:spacing w:val="-5"/>
          <w:sz w:val="18"/>
          <w:szCs w:val="18"/>
        </w:rPr>
        <w:t>o</w:t>
      </w:r>
      <w:r>
        <w:rPr>
          <w:sz w:val="18"/>
          <w:szCs w:val="18"/>
        </w:rPr>
        <w:t xml:space="preserve">vide </w:t>
      </w:r>
      <w:r>
        <w:rPr>
          <w:spacing w:val="30"/>
          <w:sz w:val="18"/>
          <w:szCs w:val="18"/>
        </w:rPr>
        <w:t xml:space="preserve"> </w:t>
      </w:r>
      <w:r>
        <w:rPr>
          <w:sz w:val="18"/>
          <w:szCs w:val="18"/>
        </w:rPr>
        <w:t xml:space="preserve">more </w:t>
      </w:r>
      <w:r>
        <w:rPr>
          <w:spacing w:val="14"/>
          <w:sz w:val="18"/>
          <w:szCs w:val="18"/>
        </w:rPr>
        <w:t xml:space="preserve"> </w:t>
      </w:r>
      <w:r>
        <w:rPr>
          <w:sz w:val="18"/>
          <w:szCs w:val="18"/>
        </w:rPr>
        <w:t>flexibili</w:t>
      </w:r>
      <w:r>
        <w:rPr>
          <w:spacing w:val="-4"/>
          <w:sz w:val="18"/>
          <w:szCs w:val="18"/>
        </w:rPr>
        <w:t>t</w:t>
      </w:r>
      <w:r>
        <w:rPr>
          <w:sz w:val="18"/>
          <w:szCs w:val="18"/>
        </w:rPr>
        <w:t xml:space="preserve">y </w:t>
      </w:r>
      <w:r>
        <w:rPr>
          <w:spacing w:val="27"/>
          <w:sz w:val="18"/>
          <w:szCs w:val="18"/>
        </w:rPr>
        <w:t xml:space="preserve"> </w:t>
      </w:r>
      <w:r>
        <w:rPr>
          <w:sz w:val="18"/>
          <w:szCs w:val="18"/>
        </w:rPr>
        <w:t xml:space="preserve">when </w:t>
      </w:r>
      <w:r>
        <w:rPr>
          <w:spacing w:val="11"/>
          <w:sz w:val="18"/>
          <w:szCs w:val="18"/>
        </w:rPr>
        <w:t xml:space="preserve"> </w:t>
      </w:r>
      <w:r>
        <w:rPr>
          <w:w w:val="113"/>
          <w:sz w:val="18"/>
          <w:szCs w:val="18"/>
        </w:rPr>
        <w:t>setting</w:t>
      </w:r>
      <w:r>
        <w:rPr>
          <w:spacing w:val="23"/>
          <w:w w:val="113"/>
          <w:sz w:val="18"/>
          <w:szCs w:val="18"/>
        </w:rPr>
        <w:t xml:space="preserve"> </w:t>
      </w:r>
      <w:r>
        <w:rPr>
          <w:sz w:val="18"/>
          <w:szCs w:val="18"/>
        </w:rPr>
        <w:t xml:space="preserve">up </w:t>
      </w:r>
      <w:r>
        <w:rPr>
          <w:spacing w:val="7"/>
          <w:sz w:val="18"/>
          <w:szCs w:val="18"/>
        </w:rPr>
        <w:t xml:space="preserve"> </w:t>
      </w:r>
      <w:r>
        <w:rPr>
          <w:sz w:val="18"/>
          <w:szCs w:val="18"/>
        </w:rPr>
        <w:t>a</w:t>
      </w:r>
      <w:r>
        <w:rPr>
          <w:spacing w:val="41"/>
          <w:sz w:val="18"/>
          <w:szCs w:val="18"/>
        </w:rPr>
        <w:t xml:space="preserve"> </w:t>
      </w:r>
      <w:r>
        <w:rPr>
          <w:w w:val="110"/>
          <w:sz w:val="18"/>
          <w:szCs w:val="18"/>
        </w:rPr>
        <w:t xml:space="preserve">remote </w:t>
      </w:r>
      <w:r>
        <w:rPr>
          <w:w w:val="119"/>
          <w:sz w:val="18"/>
          <w:szCs w:val="18"/>
        </w:rPr>
        <w:t>data</w:t>
      </w:r>
      <w:r>
        <w:rPr>
          <w:spacing w:val="8"/>
          <w:w w:val="119"/>
          <w:sz w:val="18"/>
          <w:szCs w:val="18"/>
        </w:rPr>
        <w:t xml:space="preserve"> </w:t>
      </w:r>
      <w:r>
        <w:rPr>
          <w:w w:val="110"/>
          <w:sz w:val="18"/>
          <w:szCs w:val="18"/>
        </w:rPr>
        <w:t>pr</w:t>
      </w:r>
      <w:r>
        <w:rPr>
          <w:spacing w:val="5"/>
          <w:w w:val="110"/>
          <w:sz w:val="18"/>
          <w:szCs w:val="18"/>
        </w:rPr>
        <w:t>o</w:t>
      </w:r>
      <w:r>
        <w:rPr>
          <w:w w:val="111"/>
          <w:sz w:val="18"/>
          <w:szCs w:val="18"/>
        </w:rPr>
        <w:t>duction.</w:t>
      </w:r>
    </w:p>
    <w:p w:rsidR="00C45AA3" w:rsidRDefault="00C45AA3">
      <w:pPr>
        <w:spacing w:before="5" w:line="180" w:lineRule="exact"/>
        <w:rPr>
          <w:sz w:val="19"/>
          <w:szCs w:val="19"/>
        </w:rPr>
      </w:pPr>
    </w:p>
    <w:p w:rsidR="00C45AA3" w:rsidRDefault="00DC4C15">
      <w:pPr>
        <w:spacing w:line="265" w:lineRule="auto"/>
        <w:ind w:left="100" w:right="1840" w:firstLine="299"/>
        <w:jc w:val="both"/>
        <w:rPr>
          <w:sz w:val="18"/>
          <w:szCs w:val="18"/>
        </w:rPr>
      </w:pPr>
      <w:r>
        <w:rPr>
          <w:spacing w:val="-15"/>
          <w:sz w:val="18"/>
          <w:szCs w:val="18"/>
        </w:rPr>
        <w:t>W</w:t>
      </w:r>
      <w:r>
        <w:rPr>
          <w:sz w:val="18"/>
          <w:szCs w:val="18"/>
        </w:rPr>
        <w:t>e</w:t>
      </w:r>
      <w:r>
        <w:rPr>
          <w:spacing w:val="37"/>
          <w:sz w:val="18"/>
          <w:szCs w:val="18"/>
        </w:rPr>
        <w:t xml:space="preserve"> </w:t>
      </w:r>
      <w:r>
        <w:rPr>
          <w:w w:val="110"/>
          <w:sz w:val="18"/>
          <w:szCs w:val="18"/>
        </w:rPr>
        <w:t>co</w:t>
      </w:r>
      <w:r>
        <w:rPr>
          <w:spacing w:val="-5"/>
          <w:w w:val="110"/>
          <w:sz w:val="18"/>
          <w:szCs w:val="18"/>
        </w:rPr>
        <w:t>n</w:t>
      </w:r>
      <w:r>
        <w:rPr>
          <w:w w:val="110"/>
          <w:sz w:val="18"/>
          <w:szCs w:val="18"/>
        </w:rPr>
        <w:t>ti</w:t>
      </w:r>
      <w:r>
        <w:rPr>
          <w:spacing w:val="-5"/>
          <w:w w:val="110"/>
          <w:sz w:val="18"/>
          <w:szCs w:val="18"/>
        </w:rPr>
        <w:t>n</w:t>
      </w:r>
      <w:r>
        <w:rPr>
          <w:w w:val="110"/>
          <w:sz w:val="18"/>
          <w:szCs w:val="18"/>
        </w:rPr>
        <w:t>ue</w:t>
      </w:r>
      <w:r>
        <w:rPr>
          <w:spacing w:val="16"/>
          <w:w w:val="110"/>
          <w:sz w:val="18"/>
          <w:szCs w:val="18"/>
        </w:rPr>
        <w:t xml:space="preserve"> </w:t>
      </w:r>
      <w:proofErr w:type="gramStart"/>
      <w:r>
        <w:rPr>
          <w:sz w:val="18"/>
          <w:szCs w:val="18"/>
        </w:rPr>
        <w:t xml:space="preserve">the </w:t>
      </w:r>
      <w:r>
        <w:rPr>
          <w:spacing w:val="8"/>
          <w:sz w:val="18"/>
          <w:szCs w:val="18"/>
        </w:rPr>
        <w:t xml:space="preserve"> </w:t>
      </w:r>
      <w:r>
        <w:rPr>
          <w:w w:val="108"/>
          <w:sz w:val="18"/>
          <w:szCs w:val="18"/>
        </w:rPr>
        <w:t>de</w:t>
      </w:r>
      <w:r>
        <w:rPr>
          <w:spacing w:val="-5"/>
          <w:w w:val="108"/>
          <w:sz w:val="18"/>
          <w:szCs w:val="18"/>
        </w:rPr>
        <w:t>v</w:t>
      </w:r>
      <w:r>
        <w:rPr>
          <w:w w:val="107"/>
          <w:sz w:val="18"/>
          <w:szCs w:val="18"/>
        </w:rPr>
        <w:t>elopme</w:t>
      </w:r>
      <w:r>
        <w:rPr>
          <w:spacing w:val="-4"/>
          <w:w w:val="107"/>
          <w:sz w:val="18"/>
          <w:szCs w:val="18"/>
        </w:rPr>
        <w:t>n</w:t>
      </w:r>
      <w:r>
        <w:rPr>
          <w:w w:val="143"/>
          <w:sz w:val="18"/>
          <w:szCs w:val="18"/>
        </w:rPr>
        <w:t>t</w:t>
      </w:r>
      <w:proofErr w:type="gramEnd"/>
      <w:r>
        <w:rPr>
          <w:spacing w:val="18"/>
          <w:sz w:val="18"/>
          <w:szCs w:val="18"/>
        </w:rPr>
        <w:t xml:space="preserve"> </w:t>
      </w:r>
      <w:r>
        <w:rPr>
          <w:sz w:val="18"/>
          <w:szCs w:val="18"/>
        </w:rPr>
        <w:t>of</w:t>
      </w:r>
      <w:r>
        <w:rPr>
          <w:spacing w:val="15"/>
          <w:sz w:val="18"/>
          <w:szCs w:val="18"/>
        </w:rPr>
        <w:t xml:space="preserve"> </w:t>
      </w:r>
      <w:r>
        <w:rPr>
          <w:sz w:val="18"/>
          <w:szCs w:val="18"/>
        </w:rPr>
        <w:t xml:space="preserve">the </w:t>
      </w:r>
      <w:r>
        <w:rPr>
          <w:spacing w:val="8"/>
          <w:sz w:val="18"/>
          <w:szCs w:val="18"/>
        </w:rPr>
        <w:t xml:space="preserve"> </w:t>
      </w:r>
      <w:r>
        <w:rPr>
          <w:w w:val="113"/>
          <w:sz w:val="18"/>
          <w:szCs w:val="18"/>
        </w:rPr>
        <w:t>data</w:t>
      </w:r>
      <w:r>
        <w:rPr>
          <w:spacing w:val="30"/>
          <w:w w:val="113"/>
          <w:sz w:val="18"/>
          <w:szCs w:val="18"/>
        </w:rPr>
        <w:t xml:space="preserve"> </w:t>
      </w:r>
      <w:r>
        <w:rPr>
          <w:w w:val="113"/>
          <w:sz w:val="18"/>
          <w:szCs w:val="18"/>
        </w:rPr>
        <w:t>pr</w:t>
      </w:r>
      <w:r>
        <w:rPr>
          <w:spacing w:val="6"/>
          <w:w w:val="113"/>
          <w:sz w:val="18"/>
          <w:szCs w:val="18"/>
        </w:rPr>
        <w:t>o</w:t>
      </w:r>
      <w:r>
        <w:rPr>
          <w:w w:val="113"/>
          <w:sz w:val="18"/>
          <w:szCs w:val="18"/>
        </w:rPr>
        <w:t>duction</w:t>
      </w:r>
      <w:r>
        <w:rPr>
          <w:spacing w:val="-6"/>
          <w:w w:val="113"/>
          <w:sz w:val="18"/>
          <w:szCs w:val="18"/>
        </w:rPr>
        <w:t xml:space="preserve"> </w:t>
      </w:r>
      <w:r>
        <w:rPr>
          <w:w w:val="113"/>
          <w:sz w:val="18"/>
          <w:szCs w:val="18"/>
        </w:rPr>
        <w:t>planner,</w:t>
      </w:r>
      <w:r>
        <w:rPr>
          <w:spacing w:val="6"/>
          <w:w w:val="113"/>
          <w:sz w:val="18"/>
          <w:szCs w:val="18"/>
        </w:rPr>
        <w:t xml:space="preserve"> </w:t>
      </w:r>
      <w:r>
        <w:rPr>
          <w:sz w:val="18"/>
          <w:szCs w:val="18"/>
        </w:rPr>
        <w:t>as</w:t>
      </w:r>
      <w:r>
        <w:rPr>
          <w:spacing w:val="31"/>
          <w:sz w:val="18"/>
          <w:szCs w:val="18"/>
        </w:rPr>
        <w:t xml:space="preserve"> </w:t>
      </w:r>
      <w:r>
        <w:rPr>
          <w:w w:val="115"/>
          <w:sz w:val="18"/>
          <w:szCs w:val="18"/>
        </w:rPr>
        <w:t>the</w:t>
      </w:r>
      <w:r>
        <w:rPr>
          <w:spacing w:val="13"/>
          <w:w w:val="115"/>
          <w:sz w:val="18"/>
          <w:szCs w:val="18"/>
        </w:rPr>
        <w:t xml:space="preserve"> </w:t>
      </w:r>
      <w:r>
        <w:rPr>
          <w:sz w:val="18"/>
          <w:szCs w:val="18"/>
        </w:rPr>
        <w:t xml:space="preserve">next </w:t>
      </w:r>
      <w:r>
        <w:rPr>
          <w:spacing w:val="13"/>
          <w:sz w:val="18"/>
          <w:szCs w:val="18"/>
        </w:rPr>
        <w:t xml:space="preserve"> </w:t>
      </w:r>
      <w:r>
        <w:rPr>
          <w:sz w:val="18"/>
          <w:szCs w:val="18"/>
        </w:rPr>
        <w:t xml:space="preserve">step </w:t>
      </w:r>
      <w:r>
        <w:rPr>
          <w:spacing w:val="11"/>
          <w:sz w:val="18"/>
          <w:szCs w:val="18"/>
        </w:rPr>
        <w:t xml:space="preserve"> </w:t>
      </w:r>
      <w:r>
        <w:rPr>
          <w:spacing w:val="-5"/>
          <w:w w:val="102"/>
          <w:sz w:val="18"/>
          <w:szCs w:val="18"/>
        </w:rPr>
        <w:t>w</w:t>
      </w:r>
      <w:r>
        <w:rPr>
          <w:w w:val="102"/>
          <w:sz w:val="18"/>
          <w:szCs w:val="18"/>
        </w:rPr>
        <w:t xml:space="preserve">e </w:t>
      </w:r>
      <w:r>
        <w:rPr>
          <w:sz w:val="18"/>
          <w:szCs w:val="18"/>
        </w:rPr>
        <w:t>plan</w:t>
      </w:r>
      <w:r>
        <w:rPr>
          <w:spacing w:val="42"/>
          <w:sz w:val="18"/>
          <w:szCs w:val="18"/>
        </w:rPr>
        <w:t xml:space="preserve"> </w:t>
      </w:r>
      <w:r>
        <w:rPr>
          <w:sz w:val="18"/>
          <w:szCs w:val="18"/>
        </w:rPr>
        <w:t>to</w:t>
      </w:r>
      <w:r>
        <w:rPr>
          <w:spacing w:val="26"/>
          <w:sz w:val="18"/>
          <w:szCs w:val="18"/>
        </w:rPr>
        <w:t xml:space="preserve"> </w:t>
      </w:r>
      <w:r>
        <w:rPr>
          <w:spacing w:val="-5"/>
          <w:sz w:val="18"/>
          <w:szCs w:val="18"/>
        </w:rPr>
        <w:t>v</w:t>
      </w:r>
      <w:r>
        <w:rPr>
          <w:sz w:val="18"/>
          <w:szCs w:val="18"/>
        </w:rPr>
        <w:t>erify</w:t>
      </w:r>
      <w:r>
        <w:rPr>
          <w:spacing w:val="27"/>
          <w:sz w:val="18"/>
          <w:szCs w:val="18"/>
        </w:rPr>
        <w:t xml:space="preserve"> </w:t>
      </w:r>
      <w:r>
        <w:rPr>
          <w:sz w:val="18"/>
          <w:szCs w:val="18"/>
        </w:rPr>
        <w:t xml:space="preserve">results </w:t>
      </w:r>
      <w:r>
        <w:rPr>
          <w:spacing w:val="12"/>
          <w:sz w:val="18"/>
          <w:szCs w:val="18"/>
        </w:rPr>
        <w:t xml:space="preserve"> </w:t>
      </w:r>
      <w:r>
        <w:rPr>
          <w:sz w:val="18"/>
          <w:szCs w:val="18"/>
        </w:rPr>
        <w:t>of</w:t>
      </w:r>
      <w:r>
        <w:rPr>
          <w:spacing w:val="1"/>
          <w:sz w:val="18"/>
          <w:szCs w:val="18"/>
        </w:rPr>
        <w:t xml:space="preserve"> </w:t>
      </w:r>
      <w:r>
        <w:rPr>
          <w:sz w:val="18"/>
          <w:szCs w:val="18"/>
        </w:rPr>
        <w:t>the</w:t>
      </w:r>
      <w:r>
        <w:rPr>
          <w:spacing w:val="39"/>
          <w:sz w:val="18"/>
          <w:szCs w:val="18"/>
        </w:rPr>
        <w:t xml:space="preserve"> </w:t>
      </w:r>
      <w:r>
        <w:rPr>
          <w:w w:val="109"/>
          <w:sz w:val="18"/>
          <w:szCs w:val="18"/>
        </w:rPr>
        <w:t>si</w:t>
      </w:r>
      <w:r>
        <w:rPr>
          <w:spacing w:val="-5"/>
          <w:w w:val="109"/>
          <w:sz w:val="18"/>
          <w:szCs w:val="18"/>
        </w:rPr>
        <w:t>m</w:t>
      </w:r>
      <w:r>
        <w:rPr>
          <w:w w:val="109"/>
          <w:sz w:val="18"/>
          <w:szCs w:val="18"/>
        </w:rPr>
        <w:t>ulations</w:t>
      </w:r>
      <w:r>
        <w:rPr>
          <w:spacing w:val="5"/>
          <w:w w:val="109"/>
          <w:sz w:val="18"/>
          <w:szCs w:val="18"/>
        </w:rPr>
        <w:t xml:space="preserve"> </w:t>
      </w:r>
      <w:r>
        <w:rPr>
          <w:sz w:val="18"/>
          <w:szCs w:val="18"/>
        </w:rPr>
        <w:t>using</w:t>
      </w:r>
      <w:r>
        <w:rPr>
          <w:spacing w:val="32"/>
          <w:sz w:val="18"/>
          <w:szCs w:val="18"/>
        </w:rPr>
        <w:t xml:space="preserve"> </w:t>
      </w:r>
      <w:r>
        <w:rPr>
          <w:w w:val="119"/>
          <w:sz w:val="18"/>
          <w:szCs w:val="18"/>
        </w:rPr>
        <w:t>data</w:t>
      </w:r>
      <w:r>
        <w:rPr>
          <w:spacing w:val="-4"/>
          <w:w w:val="119"/>
          <w:sz w:val="18"/>
          <w:szCs w:val="18"/>
        </w:rPr>
        <w:t xml:space="preserve"> </w:t>
      </w:r>
      <w:r>
        <w:rPr>
          <w:sz w:val="18"/>
          <w:szCs w:val="18"/>
        </w:rPr>
        <w:t>from</w:t>
      </w:r>
      <w:r>
        <w:rPr>
          <w:spacing w:val="25"/>
          <w:sz w:val="18"/>
          <w:szCs w:val="18"/>
        </w:rPr>
        <w:t xml:space="preserve"> </w:t>
      </w:r>
      <w:r>
        <w:rPr>
          <w:sz w:val="18"/>
          <w:szCs w:val="18"/>
        </w:rPr>
        <w:t>more</w:t>
      </w:r>
      <w:r>
        <w:rPr>
          <w:spacing w:val="34"/>
          <w:sz w:val="18"/>
          <w:szCs w:val="18"/>
        </w:rPr>
        <w:t xml:space="preserve"> </w:t>
      </w:r>
      <w:r>
        <w:rPr>
          <w:w w:val="110"/>
          <w:sz w:val="18"/>
          <w:szCs w:val="18"/>
        </w:rPr>
        <w:t>HENP</w:t>
      </w:r>
      <w:r>
        <w:rPr>
          <w:spacing w:val="9"/>
          <w:w w:val="110"/>
          <w:sz w:val="18"/>
          <w:szCs w:val="18"/>
        </w:rPr>
        <w:t xml:space="preserve"> </w:t>
      </w:r>
      <w:r>
        <w:rPr>
          <w:w w:val="110"/>
          <w:sz w:val="18"/>
          <w:szCs w:val="18"/>
        </w:rPr>
        <w:t>ex</w:t>
      </w:r>
      <w:r>
        <w:rPr>
          <w:spacing w:val="5"/>
          <w:w w:val="110"/>
          <w:sz w:val="18"/>
          <w:szCs w:val="18"/>
        </w:rPr>
        <w:t>p</w:t>
      </w:r>
      <w:r>
        <w:rPr>
          <w:w w:val="110"/>
          <w:sz w:val="18"/>
          <w:szCs w:val="18"/>
        </w:rPr>
        <w:t>erime</w:t>
      </w:r>
      <w:r>
        <w:rPr>
          <w:spacing w:val="-5"/>
          <w:w w:val="110"/>
          <w:sz w:val="18"/>
          <w:szCs w:val="18"/>
        </w:rPr>
        <w:t>n</w:t>
      </w:r>
      <w:r>
        <w:rPr>
          <w:w w:val="110"/>
          <w:sz w:val="18"/>
          <w:szCs w:val="18"/>
        </w:rPr>
        <w:t>ts</w:t>
      </w:r>
      <w:r>
        <w:rPr>
          <w:spacing w:val="-4"/>
          <w:w w:val="110"/>
          <w:sz w:val="18"/>
          <w:szCs w:val="18"/>
        </w:rPr>
        <w:t xml:space="preserve"> </w:t>
      </w:r>
      <w:r>
        <w:rPr>
          <w:w w:val="109"/>
          <w:sz w:val="18"/>
          <w:szCs w:val="18"/>
        </w:rPr>
        <w:t>(su</w:t>
      </w:r>
      <w:r>
        <w:rPr>
          <w:spacing w:val="-5"/>
          <w:w w:val="109"/>
          <w:sz w:val="18"/>
          <w:szCs w:val="18"/>
        </w:rPr>
        <w:t>c</w:t>
      </w:r>
      <w:r>
        <w:rPr>
          <w:w w:val="113"/>
          <w:sz w:val="18"/>
          <w:szCs w:val="18"/>
        </w:rPr>
        <w:t xml:space="preserve">h </w:t>
      </w:r>
      <w:r>
        <w:rPr>
          <w:sz w:val="18"/>
          <w:szCs w:val="18"/>
        </w:rPr>
        <w:t>as</w:t>
      </w:r>
      <w:r>
        <w:rPr>
          <w:spacing w:val="40"/>
          <w:sz w:val="18"/>
          <w:szCs w:val="18"/>
        </w:rPr>
        <w:t xml:space="preserve"> </w:t>
      </w:r>
      <w:r>
        <w:rPr>
          <w:sz w:val="18"/>
          <w:szCs w:val="18"/>
        </w:rPr>
        <w:t xml:space="preserve">ALICE </w:t>
      </w:r>
      <w:r>
        <w:rPr>
          <w:spacing w:val="29"/>
          <w:sz w:val="18"/>
          <w:szCs w:val="18"/>
        </w:rPr>
        <w:t xml:space="preserve"> </w:t>
      </w:r>
      <w:r>
        <w:rPr>
          <w:w w:val="118"/>
          <w:sz w:val="18"/>
          <w:szCs w:val="18"/>
        </w:rPr>
        <w:t>at</w:t>
      </w:r>
      <w:r>
        <w:rPr>
          <w:spacing w:val="29"/>
          <w:w w:val="118"/>
          <w:sz w:val="18"/>
          <w:szCs w:val="18"/>
        </w:rPr>
        <w:t xml:space="preserve"> </w:t>
      </w:r>
      <w:r>
        <w:rPr>
          <w:w w:val="118"/>
          <w:sz w:val="18"/>
          <w:szCs w:val="18"/>
        </w:rPr>
        <w:t>CERN)</w:t>
      </w:r>
      <w:r>
        <w:rPr>
          <w:spacing w:val="-19"/>
          <w:w w:val="118"/>
          <w:sz w:val="18"/>
          <w:szCs w:val="18"/>
        </w:rPr>
        <w:t xml:space="preserve"> </w:t>
      </w:r>
      <w:r>
        <w:rPr>
          <w:sz w:val="18"/>
          <w:szCs w:val="18"/>
        </w:rPr>
        <w:t xml:space="preserve">and </w:t>
      </w:r>
      <w:r>
        <w:rPr>
          <w:spacing w:val="18"/>
          <w:sz w:val="18"/>
          <w:szCs w:val="18"/>
        </w:rPr>
        <w:t xml:space="preserve"> </w:t>
      </w:r>
      <w:r>
        <w:rPr>
          <w:w w:val="114"/>
          <w:sz w:val="18"/>
          <w:szCs w:val="18"/>
        </w:rPr>
        <w:t>study</w:t>
      </w:r>
      <w:r>
        <w:rPr>
          <w:spacing w:val="22"/>
          <w:w w:val="114"/>
          <w:sz w:val="18"/>
          <w:szCs w:val="18"/>
        </w:rPr>
        <w:t xml:space="preserve"> </w:t>
      </w:r>
      <w:r>
        <w:rPr>
          <w:sz w:val="18"/>
          <w:szCs w:val="18"/>
        </w:rPr>
        <w:t xml:space="preserve">the </w:t>
      </w:r>
      <w:r>
        <w:rPr>
          <w:spacing w:val="17"/>
          <w:sz w:val="18"/>
          <w:szCs w:val="18"/>
        </w:rPr>
        <w:t xml:space="preserve"> </w:t>
      </w:r>
      <w:r>
        <w:rPr>
          <w:sz w:val="18"/>
          <w:szCs w:val="18"/>
        </w:rPr>
        <w:t>effects</w:t>
      </w:r>
      <w:r>
        <w:rPr>
          <w:spacing w:val="41"/>
          <w:sz w:val="18"/>
          <w:szCs w:val="18"/>
        </w:rPr>
        <w:t xml:space="preserve"> </w:t>
      </w:r>
      <w:r>
        <w:rPr>
          <w:sz w:val="18"/>
          <w:szCs w:val="18"/>
        </w:rPr>
        <w:t>of</w:t>
      </w:r>
      <w:r>
        <w:rPr>
          <w:spacing w:val="24"/>
          <w:sz w:val="18"/>
          <w:szCs w:val="18"/>
        </w:rPr>
        <w:t xml:space="preserve"> </w:t>
      </w:r>
      <w:r>
        <w:rPr>
          <w:sz w:val="18"/>
          <w:szCs w:val="18"/>
        </w:rPr>
        <w:t>a</w:t>
      </w:r>
      <w:r>
        <w:rPr>
          <w:spacing w:val="39"/>
          <w:sz w:val="18"/>
          <w:szCs w:val="18"/>
        </w:rPr>
        <w:t xml:space="preserve"> </w:t>
      </w:r>
      <w:r>
        <w:rPr>
          <w:w w:val="109"/>
          <w:sz w:val="18"/>
          <w:szCs w:val="18"/>
        </w:rPr>
        <w:t>ba</w:t>
      </w:r>
      <w:r>
        <w:rPr>
          <w:spacing w:val="-5"/>
          <w:w w:val="109"/>
          <w:sz w:val="18"/>
          <w:szCs w:val="18"/>
        </w:rPr>
        <w:t>c</w:t>
      </w:r>
      <w:r>
        <w:rPr>
          <w:w w:val="109"/>
          <w:sz w:val="18"/>
          <w:szCs w:val="18"/>
        </w:rPr>
        <w:t>kground</w:t>
      </w:r>
      <w:r>
        <w:rPr>
          <w:spacing w:val="27"/>
          <w:w w:val="109"/>
          <w:sz w:val="18"/>
          <w:szCs w:val="18"/>
        </w:rPr>
        <w:t xml:space="preserve"> </w:t>
      </w:r>
      <w:r>
        <w:rPr>
          <w:w w:val="109"/>
          <w:sz w:val="18"/>
          <w:szCs w:val="18"/>
        </w:rPr>
        <w:t>ne</w:t>
      </w:r>
      <w:r>
        <w:rPr>
          <w:spacing w:val="-5"/>
          <w:w w:val="109"/>
          <w:sz w:val="18"/>
          <w:szCs w:val="18"/>
        </w:rPr>
        <w:t>tw</w:t>
      </w:r>
      <w:r>
        <w:rPr>
          <w:w w:val="109"/>
          <w:sz w:val="18"/>
          <w:szCs w:val="18"/>
        </w:rPr>
        <w:t>ork</w:t>
      </w:r>
      <w:r>
        <w:rPr>
          <w:spacing w:val="28"/>
          <w:w w:val="109"/>
          <w:sz w:val="18"/>
          <w:szCs w:val="18"/>
        </w:rPr>
        <w:t xml:space="preserve"> </w:t>
      </w:r>
      <w:r>
        <w:rPr>
          <w:sz w:val="18"/>
          <w:szCs w:val="18"/>
        </w:rPr>
        <w:t xml:space="preserve">traffic. </w:t>
      </w:r>
      <w:r>
        <w:rPr>
          <w:spacing w:val="17"/>
          <w:sz w:val="18"/>
          <w:szCs w:val="18"/>
        </w:rPr>
        <w:t xml:space="preserve"> </w:t>
      </w:r>
      <w:proofErr w:type="gramStart"/>
      <w:r>
        <w:rPr>
          <w:spacing w:val="-15"/>
          <w:sz w:val="18"/>
          <w:szCs w:val="18"/>
        </w:rPr>
        <w:t>W</w:t>
      </w:r>
      <w:r>
        <w:rPr>
          <w:sz w:val="18"/>
          <w:szCs w:val="18"/>
        </w:rPr>
        <w:t xml:space="preserve">e </w:t>
      </w:r>
      <w:r>
        <w:rPr>
          <w:spacing w:val="2"/>
          <w:sz w:val="18"/>
          <w:szCs w:val="18"/>
        </w:rPr>
        <w:t xml:space="preserve"> </w:t>
      </w:r>
      <w:r>
        <w:rPr>
          <w:w w:val="106"/>
          <w:sz w:val="18"/>
          <w:szCs w:val="18"/>
        </w:rPr>
        <w:t>also</w:t>
      </w:r>
      <w:proofErr w:type="gramEnd"/>
      <w:r>
        <w:rPr>
          <w:w w:val="106"/>
          <w:sz w:val="18"/>
          <w:szCs w:val="18"/>
        </w:rPr>
        <w:t xml:space="preserve"> </w:t>
      </w:r>
      <w:r>
        <w:rPr>
          <w:sz w:val="18"/>
          <w:szCs w:val="18"/>
        </w:rPr>
        <w:t>plan</w:t>
      </w:r>
      <w:r>
        <w:rPr>
          <w:spacing w:val="38"/>
          <w:sz w:val="18"/>
          <w:szCs w:val="18"/>
        </w:rPr>
        <w:t xml:space="preserve"> </w:t>
      </w:r>
      <w:r>
        <w:rPr>
          <w:sz w:val="18"/>
          <w:szCs w:val="18"/>
        </w:rPr>
        <w:t>to</w:t>
      </w:r>
      <w:r>
        <w:rPr>
          <w:spacing w:val="22"/>
          <w:sz w:val="18"/>
          <w:szCs w:val="18"/>
        </w:rPr>
        <w:t xml:space="preserve"> </w:t>
      </w:r>
      <w:r>
        <w:rPr>
          <w:w w:val="114"/>
          <w:sz w:val="18"/>
          <w:szCs w:val="18"/>
        </w:rPr>
        <w:t>study</w:t>
      </w:r>
      <w:r>
        <w:rPr>
          <w:spacing w:val="-5"/>
          <w:w w:val="114"/>
          <w:sz w:val="18"/>
          <w:szCs w:val="18"/>
        </w:rPr>
        <w:t xml:space="preserve"> </w:t>
      </w:r>
      <w:r>
        <w:rPr>
          <w:sz w:val="18"/>
          <w:szCs w:val="18"/>
        </w:rPr>
        <w:t>the</w:t>
      </w:r>
      <w:r>
        <w:rPr>
          <w:spacing w:val="36"/>
          <w:sz w:val="18"/>
          <w:szCs w:val="18"/>
        </w:rPr>
        <w:t xml:space="preserve"> </w:t>
      </w:r>
      <w:r>
        <w:rPr>
          <w:w w:val="109"/>
          <w:sz w:val="18"/>
          <w:szCs w:val="18"/>
        </w:rPr>
        <w:t>scalabili</w:t>
      </w:r>
      <w:r>
        <w:rPr>
          <w:spacing w:val="-4"/>
          <w:w w:val="109"/>
          <w:sz w:val="18"/>
          <w:szCs w:val="18"/>
        </w:rPr>
        <w:t>t</w:t>
      </w:r>
      <w:r>
        <w:rPr>
          <w:w w:val="109"/>
          <w:sz w:val="18"/>
          <w:szCs w:val="18"/>
        </w:rPr>
        <w:t>y</w:t>
      </w:r>
      <w:r>
        <w:rPr>
          <w:spacing w:val="1"/>
          <w:w w:val="109"/>
          <w:sz w:val="18"/>
          <w:szCs w:val="18"/>
        </w:rPr>
        <w:t xml:space="preserve"> </w:t>
      </w:r>
      <w:r>
        <w:rPr>
          <w:sz w:val="18"/>
          <w:szCs w:val="18"/>
        </w:rPr>
        <w:t>of</w:t>
      </w:r>
      <w:r>
        <w:rPr>
          <w:spacing w:val="-3"/>
          <w:sz w:val="18"/>
          <w:szCs w:val="18"/>
        </w:rPr>
        <w:t xml:space="preserve"> </w:t>
      </w:r>
      <w:r>
        <w:rPr>
          <w:sz w:val="18"/>
          <w:szCs w:val="18"/>
        </w:rPr>
        <w:t>the</w:t>
      </w:r>
      <w:r>
        <w:rPr>
          <w:spacing w:val="36"/>
          <w:sz w:val="18"/>
          <w:szCs w:val="18"/>
        </w:rPr>
        <w:t xml:space="preserve"> </w:t>
      </w:r>
      <w:r>
        <w:rPr>
          <w:w w:val="111"/>
          <w:sz w:val="18"/>
          <w:szCs w:val="18"/>
        </w:rPr>
        <w:t>approa</w:t>
      </w:r>
      <w:r>
        <w:rPr>
          <w:spacing w:val="-4"/>
          <w:w w:val="111"/>
          <w:sz w:val="18"/>
          <w:szCs w:val="18"/>
        </w:rPr>
        <w:t>c</w:t>
      </w:r>
      <w:r>
        <w:rPr>
          <w:w w:val="111"/>
          <w:sz w:val="18"/>
          <w:szCs w:val="18"/>
        </w:rPr>
        <w:t>h,</w:t>
      </w:r>
      <w:r>
        <w:rPr>
          <w:spacing w:val="-2"/>
          <w:w w:val="111"/>
          <w:sz w:val="18"/>
          <w:szCs w:val="18"/>
        </w:rPr>
        <w:t xml:space="preserve"> </w:t>
      </w:r>
      <w:r>
        <w:rPr>
          <w:sz w:val="18"/>
          <w:szCs w:val="18"/>
        </w:rPr>
        <w:t>the</w:t>
      </w:r>
      <w:r>
        <w:rPr>
          <w:spacing w:val="35"/>
          <w:sz w:val="18"/>
          <w:szCs w:val="18"/>
        </w:rPr>
        <w:t xml:space="preserve"> </w:t>
      </w:r>
      <w:r>
        <w:rPr>
          <w:w w:val="109"/>
          <w:sz w:val="18"/>
          <w:szCs w:val="18"/>
        </w:rPr>
        <w:t>planner</w:t>
      </w:r>
      <w:r>
        <w:rPr>
          <w:spacing w:val="8"/>
          <w:w w:val="109"/>
          <w:sz w:val="18"/>
          <w:szCs w:val="18"/>
        </w:rPr>
        <w:t xml:space="preserve"> </w:t>
      </w:r>
      <w:r>
        <w:rPr>
          <w:spacing w:val="5"/>
          <w:w w:val="109"/>
          <w:sz w:val="18"/>
          <w:szCs w:val="18"/>
        </w:rPr>
        <w:t>p</w:t>
      </w:r>
      <w:r>
        <w:rPr>
          <w:w w:val="109"/>
          <w:sz w:val="18"/>
          <w:szCs w:val="18"/>
        </w:rPr>
        <w:t>erformance</w:t>
      </w:r>
      <w:r>
        <w:rPr>
          <w:spacing w:val="-8"/>
          <w:w w:val="109"/>
          <w:sz w:val="18"/>
          <w:szCs w:val="18"/>
        </w:rPr>
        <w:t xml:space="preserve"> </w:t>
      </w:r>
      <w:r>
        <w:rPr>
          <w:sz w:val="18"/>
          <w:szCs w:val="18"/>
        </w:rPr>
        <w:t>and</w:t>
      </w:r>
      <w:r>
        <w:rPr>
          <w:spacing w:val="37"/>
          <w:sz w:val="18"/>
          <w:szCs w:val="18"/>
        </w:rPr>
        <w:t xml:space="preserve"> </w:t>
      </w:r>
      <w:r>
        <w:rPr>
          <w:sz w:val="18"/>
          <w:szCs w:val="18"/>
        </w:rPr>
        <w:t>the</w:t>
      </w:r>
      <w:r>
        <w:rPr>
          <w:spacing w:val="36"/>
          <w:sz w:val="18"/>
          <w:szCs w:val="18"/>
        </w:rPr>
        <w:t xml:space="preserve"> </w:t>
      </w:r>
      <w:r>
        <w:rPr>
          <w:w w:val="105"/>
          <w:sz w:val="18"/>
          <w:szCs w:val="18"/>
        </w:rPr>
        <w:t xml:space="preserve">influence </w:t>
      </w:r>
      <w:r>
        <w:rPr>
          <w:sz w:val="18"/>
          <w:szCs w:val="18"/>
        </w:rPr>
        <w:t>of</w:t>
      </w:r>
      <w:r>
        <w:rPr>
          <w:spacing w:val="25"/>
          <w:sz w:val="18"/>
          <w:szCs w:val="18"/>
        </w:rPr>
        <w:t xml:space="preserve"> </w:t>
      </w:r>
      <w:r>
        <w:rPr>
          <w:sz w:val="18"/>
          <w:szCs w:val="18"/>
        </w:rPr>
        <w:t xml:space="preserve">the </w:t>
      </w:r>
      <w:r>
        <w:rPr>
          <w:spacing w:val="18"/>
          <w:sz w:val="18"/>
          <w:szCs w:val="18"/>
        </w:rPr>
        <w:t xml:space="preserve"> </w:t>
      </w:r>
      <w:r>
        <w:rPr>
          <w:w w:val="113"/>
          <w:sz w:val="18"/>
          <w:szCs w:val="18"/>
        </w:rPr>
        <w:t>parameters,</w:t>
      </w:r>
      <w:r>
        <w:rPr>
          <w:spacing w:val="23"/>
          <w:w w:val="113"/>
          <w:sz w:val="18"/>
          <w:szCs w:val="18"/>
        </w:rPr>
        <w:t xml:space="preserve"> </w:t>
      </w:r>
      <w:r>
        <w:rPr>
          <w:sz w:val="18"/>
          <w:szCs w:val="18"/>
        </w:rPr>
        <w:t>su</w:t>
      </w:r>
      <w:r>
        <w:rPr>
          <w:spacing w:val="-5"/>
          <w:sz w:val="18"/>
          <w:szCs w:val="18"/>
        </w:rPr>
        <w:t>c</w:t>
      </w:r>
      <w:r>
        <w:rPr>
          <w:sz w:val="18"/>
          <w:szCs w:val="18"/>
        </w:rPr>
        <w:t xml:space="preserve">h </w:t>
      </w:r>
      <w:r>
        <w:rPr>
          <w:spacing w:val="11"/>
          <w:sz w:val="18"/>
          <w:szCs w:val="18"/>
        </w:rPr>
        <w:t xml:space="preserve"> </w:t>
      </w:r>
      <w:r>
        <w:rPr>
          <w:sz w:val="18"/>
          <w:szCs w:val="18"/>
        </w:rPr>
        <w:t>as</w:t>
      </w:r>
      <w:r>
        <w:rPr>
          <w:spacing w:val="41"/>
          <w:sz w:val="18"/>
          <w:szCs w:val="18"/>
        </w:rPr>
        <w:t xml:space="preserve"> </w:t>
      </w:r>
      <w:del w:id="67" w:author="jlauret" w:date="2015-11-15T14:51:00Z">
        <w:r w:rsidDel="008533D0">
          <w:rPr>
            <w:sz w:val="18"/>
            <w:szCs w:val="18"/>
          </w:rPr>
          <w:delText>planing</w:delText>
        </w:r>
      </w:del>
      <w:ins w:id="68" w:author="jlauret" w:date="2015-11-15T14:51:00Z">
        <w:r w:rsidR="008533D0">
          <w:rPr>
            <w:sz w:val="18"/>
            <w:szCs w:val="18"/>
          </w:rPr>
          <w:t>planning</w:t>
        </w:r>
      </w:ins>
      <w:r>
        <w:rPr>
          <w:sz w:val="18"/>
          <w:szCs w:val="18"/>
        </w:rPr>
        <w:t xml:space="preserve"> </w:t>
      </w:r>
      <w:r>
        <w:rPr>
          <w:spacing w:val="33"/>
          <w:sz w:val="18"/>
          <w:szCs w:val="18"/>
        </w:rPr>
        <w:t xml:space="preserve"> </w:t>
      </w:r>
      <w:r>
        <w:rPr>
          <w:sz w:val="18"/>
          <w:szCs w:val="18"/>
        </w:rPr>
        <w:t xml:space="preserve">time </w:t>
      </w:r>
      <w:r>
        <w:rPr>
          <w:spacing w:val="21"/>
          <w:sz w:val="18"/>
          <w:szCs w:val="18"/>
        </w:rPr>
        <w:t xml:space="preserve"> </w:t>
      </w:r>
      <w:r>
        <w:rPr>
          <w:w w:val="112"/>
          <w:sz w:val="18"/>
          <w:szCs w:val="18"/>
        </w:rPr>
        <w:t>i</w:t>
      </w:r>
      <w:r>
        <w:rPr>
          <w:spacing w:val="-6"/>
          <w:w w:val="112"/>
          <w:sz w:val="18"/>
          <w:szCs w:val="18"/>
        </w:rPr>
        <w:t>n</w:t>
      </w:r>
      <w:r>
        <w:rPr>
          <w:w w:val="112"/>
          <w:sz w:val="18"/>
          <w:szCs w:val="18"/>
        </w:rPr>
        <w:t>ter</w:t>
      </w:r>
      <w:r>
        <w:rPr>
          <w:spacing w:val="-11"/>
          <w:w w:val="112"/>
          <w:sz w:val="18"/>
          <w:szCs w:val="18"/>
        </w:rPr>
        <w:t>v</w:t>
      </w:r>
      <w:r>
        <w:rPr>
          <w:w w:val="112"/>
          <w:sz w:val="18"/>
          <w:szCs w:val="18"/>
        </w:rPr>
        <w:t>al,</w:t>
      </w:r>
      <w:r>
        <w:rPr>
          <w:spacing w:val="27"/>
          <w:w w:val="112"/>
          <w:sz w:val="18"/>
          <w:szCs w:val="18"/>
        </w:rPr>
        <w:t xml:space="preserve"> </w:t>
      </w:r>
      <w:r>
        <w:rPr>
          <w:sz w:val="18"/>
          <w:szCs w:val="18"/>
        </w:rPr>
        <w:t>on</w:t>
      </w:r>
      <w:r>
        <w:rPr>
          <w:spacing w:val="41"/>
          <w:sz w:val="18"/>
          <w:szCs w:val="18"/>
        </w:rPr>
        <w:t xml:space="preserve"> </w:t>
      </w:r>
      <w:r>
        <w:rPr>
          <w:sz w:val="18"/>
          <w:szCs w:val="18"/>
        </w:rPr>
        <w:t xml:space="preserve">the </w:t>
      </w:r>
      <w:r>
        <w:rPr>
          <w:spacing w:val="18"/>
          <w:sz w:val="18"/>
          <w:szCs w:val="18"/>
        </w:rPr>
        <w:t xml:space="preserve"> </w:t>
      </w:r>
      <w:r>
        <w:rPr>
          <w:w w:val="112"/>
          <w:sz w:val="18"/>
          <w:szCs w:val="18"/>
        </w:rPr>
        <w:t>quali</w:t>
      </w:r>
      <w:r>
        <w:rPr>
          <w:spacing w:val="-4"/>
          <w:w w:val="112"/>
          <w:sz w:val="18"/>
          <w:szCs w:val="18"/>
        </w:rPr>
        <w:t>t</w:t>
      </w:r>
      <w:r>
        <w:rPr>
          <w:w w:val="112"/>
          <w:sz w:val="18"/>
          <w:szCs w:val="18"/>
        </w:rPr>
        <w:t>y</w:t>
      </w:r>
      <w:r>
        <w:rPr>
          <w:spacing w:val="23"/>
          <w:w w:val="112"/>
          <w:sz w:val="18"/>
          <w:szCs w:val="18"/>
        </w:rPr>
        <w:t xml:space="preserve"> </w:t>
      </w:r>
      <w:r>
        <w:rPr>
          <w:sz w:val="18"/>
          <w:szCs w:val="18"/>
        </w:rPr>
        <w:t>of</w:t>
      </w:r>
      <w:r>
        <w:rPr>
          <w:spacing w:val="25"/>
          <w:sz w:val="18"/>
          <w:szCs w:val="18"/>
        </w:rPr>
        <w:t xml:space="preserve"> </w:t>
      </w:r>
      <w:r>
        <w:rPr>
          <w:sz w:val="18"/>
          <w:szCs w:val="18"/>
        </w:rPr>
        <w:t xml:space="preserve">the </w:t>
      </w:r>
      <w:r>
        <w:rPr>
          <w:spacing w:val="18"/>
          <w:sz w:val="18"/>
          <w:szCs w:val="18"/>
        </w:rPr>
        <w:t xml:space="preserve"> </w:t>
      </w:r>
      <w:r>
        <w:rPr>
          <w:w w:val="113"/>
          <w:sz w:val="18"/>
          <w:szCs w:val="18"/>
        </w:rPr>
        <w:t>solution.</w:t>
      </w:r>
      <w:r>
        <w:rPr>
          <w:spacing w:val="-2"/>
          <w:w w:val="113"/>
          <w:sz w:val="18"/>
          <w:szCs w:val="18"/>
        </w:rPr>
        <w:t xml:space="preserve"> </w:t>
      </w:r>
      <w:r>
        <w:rPr>
          <w:w w:val="113"/>
          <w:sz w:val="18"/>
          <w:szCs w:val="18"/>
        </w:rPr>
        <w:t xml:space="preserve">The </w:t>
      </w:r>
      <w:r>
        <w:rPr>
          <w:sz w:val="18"/>
          <w:szCs w:val="18"/>
        </w:rPr>
        <w:t>final</w:t>
      </w:r>
      <w:r>
        <w:rPr>
          <w:spacing w:val="32"/>
          <w:sz w:val="18"/>
          <w:szCs w:val="18"/>
        </w:rPr>
        <w:t xml:space="preserve"> </w:t>
      </w:r>
      <w:r>
        <w:rPr>
          <w:sz w:val="18"/>
          <w:szCs w:val="18"/>
        </w:rPr>
        <w:t>goal</w:t>
      </w:r>
      <w:r>
        <w:rPr>
          <w:spacing w:val="31"/>
          <w:sz w:val="18"/>
          <w:szCs w:val="18"/>
        </w:rPr>
        <w:t xml:space="preserve"> </w:t>
      </w:r>
      <w:r>
        <w:rPr>
          <w:sz w:val="18"/>
          <w:szCs w:val="18"/>
        </w:rPr>
        <w:t>is</w:t>
      </w:r>
      <w:r>
        <w:rPr>
          <w:spacing w:val="20"/>
          <w:sz w:val="18"/>
          <w:szCs w:val="18"/>
        </w:rPr>
        <w:t xml:space="preserve"> </w:t>
      </w:r>
      <w:r>
        <w:rPr>
          <w:sz w:val="18"/>
          <w:szCs w:val="18"/>
        </w:rPr>
        <w:t>to</w:t>
      </w:r>
      <w:r>
        <w:rPr>
          <w:spacing w:val="38"/>
          <w:sz w:val="18"/>
          <w:szCs w:val="18"/>
        </w:rPr>
        <w:t xml:space="preserve"> </w:t>
      </w:r>
      <w:r>
        <w:rPr>
          <w:w w:val="113"/>
          <w:sz w:val="18"/>
          <w:szCs w:val="18"/>
        </w:rPr>
        <w:t>i</w:t>
      </w:r>
      <w:r>
        <w:rPr>
          <w:spacing w:val="-6"/>
          <w:w w:val="113"/>
          <w:sz w:val="18"/>
          <w:szCs w:val="18"/>
        </w:rPr>
        <w:t>n</w:t>
      </w:r>
      <w:r>
        <w:rPr>
          <w:w w:val="113"/>
          <w:sz w:val="18"/>
          <w:szCs w:val="18"/>
        </w:rPr>
        <w:t>tegrate</w:t>
      </w:r>
      <w:r>
        <w:rPr>
          <w:spacing w:val="15"/>
          <w:w w:val="113"/>
          <w:sz w:val="18"/>
          <w:szCs w:val="18"/>
        </w:rPr>
        <w:t xml:space="preserve"> </w:t>
      </w:r>
      <w:proofErr w:type="gramStart"/>
      <w:r>
        <w:rPr>
          <w:sz w:val="18"/>
          <w:szCs w:val="18"/>
        </w:rPr>
        <w:t xml:space="preserve">the </w:t>
      </w:r>
      <w:r>
        <w:rPr>
          <w:spacing w:val="6"/>
          <w:sz w:val="18"/>
          <w:szCs w:val="18"/>
        </w:rPr>
        <w:t xml:space="preserve"> </w:t>
      </w:r>
      <w:r>
        <w:rPr>
          <w:sz w:val="18"/>
          <w:szCs w:val="18"/>
        </w:rPr>
        <w:t>de</w:t>
      </w:r>
      <w:r>
        <w:rPr>
          <w:spacing w:val="-5"/>
          <w:sz w:val="18"/>
          <w:szCs w:val="18"/>
        </w:rPr>
        <w:t>v</w:t>
      </w:r>
      <w:bookmarkStart w:id="69" w:name="_GoBack"/>
      <w:bookmarkEnd w:id="69"/>
      <w:r>
        <w:rPr>
          <w:sz w:val="18"/>
          <w:szCs w:val="18"/>
        </w:rPr>
        <w:t>elo</w:t>
      </w:r>
      <w:r>
        <w:rPr>
          <w:spacing w:val="5"/>
          <w:sz w:val="18"/>
          <w:szCs w:val="18"/>
        </w:rPr>
        <w:t>p</w:t>
      </w:r>
      <w:r>
        <w:rPr>
          <w:sz w:val="18"/>
          <w:szCs w:val="18"/>
        </w:rPr>
        <w:t>ed</w:t>
      </w:r>
      <w:proofErr w:type="gramEnd"/>
      <w:r>
        <w:rPr>
          <w:sz w:val="18"/>
          <w:szCs w:val="18"/>
        </w:rPr>
        <w:t xml:space="preserve"> </w:t>
      </w:r>
      <w:r>
        <w:rPr>
          <w:spacing w:val="21"/>
          <w:sz w:val="18"/>
          <w:szCs w:val="18"/>
        </w:rPr>
        <w:t xml:space="preserve"> </w:t>
      </w:r>
      <w:r>
        <w:rPr>
          <w:w w:val="111"/>
          <w:sz w:val="18"/>
          <w:szCs w:val="18"/>
        </w:rPr>
        <w:t>planner</w:t>
      </w:r>
      <w:r>
        <w:rPr>
          <w:spacing w:val="11"/>
          <w:w w:val="111"/>
          <w:sz w:val="18"/>
          <w:szCs w:val="18"/>
        </w:rPr>
        <w:t xml:space="preserve"> </w:t>
      </w:r>
      <w:r>
        <w:rPr>
          <w:sz w:val="18"/>
          <w:szCs w:val="18"/>
        </w:rPr>
        <w:t>i</w:t>
      </w:r>
      <w:r>
        <w:rPr>
          <w:spacing w:val="-5"/>
          <w:sz w:val="18"/>
          <w:szCs w:val="18"/>
        </w:rPr>
        <w:t>n</w:t>
      </w:r>
      <w:r>
        <w:rPr>
          <w:sz w:val="18"/>
          <w:szCs w:val="18"/>
        </w:rPr>
        <w:t xml:space="preserve">to </w:t>
      </w:r>
      <w:r>
        <w:rPr>
          <w:spacing w:val="6"/>
          <w:sz w:val="18"/>
          <w:szCs w:val="18"/>
        </w:rPr>
        <w:t xml:space="preserve"> </w:t>
      </w:r>
      <w:r>
        <w:rPr>
          <w:sz w:val="18"/>
          <w:szCs w:val="18"/>
        </w:rPr>
        <w:t xml:space="preserve">the </w:t>
      </w:r>
      <w:r>
        <w:rPr>
          <w:spacing w:val="6"/>
          <w:sz w:val="18"/>
          <w:szCs w:val="18"/>
        </w:rPr>
        <w:t xml:space="preserve"> </w:t>
      </w:r>
      <w:r>
        <w:rPr>
          <w:w w:val="111"/>
          <w:sz w:val="18"/>
          <w:szCs w:val="18"/>
        </w:rPr>
        <w:t>data</w:t>
      </w:r>
      <w:r>
        <w:rPr>
          <w:spacing w:val="35"/>
          <w:w w:val="111"/>
          <w:sz w:val="18"/>
          <w:szCs w:val="18"/>
        </w:rPr>
        <w:t xml:space="preserve"> </w:t>
      </w:r>
      <w:r>
        <w:rPr>
          <w:w w:val="111"/>
          <w:sz w:val="18"/>
          <w:szCs w:val="18"/>
        </w:rPr>
        <w:t>pr</w:t>
      </w:r>
      <w:r>
        <w:rPr>
          <w:spacing w:val="6"/>
          <w:w w:val="111"/>
          <w:sz w:val="18"/>
          <w:szCs w:val="18"/>
        </w:rPr>
        <w:t>o</w:t>
      </w:r>
      <w:r>
        <w:rPr>
          <w:w w:val="111"/>
          <w:sz w:val="18"/>
          <w:szCs w:val="18"/>
        </w:rPr>
        <w:t>duction</w:t>
      </w:r>
      <w:r>
        <w:rPr>
          <w:spacing w:val="9"/>
          <w:w w:val="111"/>
          <w:sz w:val="18"/>
          <w:szCs w:val="18"/>
        </w:rPr>
        <w:t xml:space="preserve"> </w:t>
      </w:r>
      <w:r>
        <w:rPr>
          <w:w w:val="111"/>
          <w:sz w:val="18"/>
          <w:szCs w:val="18"/>
        </w:rPr>
        <w:t>frame</w:t>
      </w:r>
      <w:r>
        <w:rPr>
          <w:spacing w:val="-6"/>
          <w:w w:val="111"/>
          <w:sz w:val="18"/>
          <w:szCs w:val="18"/>
        </w:rPr>
        <w:t>w</w:t>
      </w:r>
      <w:r>
        <w:rPr>
          <w:w w:val="111"/>
          <w:sz w:val="18"/>
          <w:szCs w:val="18"/>
        </w:rPr>
        <w:t>ork</w:t>
      </w:r>
      <w:r>
        <w:rPr>
          <w:spacing w:val="-18"/>
          <w:w w:val="111"/>
          <w:sz w:val="18"/>
          <w:szCs w:val="18"/>
        </w:rPr>
        <w:t xml:space="preserve"> </w:t>
      </w:r>
      <w:r>
        <w:rPr>
          <w:sz w:val="18"/>
          <w:szCs w:val="18"/>
        </w:rPr>
        <w:t xml:space="preserve">of the </w:t>
      </w:r>
      <w:r>
        <w:rPr>
          <w:spacing w:val="7"/>
          <w:sz w:val="18"/>
          <w:szCs w:val="18"/>
        </w:rPr>
        <w:t xml:space="preserve"> </w:t>
      </w:r>
      <w:r>
        <w:rPr>
          <w:w w:val="108"/>
          <w:sz w:val="18"/>
          <w:szCs w:val="18"/>
        </w:rPr>
        <w:t>ex</w:t>
      </w:r>
      <w:r>
        <w:rPr>
          <w:spacing w:val="5"/>
          <w:w w:val="108"/>
          <w:sz w:val="18"/>
          <w:szCs w:val="18"/>
        </w:rPr>
        <w:t>p</w:t>
      </w:r>
      <w:r>
        <w:rPr>
          <w:w w:val="108"/>
          <w:sz w:val="18"/>
          <w:szCs w:val="18"/>
        </w:rPr>
        <w:t>erime</w:t>
      </w:r>
      <w:r>
        <w:rPr>
          <w:spacing w:val="-5"/>
          <w:w w:val="108"/>
          <w:sz w:val="18"/>
          <w:szCs w:val="18"/>
        </w:rPr>
        <w:t>n</w:t>
      </w:r>
      <w:r>
        <w:rPr>
          <w:w w:val="143"/>
          <w:sz w:val="18"/>
          <w:szCs w:val="18"/>
        </w:rPr>
        <w:t>t</w:t>
      </w:r>
      <w:r>
        <w:rPr>
          <w:spacing w:val="17"/>
          <w:sz w:val="18"/>
          <w:szCs w:val="18"/>
        </w:rPr>
        <w:t xml:space="preserve"> </w:t>
      </w:r>
      <w:r>
        <w:rPr>
          <w:w w:val="112"/>
          <w:sz w:val="18"/>
          <w:szCs w:val="18"/>
        </w:rPr>
        <w:t>S</w:t>
      </w:r>
      <w:r>
        <w:rPr>
          <w:spacing w:val="-15"/>
          <w:w w:val="112"/>
          <w:sz w:val="18"/>
          <w:szCs w:val="18"/>
        </w:rPr>
        <w:t>T</w:t>
      </w:r>
      <w:r>
        <w:rPr>
          <w:w w:val="110"/>
          <w:sz w:val="18"/>
          <w:szCs w:val="18"/>
        </w:rPr>
        <w:t>AR.</w:t>
      </w:r>
    </w:p>
    <w:p w:rsidR="00C45AA3" w:rsidRDefault="00C45AA3">
      <w:pPr>
        <w:spacing w:before="7" w:line="100" w:lineRule="exact"/>
        <w:rPr>
          <w:sz w:val="10"/>
          <w:szCs w:val="10"/>
        </w:rPr>
      </w:pPr>
    </w:p>
    <w:p w:rsidR="00C45AA3" w:rsidRDefault="00C45AA3">
      <w:pPr>
        <w:spacing w:line="200" w:lineRule="exact"/>
      </w:pPr>
    </w:p>
    <w:p w:rsidR="00C45AA3" w:rsidRDefault="00C45AA3">
      <w:pPr>
        <w:spacing w:line="200" w:lineRule="exact"/>
      </w:pPr>
    </w:p>
    <w:p w:rsidR="00C45AA3" w:rsidRDefault="00DC4C15">
      <w:pPr>
        <w:ind w:left="100" w:right="1848"/>
        <w:jc w:val="both"/>
        <w:rPr>
          <w:sz w:val="16"/>
          <w:szCs w:val="16"/>
        </w:rPr>
      </w:pPr>
      <w:r>
        <w:rPr>
          <w:w w:val="128"/>
          <w:sz w:val="16"/>
          <w:szCs w:val="16"/>
        </w:rPr>
        <w:t>A</w:t>
      </w:r>
      <w:r>
        <w:rPr>
          <w:spacing w:val="-6"/>
          <w:w w:val="128"/>
          <w:sz w:val="16"/>
          <w:szCs w:val="16"/>
        </w:rPr>
        <w:t>c</w:t>
      </w:r>
      <w:r>
        <w:rPr>
          <w:w w:val="128"/>
          <w:sz w:val="16"/>
          <w:szCs w:val="16"/>
        </w:rPr>
        <w:t>kn</w:t>
      </w:r>
      <w:r>
        <w:rPr>
          <w:spacing w:val="-6"/>
          <w:w w:val="128"/>
          <w:sz w:val="16"/>
          <w:szCs w:val="16"/>
        </w:rPr>
        <w:t>o</w:t>
      </w:r>
      <w:r>
        <w:rPr>
          <w:w w:val="128"/>
          <w:sz w:val="16"/>
          <w:szCs w:val="16"/>
        </w:rPr>
        <w:t>wledgeme</w:t>
      </w:r>
      <w:r>
        <w:rPr>
          <w:spacing w:val="-6"/>
          <w:w w:val="128"/>
          <w:sz w:val="16"/>
          <w:szCs w:val="16"/>
        </w:rPr>
        <w:t>n</w:t>
      </w:r>
      <w:r>
        <w:rPr>
          <w:w w:val="128"/>
          <w:sz w:val="16"/>
          <w:szCs w:val="16"/>
        </w:rPr>
        <w:t>ts</w:t>
      </w:r>
      <w:r>
        <w:rPr>
          <w:spacing w:val="48"/>
          <w:w w:val="128"/>
          <w:sz w:val="16"/>
          <w:szCs w:val="16"/>
        </w:rPr>
        <w:t xml:space="preserve"> </w:t>
      </w:r>
      <w:r>
        <w:rPr>
          <w:sz w:val="16"/>
          <w:szCs w:val="16"/>
        </w:rPr>
        <w:t xml:space="preserve">This </w:t>
      </w:r>
      <w:r>
        <w:rPr>
          <w:spacing w:val="32"/>
          <w:sz w:val="16"/>
          <w:szCs w:val="16"/>
        </w:rPr>
        <w:t xml:space="preserve"> </w:t>
      </w:r>
      <w:r>
        <w:rPr>
          <w:spacing w:val="-5"/>
          <w:sz w:val="16"/>
          <w:szCs w:val="16"/>
        </w:rPr>
        <w:t>w</w:t>
      </w:r>
      <w:r>
        <w:rPr>
          <w:sz w:val="16"/>
          <w:szCs w:val="16"/>
        </w:rPr>
        <w:t xml:space="preserve">ork </w:t>
      </w:r>
      <w:r>
        <w:rPr>
          <w:spacing w:val="18"/>
          <w:sz w:val="16"/>
          <w:szCs w:val="16"/>
        </w:rPr>
        <w:t xml:space="preserve"> </w:t>
      </w:r>
      <w:r>
        <w:rPr>
          <w:sz w:val="16"/>
          <w:szCs w:val="16"/>
        </w:rPr>
        <w:t xml:space="preserve">has </w:t>
      </w:r>
      <w:r>
        <w:rPr>
          <w:spacing w:val="19"/>
          <w:sz w:val="16"/>
          <w:szCs w:val="16"/>
        </w:rPr>
        <w:t xml:space="preserve"> </w:t>
      </w:r>
      <w:r>
        <w:rPr>
          <w:spacing w:val="5"/>
          <w:sz w:val="16"/>
          <w:szCs w:val="16"/>
        </w:rPr>
        <w:t>b</w:t>
      </w:r>
      <w:r>
        <w:rPr>
          <w:sz w:val="16"/>
          <w:szCs w:val="16"/>
        </w:rPr>
        <w:t xml:space="preserve">een </w:t>
      </w:r>
      <w:r>
        <w:rPr>
          <w:spacing w:val="23"/>
          <w:sz w:val="16"/>
          <w:szCs w:val="16"/>
        </w:rPr>
        <w:t xml:space="preserve"> </w:t>
      </w:r>
      <w:r>
        <w:rPr>
          <w:w w:val="115"/>
          <w:sz w:val="16"/>
          <w:szCs w:val="16"/>
        </w:rPr>
        <w:t>sup</w:t>
      </w:r>
      <w:r>
        <w:rPr>
          <w:spacing w:val="6"/>
          <w:w w:val="115"/>
          <w:sz w:val="16"/>
          <w:szCs w:val="16"/>
        </w:rPr>
        <w:t>p</w:t>
      </w:r>
      <w:r>
        <w:rPr>
          <w:w w:val="115"/>
          <w:sz w:val="16"/>
          <w:szCs w:val="16"/>
        </w:rPr>
        <w:t>orted</w:t>
      </w:r>
      <w:r>
        <w:rPr>
          <w:spacing w:val="27"/>
          <w:w w:val="115"/>
          <w:sz w:val="16"/>
          <w:szCs w:val="16"/>
        </w:rPr>
        <w:t xml:space="preserve"> </w:t>
      </w:r>
      <w:r>
        <w:rPr>
          <w:spacing w:val="-5"/>
          <w:sz w:val="16"/>
          <w:szCs w:val="16"/>
        </w:rPr>
        <w:t>b</w:t>
      </w:r>
      <w:r>
        <w:rPr>
          <w:sz w:val="16"/>
          <w:szCs w:val="16"/>
        </w:rPr>
        <w:t xml:space="preserve">y </w:t>
      </w:r>
      <w:r>
        <w:rPr>
          <w:spacing w:val="9"/>
          <w:sz w:val="16"/>
          <w:szCs w:val="16"/>
        </w:rPr>
        <w:t xml:space="preserve"> </w:t>
      </w:r>
      <w:r>
        <w:rPr>
          <w:sz w:val="16"/>
          <w:szCs w:val="16"/>
        </w:rPr>
        <w:t xml:space="preserve">the </w:t>
      </w:r>
      <w:r>
        <w:rPr>
          <w:spacing w:val="26"/>
          <w:sz w:val="16"/>
          <w:szCs w:val="16"/>
        </w:rPr>
        <w:t xml:space="preserve"> </w:t>
      </w:r>
      <w:r>
        <w:rPr>
          <w:sz w:val="16"/>
          <w:szCs w:val="16"/>
        </w:rPr>
        <w:t>Cze</w:t>
      </w:r>
      <w:r>
        <w:rPr>
          <w:spacing w:val="-5"/>
          <w:sz w:val="16"/>
          <w:szCs w:val="16"/>
        </w:rPr>
        <w:t>c</w:t>
      </w:r>
      <w:r>
        <w:rPr>
          <w:sz w:val="16"/>
          <w:szCs w:val="16"/>
        </w:rPr>
        <w:t xml:space="preserve">h </w:t>
      </w:r>
      <w:r>
        <w:rPr>
          <w:spacing w:val="29"/>
          <w:sz w:val="16"/>
          <w:szCs w:val="16"/>
        </w:rPr>
        <w:t xml:space="preserve"> </w:t>
      </w:r>
      <w:r>
        <w:rPr>
          <w:sz w:val="16"/>
          <w:szCs w:val="16"/>
        </w:rPr>
        <w:t xml:space="preserve">Science </w:t>
      </w:r>
      <w:r>
        <w:rPr>
          <w:spacing w:val="22"/>
          <w:sz w:val="16"/>
          <w:szCs w:val="16"/>
        </w:rPr>
        <w:t xml:space="preserve"> </w:t>
      </w:r>
      <w:r>
        <w:rPr>
          <w:spacing w:val="-16"/>
          <w:w w:val="113"/>
          <w:sz w:val="16"/>
          <w:szCs w:val="16"/>
        </w:rPr>
        <w:t>F</w:t>
      </w:r>
      <w:r>
        <w:rPr>
          <w:w w:val="113"/>
          <w:sz w:val="16"/>
          <w:szCs w:val="16"/>
        </w:rPr>
        <w:t xml:space="preserve">oundation </w:t>
      </w:r>
      <w:r>
        <w:rPr>
          <w:spacing w:val="7"/>
          <w:w w:val="113"/>
          <w:sz w:val="16"/>
          <w:szCs w:val="16"/>
        </w:rPr>
        <w:t xml:space="preserve"> </w:t>
      </w:r>
      <w:r>
        <w:rPr>
          <w:w w:val="113"/>
          <w:sz w:val="16"/>
          <w:szCs w:val="16"/>
        </w:rPr>
        <w:t>(13-</w:t>
      </w:r>
    </w:p>
    <w:p w:rsidR="00C45AA3" w:rsidRDefault="00DC4C15">
      <w:pPr>
        <w:ind w:left="100" w:right="1844"/>
        <w:jc w:val="both"/>
        <w:rPr>
          <w:sz w:val="16"/>
          <w:szCs w:val="16"/>
        </w:rPr>
        <w:sectPr w:rsidR="00C45AA3">
          <w:pgSz w:w="11920" w:h="16840"/>
          <w:pgMar w:top="1560" w:right="1680" w:bottom="280" w:left="1340" w:header="720" w:footer="720" w:gutter="0"/>
          <w:cols w:space="720"/>
        </w:sectPr>
      </w:pPr>
      <w:r>
        <w:rPr>
          <w:sz w:val="16"/>
          <w:szCs w:val="16"/>
        </w:rPr>
        <w:t>20841S,</w:t>
      </w:r>
      <w:r>
        <w:rPr>
          <w:spacing w:val="36"/>
          <w:sz w:val="16"/>
          <w:szCs w:val="16"/>
        </w:rPr>
        <w:t xml:space="preserve"> </w:t>
      </w:r>
      <w:r>
        <w:rPr>
          <w:w w:val="112"/>
          <w:sz w:val="16"/>
          <w:szCs w:val="16"/>
        </w:rPr>
        <w:t>P202</w:t>
      </w:r>
      <w:r>
        <w:rPr>
          <w:w w:val="190"/>
          <w:sz w:val="16"/>
          <w:szCs w:val="16"/>
        </w:rPr>
        <w:t>/</w:t>
      </w:r>
      <w:r>
        <w:rPr>
          <w:w w:val="105"/>
          <w:sz w:val="16"/>
          <w:szCs w:val="16"/>
        </w:rPr>
        <w:t>12</w:t>
      </w:r>
      <w:r>
        <w:rPr>
          <w:w w:val="190"/>
          <w:sz w:val="16"/>
          <w:szCs w:val="16"/>
        </w:rPr>
        <w:t>/</w:t>
      </w:r>
      <w:r>
        <w:rPr>
          <w:w w:val="109"/>
          <w:sz w:val="16"/>
          <w:szCs w:val="16"/>
        </w:rPr>
        <w:t>0306),</w:t>
      </w:r>
      <w:r>
        <w:rPr>
          <w:spacing w:val="4"/>
          <w:sz w:val="16"/>
          <w:szCs w:val="16"/>
        </w:rPr>
        <w:t xml:space="preserve"> </w:t>
      </w:r>
      <w:proofErr w:type="gramStart"/>
      <w:r>
        <w:rPr>
          <w:sz w:val="16"/>
          <w:szCs w:val="16"/>
        </w:rPr>
        <w:t xml:space="preserve">the </w:t>
      </w:r>
      <w:r>
        <w:rPr>
          <w:spacing w:val="3"/>
          <w:sz w:val="16"/>
          <w:szCs w:val="16"/>
        </w:rPr>
        <w:t xml:space="preserve"> </w:t>
      </w:r>
      <w:r>
        <w:rPr>
          <w:sz w:val="16"/>
          <w:szCs w:val="16"/>
        </w:rPr>
        <w:t>MEYS</w:t>
      </w:r>
      <w:proofErr w:type="gramEnd"/>
      <w:r>
        <w:rPr>
          <w:sz w:val="16"/>
          <w:szCs w:val="16"/>
        </w:rPr>
        <w:t xml:space="preserve"> </w:t>
      </w:r>
      <w:r>
        <w:rPr>
          <w:spacing w:val="9"/>
          <w:sz w:val="16"/>
          <w:szCs w:val="16"/>
        </w:rPr>
        <w:t xml:space="preserve"> </w:t>
      </w:r>
      <w:r>
        <w:rPr>
          <w:w w:val="120"/>
          <w:sz w:val="16"/>
          <w:szCs w:val="16"/>
        </w:rPr>
        <w:t>gra</w:t>
      </w:r>
      <w:r>
        <w:rPr>
          <w:spacing w:val="-6"/>
          <w:w w:val="120"/>
          <w:sz w:val="16"/>
          <w:szCs w:val="16"/>
        </w:rPr>
        <w:t>n</w:t>
      </w:r>
      <w:r>
        <w:rPr>
          <w:w w:val="120"/>
          <w:sz w:val="16"/>
          <w:szCs w:val="16"/>
        </w:rPr>
        <w:t>t</w:t>
      </w:r>
      <w:r>
        <w:rPr>
          <w:spacing w:val="-3"/>
          <w:w w:val="120"/>
          <w:sz w:val="16"/>
          <w:szCs w:val="16"/>
        </w:rPr>
        <w:t xml:space="preserve"> </w:t>
      </w:r>
      <w:r>
        <w:rPr>
          <w:w w:val="112"/>
          <w:sz w:val="16"/>
          <w:szCs w:val="16"/>
        </w:rPr>
        <w:t>CZ.1.07/2.3.00/20.0207</w:t>
      </w:r>
      <w:r>
        <w:rPr>
          <w:spacing w:val="10"/>
          <w:w w:val="112"/>
          <w:sz w:val="16"/>
          <w:szCs w:val="16"/>
        </w:rPr>
        <w:t xml:space="preserve"> </w:t>
      </w:r>
      <w:r>
        <w:rPr>
          <w:sz w:val="16"/>
          <w:szCs w:val="16"/>
        </w:rPr>
        <w:t>of</w:t>
      </w:r>
      <w:r>
        <w:rPr>
          <w:spacing w:val="7"/>
          <w:sz w:val="16"/>
          <w:szCs w:val="16"/>
        </w:rPr>
        <w:t xml:space="preserve"> </w:t>
      </w:r>
      <w:r>
        <w:rPr>
          <w:sz w:val="16"/>
          <w:szCs w:val="16"/>
        </w:rPr>
        <w:t xml:space="preserve">the </w:t>
      </w:r>
      <w:r>
        <w:rPr>
          <w:spacing w:val="3"/>
          <w:sz w:val="16"/>
          <w:szCs w:val="16"/>
        </w:rPr>
        <w:t xml:space="preserve"> </w:t>
      </w:r>
      <w:r>
        <w:rPr>
          <w:w w:val="115"/>
          <w:sz w:val="16"/>
          <w:szCs w:val="16"/>
        </w:rPr>
        <w:t>Euro</w:t>
      </w:r>
      <w:r>
        <w:rPr>
          <w:spacing w:val="6"/>
          <w:w w:val="115"/>
          <w:sz w:val="16"/>
          <w:szCs w:val="16"/>
        </w:rPr>
        <w:t>p</w:t>
      </w:r>
      <w:r>
        <w:rPr>
          <w:w w:val="115"/>
          <w:sz w:val="16"/>
          <w:szCs w:val="16"/>
        </w:rPr>
        <w:t>ean</w:t>
      </w:r>
      <w:r>
        <w:rPr>
          <w:spacing w:val="-1"/>
          <w:w w:val="115"/>
          <w:sz w:val="16"/>
          <w:szCs w:val="16"/>
        </w:rPr>
        <w:t xml:space="preserve"> </w:t>
      </w:r>
      <w:r>
        <w:rPr>
          <w:sz w:val="16"/>
          <w:szCs w:val="16"/>
        </w:rPr>
        <w:t>S</w:t>
      </w:r>
      <w:r>
        <w:rPr>
          <w:spacing w:val="5"/>
          <w:sz w:val="16"/>
          <w:szCs w:val="16"/>
        </w:rPr>
        <w:t>o</w:t>
      </w:r>
      <w:r>
        <w:rPr>
          <w:sz w:val="16"/>
          <w:szCs w:val="16"/>
        </w:rPr>
        <w:t>cial</w:t>
      </w:r>
      <w:r>
        <w:rPr>
          <w:spacing w:val="35"/>
          <w:sz w:val="16"/>
          <w:szCs w:val="16"/>
        </w:rPr>
        <w:t xml:space="preserve"> </w:t>
      </w:r>
      <w:r>
        <w:rPr>
          <w:spacing w:val="-14"/>
          <w:w w:val="124"/>
          <w:sz w:val="16"/>
          <w:szCs w:val="16"/>
        </w:rPr>
        <w:t>F</w:t>
      </w:r>
      <w:r>
        <w:rPr>
          <w:w w:val="117"/>
          <w:sz w:val="16"/>
          <w:szCs w:val="16"/>
        </w:rPr>
        <w:t xml:space="preserve">und </w:t>
      </w:r>
      <w:r>
        <w:rPr>
          <w:w w:val="118"/>
          <w:sz w:val="16"/>
          <w:szCs w:val="16"/>
        </w:rPr>
        <w:t>(ESF)</w:t>
      </w:r>
      <w:r>
        <w:rPr>
          <w:spacing w:val="-4"/>
          <w:w w:val="118"/>
          <w:sz w:val="16"/>
          <w:szCs w:val="16"/>
        </w:rPr>
        <w:t xml:space="preserve"> </w:t>
      </w:r>
      <w:r>
        <w:rPr>
          <w:sz w:val="16"/>
          <w:szCs w:val="16"/>
        </w:rPr>
        <w:t>in</w:t>
      </w:r>
      <w:r>
        <w:rPr>
          <w:spacing w:val="19"/>
          <w:sz w:val="16"/>
          <w:szCs w:val="16"/>
        </w:rPr>
        <w:t xml:space="preserve"> </w:t>
      </w:r>
      <w:r>
        <w:rPr>
          <w:sz w:val="16"/>
          <w:szCs w:val="16"/>
        </w:rPr>
        <w:t xml:space="preserve">the </w:t>
      </w:r>
      <w:r>
        <w:rPr>
          <w:spacing w:val="2"/>
          <w:sz w:val="16"/>
          <w:szCs w:val="16"/>
        </w:rPr>
        <w:t xml:space="preserve"> </w:t>
      </w:r>
      <w:r>
        <w:rPr>
          <w:sz w:val="16"/>
          <w:szCs w:val="16"/>
        </w:rPr>
        <w:t>Cze</w:t>
      </w:r>
      <w:r>
        <w:rPr>
          <w:spacing w:val="-4"/>
          <w:sz w:val="16"/>
          <w:szCs w:val="16"/>
        </w:rPr>
        <w:t>c</w:t>
      </w:r>
      <w:r>
        <w:rPr>
          <w:sz w:val="16"/>
          <w:szCs w:val="16"/>
        </w:rPr>
        <w:t xml:space="preserve">h </w:t>
      </w:r>
      <w:r>
        <w:rPr>
          <w:spacing w:val="5"/>
          <w:sz w:val="16"/>
          <w:szCs w:val="16"/>
        </w:rPr>
        <w:t xml:space="preserve"> </w:t>
      </w:r>
      <w:r>
        <w:rPr>
          <w:w w:val="114"/>
          <w:sz w:val="16"/>
          <w:szCs w:val="16"/>
        </w:rPr>
        <w:t>Republic:</w:t>
      </w:r>
      <w:r>
        <w:rPr>
          <w:spacing w:val="-15"/>
          <w:w w:val="114"/>
          <w:sz w:val="16"/>
          <w:szCs w:val="16"/>
        </w:rPr>
        <w:t xml:space="preserve"> </w:t>
      </w:r>
      <w:r>
        <w:rPr>
          <w:w w:val="114"/>
          <w:sz w:val="16"/>
          <w:szCs w:val="16"/>
        </w:rPr>
        <w:t>Education</w:t>
      </w:r>
      <w:r>
        <w:rPr>
          <w:spacing w:val="10"/>
          <w:w w:val="114"/>
          <w:sz w:val="16"/>
          <w:szCs w:val="16"/>
        </w:rPr>
        <w:t xml:space="preserve"> </w:t>
      </w:r>
      <w:r>
        <w:rPr>
          <w:sz w:val="16"/>
          <w:szCs w:val="16"/>
        </w:rPr>
        <w:t>for</w:t>
      </w:r>
      <w:r>
        <w:rPr>
          <w:spacing w:val="18"/>
          <w:sz w:val="16"/>
          <w:szCs w:val="16"/>
        </w:rPr>
        <w:t xml:space="preserve"> </w:t>
      </w:r>
      <w:r>
        <w:rPr>
          <w:w w:val="114"/>
          <w:sz w:val="16"/>
          <w:szCs w:val="16"/>
        </w:rPr>
        <w:t>Com</w:t>
      </w:r>
      <w:r>
        <w:rPr>
          <w:spacing w:val="6"/>
          <w:w w:val="114"/>
          <w:sz w:val="16"/>
          <w:szCs w:val="16"/>
        </w:rPr>
        <w:t>p</w:t>
      </w:r>
      <w:r>
        <w:rPr>
          <w:w w:val="114"/>
          <w:sz w:val="16"/>
          <w:szCs w:val="16"/>
        </w:rPr>
        <w:t>etiti</w:t>
      </w:r>
      <w:r>
        <w:rPr>
          <w:spacing w:val="-6"/>
          <w:w w:val="114"/>
          <w:sz w:val="16"/>
          <w:szCs w:val="16"/>
        </w:rPr>
        <w:t>v</w:t>
      </w:r>
      <w:r>
        <w:rPr>
          <w:w w:val="114"/>
          <w:sz w:val="16"/>
          <w:szCs w:val="16"/>
        </w:rPr>
        <w:t>eness</w:t>
      </w:r>
      <w:r>
        <w:rPr>
          <w:spacing w:val="-9"/>
          <w:w w:val="114"/>
          <w:sz w:val="16"/>
          <w:szCs w:val="16"/>
        </w:rPr>
        <w:t xml:space="preserve"> </w:t>
      </w:r>
      <w:r>
        <w:rPr>
          <w:w w:val="114"/>
          <w:sz w:val="16"/>
          <w:szCs w:val="16"/>
        </w:rPr>
        <w:t>O</w:t>
      </w:r>
      <w:r>
        <w:rPr>
          <w:spacing w:val="6"/>
          <w:w w:val="114"/>
          <w:sz w:val="16"/>
          <w:szCs w:val="16"/>
        </w:rPr>
        <w:t>p</w:t>
      </w:r>
      <w:r>
        <w:rPr>
          <w:w w:val="114"/>
          <w:sz w:val="16"/>
          <w:szCs w:val="16"/>
        </w:rPr>
        <w:t>erational</w:t>
      </w:r>
      <w:r>
        <w:rPr>
          <w:spacing w:val="10"/>
          <w:w w:val="114"/>
          <w:sz w:val="16"/>
          <w:szCs w:val="16"/>
        </w:rPr>
        <w:t xml:space="preserve"> </w:t>
      </w:r>
      <w:proofErr w:type="spellStart"/>
      <w:r>
        <w:rPr>
          <w:w w:val="114"/>
          <w:sz w:val="16"/>
          <w:szCs w:val="16"/>
        </w:rPr>
        <w:t>Programme</w:t>
      </w:r>
      <w:proofErr w:type="spellEnd"/>
      <w:r>
        <w:rPr>
          <w:spacing w:val="5"/>
          <w:w w:val="114"/>
          <w:sz w:val="16"/>
          <w:szCs w:val="16"/>
        </w:rPr>
        <w:t xml:space="preserve"> </w:t>
      </w:r>
      <w:r>
        <w:rPr>
          <w:w w:val="119"/>
          <w:sz w:val="16"/>
          <w:szCs w:val="16"/>
        </w:rPr>
        <w:t xml:space="preserve">(ECOP) </w:t>
      </w:r>
      <w:r>
        <w:rPr>
          <w:sz w:val="16"/>
          <w:szCs w:val="16"/>
        </w:rPr>
        <w:t xml:space="preserve">and </w:t>
      </w:r>
      <w:r>
        <w:rPr>
          <w:spacing w:val="19"/>
          <w:sz w:val="16"/>
          <w:szCs w:val="16"/>
        </w:rPr>
        <w:t xml:space="preserve"> </w:t>
      </w:r>
      <w:r>
        <w:rPr>
          <w:sz w:val="16"/>
          <w:szCs w:val="16"/>
        </w:rPr>
        <w:t xml:space="preserve">the </w:t>
      </w:r>
      <w:r>
        <w:rPr>
          <w:spacing w:val="16"/>
          <w:sz w:val="16"/>
          <w:szCs w:val="16"/>
        </w:rPr>
        <w:t xml:space="preserve"> </w:t>
      </w:r>
      <w:r>
        <w:rPr>
          <w:sz w:val="16"/>
          <w:szCs w:val="16"/>
        </w:rPr>
        <w:t>Office</w:t>
      </w:r>
      <w:r>
        <w:rPr>
          <w:spacing w:val="29"/>
          <w:sz w:val="16"/>
          <w:szCs w:val="16"/>
        </w:rPr>
        <w:t xml:space="preserve"> </w:t>
      </w:r>
      <w:r>
        <w:rPr>
          <w:sz w:val="16"/>
          <w:szCs w:val="16"/>
        </w:rPr>
        <w:t>of</w:t>
      </w:r>
      <w:r>
        <w:rPr>
          <w:spacing w:val="20"/>
          <w:sz w:val="16"/>
          <w:szCs w:val="16"/>
        </w:rPr>
        <w:t xml:space="preserve"> </w:t>
      </w:r>
      <w:r>
        <w:rPr>
          <w:w w:val="113"/>
          <w:sz w:val="16"/>
          <w:szCs w:val="16"/>
        </w:rPr>
        <w:t>Nuclear</w:t>
      </w:r>
      <w:r>
        <w:rPr>
          <w:spacing w:val="7"/>
          <w:w w:val="113"/>
          <w:sz w:val="16"/>
          <w:szCs w:val="16"/>
        </w:rPr>
        <w:t xml:space="preserve"> </w:t>
      </w:r>
      <w:r>
        <w:rPr>
          <w:w w:val="113"/>
          <w:sz w:val="16"/>
          <w:szCs w:val="16"/>
        </w:rPr>
        <w:t>P</w:t>
      </w:r>
      <w:r>
        <w:rPr>
          <w:spacing w:val="-6"/>
          <w:w w:val="113"/>
          <w:sz w:val="16"/>
          <w:szCs w:val="16"/>
        </w:rPr>
        <w:t>h</w:t>
      </w:r>
      <w:r>
        <w:rPr>
          <w:w w:val="113"/>
          <w:sz w:val="16"/>
          <w:szCs w:val="16"/>
        </w:rPr>
        <w:t>ysics</w:t>
      </w:r>
      <w:r>
        <w:rPr>
          <w:spacing w:val="10"/>
          <w:w w:val="113"/>
          <w:sz w:val="16"/>
          <w:szCs w:val="16"/>
        </w:rPr>
        <w:t xml:space="preserve"> </w:t>
      </w:r>
      <w:r>
        <w:rPr>
          <w:w w:val="113"/>
          <w:sz w:val="16"/>
          <w:szCs w:val="16"/>
        </w:rPr>
        <w:t>within</w:t>
      </w:r>
      <w:r>
        <w:rPr>
          <w:spacing w:val="20"/>
          <w:w w:val="113"/>
          <w:sz w:val="16"/>
          <w:szCs w:val="16"/>
        </w:rPr>
        <w:t xml:space="preserve"> </w:t>
      </w:r>
      <w:r>
        <w:rPr>
          <w:sz w:val="16"/>
          <w:szCs w:val="16"/>
        </w:rPr>
        <w:t xml:space="preserve">the </w:t>
      </w:r>
      <w:r>
        <w:rPr>
          <w:spacing w:val="16"/>
          <w:sz w:val="16"/>
          <w:szCs w:val="16"/>
        </w:rPr>
        <w:t xml:space="preserve"> </w:t>
      </w:r>
      <w:r>
        <w:rPr>
          <w:sz w:val="16"/>
          <w:szCs w:val="16"/>
        </w:rPr>
        <w:t xml:space="preserve">U.S. </w:t>
      </w:r>
      <w:r>
        <w:rPr>
          <w:spacing w:val="5"/>
          <w:sz w:val="16"/>
          <w:szCs w:val="16"/>
        </w:rPr>
        <w:t xml:space="preserve"> </w:t>
      </w:r>
      <w:proofErr w:type="gramStart"/>
      <w:r>
        <w:rPr>
          <w:w w:val="116"/>
          <w:sz w:val="16"/>
          <w:szCs w:val="16"/>
        </w:rPr>
        <w:t>Departme</w:t>
      </w:r>
      <w:r>
        <w:rPr>
          <w:spacing w:val="-4"/>
          <w:w w:val="116"/>
          <w:sz w:val="16"/>
          <w:szCs w:val="16"/>
        </w:rPr>
        <w:t>n</w:t>
      </w:r>
      <w:r>
        <w:rPr>
          <w:w w:val="148"/>
          <w:sz w:val="16"/>
          <w:szCs w:val="16"/>
        </w:rPr>
        <w:t>t</w:t>
      </w:r>
      <w:r>
        <w:rPr>
          <w:spacing w:val="16"/>
          <w:sz w:val="16"/>
          <w:szCs w:val="16"/>
        </w:rPr>
        <w:t xml:space="preserve"> </w:t>
      </w:r>
      <w:r>
        <w:rPr>
          <w:sz w:val="16"/>
          <w:szCs w:val="16"/>
        </w:rPr>
        <w:t>of</w:t>
      </w:r>
      <w:r>
        <w:rPr>
          <w:spacing w:val="20"/>
          <w:sz w:val="16"/>
          <w:szCs w:val="16"/>
        </w:rPr>
        <w:t xml:space="preserve"> </w:t>
      </w:r>
      <w:r>
        <w:rPr>
          <w:w w:val="113"/>
          <w:sz w:val="16"/>
          <w:szCs w:val="16"/>
        </w:rPr>
        <w:t>Energ</w:t>
      </w:r>
      <w:r>
        <w:rPr>
          <w:spacing w:val="-14"/>
          <w:w w:val="113"/>
          <w:sz w:val="16"/>
          <w:szCs w:val="16"/>
        </w:rPr>
        <w:t>y</w:t>
      </w:r>
      <w:r>
        <w:rPr>
          <w:w w:val="117"/>
          <w:sz w:val="16"/>
          <w:szCs w:val="16"/>
        </w:rPr>
        <w:t>.</w:t>
      </w:r>
      <w:proofErr w:type="gramEnd"/>
    </w:p>
    <w:p w:rsidR="00C45AA3" w:rsidRDefault="00C45AA3">
      <w:pPr>
        <w:spacing w:before="16" w:line="200" w:lineRule="exact"/>
      </w:pPr>
    </w:p>
    <w:p w:rsidR="00C45AA3" w:rsidRDefault="00DC4C15">
      <w:pPr>
        <w:spacing w:before="26"/>
        <w:ind w:left="100"/>
        <w:rPr>
          <w:sz w:val="18"/>
          <w:szCs w:val="18"/>
        </w:rPr>
      </w:pPr>
      <w:r>
        <w:rPr>
          <w:w w:val="124"/>
          <w:sz w:val="18"/>
          <w:szCs w:val="18"/>
        </w:rPr>
        <w:t>References</w:t>
      </w:r>
    </w:p>
    <w:p w:rsidR="00C45AA3" w:rsidRDefault="00C45AA3">
      <w:pPr>
        <w:spacing w:before="5" w:line="220" w:lineRule="exact"/>
        <w:rPr>
          <w:sz w:val="22"/>
          <w:szCs w:val="22"/>
        </w:rPr>
      </w:pPr>
    </w:p>
    <w:p w:rsidR="00C45AA3" w:rsidRDefault="00DC4C15">
      <w:pPr>
        <w:ind w:left="185"/>
        <w:rPr>
          <w:sz w:val="16"/>
          <w:szCs w:val="16"/>
        </w:rPr>
      </w:pPr>
      <w:r>
        <w:rPr>
          <w:sz w:val="16"/>
          <w:szCs w:val="16"/>
        </w:rPr>
        <w:t xml:space="preserve">1. </w:t>
      </w:r>
      <w:r>
        <w:rPr>
          <w:spacing w:val="23"/>
          <w:sz w:val="16"/>
          <w:szCs w:val="16"/>
        </w:rPr>
        <w:t xml:space="preserve"> </w:t>
      </w:r>
      <w:r>
        <w:rPr>
          <w:w w:val="113"/>
          <w:sz w:val="16"/>
          <w:szCs w:val="16"/>
        </w:rPr>
        <w:t>A</w:t>
      </w:r>
      <w:r>
        <w:rPr>
          <w:spacing w:val="-4"/>
          <w:w w:val="113"/>
          <w:sz w:val="16"/>
          <w:szCs w:val="16"/>
        </w:rPr>
        <w:t>c</w:t>
      </w:r>
      <w:r>
        <w:rPr>
          <w:spacing w:val="-6"/>
          <w:w w:val="113"/>
          <w:sz w:val="16"/>
          <w:szCs w:val="16"/>
        </w:rPr>
        <w:t>k</w:t>
      </w:r>
      <w:r>
        <w:rPr>
          <w:w w:val="113"/>
          <w:sz w:val="16"/>
          <w:szCs w:val="16"/>
        </w:rPr>
        <w:t>ermann,</w:t>
      </w:r>
      <w:r>
        <w:rPr>
          <w:spacing w:val="16"/>
          <w:w w:val="113"/>
          <w:sz w:val="16"/>
          <w:szCs w:val="16"/>
        </w:rPr>
        <w:t xml:space="preserve"> </w:t>
      </w:r>
      <w:r>
        <w:rPr>
          <w:sz w:val="16"/>
          <w:szCs w:val="16"/>
        </w:rPr>
        <w:t>K.H.</w:t>
      </w:r>
      <w:proofErr w:type="gramStart"/>
      <w:r>
        <w:rPr>
          <w:sz w:val="16"/>
          <w:szCs w:val="16"/>
        </w:rPr>
        <w:t xml:space="preserve">, </w:t>
      </w:r>
      <w:r>
        <w:rPr>
          <w:spacing w:val="27"/>
          <w:sz w:val="16"/>
          <w:szCs w:val="16"/>
        </w:rPr>
        <w:t xml:space="preserve"> </w:t>
      </w:r>
      <w:r>
        <w:rPr>
          <w:sz w:val="16"/>
          <w:szCs w:val="16"/>
        </w:rPr>
        <w:t>et</w:t>
      </w:r>
      <w:proofErr w:type="gramEnd"/>
      <w:r>
        <w:rPr>
          <w:sz w:val="16"/>
          <w:szCs w:val="16"/>
        </w:rPr>
        <w:t xml:space="preserve"> </w:t>
      </w:r>
      <w:r>
        <w:rPr>
          <w:spacing w:val="6"/>
          <w:sz w:val="16"/>
          <w:szCs w:val="16"/>
        </w:rPr>
        <w:t xml:space="preserve"> </w:t>
      </w:r>
      <w:r>
        <w:rPr>
          <w:sz w:val="16"/>
          <w:szCs w:val="16"/>
        </w:rPr>
        <w:t xml:space="preserve">al.: </w:t>
      </w:r>
      <w:r>
        <w:rPr>
          <w:spacing w:val="7"/>
          <w:sz w:val="16"/>
          <w:szCs w:val="16"/>
        </w:rPr>
        <w:t xml:space="preserve"> </w:t>
      </w:r>
      <w:r>
        <w:rPr>
          <w:w w:val="113"/>
          <w:sz w:val="16"/>
          <w:szCs w:val="16"/>
        </w:rPr>
        <w:t>S</w:t>
      </w:r>
      <w:r>
        <w:rPr>
          <w:spacing w:val="-16"/>
          <w:w w:val="113"/>
          <w:sz w:val="16"/>
          <w:szCs w:val="16"/>
        </w:rPr>
        <w:t>T</w:t>
      </w:r>
      <w:r>
        <w:rPr>
          <w:w w:val="113"/>
          <w:sz w:val="16"/>
          <w:szCs w:val="16"/>
        </w:rPr>
        <w:t>AR</w:t>
      </w:r>
      <w:r>
        <w:rPr>
          <w:spacing w:val="21"/>
          <w:w w:val="113"/>
          <w:sz w:val="16"/>
          <w:szCs w:val="16"/>
        </w:rPr>
        <w:t xml:space="preserve"> </w:t>
      </w:r>
      <w:r>
        <w:rPr>
          <w:w w:val="113"/>
          <w:sz w:val="16"/>
          <w:szCs w:val="16"/>
        </w:rPr>
        <w:t>detector</w:t>
      </w:r>
      <w:r>
        <w:rPr>
          <w:spacing w:val="36"/>
          <w:w w:val="113"/>
          <w:sz w:val="16"/>
          <w:szCs w:val="16"/>
        </w:rPr>
        <w:t xml:space="preserve"> </w:t>
      </w:r>
      <w:r>
        <w:rPr>
          <w:spacing w:val="-6"/>
          <w:w w:val="113"/>
          <w:sz w:val="16"/>
          <w:szCs w:val="16"/>
        </w:rPr>
        <w:t>ov</w:t>
      </w:r>
      <w:r>
        <w:rPr>
          <w:w w:val="113"/>
          <w:sz w:val="16"/>
          <w:szCs w:val="16"/>
        </w:rPr>
        <w:t>erview.</w:t>
      </w:r>
      <w:r>
        <w:rPr>
          <w:spacing w:val="19"/>
          <w:w w:val="113"/>
          <w:sz w:val="16"/>
          <w:szCs w:val="16"/>
        </w:rPr>
        <w:t xml:space="preserve"> </w:t>
      </w:r>
      <w:r>
        <w:rPr>
          <w:w w:val="113"/>
          <w:sz w:val="16"/>
          <w:szCs w:val="16"/>
        </w:rPr>
        <w:t>Nuclear</w:t>
      </w:r>
      <w:r>
        <w:rPr>
          <w:spacing w:val="12"/>
          <w:w w:val="113"/>
          <w:sz w:val="16"/>
          <w:szCs w:val="16"/>
        </w:rPr>
        <w:t xml:space="preserve"> </w:t>
      </w:r>
      <w:proofErr w:type="gramStart"/>
      <w:r>
        <w:rPr>
          <w:w w:val="113"/>
          <w:sz w:val="16"/>
          <w:szCs w:val="16"/>
        </w:rPr>
        <w:t>Instrume</w:t>
      </w:r>
      <w:r>
        <w:rPr>
          <w:spacing w:val="-4"/>
          <w:w w:val="113"/>
          <w:sz w:val="16"/>
          <w:szCs w:val="16"/>
        </w:rPr>
        <w:t>n</w:t>
      </w:r>
      <w:r>
        <w:rPr>
          <w:w w:val="113"/>
          <w:sz w:val="16"/>
          <w:szCs w:val="16"/>
        </w:rPr>
        <w:t xml:space="preserve">ts </w:t>
      </w:r>
      <w:r>
        <w:rPr>
          <w:spacing w:val="2"/>
          <w:w w:val="113"/>
          <w:sz w:val="16"/>
          <w:szCs w:val="16"/>
        </w:rPr>
        <w:t xml:space="preserve"> </w:t>
      </w:r>
      <w:r>
        <w:rPr>
          <w:sz w:val="16"/>
          <w:szCs w:val="16"/>
        </w:rPr>
        <w:t>and</w:t>
      </w:r>
      <w:proofErr w:type="gramEnd"/>
      <w:r>
        <w:rPr>
          <w:sz w:val="16"/>
          <w:szCs w:val="16"/>
        </w:rPr>
        <w:t xml:space="preserve"> </w:t>
      </w:r>
      <w:r>
        <w:rPr>
          <w:spacing w:val="23"/>
          <w:sz w:val="16"/>
          <w:szCs w:val="16"/>
        </w:rPr>
        <w:t xml:space="preserve"> </w:t>
      </w:r>
      <w:r>
        <w:rPr>
          <w:w w:val="113"/>
          <w:sz w:val="16"/>
          <w:szCs w:val="16"/>
        </w:rPr>
        <w:t>Meth</w:t>
      </w:r>
      <w:r>
        <w:rPr>
          <w:spacing w:val="6"/>
          <w:w w:val="113"/>
          <w:sz w:val="16"/>
          <w:szCs w:val="16"/>
        </w:rPr>
        <w:t>o</w:t>
      </w:r>
      <w:r>
        <w:rPr>
          <w:w w:val="113"/>
          <w:sz w:val="16"/>
          <w:szCs w:val="16"/>
        </w:rPr>
        <w:t>ds</w:t>
      </w:r>
      <w:r>
        <w:rPr>
          <w:spacing w:val="15"/>
          <w:w w:val="113"/>
          <w:sz w:val="16"/>
          <w:szCs w:val="16"/>
        </w:rPr>
        <w:t xml:space="preserve"> </w:t>
      </w:r>
      <w:r>
        <w:rPr>
          <w:w w:val="113"/>
          <w:sz w:val="16"/>
          <w:szCs w:val="16"/>
        </w:rPr>
        <w:t>in</w:t>
      </w:r>
    </w:p>
    <w:p w:rsidR="00C45AA3" w:rsidRDefault="00DC4C15">
      <w:pPr>
        <w:ind w:left="409"/>
        <w:rPr>
          <w:sz w:val="16"/>
          <w:szCs w:val="16"/>
        </w:rPr>
      </w:pPr>
      <w:r>
        <w:rPr>
          <w:w w:val="115"/>
          <w:sz w:val="16"/>
          <w:szCs w:val="16"/>
        </w:rPr>
        <w:t>P</w:t>
      </w:r>
      <w:r>
        <w:rPr>
          <w:spacing w:val="-6"/>
          <w:w w:val="115"/>
          <w:sz w:val="16"/>
          <w:szCs w:val="16"/>
        </w:rPr>
        <w:t>h</w:t>
      </w:r>
      <w:r>
        <w:rPr>
          <w:w w:val="115"/>
          <w:sz w:val="16"/>
          <w:szCs w:val="16"/>
        </w:rPr>
        <w:t>ysics</w:t>
      </w:r>
      <w:r>
        <w:rPr>
          <w:spacing w:val="-1"/>
          <w:w w:val="115"/>
          <w:sz w:val="16"/>
          <w:szCs w:val="16"/>
        </w:rPr>
        <w:t xml:space="preserve"> </w:t>
      </w:r>
      <w:r>
        <w:rPr>
          <w:w w:val="115"/>
          <w:sz w:val="16"/>
          <w:szCs w:val="16"/>
        </w:rPr>
        <w:t>Resear</w:t>
      </w:r>
      <w:r>
        <w:rPr>
          <w:spacing w:val="-6"/>
          <w:w w:val="115"/>
          <w:sz w:val="16"/>
          <w:szCs w:val="16"/>
        </w:rPr>
        <w:t>c</w:t>
      </w:r>
      <w:r>
        <w:rPr>
          <w:w w:val="115"/>
          <w:sz w:val="16"/>
          <w:szCs w:val="16"/>
        </w:rPr>
        <w:t>h</w:t>
      </w:r>
      <w:r>
        <w:rPr>
          <w:spacing w:val="-2"/>
          <w:w w:val="115"/>
          <w:sz w:val="16"/>
          <w:szCs w:val="16"/>
        </w:rPr>
        <w:t xml:space="preserve"> </w:t>
      </w:r>
      <w:r>
        <w:rPr>
          <w:w w:val="115"/>
          <w:sz w:val="16"/>
          <w:szCs w:val="16"/>
        </w:rPr>
        <w:t>A499,</w:t>
      </w:r>
      <w:r>
        <w:rPr>
          <w:spacing w:val="39"/>
          <w:w w:val="115"/>
          <w:sz w:val="16"/>
          <w:szCs w:val="16"/>
        </w:rPr>
        <w:t xml:space="preserve"> </w:t>
      </w:r>
      <w:r>
        <w:rPr>
          <w:sz w:val="16"/>
          <w:szCs w:val="16"/>
        </w:rPr>
        <w:t>624–</w:t>
      </w:r>
      <w:proofErr w:type="gramStart"/>
      <w:r>
        <w:rPr>
          <w:sz w:val="16"/>
          <w:szCs w:val="16"/>
        </w:rPr>
        <w:t xml:space="preserve">632 </w:t>
      </w:r>
      <w:r>
        <w:rPr>
          <w:spacing w:val="5"/>
          <w:sz w:val="16"/>
          <w:szCs w:val="16"/>
        </w:rPr>
        <w:t xml:space="preserve"> </w:t>
      </w:r>
      <w:r>
        <w:rPr>
          <w:w w:val="110"/>
          <w:sz w:val="16"/>
          <w:szCs w:val="16"/>
        </w:rPr>
        <w:t>(</w:t>
      </w:r>
      <w:proofErr w:type="gramEnd"/>
      <w:r>
        <w:rPr>
          <w:w w:val="110"/>
          <w:sz w:val="16"/>
          <w:szCs w:val="16"/>
        </w:rPr>
        <w:t>2003)</w:t>
      </w:r>
    </w:p>
    <w:p w:rsidR="00C45AA3" w:rsidRDefault="00DC4C15">
      <w:pPr>
        <w:spacing w:before="5"/>
        <w:ind w:left="409" w:right="1844" w:hanging="224"/>
        <w:jc w:val="both"/>
        <w:rPr>
          <w:sz w:val="16"/>
          <w:szCs w:val="16"/>
        </w:rPr>
      </w:pPr>
      <w:r>
        <w:rPr>
          <w:sz w:val="16"/>
          <w:szCs w:val="16"/>
        </w:rPr>
        <w:t xml:space="preserve">2. </w:t>
      </w:r>
      <w:r>
        <w:rPr>
          <w:spacing w:val="23"/>
          <w:sz w:val="16"/>
          <w:szCs w:val="16"/>
        </w:rPr>
        <w:t xml:space="preserve"> </w:t>
      </w:r>
      <w:r>
        <w:rPr>
          <w:w w:val="115"/>
          <w:sz w:val="16"/>
          <w:szCs w:val="16"/>
        </w:rPr>
        <w:t>A</w:t>
      </w:r>
      <w:r>
        <w:rPr>
          <w:spacing w:val="-5"/>
          <w:w w:val="115"/>
          <w:sz w:val="16"/>
          <w:szCs w:val="16"/>
        </w:rPr>
        <w:t>h</w:t>
      </w:r>
      <w:r>
        <w:rPr>
          <w:w w:val="115"/>
          <w:sz w:val="16"/>
          <w:szCs w:val="16"/>
        </w:rPr>
        <w:t>uja,</w:t>
      </w:r>
      <w:r>
        <w:rPr>
          <w:spacing w:val="9"/>
          <w:w w:val="115"/>
          <w:sz w:val="16"/>
          <w:szCs w:val="16"/>
        </w:rPr>
        <w:t xml:space="preserve"> </w:t>
      </w:r>
      <w:r>
        <w:rPr>
          <w:w w:val="115"/>
          <w:sz w:val="16"/>
          <w:szCs w:val="16"/>
        </w:rPr>
        <w:t>R.K.,</w:t>
      </w:r>
      <w:r>
        <w:rPr>
          <w:spacing w:val="14"/>
          <w:w w:val="115"/>
          <w:sz w:val="16"/>
          <w:szCs w:val="16"/>
        </w:rPr>
        <w:t xml:space="preserve"> </w:t>
      </w:r>
      <w:proofErr w:type="spellStart"/>
      <w:r>
        <w:rPr>
          <w:w w:val="115"/>
          <w:sz w:val="16"/>
          <w:szCs w:val="16"/>
        </w:rPr>
        <w:t>Magnati</w:t>
      </w:r>
      <w:proofErr w:type="spellEnd"/>
      <w:r>
        <w:rPr>
          <w:w w:val="115"/>
          <w:sz w:val="16"/>
          <w:szCs w:val="16"/>
        </w:rPr>
        <w:t>,</w:t>
      </w:r>
      <w:r>
        <w:rPr>
          <w:spacing w:val="11"/>
          <w:w w:val="115"/>
          <w:sz w:val="16"/>
          <w:szCs w:val="16"/>
        </w:rPr>
        <w:t xml:space="preserve"> </w:t>
      </w:r>
      <w:r>
        <w:rPr>
          <w:w w:val="115"/>
          <w:sz w:val="16"/>
          <w:szCs w:val="16"/>
        </w:rPr>
        <w:t>T.L.,</w:t>
      </w:r>
      <w:r>
        <w:rPr>
          <w:spacing w:val="17"/>
          <w:w w:val="115"/>
          <w:sz w:val="16"/>
          <w:szCs w:val="16"/>
        </w:rPr>
        <w:t xml:space="preserve"> </w:t>
      </w:r>
      <w:proofErr w:type="spellStart"/>
      <w:r>
        <w:rPr>
          <w:w w:val="115"/>
          <w:sz w:val="16"/>
          <w:szCs w:val="16"/>
        </w:rPr>
        <w:t>Orlin</w:t>
      </w:r>
      <w:proofErr w:type="spellEnd"/>
      <w:r>
        <w:rPr>
          <w:w w:val="115"/>
          <w:sz w:val="16"/>
          <w:szCs w:val="16"/>
        </w:rPr>
        <w:t>,</w:t>
      </w:r>
      <w:r>
        <w:rPr>
          <w:spacing w:val="6"/>
          <w:w w:val="115"/>
          <w:sz w:val="16"/>
          <w:szCs w:val="16"/>
        </w:rPr>
        <w:t xml:space="preserve"> </w:t>
      </w:r>
      <w:r>
        <w:rPr>
          <w:w w:val="115"/>
          <w:sz w:val="16"/>
          <w:szCs w:val="16"/>
        </w:rPr>
        <w:t>J.B.:</w:t>
      </w:r>
      <w:r>
        <w:rPr>
          <w:spacing w:val="20"/>
          <w:w w:val="115"/>
          <w:sz w:val="16"/>
          <w:szCs w:val="16"/>
        </w:rPr>
        <w:t xml:space="preserve"> </w:t>
      </w:r>
      <w:r>
        <w:rPr>
          <w:w w:val="115"/>
          <w:sz w:val="16"/>
          <w:szCs w:val="16"/>
        </w:rPr>
        <w:t>Ne</w:t>
      </w:r>
      <w:r>
        <w:rPr>
          <w:spacing w:val="-5"/>
          <w:w w:val="115"/>
          <w:sz w:val="16"/>
          <w:szCs w:val="16"/>
        </w:rPr>
        <w:t>t</w:t>
      </w:r>
      <w:r>
        <w:rPr>
          <w:spacing w:val="-6"/>
          <w:w w:val="115"/>
          <w:sz w:val="16"/>
          <w:szCs w:val="16"/>
        </w:rPr>
        <w:t>w</w:t>
      </w:r>
      <w:r>
        <w:rPr>
          <w:w w:val="115"/>
          <w:sz w:val="16"/>
          <w:szCs w:val="16"/>
        </w:rPr>
        <w:t>ork</w:t>
      </w:r>
      <w:r>
        <w:rPr>
          <w:spacing w:val="-4"/>
          <w:w w:val="115"/>
          <w:sz w:val="16"/>
          <w:szCs w:val="16"/>
        </w:rPr>
        <w:t xml:space="preserve"> </w:t>
      </w:r>
      <w:proofErr w:type="gramStart"/>
      <w:r>
        <w:rPr>
          <w:sz w:val="16"/>
          <w:szCs w:val="16"/>
        </w:rPr>
        <w:t>fl</w:t>
      </w:r>
      <w:r>
        <w:rPr>
          <w:spacing w:val="-5"/>
          <w:sz w:val="16"/>
          <w:szCs w:val="16"/>
        </w:rPr>
        <w:t>o</w:t>
      </w:r>
      <w:r>
        <w:rPr>
          <w:sz w:val="16"/>
          <w:szCs w:val="16"/>
        </w:rPr>
        <w:t>ws</w:t>
      </w:r>
      <w:r>
        <w:rPr>
          <w:spacing w:val="27"/>
          <w:sz w:val="16"/>
          <w:szCs w:val="16"/>
        </w:rPr>
        <w:t xml:space="preserve"> </w:t>
      </w:r>
      <w:r>
        <w:rPr>
          <w:sz w:val="16"/>
          <w:szCs w:val="16"/>
        </w:rPr>
        <w:t>:</w:t>
      </w:r>
      <w:proofErr w:type="gramEnd"/>
      <w:r>
        <w:rPr>
          <w:spacing w:val="19"/>
          <w:sz w:val="16"/>
          <w:szCs w:val="16"/>
        </w:rPr>
        <w:t xml:space="preserve"> </w:t>
      </w:r>
      <w:r>
        <w:rPr>
          <w:w w:val="115"/>
          <w:sz w:val="16"/>
          <w:szCs w:val="16"/>
        </w:rPr>
        <w:t>theor</w:t>
      </w:r>
      <w:r>
        <w:rPr>
          <w:spacing w:val="-16"/>
          <w:w w:val="115"/>
          <w:sz w:val="16"/>
          <w:szCs w:val="16"/>
        </w:rPr>
        <w:t>y</w:t>
      </w:r>
      <w:r>
        <w:rPr>
          <w:w w:val="115"/>
          <w:sz w:val="16"/>
          <w:szCs w:val="16"/>
        </w:rPr>
        <w:t>,</w:t>
      </w:r>
      <w:r>
        <w:rPr>
          <w:spacing w:val="17"/>
          <w:w w:val="115"/>
          <w:sz w:val="16"/>
          <w:szCs w:val="16"/>
        </w:rPr>
        <w:t xml:space="preserve"> </w:t>
      </w:r>
      <w:r>
        <w:rPr>
          <w:w w:val="115"/>
          <w:sz w:val="16"/>
          <w:szCs w:val="16"/>
        </w:rPr>
        <w:t>algorithms,</w:t>
      </w:r>
      <w:r>
        <w:rPr>
          <w:spacing w:val="4"/>
          <w:w w:val="115"/>
          <w:sz w:val="16"/>
          <w:szCs w:val="16"/>
        </w:rPr>
        <w:t xml:space="preserve"> </w:t>
      </w:r>
      <w:r>
        <w:rPr>
          <w:sz w:val="16"/>
          <w:szCs w:val="16"/>
        </w:rPr>
        <w:t xml:space="preserve">and </w:t>
      </w:r>
      <w:r>
        <w:rPr>
          <w:spacing w:val="19"/>
          <w:sz w:val="16"/>
          <w:szCs w:val="16"/>
        </w:rPr>
        <w:t xml:space="preserve"> </w:t>
      </w:r>
      <w:proofErr w:type="spellStart"/>
      <w:r>
        <w:rPr>
          <w:w w:val="113"/>
          <w:sz w:val="16"/>
          <w:szCs w:val="16"/>
        </w:rPr>
        <w:t>applica</w:t>
      </w:r>
      <w:proofErr w:type="spellEnd"/>
      <w:r>
        <w:rPr>
          <w:w w:val="113"/>
          <w:sz w:val="16"/>
          <w:szCs w:val="16"/>
        </w:rPr>
        <w:t xml:space="preserve">- </w:t>
      </w:r>
      <w:proofErr w:type="spellStart"/>
      <w:r>
        <w:rPr>
          <w:w w:val="115"/>
          <w:sz w:val="16"/>
          <w:szCs w:val="16"/>
        </w:rPr>
        <w:t>tions</w:t>
      </w:r>
      <w:proofErr w:type="spellEnd"/>
      <w:r>
        <w:rPr>
          <w:w w:val="115"/>
          <w:sz w:val="16"/>
          <w:szCs w:val="16"/>
        </w:rPr>
        <w:t>.</w:t>
      </w:r>
      <w:r>
        <w:rPr>
          <w:spacing w:val="29"/>
          <w:w w:val="115"/>
          <w:sz w:val="16"/>
          <w:szCs w:val="16"/>
        </w:rPr>
        <w:t xml:space="preserve"> </w:t>
      </w:r>
      <w:r>
        <w:rPr>
          <w:w w:val="115"/>
          <w:sz w:val="16"/>
          <w:szCs w:val="16"/>
        </w:rPr>
        <w:t>Pre</w:t>
      </w:r>
      <w:r>
        <w:rPr>
          <w:spacing w:val="-5"/>
          <w:w w:val="115"/>
          <w:sz w:val="16"/>
          <w:szCs w:val="16"/>
        </w:rPr>
        <w:t>n</w:t>
      </w:r>
      <w:r>
        <w:rPr>
          <w:w w:val="115"/>
          <w:sz w:val="16"/>
          <w:szCs w:val="16"/>
        </w:rPr>
        <w:t>tice</w:t>
      </w:r>
      <w:r>
        <w:rPr>
          <w:spacing w:val="21"/>
          <w:w w:val="115"/>
          <w:sz w:val="16"/>
          <w:szCs w:val="16"/>
        </w:rPr>
        <w:t xml:space="preserve"> </w:t>
      </w:r>
      <w:proofErr w:type="gramStart"/>
      <w:r>
        <w:rPr>
          <w:sz w:val="16"/>
          <w:szCs w:val="16"/>
        </w:rPr>
        <w:t xml:space="preserve">Hall </w:t>
      </w:r>
      <w:r>
        <w:rPr>
          <w:spacing w:val="7"/>
          <w:sz w:val="16"/>
          <w:szCs w:val="16"/>
        </w:rPr>
        <w:t xml:space="preserve"> </w:t>
      </w:r>
      <w:r>
        <w:rPr>
          <w:w w:val="110"/>
          <w:sz w:val="16"/>
          <w:szCs w:val="16"/>
        </w:rPr>
        <w:t>(</w:t>
      </w:r>
      <w:proofErr w:type="gramEnd"/>
      <w:r>
        <w:rPr>
          <w:w w:val="110"/>
          <w:sz w:val="16"/>
          <w:szCs w:val="16"/>
        </w:rPr>
        <w:t>1993)</w:t>
      </w:r>
    </w:p>
    <w:p w:rsidR="00C45AA3" w:rsidRDefault="00DC4C15">
      <w:pPr>
        <w:spacing w:before="5"/>
        <w:ind w:left="409" w:right="1844" w:hanging="224"/>
        <w:jc w:val="both"/>
        <w:rPr>
          <w:sz w:val="16"/>
          <w:szCs w:val="16"/>
        </w:rPr>
      </w:pPr>
      <w:r>
        <w:rPr>
          <w:sz w:val="16"/>
          <w:szCs w:val="16"/>
        </w:rPr>
        <w:t xml:space="preserve">3. </w:t>
      </w:r>
      <w:r>
        <w:rPr>
          <w:spacing w:val="23"/>
          <w:sz w:val="16"/>
          <w:szCs w:val="16"/>
        </w:rPr>
        <w:t xml:space="preserve"> </w:t>
      </w:r>
      <w:proofErr w:type="spellStart"/>
      <w:r>
        <w:rPr>
          <w:w w:val="118"/>
          <w:sz w:val="16"/>
          <w:szCs w:val="16"/>
        </w:rPr>
        <w:t>Balewski</w:t>
      </w:r>
      <w:proofErr w:type="spellEnd"/>
      <w:r>
        <w:rPr>
          <w:w w:val="118"/>
          <w:sz w:val="16"/>
          <w:szCs w:val="16"/>
        </w:rPr>
        <w:t>,</w:t>
      </w:r>
      <w:r>
        <w:rPr>
          <w:spacing w:val="-23"/>
          <w:w w:val="118"/>
          <w:sz w:val="16"/>
          <w:szCs w:val="16"/>
        </w:rPr>
        <w:t xml:space="preserve"> </w:t>
      </w:r>
      <w:r>
        <w:rPr>
          <w:w w:val="118"/>
          <w:sz w:val="16"/>
          <w:szCs w:val="16"/>
        </w:rPr>
        <w:t>J.,</w:t>
      </w:r>
      <w:r>
        <w:rPr>
          <w:spacing w:val="41"/>
          <w:w w:val="118"/>
          <w:sz w:val="16"/>
          <w:szCs w:val="16"/>
        </w:rPr>
        <w:t xml:space="preserve"> </w:t>
      </w:r>
      <w:proofErr w:type="spellStart"/>
      <w:r>
        <w:rPr>
          <w:w w:val="118"/>
          <w:sz w:val="16"/>
          <w:szCs w:val="16"/>
        </w:rPr>
        <w:t>Lauret</w:t>
      </w:r>
      <w:proofErr w:type="spellEnd"/>
      <w:r>
        <w:rPr>
          <w:w w:val="118"/>
          <w:sz w:val="16"/>
          <w:szCs w:val="16"/>
        </w:rPr>
        <w:t>,</w:t>
      </w:r>
      <w:r>
        <w:rPr>
          <w:spacing w:val="23"/>
          <w:w w:val="118"/>
          <w:sz w:val="16"/>
          <w:szCs w:val="16"/>
        </w:rPr>
        <w:t xml:space="preserve"> </w:t>
      </w:r>
      <w:r>
        <w:rPr>
          <w:w w:val="118"/>
          <w:sz w:val="16"/>
          <w:szCs w:val="16"/>
        </w:rPr>
        <w:t>J.,</w:t>
      </w:r>
      <w:r>
        <w:rPr>
          <w:spacing w:val="41"/>
          <w:w w:val="118"/>
          <w:sz w:val="16"/>
          <w:szCs w:val="16"/>
        </w:rPr>
        <w:t xml:space="preserve"> </w:t>
      </w:r>
      <w:r>
        <w:rPr>
          <w:sz w:val="16"/>
          <w:szCs w:val="16"/>
        </w:rPr>
        <w:t xml:space="preserve">Olson,  </w:t>
      </w:r>
      <w:r>
        <w:rPr>
          <w:spacing w:val="1"/>
          <w:sz w:val="16"/>
          <w:szCs w:val="16"/>
        </w:rPr>
        <w:t xml:space="preserve"> </w:t>
      </w:r>
      <w:r>
        <w:rPr>
          <w:sz w:val="16"/>
          <w:szCs w:val="16"/>
        </w:rPr>
        <w:t>D.</w:t>
      </w:r>
      <w:proofErr w:type="gramStart"/>
      <w:r>
        <w:rPr>
          <w:sz w:val="16"/>
          <w:szCs w:val="16"/>
        </w:rPr>
        <w:t xml:space="preserve">, </w:t>
      </w:r>
      <w:r>
        <w:rPr>
          <w:spacing w:val="22"/>
          <w:sz w:val="16"/>
          <w:szCs w:val="16"/>
        </w:rPr>
        <w:t xml:space="preserve"> </w:t>
      </w:r>
      <w:proofErr w:type="spellStart"/>
      <w:r>
        <w:rPr>
          <w:w w:val="114"/>
          <w:sz w:val="16"/>
          <w:szCs w:val="16"/>
        </w:rPr>
        <w:t>Sakrejda</w:t>
      </w:r>
      <w:proofErr w:type="spellEnd"/>
      <w:proofErr w:type="gramEnd"/>
      <w:r>
        <w:rPr>
          <w:w w:val="114"/>
          <w:sz w:val="16"/>
          <w:szCs w:val="16"/>
        </w:rPr>
        <w:t>,</w:t>
      </w:r>
      <w:r>
        <w:rPr>
          <w:spacing w:val="29"/>
          <w:w w:val="114"/>
          <w:sz w:val="16"/>
          <w:szCs w:val="16"/>
        </w:rPr>
        <w:t xml:space="preserve"> </w:t>
      </w:r>
      <w:r>
        <w:rPr>
          <w:sz w:val="16"/>
          <w:szCs w:val="16"/>
        </w:rPr>
        <w:t xml:space="preserve">I., </w:t>
      </w:r>
      <w:r>
        <w:rPr>
          <w:spacing w:val="16"/>
          <w:sz w:val="16"/>
          <w:szCs w:val="16"/>
        </w:rPr>
        <w:t xml:space="preserve"> </w:t>
      </w:r>
      <w:proofErr w:type="spellStart"/>
      <w:r>
        <w:rPr>
          <w:w w:val="113"/>
          <w:sz w:val="16"/>
          <w:szCs w:val="16"/>
        </w:rPr>
        <w:t>Arkhipkin</w:t>
      </w:r>
      <w:proofErr w:type="spellEnd"/>
      <w:r>
        <w:rPr>
          <w:w w:val="113"/>
          <w:sz w:val="16"/>
          <w:szCs w:val="16"/>
        </w:rPr>
        <w:t>,</w:t>
      </w:r>
      <w:r>
        <w:rPr>
          <w:spacing w:val="30"/>
          <w:w w:val="113"/>
          <w:sz w:val="16"/>
          <w:szCs w:val="16"/>
        </w:rPr>
        <w:t xml:space="preserve"> </w:t>
      </w:r>
      <w:r>
        <w:rPr>
          <w:sz w:val="16"/>
          <w:szCs w:val="16"/>
        </w:rPr>
        <w:t xml:space="preserve">D., </w:t>
      </w:r>
      <w:r>
        <w:rPr>
          <w:spacing w:val="21"/>
          <w:sz w:val="16"/>
          <w:szCs w:val="16"/>
        </w:rPr>
        <w:t xml:space="preserve"> </w:t>
      </w:r>
      <w:r>
        <w:rPr>
          <w:sz w:val="16"/>
          <w:szCs w:val="16"/>
        </w:rPr>
        <w:t xml:space="preserve">et </w:t>
      </w:r>
      <w:r>
        <w:rPr>
          <w:spacing w:val="20"/>
          <w:sz w:val="16"/>
          <w:szCs w:val="16"/>
        </w:rPr>
        <w:t xml:space="preserve"> </w:t>
      </w:r>
      <w:r>
        <w:rPr>
          <w:sz w:val="16"/>
          <w:szCs w:val="16"/>
        </w:rPr>
        <w:t xml:space="preserve">al.: </w:t>
      </w:r>
      <w:r>
        <w:rPr>
          <w:spacing w:val="21"/>
          <w:sz w:val="16"/>
          <w:szCs w:val="16"/>
        </w:rPr>
        <w:t xml:space="preserve"> </w:t>
      </w:r>
      <w:r>
        <w:rPr>
          <w:w w:val="108"/>
          <w:sz w:val="16"/>
          <w:szCs w:val="16"/>
        </w:rPr>
        <w:t>Offloading</w:t>
      </w:r>
      <w:r>
        <w:rPr>
          <w:spacing w:val="32"/>
          <w:w w:val="108"/>
          <w:sz w:val="16"/>
          <w:szCs w:val="16"/>
        </w:rPr>
        <w:t xml:space="preserve"> </w:t>
      </w:r>
      <w:r>
        <w:rPr>
          <w:spacing w:val="5"/>
          <w:w w:val="117"/>
          <w:sz w:val="16"/>
          <w:szCs w:val="16"/>
        </w:rPr>
        <w:t>p</w:t>
      </w:r>
      <w:r>
        <w:rPr>
          <w:w w:val="106"/>
          <w:sz w:val="16"/>
          <w:szCs w:val="16"/>
        </w:rPr>
        <w:t>e</w:t>
      </w:r>
      <w:r>
        <w:rPr>
          <w:w w:val="119"/>
          <w:sz w:val="16"/>
          <w:szCs w:val="16"/>
        </w:rPr>
        <w:t>a</w:t>
      </w:r>
      <w:r>
        <w:rPr>
          <w:w w:val="111"/>
          <w:sz w:val="16"/>
          <w:szCs w:val="16"/>
        </w:rPr>
        <w:t xml:space="preserve">k </w:t>
      </w:r>
      <w:r>
        <w:rPr>
          <w:w w:val="109"/>
          <w:sz w:val="16"/>
          <w:szCs w:val="16"/>
        </w:rPr>
        <w:t>pr</w:t>
      </w:r>
      <w:r>
        <w:rPr>
          <w:spacing w:val="5"/>
          <w:w w:val="109"/>
          <w:sz w:val="16"/>
          <w:szCs w:val="16"/>
        </w:rPr>
        <w:t>o</w:t>
      </w:r>
      <w:r>
        <w:rPr>
          <w:w w:val="109"/>
          <w:sz w:val="16"/>
          <w:szCs w:val="16"/>
        </w:rPr>
        <w:t>cessing</w:t>
      </w:r>
      <w:r>
        <w:rPr>
          <w:spacing w:val="16"/>
          <w:w w:val="109"/>
          <w:sz w:val="16"/>
          <w:szCs w:val="16"/>
        </w:rPr>
        <w:t xml:space="preserve"> </w:t>
      </w:r>
      <w:r>
        <w:rPr>
          <w:sz w:val="16"/>
          <w:szCs w:val="16"/>
        </w:rPr>
        <w:t xml:space="preserve">to  </w:t>
      </w:r>
      <w:r>
        <w:rPr>
          <w:w w:val="118"/>
          <w:sz w:val="16"/>
          <w:szCs w:val="16"/>
        </w:rPr>
        <w:t>virtual</w:t>
      </w:r>
      <w:r>
        <w:rPr>
          <w:spacing w:val="7"/>
          <w:w w:val="118"/>
          <w:sz w:val="16"/>
          <w:szCs w:val="16"/>
        </w:rPr>
        <w:t xml:space="preserve"> </w:t>
      </w:r>
      <w:r>
        <w:rPr>
          <w:sz w:val="16"/>
          <w:szCs w:val="16"/>
        </w:rPr>
        <w:t xml:space="preserve">farm </w:t>
      </w:r>
      <w:r>
        <w:rPr>
          <w:spacing w:val="13"/>
          <w:sz w:val="16"/>
          <w:szCs w:val="16"/>
        </w:rPr>
        <w:t xml:space="preserve"> </w:t>
      </w:r>
      <w:r>
        <w:rPr>
          <w:spacing w:val="-5"/>
          <w:sz w:val="16"/>
          <w:szCs w:val="16"/>
        </w:rPr>
        <w:t>b</w:t>
      </w:r>
      <w:r>
        <w:rPr>
          <w:sz w:val="16"/>
          <w:szCs w:val="16"/>
        </w:rPr>
        <w:t>y</w:t>
      </w:r>
      <w:r>
        <w:rPr>
          <w:spacing w:val="36"/>
          <w:sz w:val="16"/>
          <w:szCs w:val="16"/>
        </w:rPr>
        <w:t xml:space="preserve"> </w:t>
      </w:r>
      <w:r>
        <w:rPr>
          <w:w w:val="114"/>
          <w:sz w:val="16"/>
          <w:szCs w:val="16"/>
        </w:rPr>
        <w:t>S</w:t>
      </w:r>
      <w:r>
        <w:rPr>
          <w:spacing w:val="-16"/>
          <w:w w:val="114"/>
          <w:sz w:val="16"/>
          <w:szCs w:val="16"/>
        </w:rPr>
        <w:t>T</w:t>
      </w:r>
      <w:r>
        <w:rPr>
          <w:w w:val="114"/>
          <w:sz w:val="16"/>
          <w:szCs w:val="16"/>
        </w:rPr>
        <w:t>AR</w:t>
      </w:r>
      <w:r>
        <w:rPr>
          <w:spacing w:val="10"/>
          <w:w w:val="114"/>
          <w:sz w:val="16"/>
          <w:szCs w:val="16"/>
        </w:rPr>
        <w:t xml:space="preserve"> </w:t>
      </w:r>
      <w:r>
        <w:rPr>
          <w:w w:val="111"/>
          <w:sz w:val="16"/>
          <w:szCs w:val="16"/>
        </w:rPr>
        <w:t>ex</w:t>
      </w:r>
      <w:r>
        <w:rPr>
          <w:spacing w:val="5"/>
          <w:w w:val="111"/>
          <w:sz w:val="16"/>
          <w:szCs w:val="16"/>
        </w:rPr>
        <w:t>p</w:t>
      </w:r>
      <w:r>
        <w:rPr>
          <w:w w:val="112"/>
          <w:sz w:val="16"/>
          <w:szCs w:val="16"/>
        </w:rPr>
        <w:t>erime</w:t>
      </w:r>
      <w:r>
        <w:rPr>
          <w:spacing w:val="-5"/>
          <w:w w:val="112"/>
          <w:sz w:val="16"/>
          <w:szCs w:val="16"/>
        </w:rPr>
        <w:t>n</w:t>
      </w:r>
      <w:r>
        <w:rPr>
          <w:w w:val="148"/>
          <w:sz w:val="16"/>
          <w:szCs w:val="16"/>
        </w:rPr>
        <w:t>t</w:t>
      </w:r>
      <w:r>
        <w:rPr>
          <w:spacing w:val="14"/>
          <w:sz w:val="16"/>
          <w:szCs w:val="16"/>
        </w:rPr>
        <w:t xml:space="preserve"> </w:t>
      </w:r>
      <w:r>
        <w:rPr>
          <w:w w:val="120"/>
          <w:sz w:val="16"/>
          <w:szCs w:val="16"/>
        </w:rPr>
        <w:t>at</w:t>
      </w:r>
      <w:r>
        <w:rPr>
          <w:spacing w:val="18"/>
          <w:w w:val="120"/>
          <w:sz w:val="16"/>
          <w:szCs w:val="16"/>
        </w:rPr>
        <w:t xml:space="preserve"> </w:t>
      </w:r>
      <w:r>
        <w:rPr>
          <w:w w:val="120"/>
          <w:sz w:val="16"/>
          <w:szCs w:val="16"/>
        </w:rPr>
        <w:t>RHIC.</w:t>
      </w:r>
      <w:r>
        <w:rPr>
          <w:spacing w:val="-2"/>
          <w:w w:val="120"/>
          <w:sz w:val="16"/>
          <w:szCs w:val="16"/>
        </w:rPr>
        <w:t xml:space="preserve"> </w:t>
      </w:r>
      <w:r>
        <w:rPr>
          <w:w w:val="120"/>
          <w:sz w:val="16"/>
          <w:szCs w:val="16"/>
        </w:rPr>
        <w:t>Journal</w:t>
      </w:r>
      <w:r>
        <w:rPr>
          <w:spacing w:val="-4"/>
          <w:w w:val="120"/>
          <w:sz w:val="16"/>
          <w:szCs w:val="16"/>
        </w:rPr>
        <w:t xml:space="preserve"> </w:t>
      </w:r>
      <w:r>
        <w:rPr>
          <w:sz w:val="16"/>
          <w:szCs w:val="16"/>
        </w:rPr>
        <w:t>of</w:t>
      </w:r>
      <w:r>
        <w:rPr>
          <w:spacing w:val="17"/>
          <w:sz w:val="16"/>
          <w:szCs w:val="16"/>
        </w:rPr>
        <w:t xml:space="preserve"> </w:t>
      </w:r>
      <w:r>
        <w:rPr>
          <w:w w:val="111"/>
          <w:sz w:val="16"/>
          <w:szCs w:val="16"/>
        </w:rPr>
        <w:t>P</w:t>
      </w:r>
      <w:r>
        <w:rPr>
          <w:spacing w:val="-4"/>
          <w:w w:val="111"/>
          <w:sz w:val="16"/>
          <w:szCs w:val="16"/>
        </w:rPr>
        <w:t>h</w:t>
      </w:r>
      <w:r>
        <w:rPr>
          <w:w w:val="111"/>
          <w:sz w:val="16"/>
          <w:szCs w:val="16"/>
        </w:rPr>
        <w:t>ysics:</w:t>
      </w:r>
      <w:r>
        <w:rPr>
          <w:spacing w:val="16"/>
          <w:w w:val="111"/>
          <w:sz w:val="16"/>
          <w:szCs w:val="16"/>
        </w:rPr>
        <w:t xml:space="preserve"> </w:t>
      </w:r>
      <w:r>
        <w:rPr>
          <w:w w:val="111"/>
          <w:sz w:val="16"/>
          <w:szCs w:val="16"/>
        </w:rPr>
        <w:t xml:space="preserve">Conference </w:t>
      </w:r>
      <w:proofErr w:type="gramStart"/>
      <w:r>
        <w:rPr>
          <w:sz w:val="16"/>
          <w:szCs w:val="16"/>
        </w:rPr>
        <w:t xml:space="preserve">Series </w:t>
      </w:r>
      <w:r>
        <w:rPr>
          <w:spacing w:val="8"/>
          <w:sz w:val="16"/>
          <w:szCs w:val="16"/>
        </w:rPr>
        <w:t xml:space="preserve"> </w:t>
      </w:r>
      <w:r>
        <w:rPr>
          <w:w w:val="111"/>
          <w:sz w:val="16"/>
          <w:szCs w:val="16"/>
        </w:rPr>
        <w:t>368</w:t>
      </w:r>
      <w:proofErr w:type="gramEnd"/>
      <w:r>
        <w:rPr>
          <w:w w:val="111"/>
          <w:sz w:val="16"/>
          <w:szCs w:val="16"/>
        </w:rPr>
        <w:t>(012011)</w:t>
      </w:r>
      <w:r>
        <w:rPr>
          <w:spacing w:val="25"/>
          <w:w w:val="111"/>
          <w:sz w:val="16"/>
          <w:szCs w:val="16"/>
        </w:rPr>
        <w:t xml:space="preserve"> </w:t>
      </w:r>
      <w:r>
        <w:rPr>
          <w:w w:val="111"/>
          <w:sz w:val="16"/>
          <w:szCs w:val="16"/>
        </w:rPr>
        <w:t>(2012)</w:t>
      </w:r>
    </w:p>
    <w:p w:rsidR="00C45AA3" w:rsidRDefault="00DC4C15">
      <w:pPr>
        <w:spacing w:before="5"/>
        <w:ind w:left="409" w:right="1844" w:hanging="224"/>
        <w:jc w:val="both"/>
        <w:rPr>
          <w:sz w:val="16"/>
          <w:szCs w:val="16"/>
        </w:rPr>
      </w:pPr>
      <w:r>
        <w:rPr>
          <w:sz w:val="16"/>
          <w:szCs w:val="16"/>
        </w:rPr>
        <w:t xml:space="preserve">4. </w:t>
      </w:r>
      <w:r>
        <w:rPr>
          <w:spacing w:val="23"/>
          <w:sz w:val="16"/>
          <w:szCs w:val="16"/>
        </w:rPr>
        <w:t xml:space="preserve"> </w:t>
      </w:r>
      <w:r>
        <w:rPr>
          <w:w w:val="115"/>
          <w:sz w:val="16"/>
          <w:szCs w:val="16"/>
        </w:rPr>
        <w:t>Beaumo</w:t>
      </w:r>
      <w:r>
        <w:rPr>
          <w:spacing w:val="-5"/>
          <w:w w:val="115"/>
          <w:sz w:val="16"/>
          <w:szCs w:val="16"/>
        </w:rPr>
        <w:t>n</w:t>
      </w:r>
      <w:r>
        <w:rPr>
          <w:w w:val="115"/>
          <w:sz w:val="16"/>
          <w:szCs w:val="16"/>
        </w:rPr>
        <w:t>t,</w:t>
      </w:r>
      <w:r>
        <w:rPr>
          <w:spacing w:val="30"/>
          <w:w w:val="115"/>
          <w:sz w:val="16"/>
          <w:szCs w:val="16"/>
        </w:rPr>
        <w:t xml:space="preserve"> </w:t>
      </w:r>
      <w:r>
        <w:rPr>
          <w:sz w:val="16"/>
          <w:szCs w:val="16"/>
        </w:rPr>
        <w:t>O.</w:t>
      </w:r>
      <w:proofErr w:type="gramStart"/>
      <w:r>
        <w:rPr>
          <w:sz w:val="16"/>
          <w:szCs w:val="16"/>
        </w:rPr>
        <w:t xml:space="preserve">, </w:t>
      </w:r>
      <w:r>
        <w:rPr>
          <w:spacing w:val="21"/>
          <w:sz w:val="16"/>
          <w:szCs w:val="16"/>
        </w:rPr>
        <w:t xml:space="preserve"> </w:t>
      </w:r>
      <w:r>
        <w:rPr>
          <w:w w:val="119"/>
          <w:sz w:val="16"/>
          <w:szCs w:val="16"/>
        </w:rPr>
        <w:t>Carter</w:t>
      </w:r>
      <w:proofErr w:type="gramEnd"/>
      <w:r>
        <w:rPr>
          <w:w w:val="119"/>
          <w:sz w:val="16"/>
          <w:szCs w:val="16"/>
        </w:rPr>
        <w:t>,</w:t>
      </w:r>
      <w:r>
        <w:rPr>
          <w:spacing w:val="24"/>
          <w:w w:val="119"/>
          <w:sz w:val="16"/>
          <w:szCs w:val="16"/>
        </w:rPr>
        <w:t xml:space="preserve"> </w:t>
      </w:r>
      <w:r>
        <w:rPr>
          <w:sz w:val="16"/>
          <w:szCs w:val="16"/>
        </w:rPr>
        <w:t xml:space="preserve">L., </w:t>
      </w:r>
      <w:r>
        <w:rPr>
          <w:spacing w:val="13"/>
          <w:sz w:val="16"/>
          <w:szCs w:val="16"/>
        </w:rPr>
        <w:t xml:space="preserve"> </w:t>
      </w:r>
      <w:r>
        <w:rPr>
          <w:spacing w:val="-17"/>
          <w:w w:val="119"/>
          <w:sz w:val="16"/>
          <w:szCs w:val="16"/>
        </w:rPr>
        <w:t>F</w:t>
      </w:r>
      <w:r>
        <w:rPr>
          <w:w w:val="119"/>
          <w:sz w:val="16"/>
          <w:szCs w:val="16"/>
        </w:rPr>
        <w:t>erra</w:t>
      </w:r>
      <w:r>
        <w:rPr>
          <w:spacing w:val="-6"/>
          <w:w w:val="119"/>
          <w:sz w:val="16"/>
          <w:szCs w:val="16"/>
        </w:rPr>
        <w:t>n</w:t>
      </w:r>
      <w:r>
        <w:rPr>
          <w:w w:val="119"/>
          <w:sz w:val="16"/>
          <w:szCs w:val="16"/>
        </w:rPr>
        <w:t>te,</w:t>
      </w:r>
      <w:r>
        <w:rPr>
          <w:spacing w:val="29"/>
          <w:w w:val="119"/>
          <w:sz w:val="16"/>
          <w:szCs w:val="16"/>
        </w:rPr>
        <w:t xml:space="preserve"> </w:t>
      </w:r>
      <w:r>
        <w:rPr>
          <w:w w:val="119"/>
          <w:sz w:val="16"/>
          <w:szCs w:val="16"/>
        </w:rPr>
        <w:t>J.,</w:t>
      </w:r>
      <w:r>
        <w:rPr>
          <w:spacing w:val="36"/>
          <w:w w:val="119"/>
          <w:sz w:val="16"/>
          <w:szCs w:val="16"/>
        </w:rPr>
        <w:t xml:space="preserve"> </w:t>
      </w:r>
      <w:r>
        <w:rPr>
          <w:w w:val="119"/>
          <w:sz w:val="16"/>
          <w:szCs w:val="16"/>
        </w:rPr>
        <w:t>Legrand,</w:t>
      </w:r>
      <w:r>
        <w:rPr>
          <w:spacing w:val="-10"/>
          <w:w w:val="119"/>
          <w:sz w:val="16"/>
          <w:szCs w:val="16"/>
        </w:rPr>
        <w:t xml:space="preserve"> </w:t>
      </w:r>
      <w:r>
        <w:rPr>
          <w:sz w:val="16"/>
          <w:szCs w:val="16"/>
        </w:rPr>
        <w:t xml:space="preserve">A., </w:t>
      </w:r>
      <w:r>
        <w:rPr>
          <w:spacing w:val="15"/>
          <w:sz w:val="16"/>
          <w:szCs w:val="16"/>
        </w:rPr>
        <w:t xml:space="preserve"> </w:t>
      </w:r>
      <w:r>
        <w:rPr>
          <w:w w:val="116"/>
          <w:sz w:val="16"/>
          <w:szCs w:val="16"/>
        </w:rPr>
        <w:t>Ro</w:t>
      </w:r>
      <w:r>
        <w:rPr>
          <w:spacing w:val="6"/>
          <w:w w:val="116"/>
          <w:sz w:val="16"/>
          <w:szCs w:val="16"/>
        </w:rPr>
        <w:t>b</w:t>
      </w:r>
      <w:r>
        <w:rPr>
          <w:w w:val="116"/>
          <w:sz w:val="16"/>
          <w:szCs w:val="16"/>
        </w:rPr>
        <w:t>ert,</w:t>
      </w:r>
      <w:r>
        <w:rPr>
          <w:spacing w:val="27"/>
          <w:w w:val="116"/>
          <w:sz w:val="16"/>
          <w:szCs w:val="16"/>
        </w:rPr>
        <w:t xml:space="preserve"> </w:t>
      </w:r>
      <w:r>
        <w:rPr>
          <w:sz w:val="16"/>
          <w:szCs w:val="16"/>
        </w:rPr>
        <w:t xml:space="preserve">Y.: </w:t>
      </w:r>
      <w:r>
        <w:rPr>
          <w:spacing w:val="12"/>
          <w:sz w:val="16"/>
          <w:szCs w:val="16"/>
        </w:rPr>
        <w:t xml:space="preserve"> </w:t>
      </w:r>
      <w:r>
        <w:rPr>
          <w:w w:val="112"/>
          <w:sz w:val="16"/>
          <w:szCs w:val="16"/>
        </w:rPr>
        <w:t>Bandwidth-ce</w:t>
      </w:r>
      <w:r>
        <w:rPr>
          <w:spacing w:val="-4"/>
          <w:w w:val="112"/>
          <w:sz w:val="16"/>
          <w:szCs w:val="16"/>
        </w:rPr>
        <w:t>n</w:t>
      </w:r>
      <w:r>
        <w:rPr>
          <w:w w:val="112"/>
          <w:sz w:val="16"/>
          <w:szCs w:val="16"/>
        </w:rPr>
        <w:t xml:space="preserve">tric </w:t>
      </w:r>
      <w:r>
        <w:rPr>
          <w:spacing w:val="17"/>
          <w:w w:val="112"/>
          <w:sz w:val="16"/>
          <w:szCs w:val="16"/>
        </w:rPr>
        <w:t xml:space="preserve"> </w:t>
      </w:r>
      <w:r>
        <w:rPr>
          <w:w w:val="112"/>
          <w:sz w:val="16"/>
          <w:szCs w:val="16"/>
        </w:rPr>
        <w:t>al- l</w:t>
      </w:r>
      <w:r>
        <w:rPr>
          <w:spacing w:val="6"/>
          <w:w w:val="112"/>
          <w:sz w:val="16"/>
          <w:szCs w:val="16"/>
        </w:rPr>
        <w:t>o</w:t>
      </w:r>
      <w:r>
        <w:rPr>
          <w:w w:val="112"/>
          <w:sz w:val="16"/>
          <w:szCs w:val="16"/>
        </w:rPr>
        <w:t>cation</w:t>
      </w:r>
      <w:r>
        <w:rPr>
          <w:spacing w:val="20"/>
          <w:w w:val="112"/>
          <w:sz w:val="16"/>
          <w:szCs w:val="16"/>
        </w:rPr>
        <w:t xml:space="preserve"> </w:t>
      </w:r>
      <w:r>
        <w:rPr>
          <w:sz w:val="16"/>
          <w:szCs w:val="16"/>
        </w:rPr>
        <w:t>of</w:t>
      </w:r>
      <w:r>
        <w:rPr>
          <w:spacing w:val="25"/>
          <w:sz w:val="16"/>
          <w:szCs w:val="16"/>
        </w:rPr>
        <w:t xml:space="preserve"> </w:t>
      </w:r>
      <w:r>
        <w:rPr>
          <w:w w:val="113"/>
          <w:sz w:val="16"/>
          <w:szCs w:val="16"/>
        </w:rPr>
        <w:t>inde</w:t>
      </w:r>
      <w:r>
        <w:rPr>
          <w:spacing w:val="5"/>
          <w:w w:val="113"/>
          <w:sz w:val="16"/>
          <w:szCs w:val="16"/>
        </w:rPr>
        <w:t>p</w:t>
      </w:r>
      <w:r>
        <w:rPr>
          <w:w w:val="113"/>
          <w:sz w:val="16"/>
          <w:szCs w:val="16"/>
        </w:rPr>
        <w:t>ende</w:t>
      </w:r>
      <w:r>
        <w:rPr>
          <w:spacing w:val="-5"/>
          <w:w w:val="113"/>
          <w:sz w:val="16"/>
          <w:szCs w:val="16"/>
        </w:rPr>
        <w:t>n</w:t>
      </w:r>
      <w:r>
        <w:rPr>
          <w:w w:val="148"/>
          <w:sz w:val="16"/>
          <w:szCs w:val="16"/>
        </w:rPr>
        <w:t>t</w:t>
      </w:r>
      <w:r>
        <w:rPr>
          <w:spacing w:val="22"/>
          <w:w w:val="148"/>
          <w:sz w:val="16"/>
          <w:szCs w:val="16"/>
        </w:rPr>
        <w:t xml:space="preserve"> </w:t>
      </w:r>
      <w:r>
        <w:rPr>
          <w:w w:val="116"/>
          <w:sz w:val="16"/>
          <w:szCs w:val="16"/>
        </w:rPr>
        <w:t>tasks</w:t>
      </w:r>
      <w:r>
        <w:rPr>
          <w:spacing w:val="16"/>
          <w:w w:val="116"/>
          <w:sz w:val="16"/>
          <w:szCs w:val="16"/>
        </w:rPr>
        <w:t xml:space="preserve"> </w:t>
      </w:r>
      <w:r>
        <w:rPr>
          <w:sz w:val="16"/>
          <w:szCs w:val="16"/>
        </w:rPr>
        <w:t xml:space="preserve">on  </w:t>
      </w:r>
      <w:r>
        <w:rPr>
          <w:w w:val="113"/>
          <w:sz w:val="16"/>
          <w:szCs w:val="16"/>
        </w:rPr>
        <w:t>heterogeneous</w:t>
      </w:r>
      <w:r>
        <w:rPr>
          <w:spacing w:val="9"/>
          <w:w w:val="113"/>
          <w:sz w:val="16"/>
          <w:szCs w:val="16"/>
        </w:rPr>
        <w:t xml:space="preserve"> </w:t>
      </w:r>
      <w:r>
        <w:rPr>
          <w:w w:val="113"/>
          <w:sz w:val="16"/>
          <w:szCs w:val="16"/>
        </w:rPr>
        <w:t xml:space="preserve">platforms. </w:t>
      </w:r>
      <w:r>
        <w:rPr>
          <w:spacing w:val="27"/>
          <w:w w:val="113"/>
          <w:sz w:val="16"/>
          <w:szCs w:val="16"/>
        </w:rPr>
        <w:t xml:space="preserve"> </w:t>
      </w:r>
      <w:r>
        <w:rPr>
          <w:sz w:val="16"/>
          <w:szCs w:val="16"/>
        </w:rPr>
        <w:t xml:space="preserve">In: </w:t>
      </w:r>
      <w:r>
        <w:rPr>
          <w:spacing w:val="5"/>
          <w:sz w:val="16"/>
          <w:szCs w:val="16"/>
        </w:rPr>
        <w:t xml:space="preserve"> </w:t>
      </w:r>
      <w:r>
        <w:rPr>
          <w:spacing w:val="-6"/>
          <w:w w:val="115"/>
          <w:sz w:val="16"/>
          <w:szCs w:val="16"/>
        </w:rPr>
        <w:t>P</w:t>
      </w:r>
      <w:r>
        <w:rPr>
          <w:w w:val="115"/>
          <w:sz w:val="16"/>
          <w:szCs w:val="16"/>
        </w:rPr>
        <w:t>arallel</w:t>
      </w:r>
      <w:r>
        <w:rPr>
          <w:spacing w:val="20"/>
          <w:w w:val="115"/>
          <w:sz w:val="16"/>
          <w:szCs w:val="16"/>
        </w:rPr>
        <w:t xml:space="preserve"> </w:t>
      </w:r>
      <w:proofErr w:type="gramStart"/>
      <w:r>
        <w:rPr>
          <w:sz w:val="16"/>
          <w:szCs w:val="16"/>
        </w:rPr>
        <w:t xml:space="preserve">and </w:t>
      </w:r>
      <w:r>
        <w:rPr>
          <w:spacing w:val="24"/>
          <w:sz w:val="16"/>
          <w:szCs w:val="16"/>
        </w:rPr>
        <w:t xml:space="preserve"> </w:t>
      </w:r>
      <w:r>
        <w:rPr>
          <w:w w:val="117"/>
          <w:sz w:val="16"/>
          <w:szCs w:val="16"/>
        </w:rPr>
        <w:t>Distributed</w:t>
      </w:r>
      <w:proofErr w:type="gramEnd"/>
      <w:r>
        <w:rPr>
          <w:w w:val="117"/>
          <w:sz w:val="16"/>
          <w:szCs w:val="16"/>
        </w:rPr>
        <w:t xml:space="preserve"> </w:t>
      </w:r>
      <w:r>
        <w:rPr>
          <w:w w:val="113"/>
          <w:sz w:val="16"/>
          <w:szCs w:val="16"/>
        </w:rPr>
        <w:t>Pr</w:t>
      </w:r>
      <w:r>
        <w:rPr>
          <w:spacing w:val="6"/>
          <w:w w:val="113"/>
          <w:sz w:val="16"/>
          <w:szCs w:val="16"/>
        </w:rPr>
        <w:t>o</w:t>
      </w:r>
      <w:r>
        <w:rPr>
          <w:w w:val="113"/>
          <w:sz w:val="16"/>
          <w:szCs w:val="16"/>
        </w:rPr>
        <w:t>cessing</w:t>
      </w:r>
      <w:r>
        <w:rPr>
          <w:spacing w:val="1"/>
          <w:w w:val="113"/>
          <w:sz w:val="16"/>
          <w:szCs w:val="16"/>
        </w:rPr>
        <w:t xml:space="preserve"> </w:t>
      </w:r>
      <w:r>
        <w:rPr>
          <w:w w:val="113"/>
          <w:sz w:val="16"/>
          <w:szCs w:val="16"/>
        </w:rPr>
        <w:t>Sym</w:t>
      </w:r>
      <w:r>
        <w:rPr>
          <w:spacing w:val="6"/>
          <w:w w:val="113"/>
          <w:sz w:val="16"/>
          <w:szCs w:val="16"/>
        </w:rPr>
        <w:t>p</w:t>
      </w:r>
      <w:r>
        <w:rPr>
          <w:w w:val="113"/>
          <w:sz w:val="16"/>
          <w:szCs w:val="16"/>
        </w:rPr>
        <w:t>osium,</w:t>
      </w:r>
      <w:r>
        <w:rPr>
          <w:spacing w:val="-1"/>
          <w:w w:val="113"/>
          <w:sz w:val="16"/>
          <w:szCs w:val="16"/>
        </w:rPr>
        <w:t xml:space="preserve"> </w:t>
      </w:r>
      <w:r>
        <w:rPr>
          <w:w w:val="113"/>
          <w:sz w:val="16"/>
          <w:szCs w:val="16"/>
        </w:rPr>
        <w:t>Pr</w:t>
      </w:r>
      <w:r>
        <w:rPr>
          <w:spacing w:val="6"/>
          <w:w w:val="113"/>
          <w:sz w:val="16"/>
          <w:szCs w:val="16"/>
        </w:rPr>
        <w:t>o</w:t>
      </w:r>
      <w:r>
        <w:rPr>
          <w:w w:val="113"/>
          <w:sz w:val="16"/>
          <w:szCs w:val="16"/>
        </w:rPr>
        <w:t>ceedings</w:t>
      </w:r>
      <w:r>
        <w:rPr>
          <w:spacing w:val="2"/>
          <w:w w:val="113"/>
          <w:sz w:val="16"/>
          <w:szCs w:val="16"/>
        </w:rPr>
        <w:t xml:space="preserve"> </w:t>
      </w:r>
      <w:r>
        <w:rPr>
          <w:w w:val="113"/>
          <w:sz w:val="16"/>
          <w:szCs w:val="16"/>
        </w:rPr>
        <w:t>I</w:t>
      </w:r>
      <w:r>
        <w:rPr>
          <w:spacing w:val="-4"/>
          <w:w w:val="113"/>
          <w:sz w:val="16"/>
          <w:szCs w:val="16"/>
        </w:rPr>
        <w:t>n</w:t>
      </w:r>
      <w:r>
        <w:rPr>
          <w:w w:val="113"/>
          <w:sz w:val="16"/>
          <w:szCs w:val="16"/>
        </w:rPr>
        <w:t xml:space="preserve">ternational, </w:t>
      </w:r>
      <w:r>
        <w:rPr>
          <w:spacing w:val="7"/>
          <w:w w:val="113"/>
          <w:sz w:val="16"/>
          <w:szCs w:val="16"/>
        </w:rPr>
        <w:t xml:space="preserve"> </w:t>
      </w:r>
      <w:r>
        <w:rPr>
          <w:w w:val="113"/>
          <w:sz w:val="16"/>
          <w:szCs w:val="16"/>
        </w:rPr>
        <w:t>IPDPS.</w:t>
      </w:r>
      <w:r>
        <w:rPr>
          <w:spacing w:val="36"/>
          <w:w w:val="113"/>
          <w:sz w:val="16"/>
          <w:szCs w:val="16"/>
        </w:rPr>
        <w:t xml:space="preserve"> </w:t>
      </w:r>
      <w:r>
        <w:rPr>
          <w:w w:val="113"/>
          <w:sz w:val="16"/>
          <w:szCs w:val="16"/>
        </w:rPr>
        <w:t>IEEE</w:t>
      </w:r>
      <w:r>
        <w:rPr>
          <w:spacing w:val="26"/>
          <w:w w:val="113"/>
          <w:sz w:val="16"/>
          <w:szCs w:val="16"/>
        </w:rPr>
        <w:t xml:space="preserve"> </w:t>
      </w:r>
      <w:r>
        <w:rPr>
          <w:w w:val="113"/>
          <w:sz w:val="16"/>
          <w:szCs w:val="16"/>
        </w:rPr>
        <w:t>(2001)</w:t>
      </w:r>
    </w:p>
    <w:p w:rsidR="00C45AA3" w:rsidRDefault="00DC4C15">
      <w:pPr>
        <w:spacing w:before="5"/>
        <w:ind w:left="409" w:right="1844" w:hanging="224"/>
        <w:jc w:val="both"/>
        <w:rPr>
          <w:sz w:val="16"/>
          <w:szCs w:val="16"/>
        </w:rPr>
      </w:pPr>
      <w:r>
        <w:rPr>
          <w:sz w:val="16"/>
          <w:szCs w:val="16"/>
        </w:rPr>
        <w:t xml:space="preserve">5. </w:t>
      </w:r>
      <w:r>
        <w:rPr>
          <w:spacing w:val="23"/>
          <w:sz w:val="16"/>
          <w:szCs w:val="16"/>
        </w:rPr>
        <w:t xml:space="preserve"> </w:t>
      </w:r>
      <w:proofErr w:type="spellStart"/>
      <w:r>
        <w:rPr>
          <w:w w:val="114"/>
          <w:sz w:val="16"/>
          <w:szCs w:val="16"/>
        </w:rPr>
        <w:t>Buy</w:t>
      </w:r>
      <w:r>
        <w:rPr>
          <w:spacing w:val="-5"/>
          <w:w w:val="114"/>
          <w:sz w:val="16"/>
          <w:szCs w:val="16"/>
        </w:rPr>
        <w:t>y</w:t>
      </w:r>
      <w:r>
        <w:rPr>
          <w:w w:val="114"/>
          <w:sz w:val="16"/>
          <w:szCs w:val="16"/>
        </w:rPr>
        <w:t>a</w:t>
      </w:r>
      <w:proofErr w:type="spellEnd"/>
      <w:r>
        <w:rPr>
          <w:w w:val="114"/>
          <w:sz w:val="16"/>
          <w:szCs w:val="16"/>
        </w:rPr>
        <w:t>,</w:t>
      </w:r>
      <w:r>
        <w:rPr>
          <w:spacing w:val="-2"/>
          <w:w w:val="114"/>
          <w:sz w:val="16"/>
          <w:szCs w:val="16"/>
        </w:rPr>
        <w:t xml:space="preserve"> </w:t>
      </w:r>
      <w:r>
        <w:rPr>
          <w:sz w:val="16"/>
          <w:szCs w:val="16"/>
        </w:rPr>
        <w:t>R.,</w:t>
      </w:r>
      <w:r>
        <w:rPr>
          <w:spacing w:val="34"/>
          <w:sz w:val="16"/>
          <w:szCs w:val="16"/>
        </w:rPr>
        <w:t xml:space="preserve"> </w:t>
      </w:r>
      <w:proofErr w:type="spellStart"/>
      <w:r>
        <w:rPr>
          <w:w w:val="113"/>
          <w:sz w:val="16"/>
          <w:szCs w:val="16"/>
        </w:rPr>
        <w:t>Murshed</w:t>
      </w:r>
      <w:proofErr w:type="spellEnd"/>
      <w:r>
        <w:rPr>
          <w:w w:val="113"/>
          <w:sz w:val="16"/>
          <w:szCs w:val="16"/>
        </w:rPr>
        <w:t>,</w:t>
      </w:r>
      <w:r>
        <w:rPr>
          <w:spacing w:val="-3"/>
          <w:w w:val="113"/>
          <w:sz w:val="16"/>
          <w:szCs w:val="16"/>
        </w:rPr>
        <w:t xml:space="preserve"> </w:t>
      </w:r>
      <w:r>
        <w:rPr>
          <w:sz w:val="16"/>
          <w:szCs w:val="16"/>
        </w:rPr>
        <w:t>M.:</w:t>
      </w:r>
      <w:r>
        <w:rPr>
          <w:spacing w:val="23"/>
          <w:sz w:val="16"/>
          <w:szCs w:val="16"/>
        </w:rPr>
        <w:t xml:space="preserve"> </w:t>
      </w:r>
      <w:proofErr w:type="spellStart"/>
      <w:r>
        <w:rPr>
          <w:w w:val="112"/>
          <w:sz w:val="16"/>
          <w:szCs w:val="16"/>
        </w:rPr>
        <w:t>GridSim</w:t>
      </w:r>
      <w:proofErr w:type="spellEnd"/>
      <w:r>
        <w:rPr>
          <w:w w:val="112"/>
          <w:sz w:val="16"/>
          <w:szCs w:val="16"/>
        </w:rPr>
        <w:t>:</w:t>
      </w:r>
      <w:r>
        <w:rPr>
          <w:spacing w:val="-3"/>
          <w:w w:val="112"/>
          <w:sz w:val="16"/>
          <w:szCs w:val="16"/>
        </w:rPr>
        <w:t xml:space="preserve"> </w:t>
      </w:r>
      <w:r>
        <w:rPr>
          <w:sz w:val="16"/>
          <w:szCs w:val="16"/>
        </w:rPr>
        <w:t>A</w:t>
      </w:r>
      <w:r>
        <w:rPr>
          <w:spacing w:val="12"/>
          <w:sz w:val="16"/>
          <w:szCs w:val="16"/>
        </w:rPr>
        <w:t xml:space="preserve"> </w:t>
      </w:r>
      <w:r>
        <w:rPr>
          <w:w w:val="115"/>
          <w:sz w:val="16"/>
          <w:szCs w:val="16"/>
        </w:rPr>
        <w:t>t</w:t>
      </w:r>
      <w:r>
        <w:rPr>
          <w:spacing w:val="6"/>
          <w:w w:val="115"/>
          <w:sz w:val="16"/>
          <w:szCs w:val="16"/>
        </w:rPr>
        <w:t>o</w:t>
      </w:r>
      <w:r>
        <w:rPr>
          <w:w w:val="115"/>
          <w:sz w:val="16"/>
          <w:szCs w:val="16"/>
        </w:rPr>
        <w:t>olkit</w:t>
      </w:r>
      <w:r>
        <w:rPr>
          <w:spacing w:val="-3"/>
          <w:w w:val="115"/>
          <w:sz w:val="16"/>
          <w:szCs w:val="16"/>
        </w:rPr>
        <w:t xml:space="preserve"> </w:t>
      </w:r>
      <w:r>
        <w:rPr>
          <w:sz w:val="16"/>
          <w:szCs w:val="16"/>
        </w:rPr>
        <w:t>for</w:t>
      </w:r>
      <w:r>
        <w:rPr>
          <w:spacing w:val="17"/>
          <w:sz w:val="16"/>
          <w:szCs w:val="16"/>
        </w:rPr>
        <w:t xml:space="preserve"> </w:t>
      </w:r>
      <w:proofErr w:type="gramStart"/>
      <w:r>
        <w:rPr>
          <w:sz w:val="16"/>
          <w:szCs w:val="16"/>
        </w:rPr>
        <w:t xml:space="preserve">the </w:t>
      </w:r>
      <w:r>
        <w:rPr>
          <w:spacing w:val="1"/>
          <w:sz w:val="16"/>
          <w:szCs w:val="16"/>
        </w:rPr>
        <w:t xml:space="preserve"> </w:t>
      </w:r>
      <w:r>
        <w:rPr>
          <w:w w:val="109"/>
          <w:sz w:val="16"/>
          <w:szCs w:val="16"/>
        </w:rPr>
        <w:t>m</w:t>
      </w:r>
      <w:r>
        <w:rPr>
          <w:spacing w:val="5"/>
          <w:w w:val="109"/>
          <w:sz w:val="16"/>
          <w:szCs w:val="16"/>
        </w:rPr>
        <w:t>o</w:t>
      </w:r>
      <w:r>
        <w:rPr>
          <w:w w:val="109"/>
          <w:sz w:val="16"/>
          <w:szCs w:val="16"/>
        </w:rPr>
        <w:t>deling</w:t>
      </w:r>
      <w:proofErr w:type="gramEnd"/>
      <w:r>
        <w:rPr>
          <w:spacing w:val="4"/>
          <w:w w:val="109"/>
          <w:sz w:val="16"/>
          <w:szCs w:val="16"/>
        </w:rPr>
        <w:t xml:space="preserve"> </w:t>
      </w:r>
      <w:r>
        <w:rPr>
          <w:sz w:val="16"/>
          <w:szCs w:val="16"/>
        </w:rPr>
        <w:t xml:space="preserve">and </w:t>
      </w:r>
      <w:r>
        <w:rPr>
          <w:spacing w:val="4"/>
          <w:sz w:val="16"/>
          <w:szCs w:val="16"/>
        </w:rPr>
        <w:t xml:space="preserve"> </w:t>
      </w:r>
      <w:r>
        <w:rPr>
          <w:w w:val="114"/>
          <w:sz w:val="16"/>
          <w:szCs w:val="16"/>
        </w:rPr>
        <w:t>si</w:t>
      </w:r>
      <w:r>
        <w:rPr>
          <w:spacing w:val="-6"/>
          <w:w w:val="114"/>
          <w:sz w:val="16"/>
          <w:szCs w:val="16"/>
        </w:rPr>
        <w:t>m</w:t>
      </w:r>
      <w:r>
        <w:rPr>
          <w:w w:val="114"/>
          <w:sz w:val="16"/>
          <w:szCs w:val="16"/>
        </w:rPr>
        <w:t>ulation</w:t>
      </w:r>
      <w:r>
        <w:rPr>
          <w:spacing w:val="-3"/>
          <w:w w:val="114"/>
          <w:sz w:val="16"/>
          <w:szCs w:val="16"/>
        </w:rPr>
        <w:t xml:space="preserve"> </w:t>
      </w:r>
      <w:r>
        <w:rPr>
          <w:sz w:val="16"/>
          <w:szCs w:val="16"/>
        </w:rPr>
        <w:t>of</w:t>
      </w:r>
      <w:r>
        <w:rPr>
          <w:spacing w:val="5"/>
          <w:sz w:val="16"/>
          <w:szCs w:val="16"/>
        </w:rPr>
        <w:t xml:space="preserve"> </w:t>
      </w:r>
      <w:r>
        <w:rPr>
          <w:w w:val="118"/>
          <w:sz w:val="16"/>
          <w:szCs w:val="16"/>
        </w:rPr>
        <w:t xml:space="preserve">distributed </w:t>
      </w:r>
      <w:r>
        <w:rPr>
          <w:w w:val="111"/>
          <w:sz w:val="16"/>
          <w:szCs w:val="16"/>
        </w:rPr>
        <w:t xml:space="preserve">resource </w:t>
      </w:r>
      <w:r>
        <w:rPr>
          <w:w w:val="113"/>
          <w:sz w:val="16"/>
          <w:szCs w:val="16"/>
        </w:rPr>
        <w:t>manageme</w:t>
      </w:r>
      <w:r>
        <w:rPr>
          <w:spacing w:val="-4"/>
          <w:w w:val="113"/>
          <w:sz w:val="16"/>
          <w:szCs w:val="16"/>
        </w:rPr>
        <w:t>n</w:t>
      </w:r>
      <w:r>
        <w:rPr>
          <w:w w:val="148"/>
          <w:sz w:val="16"/>
          <w:szCs w:val="16"/>
        </w:rPr>
        <w:t>t</w:t>
      </w:r>
      <w:r>
        <w:rPr>
          <w:spacing w:val="4"/>
          <w:w w:val="148"/>
          <w:sz w:val="16"/>
          <w:szCs w:val="16"/>
        </w:rPr>
        <w:t xml:space="preserve"> </w:t>
      </w:r>
      <w:r>
        <w:rPr>
          <w:sz w:val="16"/>
          <w:szCs w:val="16"/>
        </w:rPr>
        <w:t xml:space="preserve">and </w:t>
      </w:r>
      <w:r>
        <w:rPr>
          <w:spacing w:val="6"/>
          <w:sz w:val="16"/>
          <w:szCs w:val="16"/>
        </w:rPr>
        <w:t xml:space="preserve"> </w:t>
      </w:r>
      <w:r>
        <w:rPr>
          <w:w w:val="110"/>
          <w:sz w:val="16"/>
          <w:szCs w:val="16"/>
        </w:rPr>
        <w:t>s</w:t>
      </w:r>
      <w:r>
        <w:rPr>
          <w:spacing w:val="-5"/>
          <w:w w:val="110"/>
          <w:sz w:val="16"/>
          <w:szCs w:val="16"/>
        </w:rPr>
        <w:t>c</w:t>
      </w:r>
      <w:r>
        <w:rPr>
          <w:w w:val="110"/>
          <w:sz w:val="16"/>
          <w:szCs w:val="16"/>
        </w:rPr>
        <w:t>heduling</w:t>
      </w:r>
      <w:r>
        <w:rPr>
          <w:spacing w:val="7"/>
          <w:w w:val="110"/>
          <w:sz w:val="16"/>
          <w:szCs w:val="16"/>
        </w:rPr>
        <w:t xml:space="preserve"> </w:t>
      </w:r>
      <w:r>
        <w:rPr>
          <w:sz w:val="16"/>
          <w:szCs w:val="16"/>
        </w:rPr>
        <w:t>for</w:t>
      </w:r>
      <w:r>
        <w:rPr>
          <w:spacing w:val="19"/>
          <w:sz w:val="16"/>
          <w:szCs w:val="16"/>
        </w:rPr>
        <w:t xml:space="preserve"> </w:t>
      </w:r>
      <w:r>
        <w:rPr>
          <w:sz w:val="16"/>
          <w:szCs w:val="16"/>
        </w:rPr>
        <w:t>grid</w:t>
      </w:r>
      <w:r>
        <w:rPr>
          <w:spacing w:val="38"/>
          <w:sz w:val="16"/>
          <w:szCs w:val="16"/>
        </w:rPr>
        <w:t xml:space="preserve"> </w:t>
      </w:r>
      <w:r>
        <w:rPr>
          <w:w w:val="114"/>
          <w:sz w:val="16"/>
          <w:szCs w:val="16"/>
        </w:rPr>
        <w:t>computing.</w:t>
      </w:r>
      <w:r>
        <w:rPr>
          <w:spacing w:val="11"/>
          <w:w w:val="114"/>
          <w:sz w:val="16"/>
          <w:szCs w:val="16"/>
        </w:rPr>
        <w:t xml:space="preserve"> </w:t>
      </w:r>
      <w:proofErr w:type="gramStart"/>
      <w:r>
        <w:rPr>
          <w:sz w:val="16"/>
          <w:szCs w:val="16"/>
        </w:rPr>
        <w:t xml:space="preserve">The </w:t>
      </w:r>
      <w:r>
        <w:rPr>
          <w:spacing w:val="7"/>
          <w:sz w:val="16"/>
          <w:szCs w:val="16"/>
        </w:rPr>
        <w:t xml:space="preserve"> </w:t>
      </w:r>
      <w:r>
        <w:rPr>
          <w:w w:val="117"/>
          <w:sz w:val="16"/>
          <w:szCs w:val="16"/>
        </w:rPr>
        <w:t>Journal</w:t>
      </w:r>
      <w:proofErr w:type="gramEnd"/>
      <w:r>
        <w:rPr>
          <w:spacing w:val="2"/>
          <w:w w:val="117"/>
          <w:sz w:val="16"/>
          <w:szCs w:val="16"/>
        </w:rPr>
        <w:t xml:space="preserve"> </w:t>
      </w:r>
      <w:r>
        <w:rPr>
          <w:sz w:val="16"/>
          <w:szCs w:val="16"/>
        </w:rPr>
        <w:t>of</w:t>
      </w:r>
      <w:r>
        <w:rPr>
          <w:spacing w:val="7"/>
          <w:sz w:val="16"/>
          <w:szCs w:val="16"/>
        </w:rPr>
        <w:t xml:space="preserve"> </w:t>
      </w:r>
      <w:r>
        <w:rPr>
          <w:w w:val="113"/>
          <w:sz w:val="16"/>
          <w:szCs w:val="16"/>
        </w:rPr>
        <w:t xml:space="preserve">Concurrency </w:t>
      </w:r>
      <w:r>
        <w:rPr>
          <w:w w:val="119"/>
          <w:sz w:val="16"/>
          <w:szCs w:val="16"/>
        </w:rPr>
        <w:t>a</w:t>
      </w:r>
      <w:r>
        <w:rPr>
          <w:w w:val="117"/>
          <w:sz w:val="16"/>
          <w:szCs w:val="16"/>
        </w:rPr>
        <w:t xml:space="preserve">nd </w:t>
      </w:r>
      <w:r>
        <w:rPr>
          <w:w w:val="116"/>
          <w:sz w:val="16"/>
          <w:szCs w:val="16"/>
        </w:rPr>
        <w:t>Computation:</w:t>
      </w:r>
      <w:r>
        <w:rPr>
          <w:spacing w:val="11"/>
          <w:w w:val="116"/>
          <w:sz w:val="16"/>
          <w:szCs w:val="16"/>
        </w:rPr>
        <w:t xml:space="preserve"> </w:t>
      </w:r>
      <w:r>
        <w:rPr>
          <w:w w:val="116"/>
          <w:sz w:val="16"/>
          <w:szCs w:val="16"/>
        </w:rPr>
        <w:t>Practice</w:t>
      </w:r>
      <w:r>
        <w:rPr>
          <w:spacing w:val="16"/>
          <w:w w:val="116"/>
          <w:sz w:val="16"/>
          <w:szCs w:val="16"/>
        </w:rPr>
        <w:t xml:space="preserve"> </w:t>
      </w:r>
      <w:r>
        <w:rPr>
          <w:sz w:val="16"/>
          <w:szCs w:val="16"/>
        </w:rPr>
        <w:t xml:space="preserve">and </w:t>
      </w:r>
      <w:r>
        <w:rPr>
          <w:spacing w:val="19"/>
          <w:sz w:val="16"/>
          <w:szCs w:val="16"/>
        </w:rPr>
        <w:t xml:space="preserve"> </w:t>
      </w:r>
      <w:r>
        <w:rPr>
          <w:w w:val="115"/>
          <w:sz w:val="16"/>
          <w:szCs w:val="16"/>
        </w:rPr>
        <w:t>Ex</w:t>
      </w:r>
      <w:r>
        <w:rPr>
          <w:spacing w:val="6"/>
          <w:w w:val="115"/>
          <w:sz w:val="16"/>
          <w:szCs w:val="16"/>
        </w:rPr>
        <w:t>p</w:t>
      </w:r>
      <w:r>
        <w:rPr>
          <w:w w:val="115"/>
          <w:sz w:val="16"/>
          <w:szCs w:val="16"/>
        </w:rPr>
        <w:t>erience</w:t>
      </w:r>
      <w:r>
        <w:rPr>
          <w:spacing w:val="-13"/>
          <w:w w:val="115"/>
          <w:sz w:val="16"/>
          <w:szCs w:val="16"/>
        </w:rPr>
        <w:t xml:space="preserve"> </w:t>
      </w:r>
      <w:r>
        <w:rPr>
          <w:w w:val="115"/>
          <w:sz w:val="16"/>
          <w:szCs w:val="16"/>
        </w:rPr>
        <w:t>(CCPE)</w:t>
      </w:r>
      <w:r>
        <w:rPr>
          <w:spacing w:val="31"/>
          <w:w w:val="115"/>
          <w:sz w:val="16"/>
          <w:szCs w:val="16"/>
        </w:rPr>
        <w:t xml:space="preserve"> </w:t>
      </w:r>
      <w:r>
        <w:rPr>
          <w:sz w:val="16"/>
          <w:szCs w:val="16"/>
        </w:rPr>
        <w:t xml:space="preserve">14 </w:t>
      </w:r>
      <w:r>
        <w:rPr>
          <w:spacing w:val="11"/>
          <w:sz w:val="16"/>
          <w:szCs w:val="16"/>
        </w:rPr>
        <w:t xml:space="preserve"> </w:t>
      </w:r>
      <w:r>
        <w:rPr>
          <w:w w:val="110"/>
          <w:sz w:val="16"/>
          <w:szCs w:val="16"/>
        </w:rPr>
        <w:t>(2002)</w:t>
      </w:r>
    </w:p>
    <w:p w:rsidR="00C45AA3" w:rsidRDefault="00DC4C15">
      <w:pPr>
        <w:spacing w:before="5"/>
        <w:ind w:left="409" w:right="1844" w:hanging="224"/>
        <w:jc w:val="both"/>
        <w:rPr>
          <w:sz w:val="16"/>
          <w:szCs w:val="16"/>
        </w:rPr>
      </w:pPr>
      <w:r>
        <w:rPr>
          <w:sz w:val="16"/>
          <w:szCs w:val="16"/>
        </w:rPr>
        <w:t xml:space="preserve">6. </w:t>
      </w:r>
      <w:r>
        <w:rPr>
          <w:spacing w:val="23"/>
          <w:sz w:val="16"/>
          <w:szCs w:val="16"/>
        </w:rPr>
        <w:t xml:space="preserve"> </w:t>
      </w:r>
      <w:r>
        <w:rPr>
          <w:w w:val="114"/>
          <w:sz w:val="16"/>
          <w:szCs w:val="16"/>
        </w:rPr>
        <w:t>Casan</w:t>
      </w:r>
      <w:r>
        <w:rPr>
          <w:spacing w:val="-6"/>
          <w:w w:val="114"/>
          <w:sz w:val="16"/>
          <w:szCs w:val="16"/>
        </w:rPr>
        <w:t>o</w:t>
      </w:r>
      <w:r>
        <w:rPr>
          <w:spacing w:val="-10"/>
          <w:w w:val="114"/>
          <w:sz w:val="16"/>
          <w:szCs w:val="16"/>
        </w:rPr>
        <w:t>v</w:t>
      </w:r>
      <w:r>
        <w:rPr>
          <w:w w:val="114"/>
          <w:sz w:val="16"/>
          <w:szCs w:val="16"/>
        </w:rPr>
        <w:t>a,</w:t>
      </w:r>
      <w:r>
        <w:rPr>
          <w:spacing w:val="10"/>
          <w:w w:val="114"/>
          <w:sz w:val="16"/>
          <w:szCs w:val="16"/>
        </w:rPr>
        <w:t xml:space="preserve"> </w:t>
      </w:r>
      <w:r>
        <w:rPr>
          <w:sz w:val="16"/>
          <w:szCs w:val="16"/>
        </w:rPr>
        <w:t>H.,</w:t>
      </w:r>
      <w:r>
        <w:rPr>
          <w:spacing w:val="35"/>
          <w:sz w:val="16"/>
          <w:szCs w:val="16"/>
        </w:rPr>
        <w:t xml:space="preserve"> </w:t>
      </w:r>
      <w:r>
        <w:rPr>
          <w:w w:val="113"/>
          <w:sz w:val="16"/>
          <w:szCs w:val="16"/>
        </w:rPr>
        <w:t>Legrand,</w:t>
      </w:r>
      <w:r>
        <w:rPr>
          <w:spacing w:val="7"/>
          <w:w w:val="113"/>
          <w:sz w:val="16"/>
          <w:szCs w:val="16"/>
        </w:rPr>
        <w:t xml:space="preserve"> </w:t>
      </w:r>
      <w:r>
        <w:rPr>
          <w:sz w:val="16"/>
          <w:szCs w:val="16"/>
        </w:rPr>
        <w:t>A.,</w:t>
      </w:r>
      <w:r>
        <w:rPr>
          <w:spacing w:val="35"/>
          <w:sz w:val="16"/>
          <w:szCs w:val="16"/>
        </w:rPr>
        <w:t xml:space="preserve"> </w:t>
      </w:r>
      <w:proofErr w:type="spellStart"/>
      <w:r>
        <w:rPr>
          <w:w w:val="111"/>
          <w:sz w:val="16"/>
          <w:szCs w:val="16"/>
        </w:rPr>
        <w:t>Zagor</w:t>
      </w:r>
      <w:r>
        <w:rPr>
          <w:spacing w:val="6"/>
          <w:w w:val="111"/>
          <w:sz w:val="16"/>
          <w:szCs w:val="16"/>
        </w:rPr>
        <w:t>o</w:t>
      </w:r>
      <w:r>
        <w:rPr>
          <w:w w:val="111"/>
          <w:sz w:val="16"/>
          <w:szCs w:val="16"/>
        </w:rPr>
        <w:t>dn</w:t>
      </w:r>
      <w:r>
        <w:rPr>
          <w:spacing w:val="-4"/>
          <w:w w:val="111"/>
          <w:sz w:val="16"/>
          <w:szCs w:val="16"/>
        </w:rPr>
        <w:t>o</w:t>
      </w:r>
      <w:r>
        <w:rPr>
          <w:w w:val="111"/>
          <w:sz w:val="16"/>
          <w:szCs w:val="16"/>
        </w:rPr>
        <w:t>v</w:t>
      </w:r>
      <w:proofErr w:type="spellEnd"/>
      <w:r>
        <w:rPr>
          <w:w w:val="111"/>
          <w:sz w:val="16"/>
          <w:szCs w:val="16"/>
        </w:rPr>
        <w:t>,</w:t>
      </w:r>
      <w:r>
        <w:rPr>
          <w:spacing w:val="9"/>
          <w:w w:val="111"/>
          <w:sz w:val="16"/>
          <w:szCs w:val="16"/>
        </w:rPr>
        <w:t xml:space="preserve"> </w:t>
      </w:r>
      <w:r>
        <w:rPr>
          <w:sz w:val="16"/>
          <w:szCs w:val="16"/>
        </w:rPr>
        <w:t>D.,</w:t>
      </w:r>
      <w:r>
        <w:rPr>
          <w:spacing w:val="39"/>
          <w:sz w:val="16"/>
          <w:szCs w:val="16"/>
        </w:rPr>
        <w:t xml:space="preserve"> </w:t>
      </w:r>
      <w:r>
        <w:rPr>
          <w:w w:val="115"/>
          <w:sz w:val="16"/>
          <w:szCs w:val="16"/>
        </w:rPr>
        <w:t>Berman,</w:t>
      </w:r>
      <w:r>
        <w:rPr>
          <w:spacing w:val="6"/>
          <w:w w:val="115"/>
          <w:sz w:val="16"/>
          <w:szCs w:val="16"/>
        </w:rPr>
        <w:t xml:space="preserve"> </w:t>
      </w:r>
      <w:r>
        <w:rPr>
          <w:sz w:val="16"/>
          <w:szCs w:val="16"/>
        </w:rPr>
        <w:t xml:space="preserve">F.: </w:t>
      </w:r>
      <w:r>
        <w:rPr>
          <w:spacing w:val="2"/>
          <w:sz w:val="16"/>
          <w:szCs w:val="16"/>
        </w:rPr>
        <w:t xml:space="preserve"> </w:t>
      </w:r>
      <w:r>
        <w:rPr>
          <w:w w:val="112"/>
          <w:sz w:val="16"/>
          <w:szCs w:val="16"/>
        </w:rPr>
        <w:t>Heuristics</w:t>
      </w:r>
      <w:r>
        <w:rPr>
          <w:spacing w:val="7"/>
          <w:w w:val="112"/>
          <w:sz w:val="16"/>
          <w:szCs w:val="16"/>
        </w:rPr>
        <w:t xml:space="preserve"> </w:t>
      </w:r>
      <w:r>
        <w:rPr>
          <w:sz w:val="16"/>
          <w:szCs w:val="16"/>
        </w:rPr>
        <w:t>for</w:t>
      </w:r>
      <w:r>
        <w:rPr>
          <w:spacing w:val="27"/>
          <w:sz w:val="16"/>
          <w:szCs w:val="16"/>
        </w:rPr>
        <w:t xml:space="preserve"> </w:t>
      </w:r>
      <w:r>
        <w:rPr>
          <w:w w:val="110"/>
          <w:sz w:val="16"/>
          <w:szCs w:val="16"/>
        </w:rPr>
        <w:t>s</w:t>
      </w:r>
      <w:r>
        <w:rPr>
          <w:spacing w:val="-5"/>
          <w:w w:val="110"/>
          <w:sz w:val="16"/>
          <w:szCs w:val="16"/>
        </w:rPr>
        <w:t>c</w:t>
      </w:r>
      <w:r>
        <w:rPr>
          <w:w w:val="110"/>
          <w:sz w:val="16"/>
          <w:szCs w:val="16"/>
        </w:rPr>
        <w:t>heduling</w:t>
      </w:r>
      <w:r>
        <w:rPr>
          <w:spacing w:val="14"/>
          <w:w w:val="110"/>
          <w:sz w:val="16"/>
          <w:szCs w:val="16"/>
        </w:rPr>
        <w:t xml:space="preserve"> </w:t>
      </w:r>
      <w:proofErr w:type="spellStart"/>
      <w:r>
        <w:rPr>
          <w:w w:val="116"/>
          <w:sz w:val="16"/>
          <w:szCs w:val="16"/>
        </w:rPr>
        <w:t>param</w:t>
      </w:r>
      <w:proofErr w:type="spellEnd"/>
      <w:r>
        <w:rPr>
          <w:w w:val="116"/>
          <w:sz w:val="16"/>
          <w:szCs w:val="16"/>
        </w:rPr>
        <w:t xml:space="preserve">- </w:t>
      </w:r>
      <w:proofErr w:type="spellStart"/>
      <w:proofErr w:type="gramStart"/>
      <w:r>
        <w:rPr>
          <w:sz w:val="16"/>
          <w:szCs w:val="16"/>
        </w:rPr>
        <w:t>eter</w:t>
      </w:r>
      <w:proofErr w:type="spellEnd"/>
      <w:r>
        <w:rPr>
          <w:sz w:val="16"/>
          <w:szCs w:val="16"/>
        </w:rPr>
        <w:t xml:space="preserve"> </w:t>
      </w:r>
      <w:r>
        <w:rPr>
          <w:spacing w:val="30"/>
          <w:sz w:val="16"/>
          <w:szCs w:val="16"/>
        </w:rPr>
        <w:t xml:space="preserve"> </w:t>
      </w:r>
      <w:r>
        <w:rPr>
          <w:sz w:val="16"/>
          <w:szCs w:val="16"/>
        </w:rPr>
        <w:t>s</w:t>
      </w:r>
      <w:r>
        <w:rPr>
          <w:spacing w:val="-5"/>
          <w:sz w:val="16"/>
          <w:szCs w:val="16"/>
        </w:rPr>
        <w:t>w</w:t>
      </w:r>
      <w:r>
        <w:rPr>
          <w:sz w:val="16"/>
          <w:szCs w:val="16"/>
        </w:rPr>
        <w:t>eep</w:t>
      </w:r>
      <w:proofErr w:type="gramEnd"/>
      <w:r>
        <w:rPr>
          <w:sz w:val="16"/>
          <w:szCs w:val="16"/>
        </w:rPr>
        <w:t xml:space="preserve"> </w:t>
      </w:r>
      <w:r>
        <w:rPr>
          <w:spacing w:val="22"/>
          <w:sz w:val="16"/>
          <w:szCs w:val="16"/>
        </w:rPr>
        <w:t xml:space="preserve"> </w:t>
      </w:r>
      <w:r>
        <w:rPr>
          <w:w w:val="114"/>
          <w:sz w:val="16"/>
          <w:szCs w:val="16"/>
        </w:rPr>
        <w:t>applications</w:t>
      </w:r>
      <w:r>
        <w:rPr>
          <w:spacing w:val="23"/>
          <w:w w:val="114"/>
          <w:sz w:val="16"/>
          <w:szCs w:val="16"/>
        </w:rPr>
        <w:t xml:space="preserve"> </w:t>
      </w:r>
      <w:r>
        <w:rPr>
          <w:sz w:val="16"/>
          <w:szCs w:val="16"/>
        </w:rPr>
        <w:t xml:space="preserve">in </w:t>
      </w:r>
      <w:r>
        <w:rPr>
          <w:spacing w:val="5"/>
          <w:sz w:val="16"/>
          <w:szCs w:val="16"/>
        </w:rPr>
        <w:t xml:space="preserve"> </w:t>
      </w:r>
      <w:r>
        <w:rPr>
          <w:sz w:val="16"/>
          <w:szCs w:val="16"/>
        </w:rPr>
        <w:t xml:space="preserve">grid </w:t>
      </w:r>
      <w:r>
        <w:rPr>
          <w:spacing w:val="22"/>
          <w:sz w:val="16"/>
          <w:szCs w:val="16"/>
        </w:rPr>
        <w:t xml:space="preserve"> </w:t>
      </w:r>
      <w:r>
        <w:rPr>
          <w:w w:val="113"/>
          <w:sz w:val="16"/>
          <w:szCs w:val="16"/>
        </w:rPr>
        <w:t>e</w:t>
      </w:r>
      <w:r>
        <w:rPr>
          <w:spacing w:val="-6"/>
          <w:w w:val="113"/>
          <w:sz w:val="16"/>
          <w:szCs w:val="16"/>
        </w:rPr>
        <w:t>n</w:t>
      </w:r>
      <w:r>
        <w:rPr>
          <w:w w:val="113"/>
          <w:sz w:val="16"/>
          <w:szCs w:val="16"/>
        </w:rPr>
        <w:t>vironme</w:t>
      </w:r>
      <w:r>
        <w:rPr>
          <w:spacing w:val="-4"/>
          <w:w w:val="113"/>
          <w:sz w:val="16"/>
          <w:szCs w:val="16"/>
        </w:rPr>
        <w:t>n</w:t>
      </w:r>
      <w:r>
        <w:rPr>
          <w:w w:val="113"/>
          <w:sz w:val="16"/>
          <w:szCs w:val="16"/>
        </w:rPr>
        <w:t xml:space="preserve">ts. </w:t>
      </w:r>
      <w:r>
        <w:rPr>
          <w:spacing w:val="27"/>
          <w:w w:val="113"/>
          <w:sz w:val="16"/>
          <w:szCs w:val="16"/>
        </w:rPr>
        <w:t xml:space="preserve"> </w:t>
      </w:r>
      <w:r>
        <w:rPr>
          <w:sz w:val="16"/>
          <w:szCs w:val="16"/>
        </w:rPr>
        <w:t xml:space="preserve">In: </w:t>
      </w:r>
      <w:r>
        <w:rPr>
          <w:spacing w:val="12"/>
          <w:sz w:val="16"/>
          <w:szCs w:val="16"/>
        </w:rPr>
        <w:t xml:space="preserve"> </w:t>
      </w:r>
      <w:r>
        <w:rPr>
          <w:w w:val="112"/>
          <w:sz w:val="16"/>
          <w:szCs w:val="16"/>
        </w:rPr>
        <w:t>Heterogeneous</w:t>
      </w:r>
      <w:r>
        <w:rPr>
          <w:spacing w:val="11"/>
          <w:w w:val="112"/>
          <w:sz w:val="16"/>
          <w:szCs w:val="16"/>
        </w:rPr>
        <w:t xml:space="preserve"> </w:t>
      </w:r>
      <w:proofErr w:type="gramStart"/>
      <w:r>
        <w:rPr>
          <w:w w:val="112"/>
          <w:sz w:val="16"/>
          <w:szCs w:val="16"/>
        </w:rPr>
        <w:t xml:space="preserve">Computing </w:t>
      </w:r>
      <w:r>
        <w:rPr>
          <w:spacing w:val="1"/>
          <w:w w:val="112"/>
          <w:sz w:val="16"/>
          <w:szCs w:val="16"/>
        </w:rPr>
        <w:t xml:space="preserve"> </w:t>
      </w:r>
      <w:r>
        <w:rPr>
          <w:spacing w:val="-14"/>
          <w:w w:val="115"/>
          <w:sz w:val="16"/>
          <w:szCs w:val="16"/>
        </w:rPr>
        <w:t>W</w:t>
      </w:r>
      <w:r>
        <w:rPr>
          <w:w w:val="112"/>
          <w:sz w:val="16"/>
          <w:szCs w:val="16"/>
        </w:rPr>
        <w:t>orkshop</w:t>
      </w:r>
      <w:proofErr w:type="gramEnd"/>
      <w:r>
        <w:rPr>
          <w:w w:val="112"/>
          <w:sz w:val="16"/>
          <w:szCs w:val="16"/>
        </w:rPr>
        <w:t>,</w:t>
      </w:r>
    </w:p>
    <w:p w:rsidR="00C45AA3" w:rsidRDefault="00DC4C15">
      <w:pPr>
        <w:ind w:left="409"/>
        <w:rPr>
          <w:sz w:val="16"/>
          <w:szCs w:val="16"/>
        </w:rPr>
      </w:pPr>
      <w:r>
        <w:rPr>
          <w:w w:val="111"/>
          <w:sz w:val="16"/>
          <w:szCs w:val="16"/>
        </w:rPr>
        <w:t>2000</w:t>
      </w:r>
      <w:proofErr w:type="gramStart"/>
      <w:r>
        <w:rPr>
          <w:w w:val="111"/>
          <w:sz w:val="16"/>
          <w:szCs w:val="16"/>
        </w:rPr>
        <w:t>.(</w:t>
      </w:r>
      <w:proofErr w:type="gramEnd"/>
      <w:r>
        <w:rPr>
          <w:w w:val="111"/>
          <w:sz w:val="16"/>
          <w:szCs w:val="16"/>
        </w:rPr>
        <w:t>HCW</w:t>
      </w:r>
      <w:r>
        <w:rPr>
          <w:spacing w:val="13"/>
          <w:w w:val="111"/>
          <w:sz w:val="16"/>
          <w:szCs w:val="16"/>
        </w:rPr>
        <w:t xml:space="preserve"> </w:t>
      </w:r>
      <w:r>
        <w:rPr>
          <w:sz w:val="16"/>
          <w:szCs w:val="16"/>
        </w:rPr>
        <w:t xml:space="preserve">2000) </w:t>
      </w:r>
      <w:r>
        <w:rPr>
          <w:spacing w:val="7"/>
          <w:sz w:val="16"/>
          <w:szCs w:val="16"/>
        </w:rPr>
        <w:t xml:space="preserve"> </w:t>
      </w:r>
      <w:r>
        <w:rPr>
          <w:w w:val="112"/>
          <w:sz w:val="16"/>
          <w:szCs w:val="16"/>
        </w:rPr>
        <w:t>Pr</w:t>
      </w:r>
      <w:r>
        <w:rPr>
          <w:spacing w:val="6"/>
          <w:w w:val="112"/>
          <w:sz w:val="16"/>
          <w:szCs w:val="16"/>
        </w:rPr>
        <w:t>o</w:t>
      </w:r>
      <w:r>
        <w:rPr>
          <w:w w:val="112"/>
          <w:sz w:val="16"/>
          <w:szCs w:val="16"/>
        </w:rPr>
        <w:t>ceedings.</w:t>
      </w:r>
      <w:r>
        <w:rPr>
          <w:spacing w:val="15"/>
          <w:w w:val="112"/>
          <w:sz w:val="16"/>
          <w:szCs w:val="16"/>
        </w:rPr>
        <w:t xml:space="preserve"> </w:t>
      </w:r>
      <w:r>
        <w:rPr>
          <w:sz w:val="16"/>
          <w:szCs w:val="16"/>
        </w:rPr>
        <w:t>9th</w:t>
      </w:r>
      <w:proofErr w:type="gramStart"/>
      <w:r>
        <w:rPr>
          <w:sz w:val="16"/>
          <w:szCs w:val="16"/>
        </w:rPr>
        <w:t xml:space="preserve">, </w:t>
      </w:r>
      <w:r>
        <w:rPr>
          <w:spacing w:val="23"/>
          <w:sz w:val="16"/>
          <w:szCs w:val="16"/>
        </w:rPr>
        <w:t xml:space="preserve"> </w:t>
      </w:r>
      <w:r>
        <w:rPr>
          <w:sz w:val="16"/>
          <w:szCs w:val="16"/>
        </w:rPr>
        <w:t>pp</w:t>
      </w:r>
      <w:proofErr w:type="gramEnd"/>
      <w:r>
        <w:rPr>
          <w:sz w:val="16"/>
          <w:szCs w:val="16"/>
        </w:rPr>
        <w:t xml:space="preserve">. </w:t>
      </w:r>
      <w:r>
        <w:rPr>
          <w:spacing w:val="11"/>
          <w:sz w:val="16"/>
          <w:szCs w:val="16"/>
        </w:rPr>
        <w:t xml:space="preserve"> </w:t>
      </w:r>
      <w:proofErr w:type="gramStart"/>
      <w:r>
        <w:rPr>
          <w:sz w:val="16"/>
          <w:szCs w:val="16"/>
        </w:rPr>
        <w:t>349–363.</w:t>
      </w:r>
      <w:proofErr w:type="gramEnd"/>
      <w:r>
        <w:rPr>
          <w:sz w:val="16"/>
          <w:szCs w:val="16"/>
        </w:rPr>
        <w:t xml:space="preserve"> </w:t>
      </w:r>
      <w:r>
        <w:rPr>
          <w:spacing w:val="13"/>
          <w:sz w:val="16"/>
          <w:szCs w:val="16"/>
        </w:rPr>
        <w:t xml:space="preserve"> </w:t>
      </w:r>
      <w:r>
        <w:rPr>
          <w:w w:val="113"/>
          <w:sz w:val="16"/>
          <w:szCs w:val="16"/>
        </w:rPr>
        <w:t>IEEE</w:t>
      </w:r>
      <w:r>
        <w:rPr>
          <w:spacing w:val="26"/>
          <w:w w:val="113"/>
          <w:sz w:val="16"/>
          <w:szCs w:val="16"/>
        </w:rPr>
        <w:t xml:space="preserve"> </w:t>
      </w:r>
      <w:r>
        <w:rPr>
          <w:w w:val="113"/>
          <w:sz w:val="16"/>
          <w:szCs w:val="16"/>
        </w:rPr>
        <w:t>(2000)</w:t>
      </w:r>
    </w:p>
    <w:p w:rsidR="00C45AA3" w:rsidRDefault="00DC4C15">
      <w:pPr>
        <w:spacing w:before="5"/>
        <w:ind w:left="185"/>
        <w:rPr>
          <w:sz w:val="16"/>
          <w:szCs w:val="16"/>
        </w:rPr>
      </w:pPr>
      <w:r>
        <w:rPr>
          <w:sz w:val="16"/>
          <w:szCs w:val="16"/>
        </w:rPr>
        <w:t xml:space="preserve">7. </w:t>
      </w:r>
      <w:r>
        <w:rPr>
          <w:spacing w:val="23"/>
          <w:sz w:val="16"/>
          <w:szCs w:val="16"/>
        </w:rPr>
        <w:t xml:space="preserve"> </w:t>
      </w:r>
      <w:proofErr w:type="spellStart"/>
      <w:r>
        <w:rPr>
          <w:w w:val="109"/>
          <w:sz w:val="16"/>
          <w:szCs w:val="16"/>
        </w:rPr>
        <w:t>Drozd</w:t>
      </w:r>
      <w:r>
        <w:rPr>
          <w:spacing w:val="-4"/>
          <w:w w:val="109"/>
          <w:sz w:val="16"/>
          <w:szCs w:val="16"/>
        </w:rPr>
        <w:t>o</w:t>
      </w:r>
      <w:r>
        <w:rPr>
          <w:w w:val="109"/>
          <w:sz w:val="16"/>
          <w:szCs w:val="16"/>
        </w:rPr>
        <w:t>wski</w:t>
      </w:r>
      <w:proofErr w:type="spellEnd"/>
      <w:proofErr w:type="gramStart"/>
      <w:r>
        <w:rPr>
          <w:w w:val="109"/>
          <w:sz w:val="16"/>
          <w:szCs w:val="16"/>
        </w:rPr>
        <w:t xml:space="preserve">, </w:t>
      </w:r>
      <w:r>
        <w:rPr>
          <w:spacing w:val="3"/>
          <w:w w:val="109"/>
          <w:sz w:val="16"/>
          <w:szCs w:val="16"/>
        </w:rPr>
        <w:t xml:space="preserve"> </w:t>
      </w:r>
      <w:r>
        <w:rPr>
          <w:sz w:val="16"/>
          <w:szCs w:val="16"/>
        </w:rPr>
        <w:t>M</w:t>
      </w:r>
      <w:proofErr w:type="gramEnd"/>
      <w:r>
        <w:rPr>
          <w:sz w:val="16"/>
          <w:szCs w:val="16"/>
        </w:rPr>
        <w:t xml:space="preserve">.: </w:t>
      </w:r>
      <w:r>
        <w:rPr>
          <w:spacing w:val="25"/>
          <w:sz w:val="16"/>
          <w:szCs w:val="16"/>
        </w:rPr>
        <w:t xml:space="preserve"> </w:t>
      </w:r>
      <w:r>
        <w:rPr>
          <w:w w:val="110"/>
          <w:sz w:val="16"/>
          <w:szCs w:val="16"/>
        </w:rPr>
        <w:t>S</w:t>
      </w:r>
      <w:r>
        <w:rPr>
          <w:spacing w:val="-5"/>
          <w:w w:val="110"/>
          <w:sz w:val="16"/>
          <w:szCs w:val="16"/>
        </w:rPr>
        <w:t>c</w:t>
      </w:r>
      <w:r>
        <w:rPr>
          <w:w w:val="110"/>
          <w:sz w:val="16"/>
          <w:szCs w:val="16"/>
        </w:rPr>
        <w:t xml:space="preserve">heduling </w:t>
      </w:r>
      <w:r>
        <w:rPr>
          <w:spacing w:val="1"/>
          <w:w w:val="110"/>
          <w:sz w:val="16"/>
          <w:szCs w:val="16"/>
        </w:rPr>
        <w:t xml:space="preserve"> </w:t>
      </w:r>
      <w:r>
        <w:rPr>
          <w:sz w:val="16"/>
          <w:szCs w:val="16"/>
        </w:rPr>
        <w:t xml:space="preserve">for </w:t>
      </w:r>
      <w:r>
        <w:rPr>
          <w:spacing w:val="19"/>
          <w:sz w:val="16"/>
          <w:szCs w:val="16"/>
        </w:rPr>
        <w:t xml:space="preserve"> </w:t>
      </w:r>
      <w:r>
        <w:rPr>
          <w:spacing w:val="-6"/>
          <w:w w:val="113"/>
          <w:sz w:val="16"/>
          <w:szCs w:val="16"/>
        </w:rPr>
        <w:t>P</w:t>
      </w:r>
      <w:r>
        <w:rPr>
          <w:w w:val="113"/>
          <w:sz w:val="16"/>
          <w:szCs w:val="16"/>
        </w:rPr>
        <w:t xml:space="preserve">arallel </w:t>
      </w:r>
      <w:r>
        <w:rPr>
          <w:spacing w:val="9"/>
          <w:w w:val="113"/>
          <w:sz w:val="16"/>
          <w:szCs w:val="16"/>
        </w:rPr>
        <w:t xml:space="preserve"> </w:t>
      </w:r>
      <w:r>
        <w:rPr>
          <w:w w:val="113"/>
          <w:sz w:val="16"/>
          <w:szCs w:val="16"/>
        </w:rPr>
        <w:t>Pr</w:t>
      </w:r>
      <w:r>
        <w:rPr>
          <w:spacing w:val="6"/>
          <w:w w:val="113"/>
          <w:sz w:val="16"/>
          <w:szCs w:val="16"/>
        </w:rPr>
        <w:t>o</w:t>
      </w:r>
      <w:r>
        <w:rPr>
          <w:w w:val="113"/>
          <w:sz w:val="16"/>
          <w:szCs w:val="16"/>
        </w:rPr>
        <w:t>cessing,</w:t>
      </w:r>
      <w:r>
        <w:rPr>
          <w:spacing w:val="32"/>
          <w:w w:val="113"/>
          <w:sz w:val="16"/>
          <w:szCs w:val="16"/>
        </w:rPr>
        <w:t xml:space="preserve"> </w:t>
      </w:r>
      <w:r>
        <w:rPr>
          <w:sz w:val="16"/>
          <w:szCs w:val="16"/>
        </w:rPr>
        <w:t xml:space="preserve">1st </w:t>
      </w:r>
      <w:r>
        <w:rPr>
          <w:spacing w:val="34"/>
          <w:sz w:val="16"/>
          <w:szCs w:val="16"/>
        </w:rPr>
        <w:t xml:space="preserve"> </w:t>
      </w:r>
      <w:proofErr w:type="spellStart"/>
      <w:r>
        <w:rPr>
          <w:sz w:val="16"/>
          <w:szCs w:val="16"/>
        </w:rPr>
        <w:t>edn</w:t>
      </w:r>
      <w:proofErr w:type="spellEnd"/>
      <w:r>
        <w:rPr>
          <w:sz w:val="16"/>
          <w:szCs w:val="16"/>
        </w:rPr>
        <w:t xml:space="preserve">.   </w:t>
      </w:r>
      <w:r>
        <w:rPr>
          <w:spacing w:val="37"/>
          <w:sz w:val="16"/>
          <w:szCs w:val="16"/>
        </w:rPr>
        <w:t xml:space="preserve"> </w:t>
      </w:r>
      <w:r>
        <w:rPr>
          <w:w w:val="111"/>
          <w:sz w:val="16"/>
          <w:szCs w:val="16"/>
        </w:rPr>
        <w:t>Springer-</w:t>
      </w:r>
      <w:proofErr w:type="spellStart"/>
      <w:r>
        <w:rPr>
          <w:spacing w:val="-16"/>
          <w:w w:val="111"/>
          <w:sz w:val="16"/>
          <w:szCs w:val="16"/>
        </w:rPr>
        <w:t>V</w:t>
      </w:r>
      <w:r>
        <w:rPr>
          <w:w w:val="111"/>
          <w:sz w:val="16"/>
          <w:szCs w:val="16"/>
        </w:rPr>
        <w:t>erlag</w:t>
      </w:r>
      <w:proofErr w:type="spellEnd"/>
      <w:r>
        <w:rPr>
          <w:spacing w:val="42"/>
          <w:w w:val="111"/>
          <w:sz w:val="16"/>
          <w:szCs w:val="16"/>
        </w:rPr>
        <w:t xml:space="preserve"> </w:t>
      </w:r>
      <w:r>
        <w:rPr>
          <w:w w:val="110"/>
          <w:sz w:val="16"/>
          <w:szCs w:val="16"/>
        </w:rPr>
        <w:t>Londo</w:t>
      </w:r>
      <w:r>
        <w:rPr>
          <w:w w:val="117"/>
          <w:sz w:val="16"/>
          <w:szCs w:val="16"/>
        </w:rPr>
        <w:t>n</w:t>
      </w:r>
    </w:p>
    <w:p w:rsidR="00C45AA3" w:rsidRDefault="00DC4C15">
      <w:pPr>
        <w:ind w:left="409"/>
        <w:rPr>
          <w:sz w:val="16"/>
          <w:szCs w:val="16"/>
        </w:rPr>
      </w:pPr>
      <w:r>
        <w:rPr>
          <w:w w:val="110"/>
          <w:sz w:val="16"/>
          <w:szCs w:val="16"/>
        </w:rPr>
        <w:t>(2009)</w:t>
      </w:r>
    </w:p>
    <w:p w:rsidR="00C45AA3" w:rsidRDefault="00DC4C15">
      <w:pPr>
        <w:spacing w:before="5"/>
        <w:ind w:left="409" w:right="1844" w:hanging="224"/>
        <w:jc w:val="both"/>
        <w:rPr>
          <w:sz w:val="16"/>
          <w:szCs w:val="16"/>
        </w:rPr>
      </w:pPr>
      <w:r>
        <w:rPr>
          <w:sz w:val="16"/>
          <w:szCs w:val="16"/>
        </w:rPr>
        <w:t xml:space="preserve">8. </w:t>
      </w:r>
      <w:r>
        <w:rPr>
          <w:spacing w:val="19"/>
          <w:sz w:val="16"/>
          <w:szCs w:val="16"/>
        </w:rPr>
        <w:t xml:space="preserve"> </w:t>
      </w:r>
      <w:proofErr w:type="spellStart"/>
      <w:r>
        <w:rPr>
          <w:spacing w:val="-16"/>
          <w:w w:val="117"/>
          <w:sz w:val="16"/>
          <w:szCs w:val="16"/>
        </w:rPr>
        <w:t>F</w:t>
      </w:r>
      <w:r>
        <w:rPr>
          <w:w w:val="117"/>
          <w:sz w:val="16"/>
          <w:szCs w:val="16"/>
        </w:rPr>
        <w:t>aerman</w:t>
      </w:r>
      <w:proofErr w:type="spellEnd"/>
      <w:r>
        <w:rPr>
          <w:w w:val="117"/>
          <w:sz w:val="16"/>
          <w:szCs w:val="16"/>
        </w:rPr>
        <w:t>,</w:t>
      </w:r>
      <w:r>
        <w:rPr>
          <w:spacing w:val="19"/>
          <w:w w:val="117"/>
          <w:sz w:val="16"/>
          <w:szCs w:val="16"/>
        </w:rPr>
        <w:t xml:space="preserve"> </w:t>
      </w:r>
      <w:r>
        <w:rPr>
          <w:sz w:val="16"/>
          <w:szCs w:val="16"/>
        </w:rPr>
        <w:t>M.</w:t>
      </w:r>
      <w:proofErr w:type="gramStart"/>
      <w:r>
        <w:rPr>
          <w:sz w:val="16"/>
          <w:szCs w:val="16"/>
        </w:rPr>
        <w:t xml:space="preserve">, </w:t>
      </w:r>
      <w:r>
        <w:rPr>
          <w:spacing w:val="12"/>
          <w:sz w:val="16"/>
          <w:szCs w:val="16"/>
        </w:rPr>
        <w:t xml:space="preserve"> </w:t>
      </w:r>
      <w:r>
        <w:rPr>
          <w:sz w:val="16"/>
          <w:szCs w:val="16"/>
        </w:rPr>
        <w:t>Su</w:t>
      </w:r>
      <w:proofErr w:type="gramEnd"/>
      <w:r>
        <w:rPr>
          <w:sz w:val="16"/>
          <w:szCs w:val="16"/>
        </w:rPr>
        <w:t xml:space="preserve">, </w:t>
      </w:r>
      <w:r>
        <w:rPr>
          <w:spacing w:val="9"/>
          <w:sz w:val="16"/>
          <w:szCs w:val="16"/>
        </w:rPr>
        <w:t xml:space="preserve"> </w:t>
      </w:r>
      <w:r>
        <w:rPr>
          <w:sz w:val="16"/>
          <w:szCs w:val="16"/>
        </w:rPr>
        <w:t xml:space="preserve">A., </w:t>
      </w:r>
      <w:r>
        <w:rPr>
          <w:spacing w:val="8"/>
          <w:sz w:val="16"/>
          <w:szCs w:val="16"/>
        </w:rPr>
        <w:t xml:space="preserve"> </w:t>
      </w:r>
      <w:proofErr w:type="spellStart"/>
      <w:r>
        <w:rPr>
          <w:spacing w:val="-15"/>
          <w:w w:val="110"/>
          <w:sz w:val="16"/>
          <w:szCs w:val="16"/>
        </w:rPr>
        <w:t>W</w:t>
      </w:r>
      <w:r>
        <w:rPr>
          <w:w w:val="110"/>
          <w:sz w:val="16"/>
          <w:szCs w:val="16"/>
        </w:rPr>
        <w:t>olski</w:t>
      </w:r>
      <w:proofErr w:type="spellEnd"/>
      <w:r>
        <w:rPr>
          <w:w w:val="110"/>
          <w:sz w:val="16"/>
          <w:szCs w:val="16"/>
        </w:rPr>
        <w:t>,</w:t>
      </w:r>
      <w:r>
        <w:rPr>
          <w:spacing w:val="23"/>
          <w:w w:val="110"/>
          <w:sz w:val="16"/>
          <w:szCs w:val="16"/>
        </w:rPr>
        <w:t xml:space="preserve"> </w:t>
      </w:r>
      <w:r>
        <w:rPr>
          <w:sz w:val="16"/>
          <w:szCs w:val="16"/>
        </w:rPr>
        <w:t xml:space="preserve">R., </w:t>
      </w:r>
      <w:r>
        <w:rPr>
          <w:spacing w:val="17"/>
          <w:sz w:val="16"/>
          <w:szCs w:val="16"/>
        </w:rPr>
        <w:t xml:space="preserve"> </w:t>
      </w:r>
      <w:r>
        <w:rPr>
          <w:w w:val="115"/>
          <w:sz w:val="16"/>
          <w:szCs w:val="16"/>
        </w:rPr>
        <w:t>Berman,</w:t>
      </w:r>
      <w:r>
        <w:rPr>
          <w:spacing w:val="19"/>
          <w:w w:val="115"/>
          <w:sz w:val="16"/>
          <w:szCs w:val="16"/>
        </w:rPr>
        <w:t xml:space="preserve"> </w:t>
      </w:r>
      <w:r>
        <w:rPr>
          <w:sz w:val="16"/>
          <w:szCs w:val="16"/>
        </w:rPr>
        <w:t xml:space="preserve">F.: </w:t>
      </w:r>
      <w:r>
        <w:rPr>
          <w:spacing w:val="15"/>
          <w:sz w:val="16"/>
          <w:szCs w:val="16"/>
        </w:rPr>
        <w:t xml:space="preserve"> </w:t>
      </w:r>
      <w:r>
        <w:rPr>
          <w:w w:val="113"/>
          <w:sz w:val="16"/>
          <w:szCs w:val="16"/>
        </w:rPr>
        <w:t>Adapti</w:t>
      </w:r>
      <w:r>
        <w:rPr>
          <w:spacing w:val="-4"/>
          <w:w w:val="113"/>
          <w:sz w:val="16"/>
          <w:szCs w:val="16"/>
        </w:rPr>
        <w:t>v</w:t>
      </w:r>
      <w:r>
        <w:rPr>
          <w:w w:val="113"/>
          <w:sz w:val="16"/>
          <w:szCs w:val="16"/>
        </w:rPr>
        <w:t>e</w:t>
      </w:r>
      <w:r>
        <w:rPr>
          <w:spacing w:val="30"/>
          <w:w w:val="113"/>
          <w:sz w:val="16"/>
          <w:szCs w:val="16"/>
        </w:rPr>
        <w:t xml:space="preserve"> </w:t>
      </w:r>
      <w:r>
        <w:rPr>
          <w:spacing w:val="6"/>
          <w:w w:val="113"/>
          <w:sz w:val="16"/>
          <w:szCs w:val="16"/>
        </w:rPr>
        <w:t>p</w:t>
      </w:r>
      <w:r>
        <w:rPr>
          <w:w w:val="113"/>
          <w:sz w:val="16"/>
          <w:szCs w:val="16"/>
        </w:rPr>
        <w:t>erformance</w:t>
      </w:r>
      <w:r>
        <w:rPr>
          <w:spacing w:val="8"/>
          <w:w w:val="113"/>
          <w:sz w:val="16"/>
          <w:szCs w:val="16"/>
        </w:rPr>
        <w:t xml:space="preserve"> </w:t>
      </w:r>
      <w:r>
        <w:rPr>
          <w:w w:val="113"/>
          <w:sz w:val="16"/>
          <w:szCs w:val="16"/>
        </w:rPr>
        <w:t>prediction</w:t>
      </w:r>
      <w:r>
        <w:rPr>
          <w:spacing w:val="26"/>
          <w:w w:val="113"/>
          <w:sz w:val="16"/>
          <w:szCs w:val="16"/>
        </w:rPr>
        <w:t xml:space="preserve"> </w:t>
      </w:r>
      <w:r>
        <w:rPr>
          <w:sz w:val="16"/>
          <w:szCs w:val="16"/>
        </w:rPr>
        <w:t xml:space="preserve">for  </w:t>
      </w:r>
      <w:r>
        <w:rPr>
          <w:w w:val="110"/>
          <w:sz w:val="16"/>
          <w:szCs w:val="16"/>
        </w:rPr>
        <w:t xml:space="preserve">dis- </w:t>
      </w:r>
      <w:proofErr w:type="spellStart"/>
      <w:r>
        <w:rPr>
          <w:w w:val="116"/>
          <w:sz w:val="16"/>
          <w:szCs w:val="16"/>
        </w:rPr>
        <w:t>tributed</w:t>
      </w:r>
      <w:proofErr w:type="spellEnd"/>
      <w:r>
        <w:rPr>
          <w:spacing w:val="43"/>
          <w:w w:val="116"/>
          <w:sz w:val="16"/>
          <w:szCs w:val="16"/>
        </w:rPr>
        <w:t xml:space="preserve"> </w:t>
      </w:r>
      <w:r>
        <w:rPr>
          <w:w w:val="116"/>
          <w:sz w:val="16"/>
          <w:szCs w:val="16"/>
        </w:rPr>
        <w:t>data-i</w:t>
      </w:r>
      <w:r>
        <w:rPr>
          <w:spacing w:val="-6"/>
          <w:w w:val="116"/>
          <w:sz w:val="16"/>
          <w:szCs w:val="16"/>
        </w:rPr>
        <w:t>n</w:t>
      </w:r>
      <w:r>
        <w:rPr>
          <w:w w:val="116"/>
          <w:sz w:val="16"/>
          <w:szCs w:val="16"/>
        </w:rPr>
        <w:t>tensi</w:t>
      </w:r>
      <w:r>
        <w:rPr>
          <w:spacing w:val="-5"/>
          <w:w w:val="116"/>
          <w:sz w:val="16"/>
          <w:szCs w:val="16"/>
        </w:rPr>
        <w:t>v</w:t>
      </w:r>
      <w:r>
        <w:rPr>
          <w:w w:val="116"/>
          <w:sz w:val="16"/>
          <w:szCs w:val="16"/>
        </w:rPr>
        <w:t>e</w:t>
      </w:r>
      <w:r>
        <w:rPr>
          <w:spacing w:val="14"/>
          <w:w w:val="116"/>
          <w:sz w:val="16"/>
          <w:szCs w:val="16"/>
        </w:rPr>
        <w:t xml:space="preserve"> </w:t>
      </w:r>
      <w:r>
        <w:rPr>
          <w:w w:val="116"/>
          <w:sz w:val="16"/>
          <w:szCs w:val="16"/>
        </w:rPr>
        <w:t>applications.</w:t>
      </w:r>
      <w:r>
        <w:rPr>
          <w:spacing w:val="38"/>
          <w:w w:val="116"/>
          <w:sz w:val="16"/>
          <w:szCs w:val="16"/>
        </w:rPr>
        <w:t xml:space="preserve"> </w:t>
      </w:r>
      <w:r>
        <w:rPr>
          <w:sz w:val="16"/>
          <w:szCs w:val="16"/>
        </w:rPr>
        <w:t xml:space="preserve">In: </w:t>
      </w:r>
      <w:r>
        <w:rPr>
          <w:spacing w:val="8"/>
          <w:sz w:val="16"/>
          <w:szCs w:val="16"/>
        </w:rPr>
        <w:t xml:space="preserve"> </w:t>
      </w:r>
      <w:r>
        <w:rPr>
          <w:w w:val="115"/>
          <w:sz w:val="16"/>
          <w:szCs w:val="16"/>
        </w:rPr>
        <w:t>Su</w:t>
      </w:r>
      <w:r>
        <w:rPr>
          <w:spacing w:val="6"/>
          <w:w w:val="115"/>
          <w:sz w:val="16"/>
          <w:szCs w:val="16"/>
        </w:rPr>
        <w:t>p</w:t>
      </w:r>
      <w:r>
        <w:rPr>
          <w:w w:val="115"/>
          <w:sz w:val="16"/>
          <w:szCs w:val="16"/>
        </w:rPr>
        <w:t>ercomputing,</w:t>
      </w:r>
      <w:r>
        <w:rPr>
          <w:spacing w:val="5"/>
          <w:w w:val="115"/>
          <w:sz w:val="16"/>
          <w:szCs w:val="16"/>
        </w:rPr>
        <w:t xml:space="preserve"> </w:t>
      </w:r>
      <w:r>
        <w:rPr>
          <w:spacing w:val="-6"/>
          <w:w w:val="115"/>
          <w:sz w:val="16"/>
          <w:szCs w:val="16"/>
        </w:rPr>
        <w:t>A</w:t>
      </w:r>
      <w:r>
        <w:rPr>
          <w:w w:val="115"/>
          <w:sz w:val="16"/>
          <w:szCs w:val="16"/>
        </w:rPr>
        <w:t>CM/IEEE</w:t>
      </w:r>
      <w:r>
        <w:rPr>
          <w:spacing w:val="46"/>
          <w:w w:val="115"/>
          <w:sz w:val="16"/>
          <w:szCs w:val="16"/>
        </w:rPr>
        <w:t xml:space="preserve"> </w:t>
      </w:r>
      <w:proofErr w:type="gramStart"/>
      <w:r>
        <w:rPr>
          <w:sz w:val="16"/>
          <w:szCs w:val="16"/>
        </w:rPr>
        <w:t xml:space="preserve">1999 </w:t>
      </w:r>
      <w:r>
        <w:rPr>
          <w:spacing w:val="1"/>
          <w:sz w:val="16"/>
          <w:szCs w:val="16"/>
        </w:rPr>
        <w:t xml:space="preserve"> </w:t>
      </w:r>
      <w:r>
        <w:rPr>
          <w:w w:val="110"/>
          <w:sz w:val="16"/>
          <w:szCs w:val="16"/>
        </w:rPr>
        <w:t>Conferenc</w:t>
      </w:r>
      <w:r>
        <w:rPr>
          <w:spacing w:val="1"/>
          <w:w w:val="110"/>
          <w:sz w:val="16"/>
          <w:szCs w:val="16"/>
        </w:rPr>
        <w:t>e</w:t>
      </w:r>
      <w:proofErr w:type="gramEnd"/>
      <w:r>
        <w:rPr>
          <w:w w:val="117"/>
          <w:sz w:val="16"/>
          <w:szCs w:val="16"/>
        </w:rPr>
        <w:t xml:space="preserve">, </w:t>
      </w:r>
      <w:r>
        <w:rPr>
          <w:sz w:val="16"/>
          <w:szCs w:val="16"/>
        </w:rPr>
        <w:t xml:space="preserve">pp. </w:t>
      </w:r>
      <w:r>
        <w:rPr>
          <w:spacing w:val="11"/>
          <w:sz w:val="16"/>
          <w:szCs w:val="16"/>
        </w:rPr>
        <w:t xml:space="preserve"> </w:t>
      </w:r>
      <w:proofErr w:type="gramStart"/>
      <w:r>
        <w:rPr>
          <w:sz w:val="16"/>
          <w:szCs w:val="16"/>
        </w:rPr>
        <w:t>36–36.</w:t>
      </w:r>
      <w:proofErr w:type="gramEnd"/>
      <w:r>
        <w:rPr>
          <w:sz w:val="16"/>
          <w:szCs w:val="16"/>
        </w:rPr>
        <w:t xml:space="preserve"> </w:t>
      </w:r>
      <w:r>
        <w:rPr>
          <w:spacing w:val="3"/>
          <w:sz w:val="16"/>
          <w:szCs w:val="16"/>
        </w:rPr>
        <w:t xml:space="preserve"> </w:t>
      </w:r>
      <w:r>
        <w:rPr>
          <w:w w:val="113"/>
          <w:sz w:val="16"/>
          <w:szCs w:val="16"/>
        </w:rPr>
        <w:t>IEEE</w:t>
      </w:r>
      <w:r>
        <w:rPr>
          <w:spacing w:val="26"/>
          <w:w w:val="113"/>
          <w:sz w:val="16"/>
          <w:szCs w:val="16"/>
        </w:rPr>
        <w:t xml:space="preserve"> </w:t>
      </w:r>
      <w:r>
        <w:rPr>
          <w:w w:val="113"/>
          <w:sz w:val="16"/>
          <w:szCs w:val="16"/>
        </w:rPr>
        <w:t>(1999)</w:t>
      </w:r>
    </w:p>
    <w:p w:rsidR="00C45AA3" w:rsidRDefault="00DC4C15">
      <w:pPr>
        <w:spacing w:before="5"/>
        <w:ind w:left="409" w:right="1844" w:hanging="224"/>
        <w:jc w:val="both"/>
        <w:rPr>
          <w:sz w:val="16"/>
          <w:szCs w:val="16"/>
        </w:rPr>
      </w:pPr>
      <w:r>
        <w:rPr>
          <w:sz w:val="16"/>
          <w:szCs w:val="16"/>
        </w:rPr>
        <w:t xml:space="preserve">9. </w:t>
      </w:r>
      <w:r>
        <w:rPr>
          <w:spacing w:val="23"/>
          <w:sz w:val="16"/>
          <w:szCs w:val="16"/>
        </w:rPr>
        <w:t xml:space="preserve"> </w:t>
      </w:r>
      <w:proofErr w:type="spellStart"/>
      <w:r>
        <w:rPr>
          <w:w w:val="114"/>
          <w:sz w:val="16"/>
          <w:szCs w:val="16"/>
        </w:rPr>
        <w:t>H</w:t>
      </w:r>
      <w:r>
        <w:rPr>
          <w:spacing w:val="11"/>
          <w:w w:val="114"/>
          <w:sz w:val="16"/>
          <w:szCs w:val="16"/>
        </w:rPr>
        <w:t>a</w:t>
      </w:r>
      <w:r>
        <w:rPr>
          <w:w w:val="114"/>
          <w:sz w:val="16"/>
          <w:szCs w:val="16"/>
        </w:rPr>
        <w:t>jdu</w:t>
      </w:r>
      <w:proofErr w:type="spellEnd"/>
      <w:r>
        <w:rPr>
          <w:w w:val="114"/>
          <w:sz w:val="16"/>
          <w:szCs w:val="16"/>
        </w:rPr>
        <w:t>,</w:t>
      </w:r>
      <w:r>
        <w:rPr>
          <w:spacing w:val="3"/>
          <w:w w:val="114"/>
          <w:sz w:val="16"/>
          <w:szCs w:val="16"/>
        </w:rPr>
        <w:t xml:space="preserve"> </w:t>
      </w:r>
      <w:r>
        <w:rPr>
          <w:sz w:val="16"/>
          <w:szCs w:val="16"/>
        </w:rPr>
        <w:t>L.,</w:t>
      </w:r>
      <w:r>
        <w:rPr>
          <w:spacing w:val="26"/>
          <w:sz w:val="16"/>
          <w:szCs w:val="16"/>
        </w:rPr>
        <w:t xml:space="preserve"> </w:t>
      </w:r>
      <w:proofErr w:type="spellStart"/>
      <w:r>
        <w:rPr>
          <w:w w:val="115"/>
          <w:sz w:val="16"/>
          <w:szCs w:val="16"/>
        </w:rPr>
        <w:t>Lauret</w:t>
      </w:r>
      <w:proofErr w:type="spellEnd"/>
      <w:r>
        <w:rPr>
          <w:w w:val="115"/>
          <w:sz w:val="16"/>
          <w:szCs w:val="16"/>
        </w:rPr>
        <w:t>,</w:t>
      </w:r>
      <w:r>
        <w:rPr>
          <w:spacing w:val="8"/>
          <w:w w:val="115"/>
          <w:sz w:val="16"/>
          <w:szCs w:val="16"/>
        </w:rPr>
        <w:t xml:space="preserve"> </w:t>
      </w:r>
      <w:r>
        <w:rPr>
          <w:w w:val="115"/>
          <w:sz w:val="16"/>
          <w:szCs w:val="16"/>
        </w:rPr>
        <w:t>J.,</w:t>
      </w:r>
      <w:r>
        <w:rPr>
          <w:spacing w:val="16"/>
          <w:w w:val="115"/>
          <w:sz w:val="16"/>
          <w:szCs w:val="16"/>
        </w:rPr>
        <w:t xml:space="preserve"> </w:t>
      </w:r>
      <w:proofErr w:type="spellStart"/>
      <w:r>
        <w:rPr>
          <w:w w:val="115"/>
          <w:sz w:val="16"/>
          <w:szCs w:val="16"/>
        </w:rPr>
        <w:t>Diden</w:t>
      </w:r>
      <w:r>
        <w:rPr>
          <w:spacing w:val="-5"/>
          <w:w w:val="115"/>
          <w:sz w:val="16"/>
          <w:szCs w:val="16"/>
        </w:rPr>
        <w:t>k</w:t>
      </w:r>
      <w:r>
        <w:rPr>
          <w:w w:val="115"/>
          <w:sz w:val="16"/>
          <w:szCs w:val="16"/>
        </w:rPr>
        <w:t>o</w:t>
      </w:r>
      <w:proofErr w:type="spellEnd"/>
      <w:r>
        <w:rPr>
          <w:w w:val="115"/>
          <w:sz w:val="16"/>
          <w:szCs w:val="16"/>
        </w:rPr>
        <w:t>,</w:t>
      </w:r>
      <w:r>
        <w:rPr>
          <w:spacing w:val="-22"/>
          <w:w w:val="115"/>
          <w:sz w:val="16"/>
          <w:szCs w:val="16"/>
        </w:rPr>
        <w:t xml:space="preserve"> </w:t>
      </w:r>
      <w:r>
        <w:rPr>
          <w:sz w:val="16"/>
          <w:szCs w:val="16"/>
        </w:rPr>
        <w:t>L.,</w:t>
      </w:r>
      <w:r>
        <w:rPr>
          <w:spacing w:val="26"/>
          <w:sz w:val="16"/>
          <w:szCs w:val="16"/>
        </w:rPr>
        <w:t xml:space="preserve"> </w:t>
      </w:r>
      <w:r>
        <w:rPr>
          <w:sz w:val="16"/>
          <w:szCs w:val="16"/>
        </w:rPr>
        <w:t>Amol</w:t>
      </w:r>
      <w:proofErr w:type="gramStart"/>
      <w:r>
        <w:rPr>
          <w:sz w:val="16"/>
          <w:szCs w:val="16"/>
        </w:rPr>
        <w:t xml:space="preserve">, </w:t>
      </w:r>
      <w:r>
        <w:rPr>
          <w:spacing w:val="5"/>
          <w:sz w:val="16"/>
          <w:szCs w:val="16"/>
        </w:rPr>
        <w:t xml:space="preserve"> </w:t>
      </w:r>
      <w:r>
        <w:rPr>
          <w:w w:val="123"/>
          <w:sz w:val="16"/>
          <w:szCs w:val="16"/>
        </w:rPr>
        <w:t>J</w:t>
      </w:r>
      <w:proofErr w:type="gramEnd"/>
      <w:r>
        <w:rPr>
          <w:w w:val="123"/>
          <w:sz w:val="16"/>
          <w:szCs w:val="16"/>
        </w:rPr>
        <w:t>.,</w:t>
      </w:r>
      <w:r>
        <w:rPr>
          <w:spacing w:val="1"/>
          <w:w w:val="123"/>
          <w:sz w:val="16"/>
          <w:szCs w:val="16"/>
        </w:rPr>
        <w:t xml:space="preserve"> </w:t>
      </w:r>
      <w:r>
        <w:rPr>
          <w:w w:val="123"/>
          <w:sz w:val="16"/>
          <w:szCs w:val="16"/>
        </w:rPr>
        <w:t>Betts,</w:t>
      </w:r>
      <w:r>
        <w:rPr>
          <w:spacing w:val="-19"/>
          <w:w w:val="123"/>
          <w:sz w:val="16"/>
          <w:szCs w:val="16"/>
        </w:rPr>
        <w:t xml:space="preserve"> </w:t>
      </w:r>
      <w:r>
        <w:rPr>
          <w:sz w:val="16"/>
          <w:szCs w:val="16"/>
        </w:rPr>
        <w:t xml:space="preserve">W., </w:t>
      </w:r>
      <w:r>
        <w:rPr>
          <w:spacing w:val="2"/>
          <w:sz w:val="16"/>
          <w:szCs w:val="16"/>
        </w:rPr>
        <w:t xml:space="preserve"> </w:t>
      </w:r>
      <w:r>
        <w:rPr>
          <w:w w:val="119"/>
          <w:sz w:val="16"/>
          <w:szCs w:val="16"/>
        </w:rPr>
        <w:t>Jang,</w:t>
      </w:r>
      <w:r>
        <w:rPr>
          <w:spacing w:val="-3"/>
          <w:w w:val="119"/>
          <w:sz w:val="16"/>
          <w:szCs w:val="16"/>
        </w:rPr>
        <w:t xml:space="preserve"> </w:t>
      </w:r>
      <w:r>
        <w:rPr>
          <w:w w:val="119"/>
          <w:sz w:val="16"/>
          <w:szCs w:val="16"/>
        </w:rPr>
        <w:t>H.J.,</w:t>
      </w:r>
      <w:r>
        <w:rPr>
          <w:spacing w:val="-3"/>
          <w:w w:val="119"/>
          <w:sz w:val="16"/>
          <w:szCs w:val="16"/>
        </w:rPr>
        <w:t xml:space="preserve"> </w:t>
      </w:r>
      <w:r>
        <w:rPr>
          <w:sz w:val="16"/>
          <w:szCs w:val="16"/>
        </w:rPr>
        <w:t>Noh,</w:t>
      </w:r>
      <w:r>
        <w:rPr>
          <w:spacing w:val="40"/>
          <w:sz w:val="16"/>
          <w:szCs w:val="16"/>
        </w:rPr>
        <w:t xml:space="preserve"> </w:t>
      </w:r>
      <w:r>
        <w:rPr>
          <w:sz w:val="16"/>
          <w:szCs w:val="16"/>
        </w:rPr>
        <w:t>S.Y.:</w:t>
      </w:r>
      <w:r>
        <w:rPr>
          <w:spacing w:val="36"/>
          <w:sz w:val="16"/>
          <w:szCs w:val="16"/>
        </w:rPr>
        <w:t xml:space="preserve"> </w:t>
      </w:r>
      <w:r>
        <w:rPr>
          <w:w w:val="114"/>
          <w:sz w:val="16"/>
          <w:szCs w:val="16"/>
        </w:rPr>
        <w:t>S</w:t>
      </w:r>
      <w:r>
        <w:rPr>
          <w:spacing w:val="-16"/>
          <w:w w:val="114"/>
          <w:sz w:val="16"/>
          <w:szCs w:val="16"/>
        </w:rPr>
        <w:t>T</w:t>
      </w:r>
      <w:r>
        <w:rPr>
          <w:w w:val="114"/>
          <w:sz w:val="16"/>
          <w:szCs w:val="16"/>
        </w:rPr>
        <w:t>AR</w:t>
      </w:r>
      <w:r>
        <w:rPr>
          <w:spacing w:val="1"/>
          <w:w w:val="114"/>
          <w:sz w:val="16"/>
          <w:szCs w:val="16"/>
        </w:rPr>
        <w:t xml:space="preserve"> </w:t>
      </w:r>
      <w:proofErr w:type="spellStart"/>
      <w:r>
        <w:rPr>
          <w:w w:val="111"/>
          <w:sz w:val="16"/>
          <w:szCs w:val="16"/>
        </w:rPr>
        <w:t>ex</w:t>
      </w:r>
      <w:r>
        <w:rPr>
          <w:spacing w:val="5"/>
          <w:w w:val="111"/>
          <w:sz w:val="16"/>
          <w:szCs w:val="16"/>
        </w:rPr>
        <w:t>p</w:t>
      </w:r>
      <w:r>
        <w:rPr>
          <w:w w:val="106"/>
          <w:sz w:val="16"/>
          <w:szCs w:val="16"/>
        </w:rPr>
        <w:t>e</w:t>
      </w:r>
      <w:proofErr w:type="spellEnd"/>
      <w:r>
        <w:rPr>
          <w:w w:val="106"/>
          <w:sz w:val="16"/>
          <w:szCs w:val="16"/>
        </w:rPr>
        <w:t xml:space="preserve">- </w:t>
      </w:r>
      <w:proofErr w:type="spellStart"/>
      <w:r>
        <w:rPr>
          <w:sz w:val="16"/>
          <w:szCs w:val="16"/>
        </w:rPr>
        <w:t>rience</w:t>
      </w:r>
      <w:proofErr w:type="spellEnd"/>
      <w:r>
        <w:rPr>
          <w:spacing w:val="37"/>
          <w:sz w:val="16"/>
          <w:szCs w:val="16"/>
        </w:rPr>
        <w:t xml:space="preserve"> </w:t>
      </w:r>
      <w:r>
        <w:rPr>
          <w:sz w:val="16"/>
          <w:szCs w:val="16"/>
        </w:rPr>
        <w:t xml:space="preserve">with </w:t>
      </w:r>
      <w:r>
        <w:rPr>
          <w:spacing w:val="1"/>
          <w:sz w:val="16"/>
          <w:szCs w:val="16"/>
        </w:rPr>
        <w:t xml:space="preserve"> </w:t>
      </w:r>
      <w:r>
        <w:rPr>
          <w:w w:val="118"/>
          <w:sz w:val="16"/>
          <w:szCs w:val="16"/>
        </w:rPr>
        <w:t>automated</w:t>
      </w:r>
      <w:r>
        <w:rPr>
          <w:spacing w:val="-8"/>
          <w:w w:val="118"/>
          <w:sz w:val="16"/>
          <w:szCs w:val="16"/>
        </w:rPr>
        <w:t xml:space="preserve"> </w:t>
      </w:r>
      <w:r>
        <w:rPr>
          <w:sz w:val="16"/>
          <w:szCs w:val="16"/>
        </w:rPr>
        <w:t>high</w:t>
      </w:r>
      <w:r>
        <w:rPr>
          <w:spacing w:val="32"/>
          <w:sz w:val="16"/>
          <w:szCs w:val="16"/>
        </w:rPr>
        <w:t xml:space="preserve"> </w:t>
      </w:r>
      <w:r>
        <w:rPr>
          <w:sz w:val="16"/>
          <w:szCs w:val="16"/>
        </w:rPr>
        <w:t>efficiency</w:t>
      </w:r>
      <w:r>
        <w:rPr>
          <w:spacing w:val="30"/>
          <w:sz w:val="16"/>
          <w:szCs w:val="16"/>
        </w:rPr>
        <w:t xml:space="preserve"> </w:t>
      </w:r>
      <w:r>
        <w:rPr>
          <w:sz w:val="16"/>
          <w:szCs w:val="16"/>
        </w:rPr>
        <w:t xml:space="preserve">Grid </w:t>
      </w:r>
      <w:r>
        <w:rPr>
          <w:spacing w:val="2"/>
          <w:sz w:val="16"/>
          <w:szCs w:val="16"/>
        </w:rPr>
        <w:t xml:space="preserve"> </w:t>
      </w:r>
      <w:r>
        <w:rPr>
          <w:sz w:val="16"/>
          <w:szCs w:val="16"/>
        </w:rPr>
        <w:t xml:space="preserve">based </w:t>
      </w:r>
      <w:r>
        <w:rPr>
          <w:spacing w:val="5"/>
          <w:sz w:val="16"/>
          <w:szCs w:val="16"/>
        </w:rPr>
        <w:t xml:space="preserve"> </w:t>
      </w:r>
      <w:r>
        <w:rPr>
          <w:w w:val="112"/>
          <w:sz w:val="16"/>
          <w:szCs w:val="16"/>
        </w:rPr>
        <w:t>data</w:t>
      </w:r>
      <w:r>
        <w:rPr>
          <w:spacing w:val="22"/>
          <w:w w:val="112"/>
          <w:sz w:val="16"/>
          <w:szCs w:val="16"/>
        </w:rPr>
        <w:t xml:space="preserve"> </w:t>
      </w:r>
      <w:r>
        <w:rPr>
          <w:w w:val="112"/>
          <w:sz w:val="16"/>
          <w:szCs w:val="16"/>
        </w:rPr>
        <w:t>pr</w:t>
      </w:r>
      <w:r>
        <w:rPr>
          <w:spacing w:val="6"/>
          <w:w w:val="112"/>
          <w:sz w:val="16"/>
          <w:szCs w:val="16"/>
        </w:rPr>
        <w:t>o</w:t>
      </w:r>
      <w:r>
        <w:rPr>
          <w:w w:val="112"/>
          <w:sz w:val="16"/>
          <w:szCs w:val="16"/>
        </w:rPr>
        <w:t>duction</w:t>
      </w:r>
      <w:r>
        <w:rPr>
          <w:spacing w:val="11"/>
          <w:w w:val="112"/>
          <w:sz w:val="16"/>
          <w:szCs w:val="16"/>
        </w:rPr>
        <w:t xml:space="preserve"> </w:t>
      </w:r>
      <w:r>
        <w:rPr>
          <w:w w:val="112"/>
          <w:sz w:val="16"/>
          <w:szCs w:val="16"/>
        </w:rPr>
        <w:t>frame</w:t>
      </w:r>
      <w:r>
        <w:rPr>
          <w:spacing w:val="-4"/>
          <w:w w:val="112"/>
          <w:sz w:val="16"/>
          <w:szCs w:val="16"/>
        </w:rPr>
        <w:t>w</w:t>
      </w:r>
      <w:r>
        <w:rPr>
          <w:w w:val="112"/>
          <w:sz w:val="16"/>
          <w:szCs w:val="16"/>
        </w:rPr>
        <w:t>ork</w:t>
      </w:r>
      <w:r>
        <w:rPr>
          <w:spacing w:val="-16"/>
          <w:w w:val="112"/>
          <w:sz w:val="16"/>
          <w:szCs w:val="16"/>
        </w:rPr>
        <w:t xml:space="preserve"> </w:t>
      </w:r>
      <w:r>
        <w:rPr>
          <w:w w:val="123"/>
          <w:sz w:val="16"/>
          <w:szCs w:val="16"/>
        </w:rPr>
        <w:t>at</w:t>
      </w:r>
      <w:r>
        <w:rPr>
          <w:spacing w:val="-3"/>
          <w:w w:val="123"/>
          <w:sz w:val="16"/>
          <w:szCs w:val="16"/>
        </w:rPr>
        <w:t xml:space="preserve"> </w:t>
      </w:r>
      <w:r>
        <w:rPr>
          <w:w w:val="123"/>
          <w:sz w:val="16"/>
          <w:szCs w:val="16"/>
        </w:rPr>
        <w:t>KISTI/</w:t>
      </w:r>
      <w:proofErr w:type="spellStart"/>
      <w:r>
        <w:rPr>
          <w:w w:val="123"/>
          <w:sz w:val="16"/>
          <w:szCs w:val="16"/>
        </w:rPr>
        <w:t>Ko</w:t>
      </w:r>
      <w:proofErr w:type="spellEnd"/>
      <w:r>
        <w:rPr>
          <w:w w:val="123"/>
          <w:sz w:val="16"/>
          <w:szCs w:val="16"/>
        </w:rPr>
        <w:t xml:space="preserve">- </w:t>
      </w:r>
      <w:r>
        <w:rPr>
          <w:sz w:val="16"/>
          <w:szCs w:val="16"/>
        </w:rPr>
        <w:t xml:space="preserve">rea. </w:t>
      </w:r>
      <w:r>
        <w:rPr>
          <w:spacing w:val="33"/>
          <w:sz w:val="16"/>
          <w:szCs w:val="16"/>
        </w:rPr>
        <w:t xml:space="preserve"> </w:t>
      </w:r>
      <w:r>
        <w:rPr>
          <w:sz w:val="16"/>
          <w:szCs w:val="16"/>
        </w:rPr>
        <w:t xml:space="preserve">In:  </w:t>
      </w:r>
      <w:proofErr w:type="spellStart"/>
      <w:r>
        <w:rPr>
          <w:w w:val="113"/>
          <w:sz w:val="16"/>
          <w:szCs w:val="16"/>
        </w:rPr>
        <w:t>HEPiX</w:t>
      </w:r>
      <w:proofErr w:type="spellEnd"/>
      <w:r>
        <w:rPr>
          <w:spacing w:val="16"/>
          <w:w w:val="113"/>
          <w:sz w:val="16"/>
          <w:szCs w:val="16"/>
        </w:rPr>
        <w:t xml:space="preserve"> </w:t>
      </w:r>
      <w:r>
        <w:rPr>
          <w:w w:val="113"/>
          <w:sz w:val="16"/>
          <w:szCs w:val="16"/>
        </w:rPr>
        <w:t>Spring</w:t>
      </w:r>
      <w:r>
        <w:rPr>
          <w:spacing w:val="8"/>
          <w:w w:val="113"/>
          <w:sz w:val="16"/>
          <w:szCs w:val="16"/>
        </w:rPr>
        <w:t xml:space="preserve"> </w:t>
      </w:r>
      <w:r>
        <w:rPr>
          <w:sz w:val="16"/>
          <w:szCs w:val="16"/>
        </w:rPr>
        <w:t>2015</w:t>
      </w:r>
      <w:r>
        <w:rPr>
          <w:spacing w:val="33"/>
          <w:sz w:val="16"/>
          <w:szCs w:val="16"/>
        </w:rPr>
        <w:t xml:space="preserve"> </w:t>
      </w:r>
      <w:r>
        <w:rPr>
          <w:spacing w:val="-16"/>
          <w:w w:val="112"/>
          <w:sz w:val="16"/>
          <w:szCs w:val="16"/>
        </w:rPr>
        <w:t>W</w:t>
      </w:r>
      <w:r>
        <w:rPr>
          <w:w w:val="112"/>
          <w:sz w:val="16"/>
          <w:szCs w:val="16"/>
        </w:rPr>
        <w:t>orkshop.</w:t>
      </w:r>
      <w:r>
        <w:rPr>
          <w:spacing w:val="18"/>
          <w:w w:val="112"/>
          <w:sz w:val="16"/>
          <w:szCs w:val="16"/>
        </w:rPr>
        <w:t xml:space="preserve"> </w:t>
      </w:r>
      <w:r>
        <w:rPr>
          <w:w w:val="112"/>
          <w:sz w:val="16"/>
          <w:szCs w:val="16"/>
        </w:rPr>
        <w:t>Oxford</w:t>
      </w:r>
      <w:r>
        <w:rPr>
          <w:spacing w:val="8"/>
          <w:w w:val="112"/>
          <w:sz w:val="16"/>
          <w:szCs w:val="16"/>
        </w:rPr>
        <w:t xml:space="preserve"> </w:t>
      </w:r>
      <w:r>
        <w:rPr>
          <w:w w:val="112"/>
          <w:sz w:val="16"/>
          <w:szCs w:val="16"/>
        </w:rPr>
        <w:t>Uni</w:t>
      </w:r>
      <w:r>
        <w:rPr>
          <w:spacing w:val="-4"/>
          <w:w w:val="112"/>
          <w:sz w:val="16"/>
          <w:szCs w:val="16"/>
        </w:rPr>
        <w:t>v</w:t>
      </w:r>
      <w:r>
        <w:rPr>
          <w:w w:val="112"/>
          <w:sz w:val="16"/>
          <w:szCs w:val="16"/>
        </w:rPr>
        <w:t>ersi</w:t>
      </w:r>
      <w:r>
        <w:rPr>
          <w:spacing w:val="-6"/>
          <w:w w:val="112"/>
          <w:sz w:val="16"/>
          <w:szCs w:val="16"/>
        </w:rPr>
        <w:t>t</w:t>
      </w:r>
      <w:r>
        <w:rPr>
          <w:spacing w:val="-16"/>
          <w:w w:val="112"/>
          <w:sz w:val="16"/>
          <w:szCs w:val="16"/>
        </w:rPr>
        <w:t>y</w:t>
      </w:r>
      <w:r>
        <w:rPr>
          <w:w w:val="112"/>
          <w:sz w:val="16"/>
          <w:szCs w:val="16"/>
        </w:rPr>
        <w:t>,</w:t>
      </w:r>
      <w:r>
        <w:rPr>
          <w:spacing w:val="23"/>
          <w:w w:val="112"/>
          <w:sz w:val="16"/>
          <w:szCs w:val="16"/>
        </w:rPr>
        <w:t xml:space="preserve"> </w:t>
      </w:r>
      <w:proofErr w:type="gramStart"/>
      <w:r>
        <w:rPr>
          <w:sz w:val="16"/>
          <w:szCs w:val="16"/>
        </w:rPr>
        <w:t xml:space="preserve">UK </w:t>
      </w:r>
      <w:r>
        <w:rPr>
          <w:spacing w:val="2"/>
          <w:sz w:val="16"/>
          <w:szCs w:val="16"/>
        </w:rPr>
        <w:t xml:space="preserve"> </w:t>
      </w:r>
      <w:r>
        <w:rPr>
          <w:w w:val="110"/>
          <w:sz w:val="16"/>
          <w:szCs w:val="16"/>
        </w:rPr>
        <w:t>(</w:t>
      </w:r>
      <w:proofErr w:type="gramEnd"/>
      <w:r>
        <w:rPr>
          <w:w w:val="110"/>
          <w:sz w:val="16"/>
          <w:szCs w:val="16"/>
        </w:rPr>
        <w:t>2015)</w:t>
      </w:r>
    </w:p>
    <w:p w:rsidR="00C45AA3" w:rsidRDefault="00DC4C15">
      <w:pPr>
        <w:spacing w:before="5"/>
        <w:ind w:left="409" w:right="1844" w:hanging="309"/>
        <w:jc w:val="both"/>
        <w:rPr>
          <w:sz w:val="16"/>
          <w:szCs w:val="16"/>
        </w:rPr>
      </w:pPr>
      <w:r>
        <w:rPr>
          <w:sz w:val="16"/>
          <w:szCs w:val="16"/>
        </w:rPr>
        <w:t xml:space="preserve">10. </w:t>
      </w:r>
      <w:r>
        <w:rPr>
          <w:spacing w:val="28"/>
          <w:sz w:val="16"/>
          <w:szCs w:val="16"/>
        </w:rPr>
        <w:t xml:space="preserve"> </w:t>
      </w:r>
      <w:r>
        <w:rPr>
          <w:w w:val="111"/>
          <w:sz w:val="16"/>
          <w:szCs w:val="16"/>
        </w:rPr>
        <w:t>H</w:t>
      </w:r>
      <w:r>
        <w:rPr>
          <w:spacing w:val="-4"/>
          <w:w w:val="111"/>
          <w:sz w:val="16"/>
          <w:szCs w:val="16"/>
        </w:rPr>
        <w:t>w</w:t>
      </w:r>
      <w:r>
        <w:rPr>
          <w:w w:val="111"/>
          <w:sz w:val="16"/>
          <w:szCs w:val="16"/>
        </w:rPr>
        <w:t>ang,</w:t>
      </w:r>
      <w:r>
        <w:rPr>
          <w:spacing w:val="11"/>
          <w:w w:val="111"/>
          <w:sz w:val="16"/>
          <w:szCs w:val="16"/>
        </w:rPr>
        <w:t xml:space="preserve"> </w:t>
      </w:r>
      <w:r>
        <w:rPr>
          <w:sz w:val="16"/>
          <w:szCs w:val="16"/>
        </w:rPr>
        <w:t>K.</w:t>
      </w:r>
      <w:proofErr w:type="gramStart"/>
      <w:r>
        <w:rPr>
          <w:sz w:val="16"/>
          <w:szCs w:val="16"/>
        </w:rPr>
        <w:t xml:space="preserve">, </w:t>
      </w:r>
      <w:r>
        <w:rPr>
          <w:spacing w:val="4"/>
          <w:sz w:val="16"/>
          <w:szCs w:val="16"/>
        </w:rPr>
        <w:t xml:space="preserve"> </w:t>
      </w:r>
      <w:proofErr w:type="spellStart"/>
      <w:r>
        <w:rPr>
          <w:w w:val="119"/>
          <w:sz w:val="16"/>
          <w:szCs w:val="16"/>
        </w:rPr>
        <w:t>Dongarra</w:t>
      </w:r>
      <w:proofErr w:type="spellEnd"/>
      <w:proofErr w:type="gramEnd"/>
      <w:r>
        <w:rPr>
          <w:w w:val="119"/>
          <w:sz w:val="16"/>
          <w:szCs w:val="16"/>
        </w:rPr>
        <w:t>,</w:t>
      </w:r>
      <w:r>
        <w:rPr>
          <w:spacing w:val="-18"/>
          <w:w w:val="119"/>
          <w:sz w:val="16"/>
          <w:szCs w:val="16"/>
        </w:rPr>
        <w:t xml:space="preserve"> </w:t>
      </w:r>
      <w:r>
        <w:rPr>
          <w:w w:val="119"/>
          <w:sz w:val="16"/>
          <w:szCs w:val="16"/>
        </w:rPr>
        <w:t>J.,</w:t>
      </w:r>
      <w:r>
        <w:rPr>
          <w:spacing w:val="19"/>
          <w:w w:val="119"/>
          <w:sz w:val="16"/>
          <w:szCs w:val="16"/>
        </w:rPr>
        <w:t xml:space="preserve"> </w:t>
      </w:r>
      <w:r>
        <w:rPr>
          <w:spacing w:val="-14"/>
          <w:sz w:val="16"/>
          <w:szCs w:val="16"/>
        </w:rPr>
        <w:t>F</w:t>
      </w:r>
      <w:r>
        <w:rPr>
          <w:spacing w:val="-5"/>
          <w:sz w:val="16"/>
          <w:szCs w:val="16"/>
        </w:rPr>
        <w:t>o</w:t>
      </w:r>
      <w:r>
        <w:rPr>
          <w:sz w:val="16"/>
          <w:szCs w:val="16"/>
        </w:rPr>
        <w:t xml:space="preserve">x, </w:t>
      </w:r>
      <w:r>
        <w:rPr>
          <w:spacing w:val="16"/>
          <w:sz w:val="16"/>
          <w:szCs w:val="16"/>
        </w:rPr>
        <w:t xml:space="preserve"> </w:t>
      </w:r>
      <w:r>
        <w:rPr>
          <w:sz w:val="16"/>
          <w:szCs w:val="16"/>
        </w:rPr>
        <w:t xml:space="preserve">G.: </w:t>
      </w:r>
      <w:r>
        <w:rPr>
          <w:spacing w:val="1"/>
          <w:sz w:val="16"/>
          <w:szCs w:val="16"/>
        </w:rPr>
        <w:t xml:space="preserve"> </w:t>
      </w:r>
      <w:r>
        <w:rPr>
          <w:w w:val="117"/>
          <w:sz w:val="16"/>
          <w:szCs w:val="16"/>
        </w:rPr>
        <w:t>Distributed</w:t>
      </w:r>
      <w:r>
        <w:rPr>
          <w:spacing w:val="8"/>
          <w:w w:val="117"/>
          <w:sz w:val="16"/>
          <w:szCs w:val="16"/>
        </w:rPr>
        <w:t xml:space="preserve"> </w:t>
      </w:r>
      <w:r>
        <w:rPr>
          <w:sz w:val="16"/>
          <w:szCs w:val="16"/>
        </w:rPr>
        <w:t xml:space="preserve">and </w:t>
      </w:r>
      <w:r>
        <w:rPr>
          <w:spacing w:val="17"/>
          <w:sz w:val="16"/>
          <w:szCs w:val="16"/>
        </w:rPr>
        <w:t xml:space="preserve"> </w:t>
      </w:r>
      <w:r>
        <w:rPr>
          <w:w w:val="116"/>
          <w:sz w:val="16"/>
          <w:szCs w:val="16"/>
        </w:rPr>
        <w:t>Cloud</w:t>
      </w:r>
      <w:r>
        <w:rPr>
          <w:spacing w:val="-3"/>
          <w:w w:val="116"/>
          <w:sz w:val="16"/>
          <w:szCs w:val="16"/>
        </w:rPr>
        <w:t xml:space="preserve"> </w:t>
      </w:r>
      <w:r>
        <w:rPr>
          <w:w w:val="116"/>
          <w:sz w:val="16"/>
          <w:szCs w:val="16"/>
        </w:rPr>
        <w:t>Computing:</w:t>
      </w:r>
      <w:r>
        <w:rPr>
          <w:spacing w:val="-7"/>
          <w:w w:val="116"/>
          <w:sz w:val="16"/>
          <w:szCs w:val="16"/>
        </w:rPr>
        <w:t xml:space="preserve"> </w:t>
      </w:r>
      <w:r>
        <w:rPr>
          <w:spacing w:val="-16"/>
          <w:w w:val="116"/>
          <w:sz w:val="16"/>
          <w:szCs w:val="16"/>
        </w:rPr>
        <w:t>F</w:t>
      </w:r>
      <w:r>
        <w:rPr>
          <w:w w:val="116"/>
          <w:sz w:val="16"/>
          <w:szCs w:val="16"/>
        </w:rPr>
        <w:t>rom</w:t>
      </w:r>
      <w:r>
        <w:rPr>
          <w:spacing w:val="10"/>
          <w:w w:val="116"/>
          <w:sz w:val="16"/>
          <w:szCs w:val="16"/>
        </w:rPr>
        <w:t xml:space="preserve"> </w:t>
      </w:r>
      <w:r>
        <w:rPr>
          <w:spacing w:val="-6"/>
          <w:w w:val="116"/>
          <w:sz w:val="16"/>
          <w:szCs w:val="16"/>
        </w:rPr>
        <w:t>P</w:t>
      </w:r>
      <w:r>
        <w:rPr>
          <w:w w:val="116"/>
          <w:sz w:val="16"/>
          <w:szCs w:val="16"/>
        </w:rPr>
        <w:t>arallel</w:t>
      </w:r>
      <w:r>
        <w:rPr>
          <w:spacing w:val="9"/>
          <w:w w:val="116"/>
          <w:sz w:val="16"/>
          <w:szCs w:val="16"/>
        </w:rPr>
        <w:t xml:space="preserve"> </w:t>
      </w:r>
      <w:r>
        <w:rPr>
          <w:w w:val="116"/>
          <w:sz w:val="16"/>
          <w:szCs w:val="16"/>
        </w:rPr>
        <w:t xml:space="preserve">Pro- </w:t>
      </w:r>
      <w:proofErr w:type="spellStart"/>
      <w:r>
        <w:rPr>
          <w:sz w:val="16"/>
          <w:szCs w:val="16"/>
        </w:rPr>
        <w:t>cessing</w:t>
      </w:r>
      <w:proofErr w:type="spellEnd"/>
      <w:r>
        <w:rPr>
          <w:sz w:val="16"/>
          <w:szCs w:val="16"/>
        </w:rPr>
        <w:t xml:space="preserve"> </w:t>
      </w:r>
      <w:r>
        <w:rPr>
          <w:spacing w:val="15"/>
          <w:sz w:val="16"/>
          <w:szCs w:val="16"/>
        </w:rPr>
        <w:t xml:space="preserve"> </w:t>
      </w:r>
      <w:r>
        <w:rPr>
          <w:sz w:val="16"/>
          <w:szCs w:val="16"/>
        </w:rPr>
        <w:t xml:space="preserve">to </w:t>
      </w:r>
      <w:r>
        <w:rPr>
          <w:spacing w:val="3"/>
          <w:sz w:val="16"/>
          <w:szCs w:val="16"/>
        </w:rPr>
        <w:t xml:space="preserve"> </w:t>
      </w:r>
      <w:r>
        <w:rPr>
          <w:sz w:val="16"/>
          <w:szCs w:val="16"/>
        </w:rPr>
        <w:t xml:space="preserve">the </w:t>
      </w:r>
      <w:r>
        <w:rPr>
          <w:spacing w:val="16"/>
          <w:sz w:val="16"/>
          <w:szCs w:val="16"/>
        </w:rPr>
        <w:t xml:space="preserve"> </w:t>
      </w:r>
      <w:r>
        <w:rPr>
          <w:w w:val="119"/>
          <w:sz w:val="16"/>
          <w:szCs w:val="16"/>
        </w:rPr>
        <w:t>I</w:t>
      </w:r>
      <w:r>
        <w:rPr>
          <w:spacing w:val="-6"/>
          <w:w w:val="119"/>
          <w:sz w:val="16"/>
          <w:szCs w:val="16"/>
        </w:rPr>
        <w:t>n</w:t>
      </w:r>
      <w:r>
        <w:rPr>
          <w:w w:val="119"/>
          <w:sz w:val="16"/>
          <w:szCs w:val="16"/>
        </w:rPr>
        <w:t>ternet</w:t>
      </w:r>
      <w:r>
        <w:rPr>
          <w:spacing w:val="14"/>
          <w:w w:val="119"/>
          <w:sz w:val="16"/>
          <w:szCs w:val="16"/>
        </w:rPr>
        <w:t xml:space="preserve"> </w:t>
      </w:r>
      <w:r>
        <w:rPr>
          <w:sz w:val="16"/>
          <w:szCs w:val="16"/>
        </w:rPr>
        <w:t>of</w:t>
      </w:r>
      <w:r>
        <w:rPr>
          <w:spacing w:val="20"/>
          <w:sz w:val="16"/>
          <w:szCs w:val="16"/>
        </w:rPr>
        <w:t xml:space="preserve"> </w:t>
      </w:r>
      <w:r>
        <w:rPr>
          <w:w w:val="112"/>
          <w:sz w:val="16"/>
          <w:szCs w:val="16"/>
        </w:rPr>
        <w:t>Things.</w:t>
      </w:r>
      <w:r>
        <w:rPr>
          <w:spacing w:val="40"/>
          <w:w w:val="112"/>
          <w:sz w:val="16"/>
          <w:szCs w:val="16"/>
        </w:rPr>
        <w:t xml:space="preserve"> </w:t>
      </w:r>
      <w:r>
        <w:rPr>
          <w:w w:val="112"/>
          <w:sz w:val="16"/>
          <w:szCs w:val="16"/>
        </w:rPr>
        <w:t>Elsevier</w:t>
      </w:r>
      <w:r>
        <w:rPr>
          <w:spacing w:val="7"/>
          <w:w w:val="112"/>
          <w:sz w:val="16"/>
          <w:szCs w:val="16"/>
        </w:rPr>
        <w:t xml:space="preserve"> </w:t>
      </w:r>
      <w:proofErr w:type="gramStart"/>
      <w:r>
        <w:rPr>
          <w:sz w:val="16"/>
          <w:szCs w:val="16"/>
        </w:rPr>
        <w:t xml:space="preserve">Science </w:t>
      </w:r>
      <w:r>
        <w:rPr>
          <w:spacing w:val="12"/>
          <w:sz w:val="16"/>
          <w:szCs w:val="16"/>
        </w:rPr>
        <w:t xml:space="preserve"> </w:t>
      </w:r>
      <w:r>
        <w:rPr>
          <w:w w:val="110"/>
          <w:sz w:val="16"/>
          <w:szCs w:val="16"/>
        </w:rPr>
        <w:t>(</w:t>
      </w:r>
      <w:proofErr w:type="gramEnd"/>
      <w:r>
        <w:rPr>
          <w:w w:val="110"/>
          <w:sz w:val="16"/>
          <w:szCs w:val="16"/>
        </w:rPr>
        <w:t>2013)</w:t>
      </w:r>
    </w:p>
    <w:p w:rsidR="00C45AA3" w:rsidRDefault="00DC4C15">
      <w:pPr>
        <w:spacing w:before="5"/>
        <w:ind w:left="409" w:right="1844" w:hanging="309"/>
        <w:jc w:val="both"/>
        <w:rPr>
          <w:sz w:val="16"/>
          <w:szCs w:val="16"/>
        </w:rPr>
      </w:pPr>
      <w:r>
        <w:rPr>
          <w:sz w:val="16"/>
          <w:szCs w:val="16"/>
        </w:rPr>
        <w:t xml:space="preserve">11. </w:t>
      </w:r>
      <w:r>
        <w:rPr>
          <w:spacing w:val="26"/>
          <w:sz w:val="16"/>
          <w:szCs w:val="16"/>
        </w:rPr>
        <w:t xml:space="preserve"> </w:t>
      </w:r>
      <w:proofErr w:type="spellStart"/>
      <w:r>
        <w:rPr>
          <w:w w:val="112"/>
          <w:sz w:val="16"/>
          <w:szCs w:val="16"/>
        </w:rPr>
        <w:t>Klus</w:t>
      </w:r>
      <w:r>
        <w:rPr>
          <w:spacing w:val="-85"/>
          <w:w w:val="158"/>
          <w:sz w:val="16"/>
          <w:szCs w:val="16"/>
        </w:rPr>
        <w:t>´</w:t>
      </w:r>
      <w:r>
        <w:rPr>
          <w:spacing w:val="-5"/>
          <w:w w:val="119"/>
          <w:sz w:val="16"/>
          <w:szCs w:val="16"/>
        </w:rPr>
        <w:t>a</w:t>
      </w:r>
      <w:r>
        <w:rPr>
          <w:spacing w:val="-80"/>
          <w:w w:val="158"/>
          <w:sz w:val="16"/>
          <w:szCs w:val="16"/>
        </w:rPr>
        <w:t>ˇ</w:t>
      </w:r>
      <w:r>
        <w:rPr>
          <w:w w:val="109"/>
          <w:sz w:val="16"/>
          <w:szCs w:val="16"/>
        </w:rPr>
        <w:t>cek</w:t>
      </w:r>
      <w:proofErr w:type="spellEnd"/>
      <w:r>
        <w:rPr>
          <w:w w:val="109"/>
          <w:sz w:val="16"/>
          <w:szCs w:val="16"/>
        </w:rPr>
        <w:t>,</w:t>
      </w:r>
      <w:r>
        <w:rPr>
          <w:spacing w:val="20"/>
          <w:w w:val="109"/>
          <w:sz w:val="16"/>
          <w:szCs w:val="16"/>
        </w:rPr>
        <w:t xml:space="preserve"> </w:t>
      </w:r>
      <w:r>
        <w:rPr>
          <w:sz w:val="16"/>
          <w:szCs w:val="16"/>
        </w:rPr>
        <w:t>D.</w:t>
      </w:r>
      <w:proofErr w:type="gramStart"/>
      <w:r>
        <w:rPr>
          <w:sz w:val="16"/>
          <w:szCs w:val="16"/>
        </w:rPr>
        <w:t xml:space="preserve">, </w:t>
      </w:r>
      <w:r>
        <w:rPr>
          <w:spacing w:val="7"/>
          <w:sz w:val="16"/>
          <w:szCs w:val="16"/>
        </w:rPr>
        <w:t xml:space="preserve"> </w:t>
      </w:r>
      <w:proofErr w:type="spellStart"/>
      <w:r>
        <w:rPr>
          <w:w w:val="114"/>
          <w:sz w:val="16"/>
          <w:szCs w:val="16"/>
        </w:rPr>
        <w:t>Rud</w:t>
      </w:r>
      <w:r>
        <w:rPr>
          <w:spacing w:val="-5"/>
          <w:w w:val="114"/>
          <w:sz w:val="16"/>
          <w:szCs w:val="16"/>
        </w:rPr>
        <w:t>o</w:t>
      </w:r>
      <w:r>
        <w:rPr>
          <w:w w:val="111"/>
          <w:sz w:val="16"/>
          <w:szCs w:val="16"/>
        </w:rPr>
        <w:t>v</w:t>
      </w:r>
      <w:proofErr w:type="gramEnd"/>
      <w:r>
        <w:rPr>
          <w:spacing w:val="-85"/>
          <w:w w:val="158"/>
          <w:sz w:val="16"/>
          <w:szCs w:val="16"/>
        </w:rPr>
        <w:t>´</w:t>
      </w:r>
      <w:r>
        <w:rPr>
          <w:w w:val="118"/>
          <w:sz w:val="16"/>
          <w:szCs w:val="16"/>
        </w:rPr>
        <w:t>a</w:t>
      </w:r>
      <w:proofErr w:type="spellEnd"/>
      <w:r>
        <w:rPr>
          <w:w w:val="118"/>
          <w:sz w:val="16"/>
          <w:szCs w:val="16"/>
        </w:rPr>
        <w:t>,</w:t>
      </w:r>
      <w:r>
        <w:rPr>
          <w:spacing w:val="20"/>
          <w:w w:val="118"/>
          <w:sz w:val="16"/>
          <w:szCs w:val="16"/>
        </w:rPr>
        <w:t xml:space="preserve"> </w:t>
      </w:r>
      <w:r>
        <w:rPr>
          <w:sz w:val="16"/>
          <w:szCs w:val="16"/>
        </w:rPr>
        <w:t xml:space="preserve">H.:  </w:t>
      </w:r>
      <w:proofErr w:type="spellStart"/>
      <w:r>
        <w:rPr>
          <w:sz w:val="16"/>
          <w:szCs w:val="16"/>
        </w:rPr>
        <w:t>Alea</w:t>
      </w:r>
      <w:proofErr w:type="spellEnd"/>
      <w:r>
        <w:rPr>
          <w:sz w:val="16"/>
          <w:szCs w:val="16"/>
        </w:rPr>
        <w:t xml:space="preserve"> </w:t>
      </w:r>
      <w:r>
        <w:rPr>
          <w:spacing w:val="10"/>
          <w:sz w:val="16"/>
          <w:szCs w:val="16"/>
        </w:rPr>
        <w:t xml:space="preserve"> </w:t>
      </w:r>
      <w:r>
        <w:rPr>
          <w:sz w:val="16"/>
          <w:szCs w:val="16"/>
        </w:rPr>
        <w:t>2</w:t>
      </w:r>
      <w:r>
        <w:rPr>
          <w:spacing w:val="24"/>
          <w:sz w:val="16"/>
          <w:szCs w:val="16"/>
        </w:rPr>
        <w:t xml:space="preserve"> </w:t>
      </w:r>
      <w:r>
        <w:rPr>
          <w:sz w:val="16"/>
          <w:szCs w:val="16"/>
        </w:rPr>
        <w:t>–</w:t>
      </w:r>
      <w:r>
        <w:rPr>
          <w:spacing w:val="24"/>
          <w:sz w:val="16"/>
          <w:szCs w:val="16"/>
        </w:rPr>
        <w:t xml:space="preserve"> </w:t>
      </w:r>
      <w:r>
        <w:rPr>
          <w:sz w:val="16"/>
          <w:szCs w:val="16"/>
        </w:rPr>
        <w:t xml:space="preserve">job </w:t>
      </w:r>
      <w:r>
        <w:rPr>
          <w:spacing w:val="5"/>
          <w:sz w:val="16"/>
          <w:szCs w:val="16"/>
        </w:rPr>
        <w:t xml:space="preserve"> </w:t>
      </w:r>
      <w:r>
        <w:rPr>
          <w:w w:val="112"/>
          <w:sz w:val="16"/>
          <w:szCs w:val="16"/>
        </w:rPr>
        <w:t>s</w:t>
      </w:r>
      <w:r>
        <w:rPr>
          <w:spacing w:val="-6"/>
          <w:w w:val="112"/>
          <w:sz w:val="16"/>
          <w:szCs w:val="16"/>
        </w:rPr>
        <w:t>c</w:t>
      </w:r>
      <w:r>
        <w:rPr>
          <w:w w:val="112"/>
          <w:sz w:val="16"/>
          <w:szCs w:val="16"/>
        </w:rPr>
        <w:t>heduling</w:t>
      </w:r>
      <w:r>
        <w:rPr>
          <w:spacing w:val="8"/>
          <w:w w:val="112"/>
          <w:sz w:val="16"/>
          <w:szCs w:val="16"/>
        </w:rPr>
        <w:t xml:space="preserve"> </w:t>
      </w:r>
      <w:r>
        <w:rPr>
          <w:w w:val="112"/>
          <w:sz w:val="16"/>
          <w:szCs w:val="16"/>
        </w:rPr>
        <w:t>si</w:t>
      </w:r>
      <w:r>
        <w:rPr>
          <w:spacing w:val="-6"/>
          <w:w w:val="112"/>
          <w:sz w:val="16"/>
          <w:szCs w:val="16"/>
        </w:rPr>
        <w:t>m</w:t>
      </w:r>
      <w:r>
        <w:rPr>
          <w:w w:val="112"/>
          <w:sz w:val="16"/>
          <w:szCs w:val="16"/>
        </w:rPr>
        <w:t xml:space="preserve">ulator. </w:t>
      </w:r>
      <w:r>
        <w:rPr>
          <w:spacing w:val="20"/>
          <w:w w:val="112"/>
          <w:sz w:val="16"/>
          <w:szCs w:val="16"/>
        </w:rPr>
        <w:t xml:space="preserve"> </w:t>
      </w:r>
      <w:r>
        <w:rPr>
          <w:sz w:val="16"/>
          <w:szCs w:val="16"/>
        </w:rPr>
        <w:t xml:space="preserve">In: </w:t>
      </w:r>
      <w:r>
        <w:rPr>
          <w:spacing w:val="3"/>
          <w:sz w:val="16"/>
          <w:szCs w:val="16"/>
        </w:rPr>
        <w:t xml:space="preserve"> </w:t>
      </w:r>
      <w:r>
        <w:rPr>
          <w:w w:val="111"/>
          <w:sz w:val="16"/>
          <w:szCs w:val="16"/>
        </w:rPr>
        <w:t>Pr</w:t>
      </w:r>
      <w:r>
        <w:rPr>
          <w:spacing w:val="6"/>
          <w:w w:val="111"/>
          <w:sz w:val="16"/>
          <w:szCs w:val="16"/>
        </w:rPr>
        <w:t>o</w:t>
      </w:r>
      <w:r>
        <w:rPr>
          <w:w w:val="111"/>
          <w:sz w:val="16"/>
          <w:szCs w:val="16"/>
        </w:rPr>
        <w:t>ceedings</w:t>
      </w:r>
      <w:r>
        <w:rPr>
          <w:spacing w:val="22"/>
          <w:w w:val="111"/>
          <w:sz w:val="16"/>
          <w:szCs w:val="16"/>
        </w:rPr>
        <w:t xml:space="preserve"> </w:t>
      </w:r>
      <w:r>
        <w:rPr>
          <w:sz w:val="16"/>
          <w:szCs w:val="16"/>
        </w:rPr>
        <w:t>of</w:t>
      </w:r>
      <w:r>
        <w:rPr>
          <w:spacing w:val="23"/>
          <w:sz w:val="16"/>
          <w:szCs w:val="16"/>
        </w:rPr>
        <w:t xml:space="preserve"> </w:t>
      </w:r>
      <w:proofErr w:type="gramStart"/>
      <w:r>
        <w:rPr>
          <w:sz w:val="16"/>
          <w:szCs w:val="16"/>
        </w:rPr>
        <w:t xml:space="preserve">the </w:t>
      </w:r>
      <w:r>
        <w:rPr>
          <w:spacing w:val="19"/>
          <w:sz w:val="16"/>
          <w:szCs w:val="16"/>
        </w:rPr>
        <w:t xml:space="preserve"> </w:t>
      </w:r>
      <w:r>
        <w:rPr>
          <w:w w:val="114"/>
          <w:sz w:val="16"/>
          <w:szCs w:val="16"/>
        </w:rPr>
        <w:t>3rd</w:t>
      </w:r>
      <w:proofErr w:type="gramEnd"/>
      <w:r>
        <w:rPr>
          <w:w w:val="114"/>
          <w:sz w:val="16"/>
          <w:szCs w:val="16"/>
        </w:rPr>
        <w:t xml:space="preserve"> I</w:t>
      </w:r>
      <w:r>
        <w:rPr>
          <w:spacing w:val="-5"/>
          <w:w w:val="114"/>
          <w:sz w:val="16"/>
          <w:szCs w:val="16"/>
        </w:rPr>
        <w:t>n</w:t>
      </w:r>
      <w:r>
        <w:rPr>
          <w:w w:val="114"/>
          <w:sz w:val="16"/>
          <w:szCs w:val="16"/>
        </w:rPr>
        <w:t>ternational  ICST</w:t>
      </w:r>
      <w:r>
        <w:rPr>
          <w:spacing w:val="21"/>
          <w:w w:val="114"/>
          <w:sz w:val="16"/>
          <w:szCs w:val="16"/>
        </w:rPr>
        <w:t xml:space="preserve"> </w:t>
      </w:r>
      <w:r>
        <w:rPr>
          <w:w w:val="114"/>
          <w:sz w:val="16"/>
          <w:szCs w:val="16"/>
        </w:rPr>
        <w:t>Conference</w:t>
      </w:r>
      <w:r>
        <w:rPr>
          <w:spacing w:val="-12"/>
          <w:w w:val="114"/>
          <w:sz w:val="16"/>
          <w:szCs w:val="16"/>
        </w:rPr>
        <w:t xml:space="preserve"> </w:t>
      </w:r>
      <w:r>
        <w:rPr>
          <w:sz w:val="16"/>
          <w:szCs w:val="16"/>
        </w:rPr>
        <w:t xml:space="preserve">on </w:t>
      </w:r>
      <w:r>
        <w:rPr>
          <w:spacing w:val="1"/>
          <w:sz w:val="16"/>
          <w:szCs w:val="16"/>
        </w:rPr>
        <w:t xml:space="preserve"> </w:t>
      </w:r>
      <w:r>
        <w:rPr>
          <w:w w:val="113"/>
          <w:sz w:val="16"/>
          <w:szCs w:val="16"/>
        </w:rPr>
        <w:t>Si</w:t>
      </w:r>
      <w:r>
        <w:rPr>
          <w:spacing w:val="-4"/>
          <w:w w:val="113"/>
          <w:sz w:val="16"/>
          <w:szCs w:val="16"/>
        </w:rPr>
        <w:t>m</w:t>
      </w:r>
      <w:r>
        <w:rPr>
          <w:w w:val="113"/>
          <w:sz w:val="16"/>
          <w:szCs w:val="16"/>
        </w:rPr>
        <w:t>ulation</w:t>
      </w:r>
      <w:r>
        <w:rPr>
          <w:spacing w:val="21"/>
          <w:w w:val="113"/>
          <w:sz w:val="16"/>
          <w:szCs w:val="16"/>
        </w:rPr>
        <w:t xml:space="preserve"> </w:t>
      </w:r>
      <w:r>
        <w:rPr>
          <w:spacing w:val="-14"/>
          <w:sz w:val="16"/>
          <w:szCs w:val="16"/>
        </w:rPr>
        <w:t>T</w:t>
      </w:r>
      <w:r>
        <w:rPr>
          <w:spacing w:val="5"/>
          <w:sz w:val="16"/>
          <w:szCs w:val="16"/>
        </w:rPr>
        <w:t>o</w:t>
      </w:r>
      <w:r>
        <w:rPr>
          <w:sz w:val="16"/>
          <w:szCs w:val="16"/>
        </w:rPr>
        <w:t xml:space="preserve">ols </w:t>
      </w:r>
      <w:r>
        <w:rPr>
          <w:spacing w:val="23"/>
          <w:sz w:val="16"/>
          <w:szCs w:val="16"/>
        </w:rPr>
        <w:t xml:space="preserve"> </w:t>
      </w:r>
      <w:r>
        <w:rPr>
          <w:sz w:val="16"/>
          <w:szCs w:val="16"/>
        </w:rPr>
        <w:t xml:space="preserve">and </w:t>
      </w:r>
      <w:r>
        <w:rPr>
          <w:spacing w:val="25"/>
          <w:sz w:val="16"/>
          <w:szCs w:val="16"/>
        </w:rPr>
        <w:t xml:space="preserve"> </w:t>
      </w:r>
      <w:r>
        <w:rPr>
          <w:spacing w:val="-16"/>
          <w:w w:val="115"/>
          <w:sz w:val="16"/>
          <w:szCs w:val="16"/>
        </w:rPr>
        <w:t>T</w:t>
      </w:r>
      <w:r>
        <w:rPr>
          <w:w w:val="115"/>
          <w:sz w:val="16"/>
          <w:szCs w:val="16"/>
        </w:rPr>
        <w:t>e</w:t>
      </w:r>
      <w:r>
        <w:rPr>
          <w:spacing w:val="-6"/>
          <w:w w:val="115"/>
          <w:sz w:val="16"/>
          <w:szCs w:val="16"/>
        </w:rPr>
        <w:t>c</w:t>
      </w:r>
      <w:r>
        <w:rPr>
          <w:w w:val="115"/>
          <w:sz w:val="16"/>
          <w:szCs w:val="16"/>
        </w:rPr>
        <w:t>hniques</w:t>
      </w:r>
      <w:r>
        <w:rPr>
          <w:spacing w:val="2"/>
          <w:w w:val="115"/>
          <w:sz w:val="16"/>
          <w:szCs w:val="16"/>
        </w:rPr>
        <w:t xml:space="preserve"> </w:t>
      </w:r>
      <w:r>
        <w:rPr>
          <w:w w:val="115"/>
          <w:sz w:val="16"/>
          <w:szCs w:val="16"/>
        </w:rPr>
        <w:t>(</w:t>
      </w:r>
      <w:proofErr w:type="spellStart"/>
      <w:r>
        <w:rPr>
          <w:w w:val="115"/>
          <w:sz w:val="16"/>
          <w:szCs w:val="16"/>
        </w:rPr>
        <w:t>SIMU</w:t>
      </w:r>
      <w:r>
        <w:rPr>
          <w:spacing w:val="-16"/>
          <w:w w:val="115"/>
          <w:sz w:val="16"/>
          <w:szCs w:val="16"/>
        </w:rPr>
        <w:t>T</w:t>
      </w:r>
      <w:r>
        <w:rPr>
          <w:spacing w:val="6"/>
          <w:w w:val="115"/>
          <w:sz w:val="16"/>
          <w:szCs w:val="16"/>
        </w:rPr>
        <w:t>o</w:t>
      </w:r>
      <w:r>
        <w:rPr>
          <w:w w:val="115"/>
          <w:sz w:val="16"/>
          <w:szCs w:val="16"/>
        </w:rPr>
        <w:t>ols</w:t>
      </w:r>
      <w:proofErr w:type="spellEnd"/>
      <w:r>
        <w:rPr>
          <w:w w:val="115"/>
          <w:sz w:val="16"/>
          <w:szCs w:val="16"/>
        </w:rPr>
        <w:t>).</w:t>
      </w:r>
      <w:r>
        <w:rPr>
          <w:spacing w:val="-12"/>
          <w:w w:val="115"/>
          <w:sz w:val="16"/>
          <w:szCs w:val="16"/>
        </w:rPr>
        <w:t xml:space="preserve"> </w:t>
      </w:r>
      <w:r>
        <w:rPr>
          <w:w w:val="115"/>
          <w:sz w:val="16"/>
          <w:szCs w:val="16"/>
        </w:rPr>
        <w:t xml:space="preserve">ICST </w:t>
      </w:r>
      <w:r>
        <w:rPr>
          <w:w w:val="110"/>
          <w:sz w:val="16"/>
          <w:szCs w:val="16"/>
        </w:rPr>
        <w:t>(2010)</w:t>
      </w:r>
    </w:p>
    <w:p w:rsidR="00C45AA3" w:rsidRDefault="00DC4C15">
      <w:pPr>
        <w:spacing w:before="5"/>
        <w:ind w:left="409" w:right="1844" w:hanging="309"/>
        <w:jc w:val="both"/>
        <w:rPr>
          <w:sz w:val="16"/>
          <w:szCs w:val="16"/>
        </w:rPr>
      </w:pPr>
      <w:r>
        <w:rPr>
          <w:sz w:val="16"/>
          <w:szCs w:val="16"/>
        </w:rPr>
        <w:t xml:space="preserve">12. </w:t>
      </w:r>
      <w:r>
        <w:rPr>
          <w:spacing w:val="28"/>
          <w:sz w:val="16"/>
          <w:szCs w:val="16"/>
        </w:rPr>
        <w:t xml:space="preserve"> </w:t>
      </w:r>
      <w:proofErr w:type="spellStart"/>
      <w:r>
        <w:rPr>
          <w:w w:val="112"/>
          <w:sz w:val="16"/>
          <w:szCs w:val="16"/>
        </w:rPr>
        <w:t>Klus</w:t>
      </w:r>
      <w:r>
        <w:rPr>
          <w:spacing w:val="-85"/>
          <w:w w:val="158"/>
          <w:sz w:val="16"/>
          <w:szCs w:val="16"/>
        </w:rPr>
        <w:t>´</w:t>
      </w:r>
      <w:r>
        <w:rPr>
          <w:spacing w:val="-5"/>
          <w:w w:val="119"/>
          <w:sz w:val="16"/>
          <w:szCs w:val="16"/>
        </w:rPr>
        <w:t>a</w:t>
      </w:r>
      <w:r>
        <w:rPr>
          <w:spacing w:val="-80"/>
          <w:w w:val="158"/>
          <w:sz w:val="16"/>
          <w:szCs w:val="16"/>
        </w:rPr>
        <w:t>ˇ</w:t>
      </w:r>
      <w:r>
        <w:rPr>
          <w:w w:val="109"/>
          <w:sz w:val="16"/>
          <w:szCs w:val="16"/>
        </w:rPr>
        <w:t>cek</w:t>
      </w:r>
      <w:proofErr w:type="spellEnd"/>
      <w:proofErr w:type="gramStart"/>
      <w:r>
        <w:rPr>
          <w:w w:val="109"/>
          <w:sz w:val="16"/>
          <w:szCs w:val="16"/>
        </w:rPr>
        <w:t>,</w:t>
      </w:r>
      <w:r>
        <w:rPr>
          <w:sz w:val="16"/>
          <w:szCs w:val="16"/>
        </w:rPr>
        <w:t xml:space="preserve"> </w:t>
      </w:r>
      <w:r>
        <w:rPr>
          <w:spacing w:val="-16"/>
          <w:sz w:val="16"/>
          <w:szCs w:val="16"/>
        </w:rPr>
        <w:t xml:space="preserve"> </w:t>
      </w:r>
      <w:r>
        <w:rPr>
          <w:sz w:val="16"/>
          <w:szCs w:val="16"/>
        </w:rPr>
        <w:t>D</w:t>
      </w:r>
      <w:proofErr w:type="gramEnd"/>
      <w:r>
        <w:rPr>
          <w:sz w:val="16"/>
          <w:szCs w:val="16"/>
        </w:rPr>
        <w:t xml:space="preserve">., </w:t>
      </w:r>
      <w:r>
        <w:rPr>
          <w:spacing w:val="10"/>
          <w:sz w:val="16"/>
          <w:szCs w:val="16"/>
        </w:rPr>
        <w:t xml:space="preserve"> </w:t>
      </w:r>
      <w:proofErr w:type="spellStart"/>
      <w:r>
        <w:rPr>
          <w:w w:val="114"/>
          <w:sz w:val="16"/>
          <w:szCs w:val="16"/>
        </w:rPr>
        <w:t>Rud</w:t>
      </w:r>
      <w:r>
        <w:rPr>
          <w:spacing w:val="-5"/>
          <w:w w:val="114"/>
          <w:sz w:val="16"/>
          <w:szCs w:val="16"/>
        </w:rPr>
        <w:t>o</w:t>
      </w:r>
      <w:r>
        <w:rPr>
          <w:w w:val="111"/>
          <w:sz w:val="16"/>
          <w:szCs w:val="16"/>
        </w:rPr>
        <w:t>v</w:t>
      </w:r>
      <w:r>
        <w:rPr>
          <w:spacing w:val="-85"/>
          <w:w w:val="158"/>
          <w:sz w:val="16"/>
          <w:szCs w:val="16"/>
        </w:rPr>
        <w:t>´</w:t>
      </w:r>
      <w:r>
        <w:rPr>
          <w:w w:val="118"/>
          <w:sz w:val="16"/>
          <w:szCs w:val="16"/>
        </w:rPr>
        <w:t>a</w:t>
      </w:r>
      <w:proofErr w:type="spellEnd"/>
      <w:r>
        <w:rPr>
          <w:w w:val="118"/>
          <w:sz w:val="16"/>
          <w:szCs w:val="16"/>
        </w:rPr>
        <w:t>,</w:t>
      </w:r>
      <w:r>
        <w:rPr>
          <w:sz w:val="16"/>
          <w:szCs w:val="16"/>
        </w:rPr>
        <w:t xml:space="preserve"> </w:t>
      </w:r>
      <w:r>
        <w:rPr>
          <w:spacing w:val="-16"/>
          <w:sz w:val="16"/>
          <w:szCs w:val="16"/>
        </w:rPr>
        <w:t xml:space="preserve"> </w:t>
      </w:r>
      <w:r>
        <w:rPr>
          <w:sz w:val="16"/>
          <w:szCs w:val="16"/>
        </w:rPr>
        <w:t xml:space="preserve">H.: </w:t>
      </w:r>
      <w:r>
        <w:rPr>
          <w:spacing w:val="4"/>
          <w:sz w:val="16"/>
          <w:szCs w:val="16"/>
        </w:rPr>
        <w:t xml:space="preserve"> </w:t>
      </w:r>
      <w:r>
        <w:rPr>
          <w:sz w:val="16"/>
          <w:szCs w:val="16"/>
        </w:rPr>
        <w:t>A</w:t>
      </w:r>
      <w:r>
        <w:rPr>
          <w:spacing w:val="34"/>
          <w:sz w:val="16"/>
          <w:szCs w:val="16"/>
        </w:rPr>
        <w:t xml:space="preserve"> </w:t>
      </w:r>
      <w:r>
        <w:rPr>
          <w:w w:val="115"/>
          <w:sz w:val="16"/>
          <w:szCs w:val="16"/>
        </w:rPr>
        <w:t>metaheuristic</w:t>
      </w:r>
      <w:r>
        <w:rPr>
          <w:spacing w:val="18"/>
          <w:w w:val="115"/>
          <w:sz w:val="16"/>
          <w:szCs w:val="16"/>
        </w:rPr>
        <w:t xml:space="preserve"> </w:t>
      </w:r>
      <w:r>
        <w:rPr>
          <w:sz w:val="16"/>
          <w:szCs w:val="16"/>
        </w:rPr>
        <w:t>for</w:t>
      </w:r>
      <w:r>
        <w:rPr>
          <w:spacing w:val="39"/>
          <w:sz w:val="16"/>
          <w:szCs w:val="16"/>
        </w:rPr>
        <w:t xml:space="preserve"> </w:t>
      </w:r>
      <w:r>
        <w:rPr>
          <w:w w:val="112"/>
          <w:sz w:val="16"/>
          <w:szCs w:val="16"/>
        </w:rPr>
        <w:t>optimizing</w:t>
      </w:r>
      <w:r>
        <w:rPr>
          <w:spacing w:val="19"/>
          <w:w w:val="112"/>
          <w:sz w:val="16"/>
          <w:szCs w:val="16"/>
        </w:rPr>
        <w:t xml:space="preserve"> </w:t>
      </w:r>
      <w:r>
        <w:rPr>
          <w:sz w:val="16"/>
          <w:szCs w:val="16"/>
        </w:rPr>
        <w:t xml:space="preserve">the </w:t>
      </w:r>
      <w:r>
        <w:rPr>
          <w:spacing w:val="23"/>
          <w:sz w:val="16"/>
          <w:szCs w:val="16"/>
        </w:rPr>
        <w:t xml:space="preserve"> </w:t>
      </w:r>
      <w:r>
        <w:rPr>
          <w:spacing w:val="6"/>
          <w:w w:val="111"/>
          <w:sz w:val="16"/>
          <w:szCs w:val="16"/>
        </w:rPr>
        <w:t>p</w:t>
      </w:r>
      <w:r>
        <w:rPr>
          <w:w w:val="111"/>
          <w:sz w:val="16"/>
          <w:szCs w:val="16"/>
        </w:rPr>
        <w:t>erformance</w:t>
      </w:r>
      <w:r>
        <w:rPr>
          <w:spacing w:val="24"/>
          <w:w w:val="111"/>
          <w:sz w:val="16"/>
          <w:szCs w:val="16"/>
        </w:rPr>
        <w:t xml:space="preserve"> </w:t>
      </w:r>
      <w:r>
        <w:rPr>
          <w:sz w:val="16"/>
          <w:szCs w:val="16"/>
        </w:rPr>
        <w:t xml:space="preserve">and </w:t>
      </w:r>
      <w:r>
        <w:rPr>
          <w:spacing w:val="26"/>
          <w:sz w:val="16"/>
          <w:szCs w:val="16"/>
        </w:rPr>
        <w:t xml:space="preserve"> </w:t>
      </w:r>
      <w:r>
        <w:rPr>
          <w:sz w:val="16"/>
          <w:szCs w:val="16"/>
        </w:rPr>
        <w:t xml:space="preserve">the </w:t>
      </w:r>
      <w:r>
        <w:rPr>
          <w:spacing w:val="23"/>
          <w:sz w:val="16"/>
          <w:szCs w:val="16"/>
        </w:rPr>
        <w:t xml:space="preserve"> </w:t>
      </w:r>
      <w:r>
        <w:rPr>
          <w:w w:val="111"/>
          <w:sz w:val="16"/>
          <w:szCs w:val="16"/>
        </w:rPr>
        <w:t xml:space="preserve">fair- </w:t>
      </w:r>
      <w:r>
        <w:rPr>
          <w:sz w:val="16"/>
          <w:szCs w:val="16"/>
        </w:rPr>
        <w:t xml:space="preserve">ness </w:t>
      </w:r>
      <w:r>
        <w:rPr>
          <w:spacing w:val="2"/>
          <w:sz w:val="16"/>
          <w:szCs w:val="16"/>
        </w:rPr>
        <w:t xml:space="preserve"> </w:t>
      </w:r>
      <w:r>
        <w:rPr>
          <w:sz w:val="16"/>
          <w:szCs w:val="16"/>
        </w:rPr>
        <w:t>in</w:t>
      </w:r>
      <w:r>
        <w:rPr>
          <w:spacing w:val="32"/>
          <w:sz w:val="16"/>
          <w:szCs w:val="16"/>
        </w:rPr>
        <w:t xml:space="preserve"> </w:t>
      </w:r>
      <w:r>
        <w:rPr>
          <w:sz w:val="16"/>
          <w:szCs w:val="16"/>
        </w:rPr>
        <w:t xml:space="preserve">job </w:t>
      </w:r>
      <w:r>
        <w:rPr>
          <w:spacing w:val="1"/>
          <w:sz w:val="16"/>
          <w:szCs w:val="16"/>
        </w:rPr>
        <w:t xml:space="preserve"> </w:t>
      </w:r>
      <w:r>
        <w:rPr>
          <w:w w:val="111"/>
          <w:sz w:val="16"/>
          <w:szCs w:val="16"/>
        </w:rPr>
        <w:t>s</w:t>
      </w:r>
      <w:r>
        <w:rPr>
          <w:spacing w:val="-6"/>
          <w:w w:val="111"/>
          <w:sz w:val="16"/>
          <w:szCs w:val="16"/>
        </w:rPr>
        <w:t>c</w:t>
      </w:r>
      <w:r>
        <w:rPr>
          <w:w w:val="111"/>
          <w:sz w:val="16"/>
          <w:szCs w:val="16"/>
        </w:rPr>
        <w:t>heduling</w:t>
      </w:r>
      <w:r>
        <w:rPr>
          <w:spacing w:val="12"/>
          <w:w w:val="111"/>
          <w:sz w:val="16"/>
          <w:szCs w:val="16"/>
        </w:rPr>
        <w:t xml:space="preserve"> </w:t>
      </w:r>
      <w:r>
        <w:rPr>
          <w:w w:val="111"/>
          <w:sz w:val="16"/>
          <w:szCs w:val="16"/>
        </w:rPr>
        <w:t xml:space="preserve">systems. </w:t>
      </w:r>
      <w:r>
        <w:rPr>
          <w:spacing w:val="5"/>
          <w:w w:val="111"/>
          <w:sz w:val="16"/>
          <w:szCs w:val="16"/>
        </w:rPr>
        <w:t xml:space="preserve"> </w:t>
      </w:r>
      <w:r>
        <w:rPr>
          <w:sz w:val="16"/>
          <w:szCs w:val="16"/>
        </w:rPr>
        <w:t>In:  Y.</w:t>
      </w:r>
      <w:r>
        <w:rPr>
          <w:spacing w:val="34"/>
          <w:sz w:val="16"/>
          <w:szCs w:val="16"/>
        </w:rPr>
        <w:t xml:space="preserve"> </w:t>
      </w:r>
      <w:proofErr w:type="spellStart"/>
      <w:r>
        <w:rPr>
          <w:w w:val="112"/>
          <w:sz w:val="16"/>
          <w:szCs w:val="16"/>
        </w:rPr>
        <w:t>Laalaoui</w:t>
      </w:r>
      <w:proofErr w:type="spellEnd"/>
      <w:r>
        <w:rPr>
          <w:w w:val="112"/>
          <w:sz w:val="16"/>
          <w:szCs w:val="16"/>
        </w:rPr>
        <w:t>,</w:t>
      </w:r>
      <w:r>
        <w:rPr>
          <w:spacing w:val="16"/>
          <w:w w:val="112"/>
          <w:sz w:val="16"/>
          <w:szCs w:val="16"/>
        </w:rPr>
        <w:t xml:space="preserve"> </w:t>
      </w:r>
      <w:r>
        <w:rPr>
          <w:sz w:val="16"/>
          <w:szCs w:val="16"/>
        </w:rPr>
        <w:t>N.</w:t>
      </w:r>
      <w:r>
        <w:rPr>
          <w:spacing w:val="34"/>
          <w:sz w:val="16"/>
          <w:szCs w:val="16"/>
        </w:rPr>
        <w:t xml:space="preserve"> </w:t>
      </w:r>
      <w:proofErr w:type="spellStart"/>
      <w:r>
        <w:rPr>
          <w:w w:val="112"/>
          <w:sz w:val="16"/>
          <w:szCs w:val="16"/>
        </w:rPr>
        <w:t>Bouguila</w:t>
      </w:r>
      <w:proofErr w:type="spellEnd"/>
      <w:r>
        <w:rPr>
          <w:spacing w:val="6"/>
          <w:w w:val="112"/>
          <w:sz w:val="16"/>
          <w:szCs w:val="16"/>
        </w:rPr>
        <w:t xml:space="preserve"> </w:t>
      </w:r>
      <w:r>
        <w:rPr>
          <w:w w:val="112"/>
          <w:sz w:val="16"/>
          <w:szCs w:val="16"/>
        </w:rPr>
        <w:t>(eds.)</w:t>
      </w:r>
      <w:r>
        <w:rPr>
          <w:spacing w:val="23"/>
          <w:w w:val="112"/>
          <w:sz w:val="16"/>
          <w:szCs w:val="16"/>
        </w:rPr>
        <w:t xml:space="preserve"> </w:t>
      </w:r>
      <w:r>
        <w:rPr>
          <w:w w:val="112"/>
          <w:sz w:val="16"/>
          <w:szCs w:val="16"/>
        </w:rPr>
        <w:t>Artificial</w:t>
      </w:r>
      <w:r>
        <w:rPr>
          <w:spacing w:val="8"/>
          <w:w w:val="112"/>
          <w:sz w:val="16"/>
          <w:szCs w:val="16"/>
        </w:rPr>
        <w:t xml:space="preserve"> </w:t>
      </w:r>
      <w:r>
        <w:rPr>
          <w:w w:val="116"/>
          <w:sz w:val="16"/>
          <w:szCs w:val="16"/>
        </w:rPr>
        <w:t>I</w:t>
      </w:r>
      <w:r>
        <w:rPr>
          <w:spacing w:val="-5"/>
          <w:w w:val="116"/>
          <w:sz w:val="16"/>
          <w:szCs w:val="16"/>
        </w:rPr>
        <w:t>n</w:t>
      </w:r>
      <w:r>
        <w:rPr>
          <w:w w:val="110"/>
          <w:sz w:val="16"/>
          <w:szCs w:val="16"/>
        </w:rPr>
        <w:t xml:space="preserve">telligence </w:t>
      </w:r>
      <w:r>
        <w:rPr>
          <w:w w:val="113"/>
          <w:sz w:val="16"/>
          <w:szCs w:val="16"/>
        </w:rPr>
        <w:t>Applications</w:t>
      </w:r>
      <w:r>
        <w:rPr>
          <w:spacing w:val="12"/>
          <w:w w:val="113"/>
          <w:sz w:val="16"/>
          <w:szCs w:val="16"/>
        </w:rPr>
        <w:t xml:space="preserve"> </w:t>
      </w:r>
      <w:r>
        <w:rPr>
          <w:sz w:val="16"/>
          <w:szCs w:val="16"/>
        </w:rPr>
        <w:t>in</w:t>
      </w:r>
      <w:r>
        <w:rPr>
          <w:spacing w:val="32"/>
          <w:sz w:val="16"/>
          <w:szCs w:val="16"/>
        </w:rPr>
        <w:t xml:space="preserve"> </w:t>
      </w:r>
      <w:r>
        <w:rPr>
          <w:w w:val="114"/>
          <w:sz w:val="16"/>
          <w:szCs w:val="16"/>
        </w:rPr>
        <w:t>Information</w:t>
      </w:r>
      <w:r>
        <w:rPr>
          <w:spacing w:val="11"/>
          <w:w w:val="114"/>
          <w:sz w:val="16"/>
          <w:szCs w:val="16"/>
        </w:rPr>
        <w:t xml:space="preserve"> </w:t>
      </w:r>
      <w:r>
        <w:rPr>
          <w:sz w:val="16"/>
          <w:szCs w:val="16"/>
        </w:rPr>
        <w:t xml:space="preserve">and </w:t>
      </w:r>
      <w:r>
        <w:rPr>
          <w:spacing w:val="18"/>
          <w:sz w:val="16"/>
          <w:szCs w:val="16"/>
        </w:rPr>
        <w:t xml:space="preserve"> </w:t>
      </w:r>
      <w:r>
        <w:rPr>
          <w:w w:val="112"/>
          <w:sz w:val="16"/>
          <w:szCs w:val="16"/>
        </w:rPr>
        <w:t>Com</w:t>
      </w:r>
      <w:r>
        <w:rPr>
          <w:spacing w:val="-4"/>
          <w:w w:val="112"/>
          <w:sz w:val="16"/>
          <w:szCs w:val="16"/>
        </w:rPr>
        <w:t>m</w:t>
      </w:r>
      <w:r>
        <w:rPr>
          <w:w w:val="112"/>
          <w:sz w:val="16"/>
          <w:szCs w:val="16"/>
        </w:rPr>
        <w:t>unication</w:t>
      </w:r>
      <w:r>
        <w:rPr>
          <w:spacing w:val="30"/>
          <w:w w:val="112"/>
          <w:sz w:val="16"/>
          <w:szCs w:val="16"/>
        </w:rPr>
        <w:t xml:space="preserve"> </w:t>
      </w:r>
      <w:r>
        <w:rPr>
          <w:spacing w:val="-16"/>
          <w:w w:val="112"/>
          <w:sz w:val="16"/>
          <w:szCs w:val="16"/>
        </w:rPr>
        <w:t>T</w:t>
      </w:r>
      <w:r>
        <w:rPr>
          <w:w w:val="112"/>
          <w:sz w:val="16"/>
          <w:szCs w:val="16"/>
        </w:rPr>
        <w:t>e</w:t>
      </w:r>
      <w:r>
        <w:rPr>
          <w:spacing w:val="-6"/>
          <w:w w:val="112"/>
          <w:sz w:val="16"/>
          <w:szCs w:val="16"/>
        </w:rPr>
        <w:t>c</w:t>
      </w:r>
      <w:r>
        <w:rPr>
          <w:w w:val="112"/>
          <w:sz w:val="16"/>
          <w:szCs w:val="16"/>
        </w:rPr>
        <w:t>hnologies,</w:t>
      </w:r>
      <w:r>
        <w:rPr>
          <w:spacing w:val="-2"/>
          <w:w w:val="112"/>
          <w:sz w:val="16"/>
          <w:szCs w:val="16"/>
        </w:rPr>
        <w:t xml:space="preserve"> </w:t>
      </w:r>
      <w:r>
        <w:rPr>
          <w:w w:val="112"/>
          <w:sz w:val="16"/>
          <w:szCs w:val="16"/>
        </w:rPr>
        <w:t>Studies</w:t>
      </w:r>
      <w:r>
        <w:rPr>
          <w:spacing w:val="21"/>
          <w:w w:val="112"/>
          <w:sz w:val="16"/>
          <w:szCs w:val="16"/>
        </w:rPr>
        <w:t xml:space="preserve"> </w:t>
      </w:r>
      <w:r>
        <w:rPr>
          <w:sz w:val="16"/>
          <w:szCs w:val="16"/>
        </w:rPr>
        <w:t xml:space="preserve">in </w:t>
      </w:r>
      <w:r>
        <w:rPr>
          <w:spacing w:val="5"/>
          <w:sz w:val="16"/>
          <w:szCs w:val="16"/>
        </w:rPr>
        <w:t xml:space="preserve"> </w:t>
      </w:r>
      <w:r>
        <w:rPr>
          <w:w w:val="115"/>
          <w:sz w:val="16"/>
          <w:szCs w:val="16"/>
        </w:rPr>
        <w:t xml:space="preserve">Computational </w:t>
      </w:r>
      <w:r>
        <w:rPr>
          <w:w w:val="112"/>
          <w:sz w:val="16"/>
          <w:szCs w:val="16"/>
        </w:rPr>
        <w:t>Inte</w:t>
      </w:r>
      <w:r>
        <w:rPr>
          <w:spacing w:val="10"/>
          <w:w w:val="112"/>
          <w:sz w:val="16"/>
          <w:szCs w:val="16"/>
        </w:rPr>
        <w:t>l</w:t>
      </w:r>
      <w:r>
        <w:rPr>
          <w:w w:val="112"/>
          <w:sz w:val="16"/>
          <w:szCs w:val="16"/>
        </w:rPr>
        <w:t>ligen</w:t>
      </w:r>
      <w:r>
        <w:rPr>
          <w:spacing w:val="-9"/>
          <w:w w:val="112"/>
          <w:sz w:val="16"/>
          <w:szCs w:val="16"/>
        </w:rPr>
        <w:t>c</w:t>
      </w:r>
      <w:r>
        <w:rPr>
          <w:w w:val="112"/>
          <w:sz w:val="16"/>
          <w:szCs w:val="16"/>
        </w:rPr>
        <w:t>e,</w:t>
      </w:r>
      <w:r>
        <w:rPr>
          <w:spacing w:val="12"/>
          <w:w w:val="112"/>
          <w:sz w:val="16"/>
          <w:szCs w:val="16"/>
        </w:rPr>
        <w:t xml:space="preserve"> </w:t>
      </w:r>
      <w:r>
        <w:rPr>
          <w:spacing w:val="-4"/>
          <w:sz w:val="16"/>
          <w:szCs w:val="16"/>
        </w:rPr>
        <w:t>v</w:t>
      </w:r>
      <w:r>
        <w:rPr>
          <w:sz w:val="16"/>
          <w:szCs w:val="16"/>
        </w:rPr>
        <w:t>ol.</w:t>
      </w:r>
      <w:r>
        <w:rPr>
          <w:spacing w:val="39"/>
          <w:sz w:val="16"/>
          <w:szCs w:val="16"/>
        </w:rPr>
        <w:t xml:space="preserve"> </w:t>
      </w:r>
      <w:r>
        <w:rPr>
          <w:sz w:val="16"/>
          <w:szCs w:val="16"/>
        </w:rPr>
        <w:t>607,</w:t>
      </w:r>
      <w:r>
        <w:rPr>
          <w:spacing w:val="37"/>
          <w:sz w:val="16"/>
          <w:szCs w:val="16"/>
        </w:rPr>
        <w:t xml:space="preserve"> </w:t>
      </w:r>
      <w:r>
        <w:rPr>
          <w:sz w:val="16"/>
          <w:szCs w:val="16"/>
        </w:rPr>
        <w:t xml:space="preserve">pp. </w:t>
      </w:r>
      <w:r>
        <w:rPr>
          <w:spacing w:val="11"/>
          <w:sz w:val="16"/>
          <w:szCs w:val="16"/>
        </w:rPr>
        <w:t xml:space="preserve"> </w:t>
      </w:r>
      <w:proofErr w:type="gramStart"/>
      <w:r>
        <w:rPr>
          <w:sz w:val="16"/>
          <w:szCs w:val="16"/>
        </w:rPr>
        <w:t>3–29.</w:t>
      </w:r>
      <w:proofErr w:type="gramEnd"/>
      <w:r>
        <w:rPr>
          <w:sz w:val="16"/>
          <w:szCs w:val="16"/>
        </w:rPr>
        <w:t xml:space="preserve"> </w:t>
      </w:r>
      <w:r>
        <w:rPr>
          <w:spacing w:val="2"/>
          <w:sz w:val="16"/>
          <w:szCs w:val="16"/>
        </w:rPr>
        <w:t xml:space="preserve"> </w:t>
      </w:r>
      <w:r>
        <w:rPr>
          <w:w w:val="113"/>
          <w:sz w:val="16"/>
          <w:szCs w:val="16"/>
        </w:rPr>
        <w:t>Springer</w:t>
      </w:r>
      <w:r>
        <w:rPr>
          <w:spacing w:val="6"/>
          <w:w w:val="113"/>
          <w:sz w:val="16"/>
          <w:szCs w:val="16"/>
        </w:rPr>
        <w:t xml:space="preserve"> </w:t>
      </w:r>
      <w:proofErr w:type="gramStart"/>
      <w:r>
        <w:rPr>
          <w:w w:val="113"/>
          <w:sz w:val="16"/>
          <w:szCs w:val="16"/>
        </w:rPr>
        <w:t>I</w:t>
      </w:r>
      <w:r>
        <w:rPr>
          <w:spacing w:val="-4"/>
          <w:w w:val="113"/>
          <w:sz w:val="16"/>
          <w:szCs w:val="16"/>
        </w:rPr>
        <w:t>n</w:t>
      </w:r>
      <w:r>
        <w:rPr>
          <w:w w:val="113"/>
          <w:sz w:val="16"/>
          <w:szCs w:val="16"/>
        </w:rPr>
        <w:t xml:space="preserve">ternational </w:t>
      </w:r>
      <w:r>
        <w:rPr>
          <w:spacing w:val="5"/>
          <w:w w:val="113"/>
          <w:sz w:val="16"/>
          <w:szCs w:val="16"/>
        </w:rPr>
        <w:t xml:space="preserve"> </w:t>
      </w:r>
      <w:r>
        <w:rPr>
          <w:w w:val="113"/>
          <w:sz w:val="16"/>
          <w:szCs w:val="16"/>
        </w:rPr>
        <w:t>Publishing</w:t>
      </w:r>
      <w:proofErr w:type="gramEnd"/>
      <w:r>
        <w:rPr>
          <w:spacing w:val="19"/>
          <w:w w:val="113"/>
          <w:sz w:val="16"/>
          <w:szCs w:val="16"/>
        </w:rPr>
        <w:t xml:space="preserve"> </w:t>
      </w:r>
      <w:r>
        <w:rPr>
          <w:w w:val="113"/>
          <w:sz w:val="16"/>
          <w:szCs w:val="16"/>
        </w:rPr>
        <w:t>(2015)</w:t>
      </w:r>
    </w:p>
    <w:p w:rsidR="00C45AA3" w:rsidRDefault="00DC4C15">
      <w:pPr>
        <w:spacing w:before="5"/>
        <w:ind w:left="100"/>
        <w:rPr>
          <w:sz w:val="16"/>
          <w:szCs w:val="16"/>
        </w:rPr>
      </w:pPr>
      <w:r>
        <w:rPr>
          <w:sz w:val="16"/>
          <w:szCs w:val="16"/>
        </w:rPr>
        <w:t xml:space="preserve">13. </w:t>
      </w:r>
      <w:r>
        <w:rPr>
          <w:spacing w:val="28"/>
          <w:sz w:val="16"/>
          <w:szCs w:val="16"/>
        </w:rPr>
        <w:t xml:space="preserve"> </w:t>
      </w:r>
      <w:proofErr w:type="spellStart"/>
      <w:r>
        <w:rPr>
          <w:w w:val="110"/>
          <w:sz w:val="16"/>
          <w:szCs w:val="16"/>
        </w:rPr>
        <w:t>Magoules</w:t>
      </w:r>
      <w:proofErr w:type="spellEnd"/>
      <w:r>
        <w:rPr>
          <w:w w:val="110"/>
          <w:sz w:val="16"/>
          <w:szCs w:val="16"/>
        </w:rPr>
        <w:t>,</w:t>
      </w:r>
      <w:r>
        <w:rPr>
          <w:spacing w:val="10"/>
          <w:w w:val="110"/>
          <w:sz w:val="16"/>
          <w:szCs w:val="16"/>
        </w:rPr>
        <w:t xml:space="preserve"> </w:t>
      </w:r>
      <w:r>
        <w:rPr>
          <w:sz w:val="16"/>
          <w:szCs w:val="16"/>
        </w:rPr>
        <w:t>F.</w:t>
      </w:r>
      <w:proofErr w:type="gramStart"/>
      <w:r>
        <w:rPr>
          <w:sz w:val="16"/>
          <w:szCs w:val="16"/>
        </w:rPr>
        <w:t xml:space="preserve">, </w:t>
      </w:r>
      <w:r>
        <w:rPr>
          <w:spacing w:val="8"/>
          <w:sz w:val="16"/>
          <w:szCs w:val="16"/>
        </w:rPr>
        <w:t xml:space="preserve"> </w:t>
      </w:r>
      <w:r>
        <w:rPr>
          <w:w w:val="112"/>
          <w:sz w:val="16"/>
          <w:szCs w:val="16"/>
        </w:rPr>
        <w:t>Ngu</w:t>
      </w:r>
      <w:r>
        <w:rPr>
          <w:spacing w:val="-4"/>
          <w:w w:val="112"/>
          <w:sz w:val="16"/>
          <w:szCs w:val="16"/>
        </w:rPr>
        <w:t>y</w:t>
      </w:r>
      <w:r>
        <w:rPr>
          <w:w w:val="112"/>
          <w:sz w:val="16"/>
          <w:szCs w:val="16"/>
        </w:rPr>
        <w:t>en</w:t>
      </w:r>
      <w:proofErr w:type="gramEnd"/>
      <w:r>
        <w:rPr>
          <w:w w:val="112"/>
          <w:sz w:val="16"/>
          <w:szCs w:val="16"/>
        </w:rPr>
        <w:t>,</w:t>
      </w:r>
      <w:r>
        <w:rPr>
          <w:spacing w:val="7"/>
          <w:w w:val="112"/>
          <w:sz w:val="16"/>
          <w:szCs w:val="16"/>
        </w:rPr>
        <w:t xml:space="preserve"> </w:t>
      </w:r>
      <w:r>
        <w:rPr>
          <w:w w:val="112"/>
          <w:sz w:val="16"/>
          <w:szCs w:val="16"/>
        </w:rPr>
        <w:t>T.M.H.,</w:t>
      </w:r>
      <w:r>
        <w:rPr>
          <w:spacing w:val="19"/>
          <w:w w:val="112"/>
          <w:sz w:val="16"/>
          <w:szCs w:val="16"/>
        </w:rPr>
        <w:t xml:space="preserve"> </w:t>
      </w:r>
      <w:r>
        <w:rPr>
          <w:spacing w:val="-14"/>
          <w:sz w:val="16"/>
          <w:szCs w:val="16"/>
        </w:rPr>
        <w:t>Y</w:t>
      </w:r>
      <w:r>
        <w:rPr>
          <w:sz w:val="16"/>
          <w:szCs w:val="16"/>
        </w:rPr>
        <w:t xml:space="preserve">u, </w:t>
      </w:r>
      <w:r>
        <w:rPr>
          <w:spacing w:val="4"/>
          <w:sz w:val="16"/>
          <w:szCs w:val="16"/>
        </w:rPr>
        <w:t xml:space="preserve"> </w:t>
      </w:r>
      <w:r>
        <w:rPr>
          <w:sz w:val="16"/>
          <w:szCs w:val="16"/>
        </w:rPr>
        <w:t>L.:</w:t>
      </w:r>
      <w:r>
        <w:rPr>
          <w:spacing w:val="30"/>
          <w:sz w:val="16"/>
          <w:szCs w:val="16"/>
        </w:rPr>
        <w:t xml:space="preserve"> </w:t>
      </w:r>
      <w:r>
        <w:rPr>
          <w:sz w:val="16"/>
          <w:szCs w:val="16"/>
        </w:rPr>
        <w:t xml:space="preserve">Grid </w:t>
      </w:r>
      <w:r>
        <w:rPr>
          <w:spacing w:val="18"/>
          <w:sz w:val="16"/>
          <w:szCs w:val="16"/>
        </w:rPr>
        <w:t xml:space="preserve"> </w:t>
      </w:r>
      <w:r>
        <w:rPr>
          <w:w w:val="112"/>
          <w:sz w:val="16"/>
          <w:szCs w:val="16"/>
        </w:rPr>
        <w:t>Resource</w:t>
      </w:r>
      <w:r>
        <w:rPr>
          <w:spacing w:val="3"/>
          <w:w w:val="112"/>
          <w:sz w:val="16"/>
          <w:szCs w:val="16"/>
        </w:rPr>
        <w:t xml:space="preserve"> </w:t>
      </w:r>
      <w:r>
        <w:rPr>
          <w:w w:val="112"/>
          <w:sz w:val="16"/>
          <w:szCs w:val="16"/>
        </w:rPr>
        <w:t>Manageme</w:t>
      </w:r>
      <w:r>
        <w:rPr>
          <w:spacing w:val="-4"/>
          <w:w w:val="112"/>
          <w:sz w:val="16"/>
          <w:szCs w:val="16"/>
        </w:rPr>
        <w:t>n</w:t>
      </w:r>
      <w:r>
        <w:rPr>
          <w:w w:val="112"/>
          <w:sz w:val="16"/>
          <w:szCs w:val="16"/>
        </w:rPr>
        <w:t>t:</w:t>
      </w:r>
      <w:r>
        <w:rPr>
          <w:spacing w:val="23"/>
          <w:w w:val="112"/>
          <w:sz w:val="16"/>
          <w:szCs w:val="16"/>
        </w:rPr>
        <w:t xml:space="preserve"> </w:t>
      </w:r>
      <w:r>
        <w:rPr>
          <w:spacing w:val="-16"/>
          <w:w w:val="112"/>
          <w:sz w:val="16"/>
          <w:szCs w:val="16"/>
        </w:rPr>
        <w:t>T</w:t>
      </w:r>
      <w:r>
        <w:rPr>
          <w:spacing w:val="-6"/>
          <w:w w:val="112"/>
          <w:sz w:val="16"/>
          <w:szCs w:val="16"/>
        </w:rPr>
        <w:t>ow</w:t>
      </w:r>
      <w:r>
        <w:rPr>
          <w:w w:val="112"/>
          <w:sz w:val="16"/>
          <w:szCs w:val="16"/>
        </w:rPr>
        <w:t>ards</w:t>
      </w:r>
      <w:r>
        <w:rPr>
          <w:spacing w:val="22"/>
          <w:w w:val="112"/>
          <w:sz w:val="16"/>
          <w:szCs w:val="16"/>
        </w:rPr>
        <w:t xml:space="preserve"> </w:t>
      </w:r>
      <w:r>
        <w:rPr>
          <w:w w:val="118"/>
          <w:sz w:val="16"/>
          <w:szCs w:val="16"/>
        </w:rPr>
        <w:t>Virtual</w:t>
      </w:r>
      <w:r>
        <w:rPr>
          <w:spacing w:val="2"/>
          <w:w w:val="118"/>
          <w:sz w:val="16"/>
          <w:szCs w:val="16"/>
        </w:rPr>
        <w:t xml:space="preserve"> </w:t>
      </w:r>
      <w:r>
        <w:rPr>
          <w:w w:val="118"/>
          <w:sz w:val="16"/>
          <w:szCs w:val="16"/>
        </w:rPr>
        <w:t>and</w:t>
      </w:r>
    </w:p>
    <w:p w:rsidR="00C45AA3" w:rsidRDefault="00DC4C15">
      <w:pPr>
        <w:spacing w:line="180" w:lineRule="exact"/>
        <w:ind w:left="409"/>
        <w:rPr>
          <w:sz w:val="16"/>
          <w:szCs w:val="16"/>
        </w:rPr>
      </w:pPr>
      <w:proofErr w:type="gramStart"/>
      <w:r>
        <w:rPr>
          <w:sz w:val="16"/>
          <w:szCs w:val="16"/>
        </w:rPr>
        <w:t xml:space="preserve">Services </w:t>
      </w:r>
      <w:r>
        <w:rPr>
          <w:spacing w:val="20"/>
          <w:sz w:val="16"/>
          <w:szCs w:val="16"/>
        </w:rPr>
        <w:t xml:space="preserve"> </w:t>
      </w:r>
      <w:r>
        <w:rPr>
          <w:w w:val="113"/>
          <w:sz w:val="16"/>
          <w:szCs w:val="16"/>
        </w:rPr>
        <w:t>Complia</w:t>
      </w:r>
      <w:r>
        <w:rPr>
          <w:spacing w:val="-4"/>
          <w:w w:val="113"/>
          <w:sz w:val="16"/>
          <w:szCs w:val="16"/>
        </w:rPr>
        <w:t>n</w:t>
      </w:r>
      <w:r>
        <w:rPr>
          <w:w w:val="148"/>
          <w:sz w:val="16"/>
          <w:szCs w:val="16"/>
        </w:rPr>
        <w:t>t</w:t>
      </w:r>
      <w:proofErr w:type="gramEnd"/>
      <w:r>
        <w:rPr>
          <w:spacing w:val="16"/>
          <w:sz w:val="16"/>
          <w:szCs w:val="16"/>
        </w:rPr>
        <w:t xml:space="preserve"> </w:t>
      </w:r>
      <w:r>
        <w:rPr>
          <w:sz w:val="16"/>
          <w:szCs w:val="16"/>
        </w:rPr>
        <w:t xml:space="preserve">Grid </w:t>
      </w:r>
      <w:r>
        <w:rPr>
          <w:spacing w:val="21"/>
          <w:sz w:val="16"/>
          <w:szCs w:val="16"/>
        </w:rPr>
        <w:t xml:space="preserve"> </w:t>
      </w:r>
      <w:r>
        <w:rPr>
          <w:w w:val="115"/>
          <w:sz w:val="16"/>
          <w:szCs w:val="16"/>
        </w:rPr>
        <w:t>Computing,</w:t>
      </w:r>
      <w:r>
        <w:rPr>
          <w:spacing w:val="11"/>
          <w:w w:val="115"/>
          <w:sz w:val="16"/>
          <w:szCs w:val="16"/>
        </w:rPr>
        <w:t xml:space="preserve"> </w:t>
      </w:r>
      <w:r>
        <w:rPr>
          <w:sz w:val="16"/>
          <w:szCs w:val="16"/>
        </w:rPr>
        <w:t xml:space="preserve">1st </w:t>
      </w:r>
      <w:r>
        <w:rPr>
          <w:spacing w:val="7"/>
          <w:sz w:val="16"/>
          <w:szCs w:val="16"/>
        </w:rPr>
        <w:t xml:space="preserve"> </w:t>
      </w:r>
      <w:proofErr w:type="spellStart"/>
      <w:r>
        <w:rPr>
          <w:sz w:val="16"/>
          <w:szCs w:val="16"/>
        </w:rPr>
        <w:t>edn</w:t>
      </w:r>
      <w:proofErr w:type="spellEnd"/>
      <w:r>
        <w:rPr>
          <w:sz w:val="16"/>
          <w:szCs w:val="16"/>
        </w:rPr>
        <w:t xml:space="preserve">. </w:t>
      </w:r>
      <w:r>
        <w:rPr>
          <w:spacing w:val="33"/>
          <w:sz w:val="16"/>
          <w:szCs w:val="16"/>
        </w:rPr>
        <w:t xml:space="preserve"> </w:t>
      </w:r>
      <w:proofErr w:type="gramStart"/>
      <w:r>
        <w:rPr>
          <w:sz w:val="16"/>
          <w:szCs w:val="16"/>
        </w:rPr>
        <w:t>C</w:t>
      </w:r>
      <w:r>
        <w:rPr>
          <w:spacing w:val="-4"/>
          <w:sz w:val="16"/>
          <w:szCs w:val="16"/>
        </w:rPr>
        <w:t>R</w:t>
      </w:r>
      <w:r>
        <w:rPr>
          <w:sz w:val="16"/>
          <w:szCs w:val="16"/>
        </w:rPr>
        <w:t xml:space="preserve">C </w:t>
      </w:r>
      <w:r>
        <w:rPr>
          <w:spacing w:val="23"/>
          <w:sz w:val="16"/>
          <w:szCs w:val="16"/>
        </w:rPr>
        <w:t xml:space="preserve"> </w:t>
      </w:r>
      <w:r>
        <w:rPr>
          <w:w w:val="115"/>
          <w:sz w:val="16"/>
          <w:szCs w:val="16"/>
        </w:rPr>
        <w:t>Press</w:t>
      </w:r>
      <w:proofErr w:type="gramEnd"/>
      <w:r>
        <w:rPr>
          <w:w w:val="115"/>
          <w:sz w:val="16"/>
          <w:szCs w:val="16"/>
        </w:rPr>
        <w:t>,</w:t>
      </w:r>
      <w:r>
        <w:rPr>
          <w:spacing w:val="11"/>
          <w:w w:val="115"/>
          <w:sz w:val="16"/>
          <w:szCs w:val="16"/>
        </w:rPr>
        <w:t xml:space="preserve"> </w:t>
      </w:r>
      <w:r>
        <w:rPr>
          <w:sz w:val="16"/>
          <w:szCs w:val="16"/>
        </w:rPr>
        <w:t xml:space="preserve">Inc. </w:t>
      </w:r>
      <w:r>
        <w:rPr>
          <w:spacing w:val="9"/>
          <w:sz w:val="16"/>
          <w:szCs w:val="16"/>
        </w:rPr>
        <w:t xml:space="preserve"> </w:t>
      </w:r>
      <w:r>
        <w:rPr>
          <w:w w:val="112"/>
          <w:sz w:val="16"/>
          <w:szCs w:val="16"/>
        </w:rPr>
        <w:t>(2</w:t>
      </w:r>
      <w:r>
        <w:rPr>
          <w:w w:val="109"/>
          <w:sz w:val="16"/>
          <w:szCs w:val="16"/>
        </w:rPr>
        <w:t>008)</w:t>
      </w:r>
    </w:p>
    <w:p w:rsidR="00C45AA3" w:rsidRDefault="00DC4C15">
      <w:pPr>
        <w:spacing w:before="10" w:line="180" w:lineRule="exact"/>
        <w:ind w:left="409" w:right="1842" w:hanging="309"/>
        <w:jc w:val="both"/>
        <w:rPr>
          <w:sz w:val="16"/>
          <w:szCs w:val="16"/>
        </w:rPr>
      </w:pPr>
      <w:r>
        <w:rPr>
          <w:sz w:val="16"/>
          <w:szCs w:val="16"/>
        </w:rPr>
        <w:t xml:space="preserve">14. </w:t>
      </w:r>
      <w:r>
        <w:rPr>
          <w:spacing w:val="28"/>
          <w:sz w:val="16"/>
          <w:szCs w:val="16"/>
        </w:rPr>
        <w:t xml:space="preserve"> </w:t>
      </w:r>
      <w:proofErr w:type="spellStart"/>
      <w:r>
        <w:rPr>
          <w:w w:val="117"/>
          <w:sz w:val="16"/>
          <w:szCs w:val="16"/>
        </w:rPr>
        <w:t>Ma</w:t>
      </w:r>
      <w:r>
        <w:rPr>
          <w:spacing w:val="-11"/>
          <w:w w:val="117"/>
          <w:sz w:val="16"/>
          <w:szCs w:val="16"/>
        </w:rPr>
        <w:t>k</w:t>
      </w:r>
      <w:r>
        <w:rPr>
          <w:w w:val="117"/>
          <w:sz w:val="16"/>
          <w:szCs w:val="16"/>
        </w:rPr>
        <w:t>atun</w:t>
      </w:r>
      <w:proofErr w:type="spellEnd"/>
      <w:r>
        <w:rPr>
          <w:w w:val="117"/>
          <w:sz w:val="16"/>
          <w:szCs w:val="16"/>
        </w:rPr>
        <w:t>,</w:t>
      </w:r>
      <w:r>
        <w:rPr>
          <w:spacing w:val="33"/>
          <w:w w:val="117"/>
          <w:sz w:val="16"/>
          <w:szCs w:val="16"/>
        </w:rPr>
        <w:t xml:space="preserve"> </w:t>
      </w:r>
      <w:r>
        <w:rPr>
          <w:sz w:val="16"/>
          <w:szCs w:val="16"/>
        </w:rPr>
        <w:t>D.</w:t>
      </w:r>
      <w:proofErr w:type="gramStart"/>
      <w:r>
        <w:rPr>
          <w:sz w:val="16"/>
          <w:szCs w:val="16"/>
        </w:rPr>
        <w:t xml:space="preserve">, </w:t>
      </w:r>
      <w:r>
        <w:rPr>
          <w:spacing w:val="24"/>
          <w:sz w:val="16"/>
          <w:szCs w:val="16"/>
        </w:rPr>
        <w:t xml:space="preserve"> </w:t>
      </w:r>
      <w:proofErr w:type="spellStart"/>
      <w:r>
        <w:rPr>
          <w:w w:val="122"/>
          <w:sz w:val="16"/>
          <w:szCs w:val="16"/>
        </w:rPr>
        <w:t>Lauret</w:t>
      </w:r>
      <w:proofErr w:type="spellEnd"/>
      <w:proofErr w:type="gramEnd"/>
      <w:r>
        <w:rPr>
          <w:w w:val="122"/>
          <w:sz w:val="16"/>
          <w:szCs w:val="16"/>
        </w:rPr>
        <w:t>,</w:t>
      </w:r>
      <w:r>
        <w:rPr>
          <w:spacing w:val="5"/>
          <w:w w:val="122"/>
          <w:sz w:val="16"/>
          <w:szCs w:val="16"/>
        </w:rPr>
        <w:t xml:space="preserve"> </w:t>
      </w:r>
      <w:r>
        <w:rPr>
          <w:w w:val="122"/>
          <w:sz w:val="16"/>
          <w:szCs w:val="16"/>
        </w:rPr>
        <w:t>J.,</w:t>
      </w:r>
      <w:r>
        <w:rPr>
          <w:spacing w:val="35"/>
          <w:w w:val="122"/>
          <w:sz w:val="16"/>
          <w:szCs w:val="16"/>
        </w:rPr>
        <w:t xml:space="preserve"> </w:t>
      </w:r>
      <w:proofErr w:type="spellStart"/>
      <w:r>
        <w:rPr>
          <w:w w:val="114"/>
          <w:sz w:val="16"/>
          <w:szCs w:val="16"/>
        </w:rPr>
        <w:t>Rud</w:t>
      </w:r>
      <w:r>
        <w:rPr>
          <w:spacing w:val="-5"/>
          <w:w w:val="114"/>
          <w:sz w:val="16"/>
          <w:szCs w:val="16"/>
        </w:rPr>
        <w:t>o</w:t>
      </w:r>
      <w:r>
        <w:rPr>
          <w:w w:val="111"/>
          <w:sz w:val="16"/>
          <w:szCs w:val="16"/>
        </w:rPr>
        <w:t>v</w:t>
      </w:r>
      <w:r>
        <w:rPr>
          <w:spacing w:val="-85"/>
          <w:w w:val="158"/>
          <w:sz w:val="16"/>
          <w:szCs w:val="16"/>
        </w:rPr>
        <w:t>´</w:t>
      </w:r>
      <w:r>
        <w:rPr>
          <w:w w:val="118"/>
          <w:sz w:val="16"/>
          <w:szCs w:val="16"/>
        </w:rPr>
        <w:t>a</w:t>
      </w:r>
      <w:proofErr w:type="spellEnd"/>
      <w:r>
        <w:rPr>
          <w:w w:val="118"/>
          <w:sz w:val="16"/>
          <w:szCs w:val="16"/>
        </w:rPr>
        <w:t>,</w:t>
      </w:r>
      <w:r>
        <w:rPr>
          <w:sz w:val="16"/>
          <w:szCs w:val="16"/>
        </w:rPr>
        <w:t xml:space="preserve"> </w:t>
      </w:r>
      <w:r>
        <w:rPr>
          <w:spacing w:val="-3"/>
          <w:sz w:val="16"/>
          <w:szCs w:val="16"/>
        </w:rPr>
        <w:t xml:space="preserve"> </w:t>
      </w:r>
      <w:r>
        <w:rPr>
          <w:sz w:val="16"/>
          <w:szCs w:val="16"/>
        </w:rPr>
        <w:t xml:space="preserve">H., </w:t>
      </w:r>
      <w:r>
        <w:rPr>
          <w:spacing w:val="20"/>
          <w:sz w:val="16"/>
          <w:szCs w:val="16"/>
        </w:rPr>
        <w:t xml:space="preserve"> </w:t>
      </w:r>
      <w:r>
        <w:rPr>
          <w:spacing w:val="-89"/>
          <w:w w:val="105"/>
          <w:sz w:val="16"/>
          <w:szCs w:val="16"/>
        </w:rPr>
        <w:t>S</w:t>
      </w:r>
      <w:r>
        <w:rPr>
          <w:spacing w:val="5"/>
          <w:w w:val="158"/>
          <w:position w:val="4"/>
          <w:sz w:val="16"/>
          <w:szCs w:val="16"/>
        </w:rPr>
        <w:t>ˇ</w:t>
      </w:r>
      <w:proofErr w:type="spellStart"/>
      <w:r>
        <w:rPr>
          <w:w w:val="115"/>
          <w:sz w:val="16"/>
          <w:szCs w:val="16"/>
        </w:rPr>
        <w:t>u</w:t>
      </w:r>
      <w:r>
        <w:rPr>
          <w:spacing w:val="-5"/>
          <w:w w:val="115"/>
          <w:sz w:val="16"/>
          <w:szCs w:val="16"/>
        </w:rPr>
        <w:t>m</w:t>
      </w:r>
      <w:r>
        <w:rPr>
          <w:spacing w:val="5"/>
          <w:w w:val="117"/>
          <w:sz w:val="16"/>
          <w:szCs w:val="16"/>
        </w:rPr>
        <w:t>b</w:t>
      </w:r>
      <w:r>
        <w:rPr>
          <w:w w:val="116"/>
          <w:sz w:val="16"/>
          <w:szCs w:val="16"/>
        </w:rPr>
        <w:t>era</w:t>
      </w:r>
      <w:proofErr w:type="spellEnd"/>
      <w:r>
        <w:rPr>
          <w:w w:val="116"/>
          <w:sz w:val="16"/>
          <w:szCs w:val="16"/>
        </w:rPr>
        <w:t>,</w:t>
      </w:r>
      <w:r>
        <w:rPr>
          <w:sz w:val="16"/>
          <w:szCs w:val="16"/>
        </w:rPr>
        <w:t xml:space="preserve"> </w:t>
      </w:r>
      <w:r>
        <w:rPr>
          <w:spacing w:val="-3"/>
          <w:sz w:val="16"/>
          <w:szCs w:val="16"/>
        </w:rPr>
        <w:t xml:space="preserve"> </w:t>
      </w:r>
      <w:r>
        <w:rPr>
          <w:sz w:val="16"/>
          <w:szCs w:val="16"/>
        </w:rPr>
        <w:t xml:space="preserve">M.: </w:t>
      </w:r>
      <w:r>
        <w:rPr>
          <w:spacing w:val="17"/>
          <w:sz w:val="16"/>
          <w:szCs w:val="16"/>
        </w:rPr>
        <w:t xml:space="preserve"> </w:t>
      </w:r>
      <w:r>
        <w:rPr>
          <w:sz w:val="16"/>
          <w:szCs w:val="16"/>
        </w:rPr>
        <w:t>M</w:t>
      </w:r>
      <w:r>
        <w:rPr>
          <w:spacing w:val="5"/>
          <w:sz w:val="16"/>
          <w:szCs w:val="16"/>
        </w:rPr>
        <w:t>o</w:t>
      </w:r>
      <w:r>
        <w:rPr>
          <w:sz w:val="16"/>
          <w:szCs w:val="16"/>
        </w:rPr>
        <w:t xml:space="preserve">del </w:t>
      </w:r>
      <w:r>
        <w:rPr>
          <w:spacing w:val="32"/>
          <w:sz w:val="16"/>
          <w:szCs w:val="16"/>
        </w:rPr>
        <w:t xml:space="preserve"> </w:t>
      </w:r>
      <w:r>
        <w:rPr>
          <w:sz w:val="16"/>
          <w:szCs w:val="16"/>
        </w:rPr>
        <w:t xml:space="preserve">for </w:t>
      </w:r>
      <w:r>
        <w:rPr>
          <w:spacing w:val="12"/>
          <w:sz w:val="16"/>
          <w:szCs w:val="16"/>
        </w:rPr>
        <w:t xml:space="preserve"> </w:t>
      </w:r>
      <w:r>
        <w:rPr>
          <w:w w:val="114"/>
          <w:sz w:val="16"/>
          <w:szCs w:val="16"/>
        </w:rPr>
        <w:t>planning</w:t>
      </w:r>
      <w:r>
        <w:rPr>
          <w:spacing w:val="31"/>
          <w:w w:val="114"/>
          <w:sz w:val="16"/>
          <w:szCs w:val="16"/>
        </w:rPr>
        <w:t xml:space="preserve"> </w:t>
      </w:r>
      <w:r>
        <w:rPr>
          <w:sz w:val="16"/>
          <w:szCs w:val="16"/>
        </w:rPr>
        <w:t>of</w:t>
      </w:r>
      <w:r>
        <w:rPr>
          <w:spacing w:val="40"/>
          <w:sz w:val="16"/>
          <w:szCs w:val="16"/>
        </w:rPr>
        <w:t xml:space="preserve"> </w:t>
      </w:r>
      <w:r>
        <w:rPr>
          <w:w w:val="118"/>
          <w:sz w:val="16"/>
          <w:szCs w:val="16"/>
        </w:rPr>
        <w:t>distributed data</w:t>
      </w:r>
      <w:r>
        <w:rPr>
          <w:spacing w:val="36"/>
          <w:w w:val="118"/>
          <w:sz w:val="16"/>
          <w:szCs w:val="16"/>
        </w:rPr>
        <w:t xml:space="preserve"> </w:t>
      </w:r>
      <w:r>
        <w:rPr>
          <w:w w:val="118"/>
          <w:sz w:val="16"/>
          <w:szCs w:val="16"/>
        </w:rPr>
        <w:t>pr</w:t>
      </w:r>
      <w:r>
        <w:rPr>
          <w:spacing w:val="6"/>
          <w:w w:val="118"/>
          <w:sz w:val="16"/>
          <w:szCs w:val="16"/>
        </w:rPr>
        <w:t>o</w:t>
      </w:r>
      <w:r>
        <w:rPr>
          <w:w w:val="118"/>
          <w:sz w:val="16"/>
          <w:szCs w:val="16"/>
        </w:rPr>
        <w:t xml:space="preserve">duction. </w:t>
      </w:r>
      <w:r>
        <w:rPr>
          <w:spacing w:val="1"/>
          <w:w w:val="118"/>
          <w:sz w:val="16"/>
          <w:szCs w:val="16"/>
        </w:rPr>
        <w:t xml:space="preserve"> </w:t>
      </w:r>
      <w:r>
        <w:rPr>
          <w:sz w:val="16"/>
          <w:szCs w:val="16"/>
        </w:rPr>
        <w:t xml:space="preserve">In: </w:t>
      </w:r>
      <w:r>
        <w:rPr>
          <w:spacing w:val="13"/>
          <w:sz w:val="16"/>
          <w:szCs w:val="16"/>
        </w:rPr>
        <w:t xml:space="preserve"> </w:t>
      </w:r>
      <w:r>
        <w:rPr>
          <w:w w:val="111"/>
          <w:sz w:val="16"/>
          <w:szCs w:val="16"/>
        </w:rPr>
        <w:t>Pr</w:t>
      </w:r>
      <w:r>
        <w:rPr>
          <w:spacing w:val="6"/>
          <w:w w:val="111"/>
          <w:sz w:val="16"/>
          <w:szCs w:val="16"/>
        </w:rPr>
        <w:t>o</w:t>
      </w:r>
      <w:r>
        <w:rPr>
          <w:w w:val="111"/>
          <w:sz w:val="16"/>
          <w:szCs w:val="16"/>
        </w:rPr>
        <w:t>ceedings</w:t>
      </w:r>
      <w:r>
        <w:rPr>
          <w:spacing w:val="32"/>
          <w:w w:val="111"/>
          <w:sz w:val="16"/>
          <w:szCs w:val="16"/>
        </w:rPr>
        <w:t xml:space="preserve"> </w:t>
      </w:r>
      <w:r>
        <w:rPr>
          <w:sz w:val="16"/>
          <w:szCs w:val="16"/>
        </w:rPr>
        <w:t>of</w:t>
      </w:r>
      <w:r>
        <w:rPr>
          <w:spacing w:val="32"/>
          <w:sz w:val="16"/>
          <w:szCs w:val="16"/>
        </w:rPr>
        <w:t xml:space="preserve"> </w:t>
      </w:r>
      <w:proofErr w:type="gramStart"/>
      <w:r>
        <w:rPr>
          <w:sz w:val="16"/>
          <w:szCs w:val="16"/>
        </w:rPr>
        <w:t xml:space="preserve">the </w:t>
      </w:r>
      <w:r>
        <w:rPr>
          <w:spacing w:val="28"/>
          <w:sz w:val="16"/>
          <w:szCs w:val="16"/>
        </w:rPr>
        <w:t xml:space="preserve"> </w:t>
      </w:r>
      <w:r>
        <w:rPr>
          <w:sz w:val="16"/>
          <w:szCs w:val="16"/>
        </w:rPr>
        <w:t>7th</w:t>
      </w:r>
      <w:proofErr w:type="gramEnd"/>
      <w:r>
        <w:rPr>
          <w:sz w:val="16"/>
          <w:szCs w:val="16"/>
        </w:rPr>
        <w:t xml:space="preserve"> </w:t>
      </w:r>
      <w:r>
        <w:rPr>
          <w:spacing w:val="28"/>
          <w:sz w:val="16"/>
          <w:szCs w:val="16"/>
        </w:rPr>
        <w:t xml:space="preserve"> </w:t>
      </w:r>
      <w:r>
        <w:rPr>
          <w:w w:val="115"/>
          <w:sz w:val="16"/>
          <w:szCs w:val="16"/>
        </w:rPr>
        <w:t>Multidisciplinary</w:t>
      </w:r>
      <w:r>
        <w:rPr>
          <w:spacing w:val="2"/>
          <w:w w:val="115"/>
          <w:sz w:val="16"/>
          <w:szCs w:val="16"/>
        </w:rPr>
        <w:t xml:space="preserve"> </w:t>
      </w:r>
      <w:r>
        <w:rPr>
          <w:w w:val="115"/>
          <w:sz w:val="16"/>
          <w:szCs w:val="16"/>
        </w:rPr>
        <w:t>I</w:t>
      </w:r>
      <w:r>
        <w:rPr>
          <w:spacing w:val="-6"/>
          <w:w w:val="115"/>
          <w:sz w:val="16"/>
          <w:szCs w:val="16"/>
        </w:rPr>
        <w:t>n</w:t>
      </w:r>
      <w:r>
        <w:rPr>
          <w:w w:val="115"/>
          <w:sz w:val="16"/>
          <w:szCs w:val="16"/>
        </w:rPr>
        <w:t xml:space="preserve">ternational  </w:t>
      </w:r>
      <w:r>
        <w:rPr>
          <w:w w:val="105"/>
          <w:sz w:val="16"/>
          <w:szCs w:val="16"/>
        </w:rPr>
        <w:t>S</w:t>
      </w:r>
      <w:r>
        <w:rPr>
          <w:spacing w:val="-5"/>
          <w:w w:val="105"/>
          <w:sz w:val="16"/>
          <w:szCs w:val="16"/>
        </w:rPr>
        <w:t>c</w:t>
      </w:r>
      <w:r>
        <w:rPr>
          <w:w w:val="112"/>
          <w:sz w:val="16"/>
          <w:szCs w:val="16"/>
        </w:rPr>
        <w:t>heduling Conference</w:t>
      </w:r>
      <w:r>
        <w:rPr>
          <w:spacing w:val="-3"/>
          <w:w w:val="112"/>
          <w:sz w:val="16"/>
          <w:szCs w:val="16"/>
        </w:rPr>
        <w:t xml:space="preserve"> </w:t>
      </w:r>
      <w:r>
        <w:rPr>
          <w:w w:val="112"/>
          <w:sz w:val="16"/>
          <w:szCs w:val="16"/>
        </w:rPr>
        <w:t>(MIS</w:t>
      </w:r>
      <w:r>
        <w:rPr>
          <w:spacing w:val="-16"/>
          <w:w w:val="112"/>
          <w:sz w:val="16"/>
          <w:szCs w:val="16"/>
        </w:rPr>
        <w:t>T</w:t>
      </w:r>
      <w:r>
        <w:rPr>
          <w:w w:val="112"/>
          <w:sz w:val="16"/>
          <w:szCs w:val="16"/>
        </w:rPr>
        <w:t>A),</w:t>
      </w:r>
      <w:r>
        <w:rPr>
          <w:spacing w:val="27"/>
          <w:w w:val="112"/>
          <w:sz w:val="16"/>
          <w:szCs w:val="16"/>
        </w:rPr>
        <w:t xml:space="preserve"> </w:t>
      </w:r>
      <w:r>
        <w:rPr>
          <w:sz w:val="16"/>
          <w:szCs w:val="16"/>
        </w:rPr>
        <w:t xml:space="preserve">pp. </w:t>
      </w:r>
      <w:r>
        <w:rPr>
          <w:spacing w:val="11"/>
          <w:sz w:val="16"/>
          <w:szCs w:val="16"/>
        </w:rPr>
        <w:t xml:space="preserve"> </w:t>
      </w:r>
      <w:r>
        <w:rPr>
          <w:sz w:val="16"/>
          <w:szCs w:val="16"/>
        </w:rPr>
        <w:t>699–</w:t>
      </w:r>
      <w:proofErr w:type="gramStart"/>
      <w:r>
        <w:rPr>
          <w:sz w:val="16"/>
          <w:szCs w:val="16"/>
        </w:rPr>
        <w:t xml:space="preserve">703 </w:t>
      </w:r>
      <w:r>
        <w:rPr>
          <w:spacing w:val="5"/>
          <w:sz w:val="16"/>
          <w:szCs w:val="16"/>
        </w:rPr>
        <w:t xml:space="preserve"> </w:t>
      </w:r>
      <w:r>
        <w:rPr>
          <w:w w:val="110"/>
          <w:sz w:val="16"/>
          <w:szCs w:val="16"/>
        </w:rPr>
        <w:t>(</w:t>
      </w:r>
      <w:proofErr w:type="gramEnd"/>
      <w:r>
        <w:rPr>
          <w:w w:val="110"/>
          <w:sz w:val="16"/>
          <w:szCs w:val="16"/>
        </w:rPr>
        <w:t>2015)</w:t>
      </w:r>
    </w:p>
    <w:p w:rsidR="00C45AA3" w:rsidRDefault="00DC4C15">
      <w:pPr>
        <w:spacing w:before="5" w:line="180" w:lineRule="exact"/>
        <w:ind w:left="409" w:right="1842" w:hanging="309"/>
        <w:jc w:val="both"/>
        <w:rPr>
          <w:sz w:val="16"/>
          <w:szCs w:val="16"/>
        </w:rPr>
      </w:pPr>
      <w:r>
        <w:rPr>
          <w:sz w:val="16"/>
          <w:szCs w:val="16"/>
        </w:rPr>
        <w:t xml:space="preserve">15. </w:t>
      </w:r>
      <w:r>
        <w:rPr>
          <w:spacing w:val="28"/>
          <w:sz w:val="16"/>
          <w:szCs w:val="16"/>
        </w:rPr>
        <w:t xml:space="preserve"> </w:t>
      </w:r>
      <w:proofErr w:type="spellStart"/>
      <w:r>
        <w:rPr>
          <w:w w:val="117"/>
          <w:sz w:val="16"/>
          <w:szCs w:val="16"/>
        </w:rPr>
        <w:t>Ma</w:t>
      </w:r>
      <w:r>
        <w:rPr>
          <w:spacing w:val="-11"/>
          <w:w w:val="117"/>
          <w:sz w:val="16"/>
          <w:szCs w:val="16"/>
        </w:rPr>
        <w:t>k</w:t>
      </w:r>
      <w:r>
        <w:rPr>
          <w:w w:val="117"/>
          <w:sz w:val="16"/>
          <w:szCs w:val="16"/>
        </w:rPr>
        <w:t>atun</w:t>
      </w:r>
      <w:proofErr w:type="spellEnd"/>
      <w:r>
        <w:rPr>
          <w:w w:val="117"/>
          <w:sz w:val="16"/>
          <w:szCs w:val="16"/>
        </w:rPr>
        <w:t>,</w:t>
      </w:r>
      <w:r>
        <w:rPr>
          <w:spacing w:val="23"/>
          <w:w w:val="117"/>
          <w:sz w:val="16"/>
          <w:szCs w:val="16"/>
        </w:rPr>
        <w:t xml:space="preserve"> </w:t>
      </w:r>
      <w:r>
        <w:rPr>
          <w:sz w:val="16"/>
          <w:szCs w:val="16"/>
        </w:rPr>
        <w:t xml:space="preserve">D., </w:t>
      </w:r>
      <w:r>
        <w:rPr>
          <w:spacing w:val="14"/>
          <w:sz w:val="16"/>
          <w:szCs w:val="16"/>
        </w:rPr>
        <w:t xml:space="preserve"> </w:t>
      </w:r>
      <w:proofErr w:type="spellStart"/>
      <w:r>
        <w:rPr>
          <w:w w:val="119"/>
          <w:sz w:val="16"/>
          <w:szCs w:val="16"/>
        </w:rPr>
        <w:t>Lauret</w:t>
      </w:r>
      <w:proofErr w:type="spellEnd"/>
      <w:r>
        <w:rPr>
          <w:w w:val="119"/>
          <w:sz w:val="16"/>
          <w:szCs w:val="16"/>
        </w:rPr>
        <w:t>,</w:t>
      </w:r>
      <w:r>
        <w:rPr>
          <w:spacing w:val="10"/>
          <w:w w:val="119"/>
          <w:sz w:val="16"/>
          <w:szCs w:val="16"/>
        </w:rPr>
        <w:t xml:space="preserve"> </w:t>
      </w:r>
      <w:r>
        <w:rPr>
          <w:w w:val="119"/>
          <w:sz w:val="16"/>
          <w:szCs w:val="16"/>
        </w:rPr>
        <w:t>J.,</w:t>
      </w:r>
      <w:r>
        <w:rPr>
          <w:spacing w:val="31"/>
          <w:w w:val="119"/>
          <w:sz w:val="16"/>
          <w:szCs w:val="16"/>
        </w:rPr>
        <w:t xml:space="preserve"> </w:t>
      </w:r>
      <w:proofErr w:type="spellStart"/>
      <w:r>
        <w:rPr>
          <w:w w:val="119"/>
          <w:sz w:val="16"/>
          <w:szCs w:val="16"/>
        </w:rPr>
        <w:t>Rud</w:t>
      </w:r>
      <w:r>
        <w:rPr>
          <w:spacing w:val="-5"/>
          <w:w w:val="119"/>
          <w:sz w:val="16"/>
          <w:szCs w:val="16"/>
        </w:rPr>
        <w:t>o</w:t>
      </w:r>
      <w:r>
        <w:rPr>
          <w:w w:val="119"/>
          <w:sz w:val="16"/>
          <w:szCs w:val="16"/>
        </w:rPr>
        <w:t>va</w:t>
      </w:r>
      <w:proofErr w:type="spellEnd"/>
      <w:r>
        <w:rPr>
          <w:w w:val="119"/>
          <w:sz w:val="16"/>
          <w:szCs w:val="16"/>
        </w:rPr>
        <w:t>,</w:t>
      </w:r>
      <w:r>
        <w:rPr>
          <w:spacing w:val="-4"/>
          <w:w w:val="119"/>
          <w:sz w:val="16"/>
          <w:szCs w:val="16"/>
        </w:rPr>
        <w:t xml:space="preserve"> </w:t>
      </w:r>
      <w:r>
        <w:rPr>
          <w:sz w:val="16"/>
          <w:szCs w:val="16"/>
        </w:rPr>
        <w:t xml:space="preserve">H., </w:t>
      </w:r>
      <w:r>
        <w:rPr>
          <w:spacing w:val="11"/>
          <w:sz w:val="16"/>
          <w:szCs w:val="16"/>
        </w:rPr>
        <w:t xml:space="preserve"> </w:t>
      </w:r>
      <w:r>
        <w:rPr>
          <w:spacing w:val="-89"/>
          <w:w w:val="105"/>
          <w:sz w:val="16"/>
          <w:szCs w:val="16"/>
        </w:rPr>
        <w:t>S</w:t>
      </w:r>
      <w:r>
        <w:rPr>
          <w:spacing w:val="5"/>
          <w:w w:val="158"/>
          <w:position w:val="4"/>
          <w:sz w:val="16"/>
          <w:szCs w:val="16"/>
        </w:rPr>
        <w:t>ˇ</w:t>
      </w:r>
      <w:proofErr w:type="spellStart"/>
      <w:r>
        <w:rPr>
          <w:w w:val="115"/>
          <w:sz w:val="16"/>
          <w:szCs w:val="16"/>
        </w:rPr>
        <w:t>u</w:t>
      </w:r>
      <w:r>
        <w:rPr>
          <w:spacing w:val="-5"/>
          <w:w w:val="115"/>
          <w:sz w:val="16"/>
          <w:szCs w:val="16"/>
        </w:rPr>
        <w:t>m</w:t>
      </w:r>
      <w:r>
        <w:rPr>
          <w:spacing w:val="5"/>
          <w:w w:val="117"/>
          <w:sz w:val="16"/>
          <w:szCs w:val="16"/>
        </w:rPr>
        <w:t>b</w:t>
      </w:r>
      <w:r>
        <w:rPr>
          <w:w w:val="116"/>
          <w:sz w:val="16"/>
          <w:szCs w:val="16"/>
        </w:rPr>
        <w:t>era</w:t>
      </w:r>
      <w:proofErr w:type="spellEnd"/>
      <w:r>
        <w:rPr>
          <w:w w:val="116"/>
          <w:sz w:val="16"/>
          <w:szCs w:val="16"/>
        </w:rPr>
        <w:t>,</w:t>
      </w:r>
      <w:r>
        <w:rPr>
          <w:sz w:val="16"/>
          <w:szCs w:val="16"/>
        </w:rPr>
        <w:t xml:space="preserve"> </w:t>
      </w:r>
      <w:r>
        <w:rPr>
          <w:spacing w:val="-13"/>
          <w:sz w:val="16"/>
          <w:szCs w:val="16"/>
        </w:rPr>
        <w:t xml:space="preserve"> </w:t>
      </w:r>
      <w:r>
        <w:rPr>
          <w:sz w:val="16"/>
          <w:szCs w:val="16"/>
        </w:rPr>
        <w:t xml:space="preserve">M.: </w:t>
      </w:r>
      <w:r>
        <w:rPr>
          <w:spacing w:val="7"/>
          <w:sz w:val="16"/>
          <w:szCs w:val="16"/>
        </w:rPr>
        <w:t xml:space="preserve"> </w:t>
      </w:r>
      <w:r>
        <w:rPr>
          <w:w w:val="116"/>
          <w:sz w:val="16"/>
          <w:szCs w:val="16"/>
        </w:rPr>
        <w:t>Planning</w:t>
      </w:r>
      <w:r>
        <w:rPr>
          <w:spacing w:val="21"/>
          <w:w w:val="116"/>
          <w:sz w:val="16"/>
          <w:szCs w:val="16"/>
        </w:rPr>
        <w:t xml:space="preserve"> </w:t>
      </w:r>
      <w:r>
        <w:rPr>
          <w:sz w:val="16"/>
          <w:szCs w:val="16"/>
        </w:rPr>
        <w:t xml:space="preserve">for </w:t>
      </w:r>
      <w:r>
        <w:rPr>
          <w:spacing w:val="2"/>
          <w:sz w:val="16"/>
          <w:szCs w:val="16"/>
        </w:rPr>
        <w:t xml:space="preserve"> </w:t>
      </w:r>
      <w:r>
        <w:rPr>
          <w:w w:val="118"/>
          <w:sz w:val="16"/>
          <w:szCs w:val="16"/>
        </w:rPr>
        <w:t>distributed</w:t>
      </w:r>
      <w:r>
        <w:rPr>
          <w:spacing w:val="20"/>
          <w:w w:val="118"/>
          <w:sz w:val="16"/>
          <w:szCs w:val="16"/>
        </w:rPr>
        <w:t xml:space="preserve"> </w:t>
      </w:r>
      <w:r>
        <w:rPr>
          <w:spacing w:val="-5"/>
          <w:w w:val="105"/>
          <w:sz w:val="16"/>
          <w:szCs w:val="16"/>
        </w:rPr>
        <w:t>w</w:t>
      </w:r>
      <w:r>
        <w:rPr>
          <w:w w:val="107"/>
          <w:sz w:val="16"/>
          <w:szCs w:val="16"/>
        </w:rPr>
        <w:t>orkfl</w:t>
      </w:r>
      <w:r>
        <w:rPr>
          <w:spacing w:val="-4"/>
          <w:w w:val="107"/>
          <w:sz w:val="16"/>
          <w:szCs w:val="16"/>
        </w:rPr>
        <w:t>o</w:t>
      </w:r>
      <w:r>
        <w:rPr>
          <w:w w:val="106"/>
          <w:sz w:val="16"/>
          <w:szCs w:val="16"/>
        </w:rPr>
        <w:t xml:space="preserve">ws: </w:t>
      </w:r>
      <w:r>
        <w:rPr>
          <w:w w:val="112"/>
          <w:sz w:val="16"/>
          <w:szCs w:val="16"/>
        </w:rPr>
        <w:t>constrai</w:t>
      </w:r>
      <w:r>
        <w:rPr>
          <w:spacing w:val="-4"/>
          <w:w w:val="112"/>
          <w:sz w:val="16"/>
          <w:szCs w:val="16"/>
        </w:rPr>
        <w:t>n</w:t>
      </w:r>
      <w:r>
        <w:rPr>
          <w:w w:val="112"/>
          <w:sz w:val="16"/>
          <w:szCs w:val="16"/>
        </w:rPr>
        <w:t xml:space="preserve">t-based </w:t>
      </w:r>
      <w:r>
        <w:rPr>
          <w:spacing w:val="12"/>
          <w:w w:val="112"/>
          <w:sz w:val="16"/>
          <w:szCs w:val="16"/>
        </w:rPr>
        <w:t xml:space="preserve"> </w:t>
      </w:r>
      <w:proofErr w:type="spellStart"/>
      <w:r>
        <w:rPr>
          <w:w w:val="112"/>
          <w:sz w:val="16"/>
          <w:szCs w:val="16"/>
        </w:rPr>
        <w:t>cos</w:t>
      </w:r>
      <w:r>
        <w:rPr>
          <w:spacing w:val="-6"/>
          <w:w w:val="112"/>
          <w:sz w:val="16"/>
          <w:szCs w:val="16"/>
        </w:rPr>
        <w:t>c</w:t>
      </w:r>
      <w:r>
        <w:rPr>
          <w:w w:val="112"/>
          <w:sz w:val="16"/>
          <w:szCs w:val="16"/>
        </w:rPr>
        <w:t>heduling</w:t>
      </w:r>
      <w:proofErr w:type="spellEnd"/>
      <w:r>
        <w:rPr>
          <w:spacing w:val="2"/>
          <w:w w:val="112"/>
          <w:sz w:val="16"/>
          <w:szCs w:val="16"/>
        </w:rPr>
        <w:t xml:space="preserve"> </w:t>
      </w:r>
      <w:r>
        <w:rPr>
          <w:sz w:val="16"/>
          <w:szCs w:val="16"/>
        </w:rPr>
        <w:t>of</w:t>
      </w:r>
      <w:r>
        <w:rPr>
          <w:spacing w:val="27"/>
          <w:sz w:val="16"/>
          <w:szCs w:val="16"/>
        </w:rPr>
        <w:t xml:space="preserve"> </w:t>
      </w:r>
      <w:r>
        <w:rPr>
          <w:w w:val="116"/>
          <w:sz w:val="16"/>
          <w:szCs w:val="16"/>
        </w:rPr>
        <w:t>computational</w:t>
      </w:r>
      <w:r>
        <w:rPr>
          <w:spacing w:val="18"/>
          <w:w w:val="116"/>
          <w:sz w:val="16"/>
          <w:szCs w:val="16"/>
        </w:rPr>
        <w:t xml:space="preserve"> </w:t>
      </w:r>
      <w:r>
        <w:rPr>
          <w:sz w:val="16"/>
          <w:szCs w:val="16"/>
        </w:rPr>
        <w:t xml:space="preserve">jobs </w:t>
      </w:r>
      <w:r>
        <w:rPr>
          <w:spacing w:val="14"/>
          <w:sz w:val="16"/>
          <w:szCs w:val="16"/>
        </w:rPr>
        <w:t xml:space="preserve"> </w:t>
      </w:r>
      <w:r>
        <w:rPr>
          <w:sz w:val="16"/>
          <w:szCs w:val="16"/>
        </w:rPr>
        <w:t xml:space="preserve">and </w:t>
      </w:r>
      <w:r>
        <w:rPr>
          <w:spacing w:val="25"/>
          <w:sz w:val="16"/>
          <w:szCs w:val="16"/>
        </w:rPr>
        <w:t xml:space="preserve"> </w:t>
      </w:r>
      <w:r>
        <w:rPr>
          <w:w w:val="123"/>
          <w:sz w:val="16"/>
          <w:szCs w:val="16"/>
        </w:rPr>
        <w:t>data</w:t>
      </w:r>
      <w:r>
        <w:rPr>
          <w:spacing w:val="15"/>
          <w:w w:val="123"/>
          <w:sz w:val="16"/>
          <w:szCs w:val="16"/>
        </w:rPr>
        <w:t xml:space="preserve"> </w:t>
      </w:r>
      <w:r>
        <w:rPr>
          <w:w w:val="112"/>
          <w:sz w:val="16"/>
          <w:szCs w:val="16"/>
        </w:rPr>
        <w:t>placeme</w:t>
      </w:r>
      <w:r>
        <w:rPr>
          <w:spacing w:val="-4"/>
          <w:w w:val="112"/>
          <w:sz w:val="16"/>
          <w:szCs w:val="16"/>
        </w:rPr>
        <w:t>n</w:t>
      </w:r>
      <w:r>
        <w:rPr>
          <w:w w:val="148"/>
          <w:sz w:val="16"/>
          <w:szCs w:val="16"/>
        </w:rPr>
        <w:t>t</w:t>
      </w:r>
      <w:r>
        <w:rPr>
          <w:spacing w:val="24"/>
          <w:w w:val="148"/>
          <w:sz w:val="16"/>
          <w:szCs w:val="16"/>
        </w:rPr>
        <w:t xml:space="preserve"> </w:t>
      </w:r>
      <w:r>
        <w:rPr>
          <w:sz w:val="16"/>
          <w:szCs w:val="16"/>
        </w:rPr>
        <w:t xml:space="preserve">in  </w:t>
      </w:r>
      <w:r>
        <w:rPr>
          <w:w w:val="117"/>
          <w:sz w:val="16"/>
          <w:szCs w:val="16"/>
        </w:rPr>
        <w:t>d</w:t>
      </w:r>
      <w:r>
        <w:rPr>
          <w:w w:val="106"/>
          <w:sz w:val="16"/>
          <w:szCs w:val="16"/>
        </w:rPr>
        <w:t>i</w:t>
      </w:r>
      <w:r>
        <w:rPr>
          <w:w w:val="119"/>
          <w:sz w:val="16"/>
          <w:szCs w:val="16"/>
        </w:rPr>
        <w:t xml:space="preserve">stributed </w:t>
      </w:r>
      <w:r>
        <w:rPr>
          <w:w w:val="115"/>
          <w:sz w:val="16"/>
          <w:szCs w:val="16"/>
        </w:rPr>
        <w:t>e</w:t>
      </w:r>
      <w:r>
        <w:rPr>
          <w:spacing w:val="-6"/>
          <w:w w:val="115"/>
          <w:sz w:val="16"/>
          <w:szCs w:val="16"/>
        </w:rPr>
        <w:t>n</w:t>
      </w:r>
      <w:r>
        <w:rPr>
          <w:w w:val="115"/>
          <w:sz w:val="16"/>
          <w:szCs w:val="16"/>
        </w:rPr>
        <w:t>vironme</w:t>
      </w:r>
      <w:r>
        <w:rPr>
          <w:spacing w:val="-6"/>
          <w:w w:val="115"/>
          <w:sz w:val="16"/>
          <w:szCs w:val="16"/>
        </w:rPr>
        <w:t>n</w:t>
      </w:r>
      <w:r>
        <w:rPr>
          <w:w w:val="115"/>
          <w:sz w:val="16"/>
          <w:szCs w:val="16"/>
        </w:rPr>
        <w:t>ts.</w:t>
      </w:r>
      <w:r>
        <w:rPr>
          <w:spacing w:val="19"/>
          <w:w w:val="115"/>
          <w:sz w:val="16"/>
          <w:szCs w:val="16"/>
        </w:rPr>
        <w:t xml:space="preserve"> </w:t>
      </w:r>
      <w:r>
        <w:rPr>
          <w:w w:val="115"/>
          <w:sz w:val="16"/>
          <w:szCs w:val="16"/>
        </w:rPr>
        <w:t>Journal</w:t>
      </w:r>
      <w:r>
        <w:rPr>
          <w:spacing w:val="25"/>
          <w:w w:val="115"/>
          <w:sz w:val="16"/>
          <w:szCs w:val="16"/>
        </w:rPr>
        <w:t xml:space="preserve"> </w:t>
      </w:r>
      <w:r>
        <w:rPr>
          <w:sz w:val="16"/>
          <w:szCs w:val="16"/>
        </w:rPr>
        <w:t>of</w:t>
      </w:r>
      <w:r>
        <w:rPr>
          <w:spacing w:val="20"/>
          <w:sz w:val="16"/>
          <w:szCs w:val="16"/>
        </w:rPr>
        <w:t xml:space="preserve"> </w:t>
      </w:r>
      <w:r>
        <w:rPr>
          <w:w w:val="111"/>
          <w:sz w:val="16"/>
          <w:szCs w:val="16"/>
        </w:rPr>
        <w:t>P</w:t>
      </w:r>
      <w:r>
        <w:rPr>
          <w:spacing w:val="-4"/>
          <w:w w:val="111"/>
          <w:sz w:val="16"/>
          <w:szCs w:val="16"/>
        </w:rPr>
        <w:t>h</w:t>
      </w:r>
      <w:r>
        <w:rPr>
          <w:w w:val="111"/>
          <w:sz w:val="16"/>
          <w:szCs w:val="16"/>
        </w:rPr>
        <w:t>ysics:</w:t>
      </w:r>
      <w:r>
        <w:rPr>
          <w:spacing w:val="19"/>
          <w:w w:val="111"/>
          <w:sz w:val="16"/>
          <w:szCs w:val="16"/>
        </w:rPr>
        <w:t xml:space="preserve"> </w:t>
      </w:r>
      <w:r>
        <w:rPr>
          <w:w w:val="111"/>
          <w:sz w:val="16"/>
          <w:szCs w:val="16"/>
        </w:rPr>
        <w:t>Conference</w:t>
      </w:r>
      <w:r>
        <w:rPr>
          <w:spacing w:val="5"/>
          <w:w w:val="111"/>
          <w:sz w:val="16"/>
          <w:szCs w:val="16"/>
        </w:rPr>
        <w:t xml:space="preserve"> </w:t>
      </w:r>
      <w:proofErr w:type="gramStart"/>
      <w:r>
        <w:rPr>
          <w:sz w:val="16"/>
          <w:szCs w:val="16"/>
        </w:rPr>
        <w:t xml:space="preserve">Series </w:t>
      </w:r>
      <w:r>
        <w:rPr>
          <w:spacing w:val="8"/>
          <w:sz w:val="16"/>
          <w:szCs w:val="16"/>
        </w:rPr>
        <w:t xml:space="preserve"> </w:t>
      </w:r>
      <w:r>
        <w:rPr>
          <w:w w:val="120"/>
          <w:sz w:val="16"/>
          <w:szCs w:val="16"/>
        </w:rPr>
        <w:t>608</w:t>
      </w:r>
      <w:proofErr w:type="gramEnd"/>
      <w:r>
        <w:rPr>
          <w:w w:val="120"/>
          <w:sz w:val="16"/>
          <w:szCs w:val="16"/>
        </w:rPr>
        <w:t>,</w:t>
      </w:r>
      <w:r>
        <w:rPr>
          <w:spacing w:val="9"/>
          <w:w w:val="120"/>
          <w:sz w:val="16"/>
          <w:szCs w:val="16"/>
        </w:rPr>
        <w:t xml:space="preserve"> </w:t>
      </w:r>
      <w:r>
        <w:rPr>
          <w:sz w:val="16"/>
          <w:szCs w:val="16"/>
        </w:rPr>
        <w:t xml:space="preserve">012,028 </w:t>
      </w:r>
      <w:r>
        <w:rPr>
          <w:spacing w:val="8"/>
          <w:sz w:val="16"/>
          <w:szCs w:val="16"/>
        </w:rPr>
        <w:t xml:space="preserve"> </w:t>
      </w:r>
      <w:r>
        <w:rPr>
          <w:w w:val="110"/>
          <w:sz w:val="16"/>
          <w:szCs w:val="16"/>
        </w:rPr>
        <w:t>(2015)</w:t>
      </w:r>
    </w:p>
    <w:p w:rsidR="00C45AA3" w:rsidRDefault="00DC4C15">
      <w:pPr>
        <w:spacing w:before="3"/>
        <w:ind w:left="409" w:right="1844" w:hanging="309"/>
        <w:jc w:val="both"/>
        <w:rPr>
          <w:sz w:val="16"/>
          <w:szCs w:val="16"/>
        </w:rPr>
      </w:pPr>
      <w:r>
        <w:rPr>
          <w:sz w:val="16"/>
          <w:szCs w:val="16"/>
        </w:rPr>
        <w:t xml:space="preserve">16. </w:t>
      </w:r>
      <w:r>
        <w:rPr>
          <w:spacing w:val="28"/>
          <w:sz w:val="16"/>
          <w:szCs w:val="16"/>
        </w:rPr>
        <w:t xml:space="preserve"> </w:t>
      </w:r>
      <w:proofErr w:type="spellStart"/>
      <w:r>
        <w:rPr>
          <w:w w:val="118"/>
          <w:sz w:val="16"/>
          <w:szCs w:val="16"/>
        </w:rPr>
        <w:t>Ranganathan</w:t>
      </w:r>
      <w:proofErr w:type="spellEnd"/>
      <w:r>
        <w:rPr>
          <w:w w:val="118"/>
          <w:sz w:val="16"/>
          <w:szCs w:val="16"/>
        </w:rPr>
        <w:t>,</w:t>
      </w:r>
      <w:r>
        <w:rPr>
          <w:spacing w:val="14"/>
          <w:w w:val="118"/>
          <w:sz w:val="16"/>
          <w:szCs w:val="16"/>
        </w:rPr>
        <w:t xml:space="preserve"> </w:t>
      </w:r>
      <w:r>
        <w:rPr>
          <w:sz w:val="16"/>
          <w:szCs w:val="16"/>
        </w:rPr>
        <w:t>K.</w:t>
      </w:r>
      <w:proofErr w:type="gramStart"/>
      <w:r>
        <w:rPr>
          <w:sz w:val="16"/>
          <w:szCs w:val="16"/>
        </w:rPr>
        <w:t xml:space="preserve">, </w:t>
      </w:r>
      <w:r>
        <w:rPr>
          <w:spacing w:val="10"/>
          <w:sz w:val="16"/>
          <w:szCs w:val="16"/>
        </w:rPr>
        <w:t xml:space="preserve"> </w:t>
      </w:r>
      <w:r>
        <w:rPr>
          <w:spacing w:val="-16"/>
          <w:w w:val="117"/>
          <w:sz w:val="16"/>
          <w:szCs w:val="16"/>
        </w:rPr>
        <w:t>F</w:t>
      </w:r>
      <w:r>
        <w:rPr>
          <w:w w:val="117"/>
          <w:sz w:val="16"/>
          <w:szCs w:val="16"/>
        </w:rPr>
        <w:t>oster</w:t>
      </w:r>
      <w:proofErr w:type="gramEnd"/>
      <w:r>
        <w:rPr>
          <w:w w:val="117"/>
          <w:sz w:val="16"/>
          <w:szCs w:val="16"/>
        </w:rPr>
        <w:t>,</w:t>
      </w:r>
      <w:r>
        <w:rPr>
          <w:spacing w:val="16"/>
          <w:w w:val="117"/>
          <w:sz w:val="16"/>
          <w:szCs w:val="16"/>
        </w:rPr>
        <w:t xml:space="preserve"> </w:t>
      </w:r>
      <w:r>
        <w:rPr>
          <w:sz w:val="16"/>
          <w:szCs w:val="16"/>
        </w:rPr>
        <w:t>I.:</w:t>
      </w:r>
      <w:r>
        <w:rPr>
          <w:spacing w:val="38"/>
          <w:sz w:val="16"/>
          <w:szCs w:val="16"/>
        </w:rPr>
        <w:t xml:space="preserve"> </w:t>
      </w:r>
      <w:r>
        <w:rPr>
          <w:w w:val="113"/>
          <w:sz w:val="16"/>
          <w:szCs w:val="16"/>
        </w:rPr>
        <w:t>Decoupling</w:t>
      </w:r>
      <w:r>
        <w:rPr>
          <w:spacing w:val="-5"/>
          <w:w w:val="113"/>
          <w:sz w:val="16"/>
          <w:szCs w:val="16"/>
        </w:rPr>
        <w:t xml:space="preserve"> </w:t>
      </w:r>
      <w:r>
        <w:rPr>
          <w:w w:val="113"/>
          <w:sz w:val="16"/>
          <w:szCs w:val="16"/>
        </w:rPr>
        <w:t>computation</w:t>
      </w:r>
      <w:r>
        <w:rPr>
          <w:spacing w:val="40"/>
          <w:w w:val="113"/>
          <w:sz w:val="16"/>
          <w:szCs w:val="16"/>
        </w:rPr>
        <w:t xml:space="preserve"> </w:t>
      </w:r>
      <w:r>
        <w:rPr>
          <w:sz w:val="16"/>
          <w:szCs w:val="16"/>
        </w:rPr>
        <w:t xml:space="preserve">and </w:t>
      </w:r>
      <w:r>
        <w:rPr>
          <w:spacing w:val="23"/>
          <w:sz w:val="16"/>
          <w:szCs w:val="16"/>
        </w:rPr>
        <w:t xml:space="preserve"> </w:t>
      </w:r>
      <w:r>
        <w:rPr>
          <w:w w:val="116"/>
          <w:sz w:val="16"/>
          <w:szCs w:val="16"/>
        </w:rPr>
        <w:t>data</w:t>
      </w:r>
      <w:r>
        <w:rPr>
          <w:spacing w:val="34"/>
          <w:w w:val="116"/>
          <w:sz w:val="16"/>
          <w:szCs w:val="16"/>
        </w:rPr>
        <w:t xml:space="preserve"> </w:t>
      </w:r>
      <w:r>
        <w:rPr>
          <w:w w:val="116"/>
          <w:sz w:val="16"/>
          <w:szCs w:val="16"/>
        </w:rPr>
        <w:t>s</w:t>
      </w:r>
      <w:r>
        <w:rPr>
          <w:spacing w:val="-6"/>
          <w:w w:val="116"/>
          <w:sz w:val="16"/>
          <w:szCs w:val="16"/>
        </w:rPr>
        <w:t>c</w:t>
      </w:r>
      <w:r>
        <w:rPr>
          <w:w w:val="116"/>
          <w:sz w:val="16"/>
          <w:szCs w:val="16"/>
        </w:rPr>
        <w:t>heduling</w:t>
      </w:r>
      <w:r>
        <w:rPr>
          <w:spacing w:val="-20"/>
          <w:w w:val="116"/>
          <w:sz w:val="16"/>
          <w:szCs w:val="16"/>
        </w:rPr>
        <w:t xml:space="preserve"> </w:t>
      </w:r>
      <w:r>
        <w:rPr>
          <w:sz w:val="16"/>
          <w:szCs w:val="16"/>
        </w:rPr>
        <w:t>in</w:t>
      </w:r>
      <w:r>
        <w:rPr>
          <w:spacing w:val="37"/>
          <w:sz w:val="16"/>
          <w:szCs w:val="16"/>
        </w:rPr>
        <w:t xml:space="preserve"> </w:t>
      </w:r>
      <w:r>
        <w:rPr>
          <w:w w:val="118"/>
          <w:sz w:val="16"/>
          <w:szCs w:val="16"/>
        </w:rPr>
        <w:t xml:space="preserve">distributed </w:t>
      </w:r>
      <w:r>
        <w:rPr>
          <w:w w:val="114"/>
          <w:sz w:val="16"/>
          <w:szCs w:val="16"/>
        </w:rPr>
        <w:t>data-i</w:t>
      </w:r>
      <w:r>
        <w:rPr>
          <w:spacing w:val="-6"/>
          <w:w w:val="114"/>
          <w:sz w:val="16"/>
          <w:szCs w:val="16"/>
        </w:rPr>
        <w:t>n</w:t>
      </w:r>
      <w:r>
        <w:rPr>
          <w:w w:val="114"/>
          <w:sz w:val="16"/>
          <w:szCs w:val="16"/>
        </w:rPr>
        <w:t>tensi</w:t>
      </w:r>
      <w:r>
        <w:rPr>
          <w:spacing w:val="-5"/>
          <w:w w:val="114"/>
          <w:sz w:val="16"/>
          <w:szCs w:val="16"/>
        </w:rPr>
        <w:t>v</w:t>
      </w:r>
      <w:r>
        <w:rPr>
          <w:w w:val="114"/>
          <w:sz w:val="16"/>
          <w:szCs w:val="16"/>
        </w:rPr>
        <w:t>e</w:t>
      </w:r>
      <w:r>
        <w:rPr>
          <w:spacing w:val="37"/>
          <w:w w:val="114"/>
          <w:sz w:val="16"/>
          <w:szCs w:val="16"/>
        </w:rPr>
        <w:t xml:space="preserve"> </w:t>
      </w:r>
      <w:r>
        <w:rPr>
          <w:w w:val="114"/>
          <w:sz w:val="16"/>
          <w:szCs w:val="16"/>
        </w:rPr>
        <w:t xml:space="preserve">applications. </w:t>
      </w:r>
      <w:r>
        <w:rPr>
          <w:spacing w:val="29"/>
          <w:w w:val="114"/>
          <w:sz w:val="16"/>
          <w:szCs w:val="16"/>
        </w:rPr>
        <w:t xml:space="preserve"> </w:t>
      </w:r>
      <w:proofErr w:type="gramStart"/>
      <w:r>
        <w:rPr>
          <w:sz w:val="16"/>
          <w:szCs w:val="16"/>
        </w:rPr>
        <w:t xml:space="preserve">11th </w:t>
      </w:r>
      <w:r>
        <w:rPr>
          <w:spacing w:val="32"/>
          <w:sz w:val="16"/>
          <w:szCs w:val="16"/>
        </w:rPr>
        <w:t xml:space="preserve"> </w:t>
      </w:r>
      <w:r>
        <w:rPr>
          <w:w w:val="114"/>
          <w:sz w:val="16"/>
          <w:szCs w:val="16"/>
        </w:rPr>
        <w:t>IEEE</w:t>
      </w:r>
      <w:proofErr w:type="gramEnd"/>
      <w:r>
        <w:rPr>
          <w:spacing w:val="34"/>
          <w:w w:val="114"/>
          <w:sz w:val="16"/>
          <w:szCs w:val="16"/>
        </w:rPr>
        <w:t xml:space="preserve"> </w:t>
      </w:r>
      <w:r>
        <w:rPr>
          <w:w w:val="114"/>
          <w:sz w:val="16"/>
          <w:szCs w:val="16"/>
        </w:rPr>
        <w:t>I</w:t>
      </w:r>
      <w:r>
        <w:rPr>
          <w:spacing w:val="-6"/>
          <w:w w:val="114"/>
          <w:sz w:val="16"/>
          <w:szCs w:val="16"/>
        </w:rPr>
        <w:t>n</w:t>
      </w:r>
      <w:r>
        <w:rPr>
          <w:w w:val="114"/>
          <w:sz w:val="16"/>
          <w:szCs w:val="16"/>
        </w:rPr>
        <w:t xml:space="preserve">ternational </w:t>
      </w:r>
      <w:r>
        <w:rPr>
          <w:spacing w:val="9"/>
          <w:w w:val="114"/>
          <w:sz w:val="16"/>
          <w:szCs w:val="16"/>
        </w:rPr>
        <w:t xml:space="preserve"> </w:t>
      </w:r>
      <w:r>
        <w:rPr>
          <w:w w:val="114"/>
          <w:sz w:val="16"/>
          <w:szCs w:val="16"/>
        </w:rPr>
        <w:t>Sym</w:t>
      </w:r>
      <w:r>
        <w:rPr>
          <w:spacing w:val="6"/>
          <w:w w:val="114"/>
          <w:sz w:val="16"/>
          <w:szCs w:val="16"/>
        </w:rPr>
        <w:t>p</w:t>
      </w:r>
      <w:r>
        <w:rPr>
          <w:w w:val="114"/>
          <w:sz w:val="16"/>
          <w:szCs w:val="16"/>
        </w:rPr>
        <w:t xml:space="preserve">osium </w:t>
      </w:r>
      <w:r>
        <w:rPr>
          <w:sz w:val="16"/>
          <w:szCs w:val="16"/>
        </w:rPr>
        <w:t xml:space="preserve">on </w:t>
      </w:r>
      <w:r>
        <w:rPr>
          <w:spacing w:val="7"/>
          <w:sz w:val="16"/>
          <w:szCs w:val="16"/>
        </w:rPr>
        <w:t xml:space="preserve"> </w:t>
      </w:r>
      <w:r>
        <w:rPr>
          <w:sz w:val="16"/>
          <w:szCs w:val="16"/>
        </w:rPr>
        <w:t xml:space="preserve">High </w:t>
      </w:r>
      <w:r>
        <w:rPr>
          <w:spacing w:val="21"/>
          <w:sz w:val="16"/>
          <w:szCs w:val="16"/>
        </w:rPr>
        <w:t xml:space="preserve"> </w:t>
      </w:r>
      <w:r>
        <w:rPr>
          <w:spacing w:val="-5"/>
          <w:w w:val="129"/>
          <w:sz w:val="16"/>
          <w:szCs w:val="16"/>
        </w:rPr>
        <w:t>P</w:t>
      </w:r>
      <w:r>
        <w:rPr>
          <w:w w:val="111"/>
          <w:sz w:val="16"/>
          <w:szCs w:val="16"/>
        </w:rPr>
        <w:t xml:space="preserve">erformance </w:t>
      </w:r>
      <w:r>
        <w:rPr>
          <w:w w:val="116"/>
          <w:sz w:val="16"/>
          <w:szCs w:val="16"/>
        </w:rPr>
        <w:t>Distributed</w:t>
      </w:r>
      <w:r>
        <w:rPr>
          <w:spacing w:val="18"/>
          <w:w w:val="116"/>
          <w:sz w:val="16"/>
          <w:szCs w:val="16"/>
        </w:rPr>
        <w:t xml:space="preserve"> </w:t>
      </w:r>
      <w:r>
        <w:rPr>
          <w:w w:val="116"/>
          <w:sz w:val="16"/>
          <w:szCs w:val="16"/>
        </w:rPr>
        <w:t>Computing</w:t>
      </w:r>
      <w:r>
        <w:rPr>
          <w:spacing w:val="3"/>
          <w:w w:val="116"/>
          <w:sz w:val="16"/>
          <w:szCs w:val="16"/>
        </w:rPr>
        <w:t xml:space="preserve"> </w:t>
      </w:r>
      <w:r>
        <w:rPr>
          <w:sz w:val="16"/>
          <w:szCs w:val="16"/>
        </w:rPr>
        <w:t xml:space="preserve">pp. </w:t>
      </w:r>
      <w:r>
        <w:rPr>
          <w:spacing w:val="11"/>
          <w:sz w:val="16"/>
          <w:szCs w:val="16"/>
        </w:rPr>
        <w:t xml:space="preserve"> </w:t>
      </w:r>
      <w:r>
        <w:rPr>
          <w:sz w:val="16"/>
          <w:szCs w:val="16"/>
        </w:rPr>
        <w:t>352–</w:t>
      </w:r>
      <w:proofErr w:type="gramStart"/>
      <w:r>
        <w:rPr>
          <w:sz w:val="16"/>
          <w:szCs w:val="16"/>
        </w:rPr>
        <w:t xml:space="preserve">358 </w:t>
      </w:r>
      <w:r>
        <w:rPr>
          <w:spacing w:val="5"/>
          <w:sz w:val="16"/>
          <w:szCs w:val="16"/>
        </w:rPr>
        <w:t xml:space="preserve"> </w:t>
      </w:r>
      <w:r>
        <w:rPr>
          <w:w w:val="110"/>
          <w:sz w:val="16"/>
          <w:szCs w:val="16"/>
        </w:rPr>
        <w:t>(</w:t>
      </w:r>
      <w:proofErr w:type="gramEnd"/>
      <w:r>
        <w:rPr>
          <w:w w:val="110"/>
          <w:sz w:val="16"/>
          <w:szCs w:val="16"/>
        </w:rPr>
        <w:t>2002)</w:t>
      </w:r>
    </w:p>
    <w:p w:rsidR="00C45AA3" w:rsidRDefault="00DC4C15">
      <w:pPr>
        <w:spacing w:before="5"/>
        <w:ind w:left="409" w:right="1844" w:hanging="309"/>
        <w:jc w:val="both"/>
        <w:rPr>
          <w:sz w:val="16"/>
          <w:szCs w:val="16"/>
        </w:rPr>
      </w:pPr>
      <w:r>
        <w:rPr>
          <w:sz w:val="16"/>
          <w:szCs w:val="16"/>
        </w:rPr>
        <w:t xml:space="preserve">17. </w:t>
      </w:r>
      <w:r>
        <w:rPr>
          <w:spacing w:val="28"/>
          <w:sz w:val="16"/>
          <w:szCs w:val="16"/>
        </w:rPr>
        <w:t xml:space="preserve"> </w:t>
      </w:r>
      <w:r>
        <w:rPr>
          <w:w w:val="113"/>
          <w:sz w:val="16"/>
          <w:szCs w:val="16"/>
        </w:rPr>
        <w:t>Sa</w:t>
      </w:r>
      <w:r>
        <w:rPr>
          <w:spacing w:val="-6"/>
          <w:w w:val="113"/>
          <w:sz w:val="16"/>
          <w:szCs w:val="16"/>
        </w:rPr>
        <w:t>n</w:t>
      </w:r>
      <w:r>
        <w:rPr>
          <w:w w:val="113"/>
          <w:sz w:val="16"/>
          <w:szCs w:val="16"/>
        </w:rPr>
        <w:t>tos-</w:t>
      </w:r>
      <w:proofErr w:type="spellStart"/>
      <w:r>
        <w:rPr>
          <w:w w:val="113"/>
          <w:sz w:val="16"/>
          <w:szCs w:val="16"/>
        </w:rPr>
        <w:t>Neto</w:t>
      </w:r>
      <w:proofErr w:type="spellEnd"/>
      <w:r>
        <w:rPr>
          <w:w w:val="113"/>
          <w:sz w:val="16"/>
          <w:szCs w:val="16"/>
        </w:rPr>
        <w:t>,</w:t>
      </w:r>
      <w:r>
        <w:rPr>
          <w:spacing w:val="6"/>
          <w:w w:val="113"/>
          <w:sz w:val="16"/>
          <w:szCs w:val="16"/>
        </w:rPr>
        <w:t xml:space="preserve"> </w:t>
      </w:r>
      <w:r>
        <w:rPr>
          <w:sz w:val="16"/>
          <w:szCs w:val="16"/>
        </w:rPr>
        <w:t>E.</w:t>
      </w:r>
      <w:proofErr w:type="gramStart"/>
      <w:r>
        <w:rPr>
          <w:sz w:val="16"/>
          <w:szCs w:val="16"/>
        </w:rPr>
        <w:t xml:space="preserve">,  </w:t>
      </w:r>
      <w:proofErr w:type="spellStart"/>
      <w:r>
        <w:rPr>
          <w:w w:val="114"/>
          <w:sz w:val="16"/>
          <w:szCs w:val="16"/>
        </w:rPr>
        <w:t>Cirne</w:t>
      </w:r>
      <w:proofErr w:type="spellEnd"/>
      <w:proofErr w:type="gramEnd"/>
      <w:r>
        <w:rPr>
          <w:w w:val="114"/>
          <w:sz w:val="16"/>
          <w:szCs w:val="16"/>
        </w:rPr>
        <w:t>,</w:t>
      </w:r>
      <w:r>
        <w:rPr>
          <w:spacing w:val="4"/>
          <w:w w:val="114"/>
          <w:sz w:val="16"/>
          <w:szCs w:val="16"/>
        </w:rPr>
        <w:t xml:space="preserve"> </w:t>
      </w:r>
      <w:r>
        <w:rPr>
          <w:sz w:val="16"/>
          <w:szCs w:val="16"/>
        </w:rPr>
        <w:t xml:space="preserve">W., </w:t>
      </w:r>
      <w:r>
        <w:rPr>
          <w:spacing w:val="7"/>
          <w:sz w:val="16"/>
          <w:szCs w:val="16"/>
        </w:rPr>
        <w:t xml:space="preserve"> </w:t>
      </w:r>
      <w:proofErr w:type="spellStart"/>
      <w:r>
        <w:rPr>
          <w:w w:val="112"/>
          <w:sz w:val="16"/>
          <w:szCs w:val="16"/>
        </w:rPr>
        <w:t>Brasileiro</w:t>
      </w:r>
      <w:proofErr w:type="spellEnd"/>
      <w:r>
        <w:rPr>
          <w:w w:val="112"/>
          <w:sz w:val="16"/>
          <w:szCs w:val="16"/>
        </w:rPr>
        <w:t>,</w:t>
      </w:r>
      <w:r>
        <w:rPr>
          <w:spacing w:val="5"/>
          <w:w w:val="112"/>
          <w:sz w:val="16"/>
          <w:szCs w:val="16"/>
        </w:rPr>
        <w:t xml:space="preserve"> </w:t>
      </w:r>
      <w:r>
        <w:rPr>
          <w:sz w:val="16"/>
          <w:szCs w:val="16"/>
        </w:rPr>
        <w:t xml:space="preserve">F., </w:t>
      </w:r>
      <w:r>
        <w:rPr>
          <w:spacing w:val="5"/>
          <w:sz w:val="16"/>
          <w:szCs w:val="16"/>
        </w:rPr>
        <w:t xml:space="preserve"> </w:t>
      </w:r>
      <w:r>
        <w:rPr>
          <w:sz w:val="16"/>
          <w:szCs w:val="16"/>
        </w:rPr>
        <w:t xml:space="preserve">Lima, </w:t>
      </w:r>
      <w:r>
        <w:rPr>
          <w:spacing w:val="15"/>
          <w:sz w:val="16"/>
          <w:szCs w:val="16"/>
        </w:rPr>
        <w:t xml:space="preserve"> </w:t>
      </w:r>
      <w:r>
        <w:rPr>
          <w:sz w:val="16"/>
          <w:szCs w:val="16"/>
        </w:rPr>
        <w:t>A.:</w:t>
      </w:r>
      <w:r>
        <w:rPr>
          <w:spacing w:val="30"/>
          <w:sz w:val="16"/>
          <w:szCs w:val="16"/>
        </w:rPr>
        <w:t xml:space="preserve"> </w:t>
      </w:r>
      <w:r>
        <w:rPr>
          <w:w w:val="113"/>
          <w:sz w:val="16"/>
          <w:szCs w:val="16"/>
        </w:rPr>
        <w:t>Exploiting</w:t>
      </w:r>
      <w:r>
        <w:rPr>
          <w:spacing w:val="6"/>
          <w:w w:val="113"/>
          <w:sz w:val="16"/>
          <w:szCs w:val="16"/>
        </w:rPr>
        <w:t xml:space="preserve"> </w:t>
      </w:r>
      <w:r>
        <w:rPr>
          <w:w w:val="113"/>
          <w:sz w:val="16"/>
          <w:szCs w:val="16"/>
        </w:rPr>
        <w:t>replication</w:t>
      </w:r>
      <w:r>
        <w:rPr>
          <w:spacing w:val="13"/>
          <w:w w:val="113"/>
          <w:sz w:val="16"/>
          <w:szCs w:val="16"/>
        </w:rPr>
        <w:t xml:space="preserve"> </w:t>
      </w:r>
      <w:r>
        <w:rPr>
          <w:sz w:val="16"/>
          <w:szCs w:val="16"/>
        </w:rPr>
        <w:t xml:space="preserve">and </w:t>
      </w:r>
      <w:r>
        <w:rPr>
          <w:spacing w:val="12"/>
          <w:sz w:val="16"/>
          <w:szCs w:val="16"/>
        </w:rPr>
        <w:t xml:space="preserve"> </w:t>
      </w:r>
      <w:r>
        <w:rPr>
          <w:w w:val="117"/>
          <w:sz w:val="16"/>
          <w:szCs w:val="16"/>
        </w:rPr>
        <w:t>data</w:t>
      </w:r>
      <w:r>
        <w:rPr>
          <w:spacing w:val="19"/>
          <w:w w:val="117"/>
          <w:sz w:val="16"/>
          <w:szCs w:val="16"/>
        </w:rPr>
        <w:t xml:space="preserve"> </w:t>
      </w:r>
      <w:r>
        <w:rPr>
          <w:w w:val="117"/>
          <w:sz w:val="16"/>
          <w:szCs w:val="16"/>
        </w:rPr>
        <w:t xml:space="preserve">reuse </w:t>
      </w:r>
      <w:r>
        <w:rPr>
          <w:sz w:val="16"/>
          <w:szCs w:val="16"/>
        </w:rPr>
        <w:t xml:space="preserve">to </w:t>
      </w:r>
      <w:r>
        <w:rPr>
          <w:spacing w:val="11"/>
          <w:sz w:val="16"/>
          <w:szCs w:val="16"/>
        </w:rPr>
        <w:t xml:space="preserve"> </w:t>
      </w:r>
      <w:r>
        <w:rPr>
          <w:w w:val="111"/>
          <w:sz w:val="16"/>
          <w:szCs w:val="16"/>
        </w:rPr>
        <w:t>efficie</w:t>
      </w:r>
      <w:r>
        <w:rPr>
          <w:spacing w:val="-4"/>
          <w:w w:val="111"/>
          <w:sz w:val="16"/>
          <w:szCs w:val="16"/>
        </w:rPr>
        <w:t>n</w:t>
      </w:r>
      <w:r>
        <w:rPr>
          <w:w w:val="111"/>
          <w:sz w:val="16"/>
          <w:szCs w:val="16"/>
        </w:rPr>
        <w:t>tly s</w:t>
      </w:r>
      <w:r>
        <w:rPr>
          <w:spacing w:val="-6"/>
          <w:w w:val="111"/>
          <w:sz w:val="16"/>
          <w:szCs w:val="16"/>
        </w:rPr>
        <w:t>c</w:t>
      </w:r>
      <w:r>
        <w:rPr>
          <w:w w:val="111"/>
          <w:sz w:val="16"/>
          <w:szCs w:val="16"/>
        </w:rPr>
        <w:t>hedule</w:t>
      </w:r>
      <w:r>
        <w:rPr>
          <w:spacing w:val="18"/>
          <w:w w:val="111"/>
          <w:sz w:val="16"/>
          <w:szCs w:val="16"/>
        </w:rPr>
        <w:t xml:space="preserve"> </w:t>
      </w:r>
      <w:r>
        <w:rPr>
          <w:w w:val="111"/>
          <w:sz w:val="16"/>
          <w:szCs w:val="16"/>
        </w:rPr>
        <w:t>data-i</w:t>
      </w:r>
      <w:r>
        <w:rPr>
          <w:spacing w:val="-6"/>
          <w:w w:val="111"/>
          <w:sz w:val="16"/>
          <w:szCs w:val="16"/>
        </w:rPr>
        <w:t>n</w:t>
      </w:r>
      <w:r>
        <w:rPr>
          <w:w w:val="111"/>
          <w:sz w:val="16"/>
          <w:szCs w:val="16"/>
        </w:rPr>
        <w:t>tensi</w:t>
      </w:r>
      <w:r>
        <w:rPr>
          <w:spacing w:val="-4"/>
          <w:w w:val="111"/>
          <w:sz w:val="16"/>
          <w:szCs w:val="16"/>
        </w:rPr>
        <w:t>v</w:t>
      </w:r>
      <w:r>
        <w:rPr>
          <w:w w:val="111"/>
          <w:sz w:val="16"/>
          <w:szCs w:val="16"/>
        </w:rPr>
        <w:t xml:space="preserve">e </w:t>
      </w:r>
      <w:r>
        <w:rPr>
          <w:spacing w:val="16"/>
          <w:w w:val="111"/>
          <w:sz w:val="16"/>
          <w:szCs w:val="16"/>
        </w:rPr>
        <w:t xml:space="preserve"> </w:t>
      </w:r>
      <w:r>
        <w:rPr>
          <w:w w:val="111"/>
          <w:sz w:val="16"/>
          <w:szCs w:val="16"/>
        </w:rPr>
        <w:t xml:space="preserve">applications  </w:t>
      </w:r>
      <w:r>
        <w:rPr>
          <w:sz w:val="16"/>
          <w:szCs w:val="16"/>
        </w:rPr>
        <w:t xml:space="preserve">on </w:t>
      </w:r>
      <w:r>
        <w:rPr>
          <w:spacing w:val="2"/>
          <w:sz w:val="16"/>
          <w:szCs w:val="16"/>
        </w:rPr>
        <w:t xml:space="preserve"> </w:t>
      </w:r>
      <w:r>
        <w:rPr>
          <w:sz w:val="16"/>
          <w:szCs w:val="16"/>
        </w:rPr>
        <w:t xml:space="preserve">grids.    In: </w:t>
      </w:r>
      <w:r>
        <w:rPr>
          <w:spacing w:val="8"/>
          <w:sz w:val="16"/>
          <w:szCs w:val="16"/>
        </w:rPr>
        <w:t xml:space="preserve"> </w:t>
      </w:r>
      <w:r>
        <w:rPr>
          <w:w w:val="111"/>
          <w:sz w:val="16"/>
          <w:szCs w:val="16"/>
        </w:rPr>
        <w:t>Pr</w:t>
      </w:r>
      <w:r>
        <w:rPr>
          <w:spacing w:val="6"/>
          <w:w w:val="111"/>
          <w:sz w:val="16"/>
          <w:szCs w:val="16"/>
        </w:rPr>
        <w:t>o</w:t>
      </w:r>
      <w:r>
        <w:rPr>
          <w:w w:val="111"/>
          <w:sz w:val="16"/>
          <w:szCs w:val="16"/>
        </w:rPr>
        <w:t>ceedings</w:t>
      </w:r>
      <w:r>
        <w:rPr>
          <w:spacing w:val="26"/>
          <w:w w:val="111"/>
          <w:sz w:val="16"/>
          <w:szCs w:val="16"/>
        </w:rPr>
        <w:t xml:space="preserve"> </w:t>
      </w:r>
      <w:r>
        <w:rPr>
          <w:sz w:val="16"/>
          <w:szCs w:val="16"/>
        </w:rPr>
        <w:t>of</w:t>
      </w:r>
      <w:r>
        <w:rPr>
          <w:spacing w:val="27"/>
          <w:sz w:val="16"/>
          <w:szCs w:val="16"/>
        </w:rPr>
        <w:t xml:space="preserve"> </w:t>
      </w:r>
      <w:proofErr w:type="gramStart"/>
      <w:r>
        <w:rPr>
          <w:sz w:val="16"/>
          <w:szCs w:val="16"/>
        </w:rPr>
        <w:t xml:space="preserve">the </w:t>
      </w:r>
      <w:r>
        <w:rPr>
          <w:spacing w:val="24"/>
          <w:sz w:val="16"/>
          <w:szCs w:val="16"/>
        </w:rPr>
        <w:t xml:space="preserve"> </w:t>
      </w:r>
      <w:r>
        <w:rPr>
          <w:w w:val="115"/>
          <w:sz w:val="16"/>
          <w:szCs w:val="16"/>
        </w:rPr>
        <w:t>10th</w:t>
      </w:r>
      <w:proofErr w:type="gramEnd"/>
      <w:r>
        <w:rPr>
          <w:w w:val="115"/>
          <w:sz w:val="16"/>
          <w:szCs w:val="16"/>
        </w:rPr>
        <w:t xml:space="preserve"> </w:t>
      </w:r>
      <w:r>
        <w:rPr>
          <w:w w:val="113"/>
          <w:sz w:val="16"/>
          <w:szCs w:val="16"/>
        </w:rPr>
        <w:t>I</w:t>
      </w:r>
      <w:r>
        <w:rPr>
          <w:spacing w:val="-4"/>
          <w:w w:val="113"/>
          <w:sz w:val="16"/>
          <w:szCs w:val="16"/>
        </w:rPr>
        <w:t>n</w:t>
      </w:r>
      <w:r>
        <w:rPr>
          <w:w w:val="113"/>
          <w:sz w:val="16"/>
          <w:szCs w:val="16"/>
        </w:rPr>
        <w:t xml:space="preserve">ternational </w:t>
      </w:r>
      <w:r>
        <w:rPr>
          <w:spacing w:val="16"/>
          <w:w w:val="113"/>
          <w:sz w:val="16"/>
          <w:szCs w:val="16"/>
        </w:rPr>
        <w:t xml:space="preserve"> </w:t>
      </w:r>
      <w:r>
        <w:rPr>
          <w:w w:val="113"/>
          <w:sz w:val="16"/>
          <w:szCs w:val="16"/>
        </w:rPr>
        <w:t>Conference</w:t>
      </w:r>
      <w:r>
        <w:rPr>
          <w:spacing w:val="3"/>
          <w:w w:val="113"/>
          <w:sz w:val="16"/>
          <w:szCs w:val="16"/>
        </w:rPr>
        <w:t xml:space="preserve"> </w:t>
      </w:r>
      <w:r>
        <w:rPr>
          <w:sz w:val="16"/>
          <w:szCs w:val="16"/>
        </w:rPr>
        <w:t xml:space="preserve">on </w:t>
      </w:r>
      <w:r>
        <w:rPr>
          <w:spacing w:val="8"/>
          <w:sz w:val="16"/>
          <w:szCs w:val="16"/>
        </w:rPr>
        <w:t xml:space="preserve"> </w:t>
      </w:r>
      <w:r>
        <w:rPr>
          <w:sz w:val="16"/>
          <w:szCs w:val="16"/>
        </w:rPr>
        <w:t xml:space="preserve">Job </w:t>
      </w:r>
      <w:r>
        <w:rPr>
          <w:spacing w:val="32"/>
          <w:sz w:val="16"/>
          <w:szCs w:val="16"/>
        </w:rPr>
        <w:t xml:space="preserve"> </w:t>
      </w:r>
      <w:r>
        <w:rPr>
          <w:w w:val="112"/>
          <w:sz w:val="16"/>
          <w:szCs w:val="16"/>
        </w:rPr>
        <w:t>S</w:t>
      </w:r>
      <w:r>
        <w:rPr>
          <w:spacing w:val="-6"/>
          <w:w w:val="112"/>
          <w:sz w:val="16"/>
          <w:szCs w:val="16"/>
        </w:rPr>
        <w:t>c</w:t>
      </w:r>
      <w:r>
        <w:rPr>
          <w:w w:val="112"/>
          <w:sz w:val="16"/>
          <w:szCs w:val="16"/>
        </w:rPr>
        <w:t>heduling</w:t>
      </w:r>
      <w:r>
        <w:rPr>
          <w:spacing w:val="15"/>
          <w:w w:val="112"/>
          <w:sz w:val="16"/>
          <w:szCs w:val="16"/>
        </w:rPr>
        <w:t xml:space="preserve"> </w:t>
      </w:r>
      <w:r>
        <w:rPr>
          <w:w w:val="112"/>
          <w:sz w:val="16"/>
          <w:szCs w:val="16"/>
        </w:rPr>
        <w:t>Strategies</w:t>
      </w:r>
      <w:r>
        <w:rPr>
          <w:spacing w:val="44"/>
          <w:w w:val="112"/>
          <w:sz w:val="16"/>
          <w:szCs w:val="16"/>
        </w:rPr>
        <w:t xml:space="preserve"> </w:t>
      </w:r>
      <w:r>
        <w:rPr>
          <w:sz w:val="16"/>
          <w:szCs w:val="16"/>
        </w:rPr>
        <w:t xml:space="preserve">for </w:t>
      </w:r>
      <w:r>
        <w:rPr>
          <w:spacing w:val="5"/>
          <w:sz w:val="16"/>
          <w:szCs w:val="16"/>
        </w:rPr>
        <w:t xml:space="preserve"> </w:t>
      </w:r>
      <w:r>
        <w:rPr>
          <w:spacing w:val="-6"/>
          <w:w w:val="113"/>
          <w:sz w:val="16"/>
          <w:szCs w:val="16"/>
        </w:rPr>
        <w:t>P</w:t>
      </w:r>
      <w:r>
        <w:rPr>
          <w:w w:val="113"/>
          <w:sz w:val="16"/>
          <w:szCs w:val="16"/>
        </w:rPr>
        <w:t>arallel</w:t>
      </w:r>
      <w:r>
        <w:rPr>
          <w:spacing w:val="40"/>
          <w:w w:val="113"/>
          <w:sz w:val="16"/>
          <w:szCs w:val="16"/>
        </w:rPr>
        <w:t xml:space="preserve"> </w:t>
      </w:r>
      <w:r>
        <w:rPr>
          <w:w w:val="113"/>
          <w:sz w:val="16"/>
          <w:szCs w:val="16"/>
        </w:rPr>
        <w:t>Pr</w:t>
      </w:r>
      <w:r>
        <w:rPr>
          <w:spacing w:val="6"/>
          <w:w w:val="113"/>
          <w:sz w:val="16"/>
          <w:szCs w:val="16"/>
        </w:rPr>
        <w:t>o</w:t>
      </w:r>
      <w:r>
        <w:rPr>
          <w:w w:val="113"/>
          <w:sz w:val="16"/>
          <w:szCs w:val="16"/>
        </w:rPr>
        <w:t>cessing,</w:t>
      </w:r>
      <w:r>
        <w:rPr>
          <w:spacing w:val="17"/>
          <w:w w:val="113"/>
          <w:sz w:val="16"/>
          <w:szCs w:val="16"/>
        </w:rPr>
        <w:t xml:space="preserve"> </w:t>
      </w:r>
      <w:r>
        <w:rPr>
          <w:sz w:val="16"/>
          <w:szCs w:val="16"/>
        </w:rPr>
        <w:t xml:space="preserve">pp. </w:t>
      </w:r>
      <w:r>
        <w:rPr>
          <w:spacing w:val="24"/>
          <w:sz w:val="16"/>
          <w:szCs w:val="16"/>
        </w:rPr>
        <w:t xml:space="preserve"> </w:t>
      </w:r>
      <w:r>
        <w:rPr>
          <w:w w:val="105"/>
          <w:sz w:val="16"/>
          <w:szCs w:val="16"/>
        </w:rPr>
        <w:t>210–</w:t>
      </w:r>
    </w:p>
    <w:p w:rsidR="00C45AA3" w:rsidRDefault="00DC4C15">
      <w:pPr>
        <w:ind w:left="409"/>
        <w:rPr>
          <w:sz w:val="16"/>
          <w:szCs w:val="16"/>
        </w:rPr>
      </w:pPr>
      <w:r>
        <w:rPr>
          <w:sz w:val="16"/>
          <w:szCs w:val="16"/>
        </w:rPr>
        <w:t>232.</w:t>
      </w:r>
      <w:r>
        <w:rPr>
          <w:spacing w:val="37"/>
          <w:sz w:val="16"/>
          <w:szCs w:val="16"/>
        </w:rPr>
        <w:t xml:space="preserve"> </w:t>
      </w:r>
      <w:r>
        <w:rPr>
          <w:w w:val="110"/>
          <w:sz w:val="16"/>
          <w:szCs w:val="16"/>
        </w:rPr>
        <w:t>Springer-</w:t>
      </w:r>
      <w:proofErr w:type="spellStart"/>
      <w:r>
        <w:rPr>
          <w:spacing w:val="-15"/>
          <w:w w:val="110"/>
          <w:sz w:val="16"/>
          <w:szCs w:val="16"/>
        </w:rPr>
        <w:t>V</w:t>
      </w:r>
      <w:r>
        <w:rPr>
          <w:w w:val="110"/>
          <w:sz w:val="16"/>
          <w:szCs w:val="16"/>
        </w:rPr>
        <w:t>erlag</w:t>
      </w:r>
      <w:proofErr w:type="spellEnd"/>
      <w:r>
        <w:rPr>
          <w:w w:val="110"/>
          <w:sz w:val="16"/>
          <w:szCs w:val="16"/>
        </w:rPr>
        <w:t>,</w:t>
      </w:r>
      <w:r>
        <w:rPr>
          <w:spacing w:val="28"/>
          <w:w w:val="110"/>
          <w:sz w:val="16"/>
          <w:szCs w:val="16"/>
        </w:rPr>
        <w:t xml:space="preserve"> </w:t>
      </w:r>
      <w:r>
        <w:rPr>
          <w:w w:val="110"/>
          <w:sz w:val="16"/>
          <w:szCs w:val="16"/>
        </w:rPr>
        <w:t>Berlin,</w:t>
      </w:r>
      <w:r>
        <w:rPr>
          <w:spacing w:val="22"/>
          <w:w w:val="110"/>
          <w:sz w:val="16"/>
          <w:szCs w:val="16"/>
        </w:rPr>
        <w:t xml:space="preserve"> </w:t>
      </w:r>
      <w:r>
        <w:rPr>
          <w:w w:val="110"/>
          <w:sz w:val="16"/>
          <w:szCs w:val="16"/>
        </w:rPr>
        <w:t>Heidel</w:t>
      </w:r>
      <w:r>
        <w:rPr>
          <w:spacing w:val="5"/>
          <w:w w:val="110"/>
          <w:sz w:val="16"/>
          <w:szCs w:val="16"/>
        </w:rPr>
        <w:t>b</w:t>
      </w:r>
      <w:r>
        <w:rPr>
          <w:w w:val="110"/>
          <w:sz w:val="16"/>
          <w:szCs w:val="16"/>
        </w:rPr>
        <w:t>erg</w:t>
      </w:r>
      <w:r>
        <w:rPr>
          <w:spacing w:val="12"/>
          <w:w w:val="110"/>
          <w:sz w:val="16"/>
          <w:szCs w:val="16"/>
        </w:rPr>
        <w:t xml:space="preserve"> </w:t>
      </w:r>
      <w:r>
        <w:rPr>
          <w:w w:val="110"/>
          <w:sz w:val="16"/>
          <w:szCs w:val="16"/>
        </w:rPr>
        <w:t>(2005)</w:t>
      </w:r>
    </w:p>
    <w:p w:rsidR="00C45AA3" w:rsidRDefault="00DC4C15">
      <w:pPr>
        <w:spacing w:before="5"/>
        <w:ind w:left="100"/>
        <w:rPr>
          <w:sz w:val="16"/>
          <w:szCs w:val="16"/>
        </w:rPr>
      </w:pPr>
      <w:r>
        <w:rPr>
          <w:sz w:val="16"/>
          <w:szCs w:val="16"/>
        </w:rPr>
        <w:t xml:space="preserve">18. </w:t>
      </w:r>
      <w:r>
        <w:rPr>
          <w:spacing w:val="28"/>
          <w:sz w:val="16"/>
          <w:szCs w:val="16"/>
        </w:rPr>
        <w:t xml:space="preserve"> </w:t>
      </w:r>
      <w:proofErr w:type="spellStart"/>
      <w:r>
        <w:rPr>
          <w:w w:val="112"/>
          <w:sz w:val="16"/>
          <w:szCs w:val="16"/>
        </w:rPr>
        <w:t>Sinnen</w:t>
      </w:r>
      <w:proofErr w:type="spellEnd"/>
      <w:r>
        <w:rPr>
          <w:w w:val="112"/>
          <w:sz w:val="16"/>
          <w:szCs w:val="16"/>
        </w:rPr>
        <w:t>,</w:t>
      </w:r>
      <w:r>
        <w:rPr>
          <w:spacing w:val="1"/>
          <w:w w:val="112"/>
          <w:sz w:val="16"/>
          <w:szCs w:val="16"/>
        </w:rPr>
        <w:t xml:space="preserve"> </w:t>
      </w:r>
      <w:r>
        <w:rPr>
          <w:sz w:val="16"/>
          <w:szCs w:val="16"/>
        </w:rPr>
        <w:t>O.:</w:t>
      </w:r>
      <w:r>
        <w:rPr>
          <w:spacing w:val="30"/>
          <w:sz w:val="16"/>
          <w:szCs w:val="16"/>
        </w:rPr>
        <w:t xml:space="preserve"> </w:t>
      </w:r>
      <w:r>
        <w:rPr>
          <w:spacing w:val="-16"/>
          <w:w w:val="113"/>
          <w:sz w:val="16"/>
          <w:szCs w:val="16"/>
        </w:rPr>
        <w:t>T</w:t>
      </w:r>
      <w:r>
        <w:rPr>
          <w:w w:val="113"/>
          <w:sz w:val="16"/>
          <w:szCs w:val="16"/>
        </w:rPr>
        <w:t>ask</w:t>
      </w:r>
      <w:r>
        <w:rPr>
          <w:spacing w:val="12"/>
          <w:w w:val="113"/>
          <w:sz w:val="16"/>
          <w:szCs w:val="16"/>
        </w:rPr>
        <w:t xml:space="preserve"> </w:t>
      </w:r>
      <w:r>
        <w:rPr>
          <w:w w:val="113"/>
          <w:sz w:val="16"/>
          <w:szCs w:val="16"/>
        </w:rPr>
        <w:t>S</w:t>
      </w:r>
      <w:r>
        <w:rPr>
          <w:spacing w:val="-6"/>
          <w:w w:val="113"/>
          <w:sz w:val="16"/>
          <w:szCs w:val="16"/>
        </w:rPr>
        <w:t>c</w:t>
      </w:r>
      <w:r>
        <w:rPr>
          <w:w w:val="113"/>
          <w:sz w:val="16"/>
          <w:szCs w:val="16"/>
        </w:rPr>
        <w:t>heduling</w:t>
      </w:r>
      <w:r>
        <w:rPr>
          <w:spacing w:val="-17"/>
          <w:w w:val="113"/>
          <w:sz w:val="16"/>
          <w:szCs w:val="16"/>
        </w:rPr>
        <w:t xml:space="preserve"> </w:t>
      </w:r>
      <w:r>
        <w:rPr>
          <w:sz w:val="16"/>
          <w:szCs w:val="16"/>
        </w:rPr>
        <w:t>for</w:t>
      </w:r>
      <w:r>
        <w:rPr>
          <w:spacing w:val="21"/>
          <w:sz w:val="16"/>
          <w:szCs w:val="16"/>
        </w:rPr>
        <w:t xml:space="preserve"> </w:t>
      </w:r>
      <w:r>
        <w:rPr>
          <w:spacing w:val="-6"/>
          <w:w w:val="113"/>
          <w:sz w:val="16"/>
          <w:szCs w:val="16"/>
        </w:rPr>
        <w:t>P</w:t>
      </w:r>
      <w:r>
        <w:rPr>
          <w:w w:val="113"/>
          <w:sz w:val="16"/>
          <w:szCs w:val="16"/>
        </w:rPr>
        <w:t>arallel</w:t>
      </w:r>
      <w:r>
        <w:rPr>
          <w:spacing w:val="14"/>
          <w:w w:val="113"/>
          <w:sz w:val="16"/>
          <w:szCs w:val="16"/>
        </w:rPr>
        <w:t xml:space="preserve"> </w:t>
      </w:r>
      <w:r>
        <w:rPr>
          <w:w w:val="113"/>
          <w:sz w:val="16"/>
          <w:szCs w:val="16"/>
        </w:rPr>
        <w:t>Systems.</w:t>
      </w:r>
      <w:r>
        <w:rPr>
          <w:spacing w:val="7"/>
          <w:w w:val="113"/>
          <w:sz w:val="16"/>
          <w:szCs w:val="16"/>
        </w:rPr>
        <w:t xml:space="preserve"> </w:t>
      </w:r>
      <w:proofErr w:type="gramStart"/>
      <w:r>
        <w:rPr>
          <w:sz w:val="16"/>
          <w:szCs w:val="16"/>
        </w:rPr>
        <w:t xml:space="preserve">Wiley </w:t>
      </w:r>
      <w:r>
        <w:rPr>
          <w:spacing w:val="5"/>
          <w:sz w:val="16"/>
          <w:szCs w:val="16"/>
        </w:rPr>
        <w:t xml:space="preserve"> </w:t>
      </w:r>
      <w:r>
        <w:rPr>
          <w:sz w:val="16"/>
          <w:szCs w:val="16"/>
        </w:rPr>
        <w:t>Series</w:t>
      </w:r>
      <w:proofErr w:type="gramEnd"/>
      <w:r>
        <w:rPr>
          <w:spacing w:val="38"/>
          <w:sz w:val="16"/>
          <w:szCs w:val="16"/>
        </w:rPr>
        <w:t xml:space="preserve"> </w:t>
      </w:r>
      <w:r>
        <w:rPr>
          <w:sz w:val="16"/>
          <w:szCs w:val="16"/>
        </w:rPr>
        <w:t>on</w:t>
      </w:r>
      <w:r>
        <w:rPr>
          <w:spacing w:val="24"/>
          <w:sz w:val="16"/>
          <w:szCs w:val="16"/>
        </w:rPr>
        <w:t xml:space="preserve"> </w:t>
      </w:r>
      <w:r>
        <w:rPr>
          <w:spacing w:val="-6"/>
          <w:w w:val="116"/>
          <w:sz w:val="16"/>
          <w:szCs w:val="16"/>
        </w:rPr>
        <w:t>P</w:t>
      </w:r>
      <w:r>
        <w:rPr>
          <w:w w:val="116"/>
          <w:sz w:val="16"/>
          <w:szCs w:val="16"/>
        </w:rPr>
        <w:t xml:space="preserve">arallel </w:t>
      </w:r>
      <w:r>
        <w:rPr>
          <w:sz w:val="16"/>
          <w:szCs w:val="16"/>
        </w:rPr>
        <w:t xml:space="preserve">and </w:t>
      </w:r>
      <w:r>
        <w:rPr>
          <w:spacing w:val="8"/>
          <w:sz w:val="16"/>
          <w:szCs w:val="16"/>
        </w:rPr>
        <w:t xml:space="preserve"> </w:t>
      </w:r>
      <w:r>
        <w:rPr>
          <w:w w:val="117"/>
          <w:sz w:val="16"/>
          <w:szCs w:val="16"/>
        </w:rPr>
        <w:t>Distributed</w:t>
      </w:r>
    </w:p>
    <w:p w:rsidR="00C45AA3" w:rsidRDefault="00DC4C15">
      <w:pPr>
        <w:ind w:left="409"/>
        <w:rPr>
          <w:sz w:val="16"/>
          <w:szCs w:val="16"/>
        </w:rPr>
      </w:pPr>
      <w:proofErr w:type="gramStart"/>
      <w:r>
        <w:rPr>
          <w:w w:val="115"/>
          <w:sz w:val="16"/>
          <w:szCs w:val="16"/>
        </w:rPr>
        <w:t>Computing.</w:t>
      </w:r>
      <w:proofErr w:type="gramEnd"/>
      <w:r>
        <w:rPr>
          <w:spacing w:val="11"/>
          <w:w w:val="115"/>
          <w:sz w:val="16"/>
          <w:szCs w:val="16"/>
        </w:rPr>
        <w:t xml:space="preserve"> </w:t>
      </w:r>
      <w:proofErr w:type="gramStart"/>
      <w:r>
        <w:rPr>
          <w:sz w:val="16"/>
          <w:szCs w:val="16"/>
        </w:rPr>
        <w:t xml:space="preserve">Wiley </w:t>
      </w:r>
      <w:r>
        <w:rPr>
          <w:spacing w:val="16"/>
          <w:sz w:val="16"/>
          <w:szCs w:val="16"/>
        </w:rPr>
        <w:t xml:space="preserve"> </w:t>
      </w:r>
      <w:r>
        <w:rPr>
          <w:w w:val="110"/>
          <w:sz w:val="16"/>
          <w:szCs w:val="16"/>
        </w:rPr>
        <w:t>(</w:t>
      </w:r>
      <w:proofErr w:type="gramEnd"/>
      <w:r>
        <w:rPr>
          <w:w w:val="110"/>
          <w:sz w:val="16"/>
          <w:szCs w:val="16"/>
        </w:rPr>
        <w:t>2007)</w:t>
      </w:r>
    </w:p>
    <w:p w:rsidR="00C45AA3" w:rsidRDefault="00DC4C15">
      <w:pPr>
        <w:spacing w:before="5"/>
        <w:ind w:left="409" w:right="1844" w:hanging="309"/>
        <w:jc w:val="both"/>
        <w:rPr>
          <w:sz w:val="16"/>
          <w:szCs w:val="16"/>
        </w:rPr>
      </w:pPr>
      <w:r>
        <w:rPr>
          <w:sz w:val="16"/>
          <w:szCs w:val="16"/>
        </w:rPr>
        <w:t xml:space="preserve">19. </w:t>
      </w:r>
      <w:r>
        <w:rPr>
          <w:spacing w:val="27"/>
          <w:sz w:val="16"/>
          <w:szCs w:val="16"/>
        </w:rPr>
        <w:t xml:space="preserve"> </w:t>
      </w:r>
      <w:r>
        <w:rPr>
          <w:w w:val="113"/>
          <w:sz w:val="16"/>
          <w:szCs w:val="16"/>
        </w:rPr>
        <w:t>Srini</w:t>
      </w:r>
      <w:r>
        <w:rPr>
          <w:spacing w:val="-10"/>
          <w:w w:val="113"/>
          <w:sz w:val="16"/>
          <w:szCs w:val="16"/>
        </w:rPr>
        <w:t>v</w:t>
      </w:r>
      <w:r>
        <w:rPr>
          <w:w w:val="113"/>
          <w:sz w:val="16"/>
          <w:szCs w:val="16"/>
        </w:rPr>
        <w:t>asan</w:t>
      </w:r>
      <w:proofErr w:type="gramStart"/>
      <w:r>
        <w:rPr>
          <w:w w:val="113"/>
          <w:sz w:val="16"/>
          <w:szCs w:val="16"/>
        </w:rPr>
        <w:t xml:space="preserve">, </w:t>
      </w:r>
      <w:r>
        <w:rPr>
          <w:spacing w:val="5"/>
          <w:w w:val="113"/>
          <w:sz w:val="16"/>
          <w:szCs w:val="16"/>
        </w:rPr>
        <w:t xml:space="preserve"> </w:t>
      </w:r>
      <w:r>
        <w:rPr>
          <w:sz w:val="16"/>
          <w:szCs w:val="16"/>
        </w:rPr>
        <w:t>S</w:t>
      </w:r>
      <w:proofErr w:type="gramEnd"/>
      <w:r>
        <w:rPr>
          <w:sz w:val="16"/>
          <w:szCs w:val="16"/>
        </w:rPr>
        <w:t xml:space="preserve">., </w:t>
      </w:r>
      <w:r>
        <w:rPr>
          <w:spacing w:val="30"/>
          <w:sz w:val="16"/>
          <w:szCs w:val="16"/>
        </w:rPr>
        <w:t xml:space="preserve"> </w:t>
      </w:r>
      <w:proofErr w:type="spellStart"/>
      <w:r>
        <w:rPr>
          <w:w w:val="119"/>
          <w:sz w:val="16"/>
          <w:szCs w:val="16"/>
        </w:rPr>
        <w:t>Ketti</w:t>
      </w:r>
      <w:r>
        <w:rPr>
          <w:spacing w:val="-5"/>
          <w:w w:val="119"/>
          <w:sz w:val="16"/>
          <w:szCs w:val="16"/>
        </w:rPr>
        <w:t>m</w:t>
      </w:r>
      <w:r>
        <w:rPr>
          <w:w w:val="119"/>
          <w:sz w:val="16"/>
          <w:szCs w:val="16"/>
        </w:rPr>
        <w:t>ut</w:t>
      </w:r>
      <w:r>
        <w:rPr>
          <w:spacing w:val="-6"/>
          <w:w w:val="119"/>
          <w:sz w:val="16"/>
          <w:szCs w:val="16"/>
        </w:rPr>
        <w:t>h</w:t>
      </w:r>
      <w:r>
        <w:rPr>
          <w:w w:val="119"/>
          <w:sz w:val="16"/>
          <w:szCs w:val="16"/>
        </w:rPr>
        <w:t>u</w:t>
      </w:r>
      <w:proofErr w:type="spellEnd"/>
      <w:r>
        <w:rPr>
          <w:w w:val="119"/>
          <w:sz w:val="16"/>
          <w:szCs w:val="16"/>
        </w:rPr>
        <w:t xml:space="preserve">, </w:t>
      </w:r>
      <w:r>
        <w:rPr>
          <w:spacing w:val="2"/>
          <w:w w:val="119"/>
          <w:sz w:val="16"/>
          <w:szCs w:val="16"/>
        </w:rPr>
        <w:t xml:space="preserve"> </w:t>
      </w:r>
      <w:r>
        <w:rPr>
          <w:sz w:val="16"/>
          <w:szCs w:val="16"/>
        </w:rPr>
        <w:t xml:space="preserve">R.,  </w:t>
      </w:r>
      <w:r>
        <w:rPr>
          <w:spacing w:val="4"/>
          <w:sz w:val="16"/>
          <w:szCs w:val="16"/>
        </w:rPr>
        <w:t xml:space="preserve"> </w:t>
      </w:r>
      <w:proofErr w:type="spellStart"/>
      <w:r>
        <w:rPr>
          <w:w w:val="115"/>
          <w:sz w:val="16"/>
          <w:szCs w:val="16"/>
        </w:rPr>
        <w:t>Subramani</w:t>
      </w:r>
      <w:proofErr w:type="spellEnd"/>
      <w:r>
        <w:rPr>
          <w:w w:val="115"/>
          <w:sz w:val="16"/>
          <w:szCs w:val="16"/>
        </w:rPr>
        <w:t xml:space="preserve">,  </w:t>
      </w:r>
      <w:r>
        <w:rPr>
          <w:sz w:val="16"/>
          <w:szCs w:val="16"/>
        </w:rPr>
        <w:t xml:space="preserve">V., </w:t>
      </w:r>
      <w:r>
        <w:rPr>
          <w:spacing w:val="35"/>
          <w:sz w:val="16"/>
          <w:szCs w:val="16"/>
        </w:rPr>
        <w:t xml:space="preserve"> </w:t>
      </w:r>
      <w:proofErr w:type="spellStart"/>
      <w:r>
        <w:rPr>
          <w:w w:val="115"/>
          <w:sz w:val="16"/>
          <w:szCs w:val="16"/>
        </w:rPr>
        <w:t>Sad</w:t>
      </w:r>
      <w:r>
        <w:rPr>
          <w:spacing w:val="-5"/>
          <w:w w:val="115"/>
          <w:sz w:val="16"/>
          <w:szCs w:val="16"/>
        </w:rPr>
        <w:t>a</w:t>
      </w:r>
      <w:r>
        <w:rPr>
          <w:spacing w:val="-6"/>
          <w:w w:val="115"/>
          <w:sz w:val="16"/>
          <w:szCs w:val="16"/>
        </w:rPr>
        <w:t>y</w:t>
      </w:r>
      <w:r>
        <w:rPr>
          <w:w w:val="115"/>
          <w:sz w:val="16"/>
          <w:szCs w:val="16"/>
        </w:rPr>
        <w:t>appan</w:t>
      </w:r>
      <w:proofErr w:type="spellEnd"/>
      <w:r>
        <w:rPr>
          <w:w w:val="115"/>
          <w:sz w:val="16"/>
          <w:szCs w:val="16"/>
        </w:rPr>
        <w:t xml:space="preserve">, </w:t>
      </w:r>
      <w:r>
        <w:rPr>
          <w:spacing w:val="11"/>
          <w:w w:val="115"/>
          <w:sz w:val="16"/>
          <w:szCs w:val="16"/>
        </w:rPr>
        <w:t xml:space="preserve"> </w:t>
      </w:r>
      <w:r>
        <w:rPr>
          <w:spacing w:val="-16"/>
          <w:w w:val="115"/>
          <w:sz w:val="16"/>
          <w:szCs w:val="16"/>
        </w:rPr>
        <w:t>P</w:t>
      </w:r>
      <w:r>
        <w:rPr>
          <w:w w:val="115"/>
          <w:sz w:val="16"/>
          <w:szCs w:val="16"/>
        </w:rPr>
        <w:t xml:space="preserve">.: </w:t>
      </w:r>
      <w:r>
        <w:rPr>
          <w:spacing w:val="11"/>
          <w:w w:val="115"/>
          <w:sz w:val="16"/>
          <w:szCs w:val="16"/>
        </w:rPr>
        <w:t xml:space="preserve"> </w:t>
      </w:r>
      <w:r>
        <w:rPr>
          <w:w w:val="115"/>
          <w:sz w:val="16"/>
          <w:szCs w:val="16"/>
        </w:rPr>
        <w:t>Selecti</w:t>
      </w:r>
      <w:r>
        <w:rPr>
          <w:spacing w:val="-5"/>
          <w:w w:val="115"/>
          <w:sz w:val="16"/>
          <w:szCs w:val="16"/>
        </w:rPr>
        <w:t>v</w:t>
      </w:r>
      <w:r>
        <w:rPr>
          <w:w w:val="115"/>
          <w:sz w:val="16"/>
          <w:szCs w:val="16"/>
        </w:rPr>
        <w:t>e</w:t>
      </w:r>
      <w:r>
        <w:rPr>
          <w:spacing w:val="14"/>
          <w:w w:val="115"/>
          <w:sz w:val="16"/>
          <w:szCs w:val="16"/>
        </w:rPr>
        <w:t xml:space="preserve"> </w:t>
      </w:r>
      <w:r>
        <w:rPr>
          <w:w w:val="112"/>
          <w:sz w:val="16"/>
          <w:szCs w:val="16"/>
        </w:rPr>
        <w:t>reser</w:t>
      </w:r>
      <w:r>
        <w:rPr>
          <w:spacing w:val="-9"/>
          <w:w w:val="112"/>
          <w:sz w:val="16"/>
          <w:szCs w:val="16"/>
        </w:rPr>
        <w:t>v</w:t>
      </w:r>
      <w:r>
        <w:rPr>
          <w:w w:val="117"/>
          <w:sz w:val="16"/>
          <w:szCs w:val="16"/>
        </w:rPr>
        <w:t xml:space="preserve">ation </w:t>
      </w:r>
      <w:r>
        <w:rPr>
          <w:w w:val="115"/>
          <w:sz w:val="16"/>
          <w:szCs w:val="16"/>
        </w:rPr>
        <w:t>strategies</w:t>
      </w:r>
      <w:r>
        <w:rPr>
          <w:spacing w:val="3"/>
          <w:w w:val="115"/>
          <w:sz w:val="16"/>
          <w:szCs w:val="16"/>
        </w:rPr>
        <w:t xml:space="preserve"> </w:t>
      </w:r>
      <w:r>
        <w:rPr>
          <w:sz w:val="16"/>
          <w:szCs w:val="16"/>
        </w:rPr>
        <w:t>for</w:t>
      </w:r>
      <w:r>
        <w:rPr>
          <w:spacing w:val="24"/>
          <w:sz w:val="16"/>
          <w:szCs w:val="16"/>
        </w:rPr>
        <w:t xml:space="preserve"> </w:t>
      </w:r>
      <w:r>
        <w:rPr>
          <w:sz w:val="16"/>
          <w:szCs w:val="16"/>
        </w:rPr>
        <w:t>ba</w:t>
      </w:r>
      <w:r>
        <w:rPr>
          <w:spacing w:val="-4"/>
          <w:sz w:val="16"/>
          <w:szCs w:val="16"/>
        </w:rPr>
        <w:t>c</w:t>
      </w:r>
      <w:r>
        <w:rPr>
          <w:sz w:val="16"/>
          <w:szCs w:val="16"/>
        </w:rPr>
        <w:t xml:space="preserve">kfill </w:t>
      </w:r>
      <w:r>
        <w:rPr>
          <w:spacing w:val="11"/>
          <w:sz w:val="16"/>
          <w:szCs w:val="16"/>
        </w:rPr>
        <w:t xml:space="preserve"> </w:t>
      </w:r>
      <w:r>
        <w:rPr>
          <w:sz w:val="16"/>
          <w:szCs w:val="16"/>
        </w:rPr>
        <w:t>job</w:t>
      </w:r>
      <w:r>
        <w:rPr>
          <w:spacing w:val="33"/>
          <w:sz w:val="16"/>
          <w:szCs w:val="16"/>
        </w:rPr>
        <w:t xml:space="preserve"> </w:t>
      </w:r>
      <w:r>
        <w:rPr>
          <w:w w:val="110"/>
          <w:sz w:val="16"/>
          <w:szCs w:val="16"/>
        </w:rPr>
        <w:t>s</w:t>
      </w:r>
      <w:r>
        <w:rPr>
          <w:spacing w:val="-5"/>
          <w:w w:val="110"/>
          <w:sz w:val="16"/>
          <w:szCs w:val="16"/>
        </w:rPr>
        <w:t>c</w:t>
      </w:r>
      <w:r>
        <w:rPr>
          <w:w w:val="110"/>
          <w:sz w:val="16"/>
          <w:szCs w:val="16"/>
        </w:rPr>
        <w:t>heduling.</w:t>
      </w:r>
      <w:r>
        <w:rPr>
          <w:spacing w:val="26"/>
          <w:w w:val="110"/>
          <w:sz w:val="16"/>
          <w:szCs w:val="16"/>
        </w:rPr>
        <w:t xml:space="preserve"> </w:t>
      </w:r>
      <w:r>
        <w:rPr>
          <w:sz w:val="16"/>
          <w:szCs w:val="16"/>
        </w:rPr>
        <w:t>In:</w:t>
      </w:r>
      <w:r>
        <w:rPr>
          <w:spacing w:val="32"/>
          <w:sz w:val="16"/>
          <w:szCs w:val="16"/>
        </w:rPr>
        <w:t xml:space="preserve"> </w:t>
      </w:r>
      <w:proofErr w:type="gramStart"/>
      <w:r>
        <w:rPr>
          <w:sz w:val="16"/>
          <w:szCs w:val="16"/>
        </w:rPr>
        <w:t xml:space="preserve">Job </w:t>
      </w:r>
      <w:r>
        <w:rPr>
          <w:spacing w:val="11"/>
          <w:sz w:val="16"/>
          <w:szCs w:val="16"/>
        </w:rPr>
        <w:t xml:space="preserve"> </w:t>
      </w:r>
      <w:r>
        <w:rPr>
          <w:w w:val="112"/>
          <w:sz w:val="16"/>
          <w:szCs w:val="16"/>
        </w:rPr>
        <w:t>S</w:t>
      </w:r>
      <w:r>
        <w:rPr>
          <w:spacing w:val="-6"/>
          <w:w w:val="112"/>
          <w:sz w:val="16"/>
          <w:szCs w:val="16"/>
        </w:rPr>
        <w:t>c</w:t>
      </w:r>
      <w:r>
        <w:rPr>
          <w:w w:val="112"/>
          <w:sz w:val="16"/>
          <w:szCs w:val="16"/>
        </w:rPr>
        <w:t>heduling</w:t>
      </w:r>
      <w:proofErr w:type="gramEnd"/>
      <w:r>
        <w:rPr>
          <w:spacing w:val="-6"/>
          <w:w w:val="112"/>
          <w:sz w:val="16"/>
          <w:szCs w:val="16"/>
        </w:rPr>
        <w:t xml:space="preserve"> </w:t>
      </w:r>
      <w:r>
        <w:rPr>
          <w:w w:val="112"/>
          <w:sz w:val="16"/>
          <w:szCs w:val="16"/>
        </w:rPr>
        <w:t>Strategies</w:t>
      </w:r>
      <w:r>
        <w:rPr>
          <w:spacing w:val="23"/>
          <w:w w:val="112"/>
          <w:sz w:val="16"/>
          <w:szCs w:val="16"/>
        </w:rPr>
        <w:t xml:space="preserve"> </w:t>
      </w:r>
      <w:r>
        <w:rPr>
          <w:sz w:val="16"/>
          <w:szCs w:val="16"/>
        </w:rPr>
        <w:t>for</w:t>
      </w:r>
      <w:r>
        <w:rPr>
          <w:spacing w:val="24"/>
          <w:sz w:val="16"/>
          <w:szCs w:val="16"/>
        </w:rPr>
        <w:t xml:space="preserve"> </w:t>
      </w:r>
      <w:r>
        <w:rPr>
          <w:spacing w:val="-6"/>
          <w:w w:val="115"/>
          <w:sz w:val="16"/>
          <w:szCs w:val="16"/>
        </w:rPr>
        <w:t>P</w:t>
      </w:r>
      <w:r>
        <w:rPr>
          <w:w w:val="115"/>
          <w:sz w:val="16"/>
          <w:szCs w:val="16"/>
        </w:rPr>
        <w:t>arallel</w:t>
      </w:r>
      <w:r>
        <w:rPr>
          <w:spacing w:val="8"/>
          <w:w w:val="115"/>
          <w:sz w:val="16"/>
          <w:szCs w:val="16"/>
        </w:rPr>
        <w:t xml:space="preserve"> </w:t>
      </w:r>
      <w:r>
        <w:rPr>
          <w:w w:val="119"/>
          <w:sz w:val="16"/>
          <w:szCs w:val="16"/>
        </w:rPr>
        <w:t>Pr</w:t>
      </w:r>
      <w:r>
        <w:rPr>
          <w:spacing w:val="5"/>
          <w:w w:val="119"/>
          <w:sz w:val="16"/>
          <w:szCs w:val="16"/>
        </w:rPr>
        <w:t>o</w:t>
      </w:r>
      <w:r>
        <w:rPr>
          <w:w w:val="109"/>
          <w:sz w:val="16"/>
          <w:szCs w:val="16"/>
        </w:rPr>
        <w:t xml:space="preserve">cessing, </w:t>
      </w:r>
      <w:r>
        <w:rPr>
          <w:sz w:val="16"/>
          <w:szCs w:val="16"/>
        </w:rPr>
        <w:t xml:space="preserve">pp. </w:t>
      </w:r>
      <w:r>
        <w:rPr>
          <w:spacing w:val="11"/>
          <w:sz w:val="16"/>
          <w:szCs w:val="16"/>
        </w:rPr>
        <w:t xml:space="preserve"> </w:t>
      </w:r>
      <w:proofErr w:type="gramStart"/>
      <w:r>
        <w:rPr>
          <w:sz w:val="16"/>
          <w:szCs w:val="16"/>
        </w:rPr>
        <w:t>55–71.</w:t>
      </w:r>
      <w:proofErr w:type="gramEnd"/>
      <w:r>
        <w:rPr>
          <w:sz w:val="16"/>
          <w:szCs w:val="16"/>
        </w:rPr>
        <w:t xml:space="preserve"> </w:t>
      </w:r>
      <w:r>
        <w:rPr>
          <w:spacing w:val="3"/>
          <w:sz w:val="16"/>
          <w:szCs w:val="16"/>
        </w:rPr>
        <w:t xml:space="preserve"> </w:t>
      </w:r>
      <w:r>
        <w:rPr>
          <w:w w:val="111"/>
          <w:sz w:val="16"/>
          <w:szCs w:val="16"/>
        </w:rPr>
        <w:t>Springer</w:t>
      </w:r>
      <w:r>
        <w:rPr>
          <w:spacing w:val="18"/>
          <w:w w:val="111"/>
          <w:sz w:val="16"/>
          <w:szCs w:val="16"/>
        </w:rPr>
        <w:t xml:space="preserve"> </w:t>
      </w:r>
      <w:r>
        <w:rPr>
          <w:w w:val="111"/>
          <w:sz w:val="16"/>
          <w:szCs w:val="16"/>
        </w:rPr>
        <w:t>(2002)</w:t>
      </w:r>
    </w:p>
    <w:p w:rsidR="00C45AA3" w:rsidRDefault="00DC4C15">
      <w:pPr>
        <w:spacing w:before="5"/>
        <w:ind w:left="409" w:right="1844" w:hanging="309"/>
        <w:jc w:val="both"/>
        <w:rPr>
          <w:sz w:val="16"/>
          <w:szCs w:val="16"/>
        </w:rPr>
      </w:pPr>
      <w:r>
        <w:rPr>
          <w:sz w:val="16"/>
          <w:szCs w:val="16"/>
        </w:rPr>
        <w:t xml:space="preserve">20. </w:t>
      </w:r>
      <w:r>
        <w:rPr>
          <w:spacing w:val="23"/>
          <w:sz w:val="16"/>
          <w:szCs w:val="16"/>
        </w:rPr>
        <w:t xml:space="preserve"> </w:t>
      </w:r>
      <w:proofErr w:type="spellStart"/>
      <w:r>
        <w:rPr>
          <w:w w:val="112"/>
          <w:sz w:val="16"/>
          <w:szCs w:val="16"/>
        </w:rPr>
        <w:t>Sulistio</w:t>
      </w:r>
      <w:proofErr w:type="spellEnd"/>
      <w:r>
        <w:rPr>
          <w:w w:val="112"/>
          <w:sz w:val="16"/>
          <w:szCs w:val="16"/>
        </w:rPr>
        <w:t>,</w:t>
      </w:r>
      <w:r>
        <w:rPr>
          <w:spacing w:val="22"/>
          <w:w w:val="112"/>
          <w:sz w:val="16"/>
          <w:szCs w:val="16"/>
        </w:rPr>
        <w:t xml:space="preserve"> </w:t>
      </w:r>
      <w:r>
        <w:rPr>
          <w:sz w:val="16"/>
          <w:szCs w:val="16"/>
        </w:rPr>
        <w:t>A.</w:t>
      </w:r>
      <w:proofErr w:type="gramStart"/>
      <w:r>
        <w:rPr>
          <w:sz w:val="16"/>
          <w:szCs w:val="16"/>
        </w:rPr>
        <w:t xml:space="preserve">, </w:t>
      </w:r>
      <w:r>
        <w:rPr>
          <w:spacing w:val="10"/>
          <w:sz w:val="16"/>
          <w:szCs w:val="16"/>
        </w:rPr>
        <w:t xml:space="preserve"> </w:t>
      </w:r>
      <w:proofErr w:type="spellStart"/>
      <w:r>
        <w:rPr>
          <w:spacing w:val="-6"/>
          <w:w w:val="116"/>
          <w:sz w:val="16"/>
          <w:szCs w:val="16"/>
        </w:rPr>
        <w:t>P</w:t>
      </w:r>
      <w:r>
        <w:rPr>
          <w:spacing w:val="6"/>
          <w:w w:val="116"/>
          <w:sz w:val="16"/>
          <w:szCs w:val="16"/>
        </w:rPr>
        <w:t>o</w:t>
      </w:r>
      <w:r>
        <w:rPr>
          <w:w w:val="116"/>
          <w:sz w:val="16"/>
          <w:szCs w:val="16"/>
        </w:rPr>
        <w:t>du</w:t>
      </w:r>
      <w:r>
        <w:rPr>
          <w:spacing w:val="-10"/>
          <w:w w:val="116"/>
          <w:sz w:val="16"/>
          <w:szCs w:val="16"/>
        </w:rPr>
        <w:t>v</w:t>
      </w:r>
      <w:r>
        <w:rPr>
          <w:w w:val="116"/>
          <w:sz w:val="16"/>
          <w:szCs w:val="16"/>
        </w:rPr>
        <w:t>al</w:t>
      </w:r>
      <w:proofErr w:type="spellEnd"/>
      <w:proofErr w:type="gramEnd"/>
      <w:r>
        <w:rPr>
          <w:w w:val="116"/>
          <w:sz w:val="16"/>
          <w:szCs w:val="16"/>
        </w:rPr>
        <w:t>,</w:t>
      </w:r>
      <w:r>
        <w:rPr>
          <w:spacing w:val="20"/>
          <w:w w:val="116"/>
          <w:sz w:val="16"/>
          <w:szCs w:val="16"/>
        </w:rPr>
        <w:t xml:space="preserve"> </w:t>
      </w:r>
      <w:r>
        <w:rPr>
          <w:sz w:val="16"/>
          <w:szCs w:val="16"/>
        </w:rPr>
        <w:t xml:space="preserve">G., </w:t>
      </w:r>
      <w:r>
        <w:rPr>
          <w:spacing w:val="18"/>
          <w:sz w:val="16"/>
          <w:szCs w:val="16"/>
        </w:rPr>
        <w:t xml:space="preserve"> </w:t>
      </w:r>
      <w:proofErr w:type="spellStart"/>
      <w:r>
        <w:rPr>
          <w:w w:val="114"/>
          <w:sz w:val="16"/>
          <w:szCs w:val="16"/>
        </w:rPr>
        <w:t>Buy</w:t>
      </w:r>
      <w:r>
        <w:rPr>
          <w:spacing w:val="-5"/>
          <w:w w:val="114"/>
          <w:sz w:val="16"/>
          <w:szCs w:val="16"/>
        </w:rPr>
        <w:t>y</w:t>
      </w:r>
      <w:r>
        <w:rPr>
          <w:w w:val="114"/>
          <w:sz w:val="16"/>
          <w:szCs w:val="16"/>
        </w:rPr>
        <w:t>a</w:t>
      </w:r>
      <w:proofErr w:type="spellEnd"/>
      <w:r>
        <w:rPr>
          <w:w w:val="114"/>
          <w:sz w:val="16"/>
          <w:szCs w:val="16"/>
        </w:rPr>
        <w:t>,</w:t>
      </w:r>
      <w:r>
        <w:rPr>
          <w:spacing w:val="22"/>
          <w:w w:val="114"/>
          <w:sz w:val="16"/>
          <w:szCs w:val="16"/>
        </w:rPr>
        <w:t xml:space="preserve"> </w:t>
      </w:r>
      <w:r>
        <w:rPr>
          <w:sz w:val="16"/>
          <w:szCs w:val="16"/>
        </w:rPr>
        <w:t xml:space="preserve">R., </w:t>
      </w:r>
      <w:r>
        <w:rPr>
          <w:spacing w:val="18"/>
          <w:sz w:val="16"/>
          <w:szCs w:val="16"/>
        </w:rPr>
        <w:t xml:space="preserve"> </w:t>
      </w:r>
      <w:proofErr w:type="spellStart"/>
      <w:r>
        <w:rPr>
          <w:w w:val="118"/>
          <w:sz w:val="16"/>
          <w:szCs w:val="16"/>
        </w:rPr>
        <w:t>Tham</w:t>
      </w:r>
      <w:proofErr w:type="spellEnd"/>
      <w:r>
        <w:rPr>
          <w:w w:val="118"/>
          <w:sz w:val="16"/>
          <w:szCs w:val="16"/>
        </w:rPr>
        <w:t>,</w:t>
      </w:r>
      <w:r>
        <w:rPr>
          <w:spacing w:val="19"/>
          <w:w w:val="118"/>
          <w:sz w:val="16"/>
          <w:szCs w:val="16"/>
        </w:rPr>
        <w:t xml:space="preserve"> </w:t>
      </w:r>
      <w:r>
        <w:rPr>
          <w:sz w:val="16"/>
          <w:szCs w:val="16"/>
        </w:rPr>
        <w:t xml:space="preserve">C.K.: </w:t>
      </w:r>
      <w:r>
        <w:rPr>
          <w:spacing w:val="32"/>
          <w:sz w:val="16"/>
          <w:szCs w:val="16"/>
        </w:rPr>
        <w:t xml:space="preserve"> </w:t>
      </w:r>
      <w:r>
        <w:rPr>
          <w:w w:val="116"/>
          <w:sz w:val="16"/>
          <w:szCs w:val="16"/>
        </w:rPr>
        <w:t>Constructing</w:t>
      </w:r>
      <w:r>
        <w:rPr>
          <w:spacing w:val="20"/>
          <w:w w:val="116"/>
          <w:sz w:val="16"/>
          <w:szCs w:val="16"/>
        </w:rPr>
        <w:t xml:space="preserve"> </w:t>
      </w:r>
      <w:r>
        <w:rPr>
          <w:sz w:val="16"/>
          <w:szCs w:val="16"/>
        </w:rPr>
        <w:t xml:space="preserve">a  grid </w:t>
      </w:r>
      <w:r>
        <w:rPr>
          <w:spacing w:val="20"/>
          <w:sz w:val="16"/>
          <w:szCs w:val="16"/>
        </w:rPr>
        <w:t xml:space="preserve"> </w:t>
      </w:r>
      <w:r>
        <w:rPr>
          <w:w w:val="115"/>
          <w:sz w:val="16"/>
          <w:szCs w:val="16"/>
        </w:rPr>
        <w:t>si</w:t>
      </w:r>
      <w:r>
        <w:rPr>
          <w:spacing w:val="-6"/>
          <w:w w:val="115"/>
          <w:sz w:val="16"/>
          <w:szCs w:val="16"/>
        </w:rPr>
        <w:t>m</w:t>
      </w:r>
      <w:r>
        <w:rPr>
          <w:w w:val="115"/>
          <w:sz w:val="16"/>
          <w:szCs w:val="16"/>
        </w:rPr>
        <w:t>ulation</w:t>
      </w:r>
      <w:r>
        <w:rPr>
          <w:spacing w:val="14"/>
          <w:w w:val="115"/>
          <w:sz w:val="16"/>
          <w:szCs w:val="16"/>
        </w:rPr>
        <w:t xml:space="preserve"> </w:t>
      </w:r>
      <w:r>
        <w:rPr>
          <w:w w:val="115"/>
          <w:sz w:val="16"/>
          <w:szCs w:val="16"/>
        </w:rPr>
        <w:t xml:space="preserve">with </w:t>
      </w:r>
      <w:r>
        <w:rPr>
          <w:w w:val="113"/>
          <w:sz w:val="16"/>
          <w:szCs w:val="16"/>
        </w:rPr>
        <w:t>differe</w:t>
      </w:r>
      <w:r>
        <w:rPr>
          <w:spacing w:val="-4"/>
          <w:w w:val="113"/>
          <w:sz w:val="16"/>
          <w:szCs w:val="16"/>
        </w:rPr>
        <w:t>n</w:t>
      </w:r>
      <w:r>
        <w:rPr>
          <w:w w:val="113"/>
          <w:sz w:val="16"/>
          <w:szCs w:val="16"/>
        </w:rPr>
        <w:t>tiated</w:t>
      </w:r>
      <w:r>
        <w:rPr>
          <w:spacing w:val="35"/>
          <w:w w:val="113"/>
          <w:sz w:val="16"/>
          <w:szCs w:val="16"/>
        </w:rPr>
        <w:t xml:space="preserve"> </w:t>
      </w:r>
      <w:r>
        <w:rPr>
          <w:w w:val="113"/>
          <w:sz w:val="16"/>
          <w:szCs w:val="16"/>
        </w:rPr>
        <w:t>ne</w:t>
      </w:r>
      <w:r>
        <w:rPr>
          <w:spacing w:val="-6"/>
          <w:w w:val="113"/>
          <w:sz w:val="16"/>
          <w:szCs w:val="16"/>
        </w:rPr>
        <w:t>tw</w:t>
      </w:r>
      <w:r>
        <w:rPr>
          <w:w w:val="113"/>
          <w:sz w:val="16"/>
          <w:szCs w:val="16"/>
        </w:rPr>
        <w:t>ork</w:t>
      </w:r>
      <w:r>
        <w:rPr>
          <w:spacing w:val="35"/>
          <w:w w:val="113"/>
          <w:sz w:val="16"/>
          <w:szCs w:val="16"/>
        </w:rPr>
        <w:t xml:space="preserve"> </w:t>
      </w:r>
      <w:r>
        <w:rPr>
          <w:sz w:val="16"/>
          <w:szCs w:val="16"/>
        </w:rPr>
        <w:t xml:space="preserve">service </w:t>
      </w:r>
      <w:r>
        <w:rPr>
          <w:spacing w:val="37"/>
          <w:sz w:val="16"/>
          <w:szCs w:val="16"/>
        </w:rPr>
        <w:t xml:space="preserve"> </w:t>
      </w:r>
      <w:r>
        <w:rPr>
          <w:sz w:val="16"/>
          <w:szCs w:val="16"/>
        </w:rPr>
        <w:t xml:space="preserve">using </w:t>
      </w:r>
      <w:r>
        <w:rPr>
          <w:spacing w:val="35"/>
          <w:sz w:val="16"/>
          <w:szCs w:val="16"/>
        </w:rPr>
        <w:t xml:space="preserve"> </w:t>
      </w:r>
      <w:proofErr w:type="spellStart"/>
      <w:r>
        <w:rPr>
          <w:w w:val="113"/>
          <w:sz w:val="16"/>
          <w:szCs w:val="16"/>
        </w:rPr>
        <w:t>GridSim</w:t>
      </w:r>
      <w:proofErr w:type="spellEnd"/>
      <w:r>
        <w:rPr>
          <w:w w:val="113"/>
          <w:sz w:val="16"/>
          <w:szCs w:val="16"/>
        </w:rPr>
        <w:t xml:space="preserve">.   </w:t>
      </w:r>
      <w:r>
        <w:rPr>
          <w:sz w:val="16"/>
          <w:szCs w:val="16"/>
        </w:rPr>
        <w:t xml:space="preserve">In: </w:t>
      </w:r>
      <w:r>
        <w:rPr>
          <w:spacing w:val="20"/>
          <w:sz w:val="16"/>
          <w:szCs w:val="16"/>
        </w:rPr>
        <w:t xml:space="preserve"> </w:t>
      </w:r>
      <w:r>
        <w:rPr>
          <w:w w:val="111"/>
          <w:sz w:val="16"/>
          <w:szCs w:val="16"/>
        </w:rPr>
        <w:t>Pr</w:t>
      </w:r>
      <w:r>
        <w:rPr>
          <w:spacing w:val="6"/>
          <w:w w:val="111"/>
          <w:sz w:val="16"/>
          <w:szCs w:val="16"/>
        </w:rPr>
        <w:t>o</w:t>
      </w:r>
      <w:r>
        <w:rPr>
          <w:w w:val="111"/>
          <w:sz w:val="16"/>
          <w:szCs w:val="16"/>
        </w:rPr>
        <w:t>ceedings</w:t>
      </w:r>
      <w:r>
        <w:rPr>
          <w:spacing w:val="37"/>
          <w:w w:val="111"/>
          <w:sz w:val="16"/>
          <w:szCs w:val="16"/>
        </w:rPr>
        <w:t xml:space="preserve"> </w:t>
      </w:r>
      <w:r>
        <w:rPr>
          <w:sz w:val="16"/>
          <w:szCs w:val="16"/>
        </w:rPr>
        <w:t>of</w:t>
      </w:r>
      <w:r>
        <w:rPr>
          <w:spacing w:val="39"/>
          <w:sz w:val="16"/>
          <w:szCs w:val="16"/>
        </w:rPr>
        <w:t xml:space="preserve"> </w:t>
      </w:r>
      <w:proofErr w:type="gramStart"/>
      <w:r>
        <w:rPr>
          <w:sz w:val="16"/>
          <w:szCs w:val="16"/>
        </w:rPr>
        <w:t xml:space="preserve">the </w:t>
      </w:r>
      <w:r>
        <w:rPr>
          <w:spacing w:val="36"/>
          <w:sz w:val="16"/>
          <w:szCs w:val="16"/>
        </w:rPr>
        <w:t xml:space="preserve"> </w:t>
      </w:r>
      <w:r>
        <w:rPr>
          <w:sz w:val="16"/>
          <w:szCs w:val="16"/>
        </w:rPr>
        <w:t>6th</w:t>
      </w:r>
      <w:proofErr w:type="gramEnd"/>
      <w:r>
        <w:rPr>
          <w:sz w:val="16"/>
          <w:szCs w:val="16"/>
        </w:rPr>
        <w:t xml:space="preserve"> </w:t>
      </w:r>
      <w:r>
        <w:rPr>
          <w:spacing w:val="35"/>
          <w:sz w:val="16"/>
          <w:szCs w:val="16"/>
        </w:rPr>
        <w:t xml:space="preserve"> </w:t>
      </w:r>
      <w:r>
        <w:rPr>
          <w:w w:val="116"/>
          <w:sz w:val="16"/>
          <w:szCs w:val="16"/>
        </w:rPr>
        <w:t>I</w:t>
      </w:r>
      <w:r>
        <w:rPr>
          <w:spacing w:val="-4"/>
          <w:w w:val="116"/>
          <w:sz w:val="16"/>
          <w:szCs w:val="16"/>
        </w:rPr>
        <w:t>n</w:t>
      </w:r>
      <w:r>
        <w:rPr>
          <w:w w:val="120"/>
          <w:sz w:val="16"/>
          <w:szCs w:val="16"/>
        </w:rPr>
        <w:t>terna</w:t>
      </w:r>
      <w:r>
        <w:rPr>
          <w:w w:val="127"/>
          <w:sz w:val="16"/>
          <w:szCs w:val="16"/>
        </w:rPr>
        <w:t>ti</w:t>
      </w:r>
      <w:r>
        <w:rPr>
          <w:w w:val="105"/>
          <w:sz w:val="16"/>
          <w:szCs w:val="16"/>
        </w:rPr>
        <w:t>o</w:t>
      </w:r>
      <w:r>
        <w:rPr>
          <w:w w:val="115"/>
          <w:sz w:val="16"/>
          <w:szCs w:val="16"/>
        </w:rPr>
        <w:t xml:space="preserve">nal </w:t>
      </w:r>
      <w:r>
        <w:rPr>
          <w:w w:val="110"/>
          <w:sz w:val="16"/>
          <w:szCs w:val="16"/>
        </w:rPr>
        <w:t>Conference</w:t>
      </w:r>
      <w:r>
        <w:rPr>
          <w:spacing w:val="13"/>
          <w:w w:val="110"/>
          <w:sz w:val="16"/>
          <w:szCs w:val="16"/>
        </w:rPr>
        <w:t xml:space="preserve"> </w:t>
      </w:r>
      <w:r>
        <w:rPr>
          <w:sz w:val="16"/>
          <w:szCs w:val="16"/>
        </w:rPr>
        <w:t>on</w:t>
      </w:r>
      <w:r>
        <w:rPr>
          <w:spacing w:val="35"/>
          <w:sz w:val="16"/>
          <w:szCs w:val="16"/>
        </w:rPr>
        <w:t xml:space="preserve"> </w:t>
      </w:r>
      <w:r>
        <w:rPr>
          <w:w w:val="114"/>
          <w:sz w:val="16"/>
          <w:szCs w:val="16"/>
        </w:rPr>
        <w:t>I</w:t>
      </w:r>
      <w:r>
        <w:rPr>
          <w:spacing w:val="-5"/>
          <w:w w:val="114"/>
          <w:sz w:val="16"/>
          <w:szCs w:val="16"/>
        </w:rPr>
        <w:t>n</w:t>
      </w:r>
      <w:r>
        <w:rPr>
          <w:w w:val="114"/>
          <w:sz w:val="16"/>
          <w:szCs w:val="16"/>
        </w:rPr>
        <w:t>ternet</w:t>
      </w:r>
      <w:r>
        <w:rPr>
          <w:spacing w:val="40"/>
          <w:w w:val="114"/>
          <w:sz w:val="16"/>
          <w:szCs w:val="16"/>
        </w:rPr>
        <w:t xml:space="preserve"> </w:t>
      </w:r>
      <w:r>
        <w:rPr>
          <w:w w:val="114"/>
          <w:sz w:val="16"/>
          <w:szCs w:val="16"/>
        </w:rPr>
        <w:t>Computing</w:t>
      </w:r>
      <w:r>
        <w:rPr>
          <w:spacing w:val="19"/>
          <w:w w:val="114"/>
          <w:sz w:val="16"/>
          <w:szCs w:val="16"/>
        </w:rPr>
        <w:t xml:space="preserve"> </w:t>
      </w:r>
      <w:r>
        <w:rPr>
          <w:w w:val="114"/>
          <w:sz w:val="16"/>
          <w:szCs w:val="16"/>
        </w:rPr>
        <w:t>(2005)</w:t>
      </w:r>
    </w:p>
    <w:p w:rsidR="00C45AA3" w:rsidRPr="00DC4C15" w:rsidRDefault="00DC4C15">
      <w:pPr>
        <w:spacing w:before="5"/>
        <w:ind w:left="409" w:right="1844" w:hanging="309"/>
        <w:jc w:val="both"/>
        <w:rPr>
          <w:sz w:val="16"/>
          <w:szCs w:val="16"/>
          <w:lang w:val="fr-FR"/>
        </w:rPr>
        <w:sectPr w:rsidR="00C45AA3" w:rsidRPr="00DC4C15">
          <w:pgSz w:w="11920" w:h="16840"/>
          <w:pgMar w:top="1560" w:right="1680" w:bottom="280" w:left="1340" w:header="720" w:footer="720" w:gutter="0"/>
          <w:cols w:space="720"/>
        </w:sectPr>
      </w:pPr>
      <w:r w:rsidRPr="00DC4C15">
        <w:rPr>
          <w:sz w:val="16"/>
          <w:szCs w:val="16"/>
          <w:lang w:val="fr-FR"/>
        </w:rPr>
        <w:t xml:space="preserve">21. </w:t>
      </w:r>
      <w:r w:rsidRPr="00DC4C15">
        <w:rPr>
          <w:w w:val="113"/>
          <w:sz w:val="16"/>
          <w:szCs w:val="16"/>
          <w:lang w:val="fr-FR"/>
        </w:rPr>
        <w:t>TO</w:t>
      </w:r>
      <w:r w:rsidRPr="00DC4C15">
        <w:rPr>
          <w:spacing w:val="-4"/>
          <w:w w:val="113"/>
          <w:sz w:val="16"/>
          <w:szCs w:val="16"/>
          <w:lang w:val="fr-FR"/>
        </w:rPr>
        <w:t>R</w:t>
      </w:r>
      <w:r w:rsidRPr="00DC4C15">
        <w:rPr>
          <w:w w:val="113"/>
          <w:sz w:val="16"/>
          <w:szCs w:val="16"/>
          <w:lang w:val="fr-FR"/>
        </w:rPr>
        <w:t xml:space="preserve">QUE </w:t>
      </w:r>
      <w:r w:rsidRPr="00DC4C15">
        <w:rPr>
          <w:spacing w:val="7"/>
          <w:w w:val="113"/>
          <w:sz w:val="16"/>
          <w:szCs w:val="16"/>
          <w:lang w:val="fr-FR"/>
        </w:rPr>
        <w:t xml:space="preserve"> </w:t>
      </w:r>
      <w:proofErr w:type="spellStart"/>
      <w:r w:rsidRPr="00DC4C15">
        <w:rPr>
          <w:w w:val="113"/>
          <w:sz w:val="16"/>
          <w:szCs w:val="16"/>
          <w:lang w:val="fr-FR"/>
        </w:rPr>
        <w:t>resource</w:t>
      </w:r>
      <w:proofErr w:type="spellEnd"/>
      <w:r w:rsidRPr="00DC4C15">
        <w:rPr>
          <w:spacing w:val="25"/>
          <w:w w:val="113"/>
          <w:sz w:val="16"/>
          <w:szCs w:val="16"/>
          <w:lang w:val="fr-FR"/>
        </w:rPr>
        <w:t xml:space="preserve"> </w:t>
      </w:r>
      <w:proofErr w:type="gramStart"/>
      <w:r w:rsidRPr="00DC4C15">
        <w:rPr>
          <w:w w:val="113"/>
          <w:sz w:val="16"/>
          <w:szCs w:val="16"/>
          <w:lang w:val="fr-FR"/>
        </w:rPr>
        <w:t>manager</w:t>
      </w:r>
      <w:proofErr w:type="gramEnd"/>
      <w:r w:rsidRPr="00DC4C15">
        <w:rPr>
          <w:w w:val="113"/>
          <w:sz w:val="16"/>
          <w:szCs w:val="16"/>
          <w:lang w:val="fr-FR"/>
        </w:rPr>
        <w:t xml:space="preserve">.     </w:t>
      </w:r>
      <w:r w:rsidRPr="00DC4C15">
        <w:rPr>
          <w:spacing w:val="17"/>
          <w:w w:val="113"/>
          <w:sz w:val="16"/>
          <w:szCs w:val="16"/>
          <w:lang w:val="fr-FR"/>
        </w:rPr>
        <w:t xml:space="preserve"> </w:t>
      </w:r>
      <w:hyperlink r:id="rId30">
        <w:r w:rsidRPr="00DC4C15">
          <w:rPr>
            <w:spacing w:val="-5"/>
            <w:w w:val="117"/>
            <w:sz w:val="16"/>
            <w:szCs w:val="16"/>
            <w:lang w:val="fr-FR"/>
          </w:rPr>
          <w:t>h</w:t>
        </w:r>
        <w:r w:rsidRPr="00DC4C15">
          <w:rPr>
            <w:w w:val="122"/>
            <w:sz w:val="16"/>
            <w:szCs w:val="16"/>
            <w:lang w:val="fr-FR"/>
          </w:rPr>
          <w:t>ttp://www.adapti</w:t>
        </w:r>
        <w:r w:rsidRPr="00DC4C15">
          <w:rPr>
            <w:spacing w:val="-4"/>
            <w:w w:val="122"/>
            <w:sz w:val="16"/>
            <w:szCs w:val="16"/>
            <w:lang w:val="fr-FR"/>
          </w:rPr>
          <w:t>v</w:t>
        </w:r>
        <w:r w:rsidRPr="00DC4C15">
          <w:rPr>
            <w:w w:val="115"/>
            <w:sz w:val="16"/>
            <w:szCs w:val="16"/>
            <w:lang w:val="fr-FR"/>
          </w:rPr>
          <w:t>ecomputing.com/pr</w:t>
        </w:r>
        <w:r w:rsidRPr="00DC4C15">
          <w:rPr>
            <w:spacing w:val="6"/>
            <w:w w:val="115"/>
            <w:sz w:val="16"/>
            <w:szCs w:val="16"/>
            <w:lang w:val="fr-FR"/>
          </w:rPr>
          <w:t>o</w:t>
        </w:r>
        <w:r w:rsidRPr="00DC4C15">
          <w:rPr>
            <w:w w:val="122"/>
            <w:sz w:val="16"/>
            <w:szCs w:val="16"/>
            <w:lang w:val="fr-FR"/>
          </w:rPr>
          <w:t>ducts/o</w:t>
        </w:r>
        <w:r w:rsidRPr="00DC4C15">
          <w:rPr>
            <w:spacing w:val="5"/>
            <w:w w:val="117"/>
            <w:sz w:val="16"/>
            <w:szCs w:val="16"/>
            <w:lang w:val="fr-FR"/>
          </w:rPr>
          <w:t>p</w:t>
        </w:r>
      </w:hyperlink>
      <w:hyperlink>
        <w:r w:rsidRPr="00DC4C15">
          <w:rPr>
            <w:w w:val="110"/>
            <w:sz w:val="16"/>
            <w:szCs w:val="16"/>
            <w:lang w:val="fr-FR"/>
          </w:rPr>
          <w:t xml:space="preserve">en- </w:t>
        </w:r>
        <w:r w:rsidRPr="00DC4C15">
          <w:rPr>
            <w:w w:val="120"/>
            <w:sz w:val="16"/>
            <w:szCs w:val="16"/>
            <w:lang w:val="fr-FR"/>
          </w:rPr>
          <w:t>source/torque/</w:t>
        </w:r>
      </w:hyperlink>
    </w:p>
    <w:p w:rsidR="00C45AA3" w:rsidRPr="00DC4C15" w:rsidRDefault="00C45AA3">
      <w:pPr>
        <w:spacing w:before="1" w:line="180" w:lineRule="exact"/>
        <w:rPr>
          <w:sz w:val="19"/>
          <w:szCs w:val="19"/>
          <w:lang w:val="fr-FR"/>
        </w:rPr>
      </w:pPr>
    </w:p>
    <w:p w:rsidR="00C45AA3" w:rsidRDefault="00DC4C15">
      <w:pPr>
        <w:spacing w:before="30"/>
        <w:ind w:left="409" w:right="1841" w:hanging="309"/>
        <w:rPr>
          <w:sz w:val="16"/>
          <w:szCs w:val="16"/>
        </w:rPr>
      </w:pPr>
      <w:r>
        <w:rPr>
          <w:sz w:val="16"/>
          <w:szCs w:val="16"/>
        </w:rPr>
        <w:t xml:space="preserve">22. </w:t>
      </w:r>
      <w:r>
        <w:rPr>
          <w:spacing w:val="28"/>
          <w:sz w:val="16"/>
          <w:szCs w:val="16"/>
        </w:rPr>
        <w:t xml:space="preserve"> </w:t>
      </w:r>
      <w:proofErr w:type="spellStart"/>
      <w:r>
        <w:rPr>
          <w:w w:val="111"/>
          <w:sz w:val="16"/>
          <w:szCs w:val="16"/>
        </w:rPr>
        <w:t>Zerola</w:t>
      </w:r>
      <w:proofErr w:type="spellEnd"/>
      <w:r>
        <w:rPr>
          <w:w w:val="111"/>
          <w:sz w:val="16"/>
          <w:szCs w:val="16"/>
        </w:rPr>
        <w:t>,</w:t>
      </w:r>
      <w:r>
        <w:rPr>
          <w:spacing w:val="-2"/>
          <w:w w:val="111"/>
          <w:sz w:val="16"/>
          <w:szCs w:val="16"/>
        </w:rPr>
        <w:t xml:space="preserve"> </w:t>
      </w:r>
      <w:r>
        <w:rPr>
          <w:sz w:val="16"/>
          <w:szCs w:val="16"/>
        </w:rPr>
        <w:t>M.,</w:t>
      </w:r>
      <w:r>
        <w:rPr>
          <w:spacing w:val="27"/>
          <w:sz w:val="16"/>
          <w:szCs w:val="16"/>
        </w:rPr>
        <w:t xml:space="preserve"> </w:t>
      </w:r>
      <w:proofErr w:type="spellStart"/>
      <w:r>
        <w:rPr>
          <w:w w:val="120"/>
          <w:sz w:val="16"/>
          <w:szCs w:val="16"/>
        </w:rPr>
        <w:t>Lauret</w:t>
      </w:r>
      <w:proofErr w:type="spellEnd"/>
      <w:r>
        <w:rPr>
          <w:w w:val="120"/>
          <w:sz w:val="16"/>
          <w:szCs w:val="16"/>
        </w:rPr>
        <w:t>,</w:t>
      </w:r>
      <w:r>
        <w:rPr>
          <w:spacing w:val="-20"/>
          <w:w w:val="120"/>
          <w:sz w:val="16"/>
          <w:szCs w:val="16"/>
        </w:rPr>
        <w:t xml:space="preserve"> </w:t>
      </w:r>
      <w:r>
        <w:rPr>
          <w:w w:val="120"/>
          <w:sz w:val="16"/>
          <w:szCs w:val="16"/>
        </w:rPr>
        <w:t>J.,</w:t>
      </w:r>
      <w:r>
        <w:rPr>
          <w:spacing w:val="4"/>
          <w:w w:val="120"/>
          <w:sz w:val="16"/>
          <w:szCs w:val="16"/>
        </w:rPr>
        <w:t xml:space="preserve"> </w:t>
      </w:r>
      <w:proofErr w:type="spellStart"/>
      <w:r>
        <w:rPr>
          <w:w w:val="120"/>
          <w:sz w:val="16"/>
          <w:szCs w:val="16"/>
        </w:rPr>
        <w:t>Bartak</w:t>
      </w:r>
      <w:proofErr w:type="spellEnd"/>
      <w:r>
        <w:rPr>
          <w:w w:val="120"/>
          <w:sz w:val="16"/>
          <w:szCs w:val="16"/>
        </w:rPr>
        <w:t>,</w:t>
      </w:r>
      <w:r>
        <w:rPr>
          <w:spacing w:val="-10"/>
          <w:w w:val="120"/>
          <w:sz w:val="16"/>
          <w:szCs w:val="16"/>
        </w:rPr>
        <w:t xml:space="preserve"> </w:t>
      </w:r>
      <w:r>
        <w:rPr>
          <w:sz w:val="16"/>
          <w:szCs w:val="16"/>
        </w:rPr>
        <w:t>R.,</w:t>
      </w:r>
      <w:r>
        <w:rPr>
          <w:spacing w:val="34"/>
          <w:sz w:val="16"/>
          <w:szCs w:val="16"/>
        </w:rPr>
        <w:t xml:space="preserve"> </w:t>
      </w:r>
      <w:r>
        <w:rPr>
          <w:spacing w:val="-89"/>
          <w:w w:val="105"/>
          <w:sz w:val="16"/>
          <w:szCs w:val="16"/>
        </w:rPr>
        <w:t>S</w:t>
      </w:r>
      <w:r>
        <w:rPr>
          <w:spacing w:val="5"/>
          <w:w w:val="158"/>
          <w:position w:val="4"/>
          <w:sz w:val="16"/>
          <w:szCs w:val="16"/>
        </w:rPr>
        <w:t>ˇ</w:t>
      </w:r>
      <w:proofErr w:type="spellStart"/>
      <w:r>
        <w:rPr>
          <w:w w:val="115"/>
          <w:sz w:val="16"/>
          <w:szCs w:val="16"/>
        </w:rPr>
        <w:t>u</w:t>
      </w:r>
      <w:r>
        <w:rPr>
          <w:spacing w:val="-4"/>
          <w:w w:val="115"/>
          <w:sz w:val="16"/>
          <w:szCs w:val="16"/>
        </w:rPr>
        <w:t>m</w:t>
      </w:r>
      <w:r>
        <w:rPr>
          <w:spacing w:val="5"/>
          <w:w w:val="117"/>
          <w:sz w:val="16"/>
          <w:szCs w:val="16"/>
        </w:rPr>
        <w:t>b</w:t>
      </w:r>
      <w:r>
        <w:rPr>
          <w:w w:val="116"/>
          <w:sz w:val="16"/>
          <w:szCs w:val="16"/>
        </w:rPr>
        <w:t>era</w:t>
      </w:r>
      <w:proofErr w:type="spellEnd"/>
      <w:r>
        <w:rPr>
          <w:w w:val="116"/>
          <w:sz w:val="16"/>
          <w:szCs w:val="16"/>
        </w:rPr>
        <w:t>,</w:t>
      </w:r>
      <w:r>
        <w:rPr>
          <w:spacing w:val="2"/>
          <w:sz w:val="16"/>
          <w:szCs w:val="16"/>
        </w:rPr>
        <w:t xml:space="preserve"> </w:t>
      </w:r>
      <w:r>
        <w:rPr>
          <w:sz w:val="16"/>
          <w:szCs w:val="16"/>
        </w:rPr>
        <w:t>M.:</w:t>
      </w:r>
      <w:r>
        <w:rPr>
          <w:spacing w:val="22"/>
          <w:sz w:val="16"/>
          <w:szCs w:val="16"/>
        </w:rPr>
        <w:t xml:space="preserve"> </w:t>
      </w:r>
      <w:r>
        <w:rPr>
          <w:sz w:val="16"/>
          <w:szCs w:val="16"/>
        </w:rPr>
        <w:t>One</w:t>
      </w:r>
      <w:r>
        <w:rPr>
          <w:spacing w:val="34"/>
          <w:sz w:val="16"/>
          <w:szCs w:val="16"/>
        </w:rPr>
        <w:t xml:space="preserve"> </w:t>
      </w:r>
      <w:r>
        <w:rPr>
          <w:sz w:val="16"/>
          <w:szCs w:val="16"/>
        </w:rPr>
        <w:t>cli</w:t>
      </w:r>
      <w:r>
        <w:rPr>
          <w:spacing w:val="-5"/>
          <w:sz w:val="16"/>
          <w:szCs w:val="16"/>
        </w:rPr>
        <w:t>c</w:t>
      </w:r>
      <w:r>
        <w:rPr>
          <w:sz w:val="16"/>
          <w:szCs w:val="16"/>
        </w:rPr>
        <w:t>k</w:t>
      </w:r>
      <w:r>
        <w:rPr>
          <w:spacing w:val="25"/>
          <w:sz w:val="16"/>
          <w:szCs w:val="16"/>
        </w:rPr>
        <w:t xml:space="preserve"> </w:t>
      </w:r>
      <w:r>
        <w:rPr>
          <w:w w:val="117"/>
          <w:sz w:val="16"/>
          <w:szCs w:val="16"/>
        </w:rPr>
        <w:t>dataset</w:t>
      </w:r>
      <w:r>
        <w:rPr>
          <w:spacing w:val="13"/>
          <w:w w:val="117"/>
          <w:sz w:val="16"/>
          <w:szCs w:val="16"/>
        </w:rPr>
        <w:t xml:space="preserve"> </w:t>
      </w:r>
      <w:r>
        <w:rPr>
          <w:w w:val="117"/>
          <w:sz w:val="16"/>
          <w:szCs w:val="16"/>
        </w:rPr>
        <w:t>transfer:</w:t>
      </w:r>
      <w:r>
        <w:rPr>
          <w:spacing w:val="-14"/>
          <w:w w:val="117"/>
          <w:sz w:val="16"/>
          <w:szCs w:val="16"/>
        </w:rPr>
        <w:t xml:space="preserve"> </w:t>
      </w:r>
      <w:r>
        <w:rPr>
          <w:w w:val="117"/>
          <w:sz w:val="16"/>
          <w:szCs w:val="16"/>
        </w:rPr>
        <w:t>t</w:t>
      </w:r>
      <w:r>
        <w:rPr>
          <w:spacing w:val="-6"/>
          <w:w w:val="117"/>
          <w:sz w:val="16"/>
          <w:szCs w:val="16"/>
        </w:rPr>
        <w:t>ow</w:t>
      </w:r>
      <w:r>
        <w:rPr>
          <w:w w:val="117"/>
          <w:sz w:val="16"/>
          <w:szCs w:val="16"/>
        </w:rPr>
        <w:t>ard</w:t>
      </w:r>
      <w:r>
        <w:rPr>
          <w:spacing w:val="-8"/>
          <w:w w:val="117"/>
          <w:sz w:val="16"/>
          <w:szCs w:val="16"/>
        </w:rPr>
        <w:t xml:space="preserve"> </w:t>
      </w:r>
      <w:r>
        <w:rPr>
          <w:w w:val="104"/>
          <w:sz w:val="16"/>
          <w:szCs w:val="16"/>
        </w:rPr>
        <w:t>efficie</w:t>
      </w:r>
      <w:r>
        <w:rPr>
          <w:spacing w:val="-4"/>
          <w:w w:val="104"/>
          <w:sz w:val="16"/>
          <w:szCs w:val="16"/>
        </w:rPr>
        <w:t>n</w:t>
      </w:r>
      <w:r>
        <w:rPr>
          <w:w w:val="148"/>
          <w:sz w:val="16"/>
          <w:szCs w:val="16"/>
        </w:rPr>
        <w:t xml:space="preserve">t </w:t>
      </w:r>
      <w:r>
        <w:rPr>
          <w:w w:val="110"/>
          <w:sz w:val="16"/>
          <w:szCs w:val="16"/>
        </w:rPr>
        <w:t>coupling</w:t>
      </w:r>
      <w:r>
        <w:rPr>
          <w:spacing w:val="6"/>
          <w:w w:val="110"/>
          <w:sz w:val="16"/>
          <w:szCs w:val="16"/>
        </w:rPr>
        <w:t xml:space="preserve"> </w:t>
      </w:r>
      <w:r>
        <w:rPr>
          <w:sz w:val="16"/>
          <w:szCs w:val="16"/>
        </w:rPr>
        <w:t>of</w:t>
      </w:r>
      <w:r>
        <w:rPr>
          <w:spacing w:val="13"/>
          <w:sz w:val="16"/>
          <w:szCs w:val="16"/>
        </w:rPr>
        <w:t xml:space="preserve"> </w:t>
      </w:r>
      <w:r>
        <w:rPr>
          <w:w w:val="114"/>
          <w:sz w:val="16"/>
          <w:szCs w:val="16"/>
        </w:rPr>
        <w:t>distributed</w:t>
      </w:r>
      <w:r>
        <w:rPr>
          <w:spacing w:val="32"/>
          <w:w w:val="114"/>
          <w:sz w:val="16"/>
          <w:szCs w:val="16"/>
        </w:rPr>
        <w:t xml:space="preserve"> </w:t>
      </w:r>
      <w:r>
        <w:rPr>
          <w:w w:val="114"/>
          <w:sz w:val="16"/>
          <w:szCs w:val="16"/>
        </w:rPr>
        <w:t>storage</w:t>
      </w:r>
      <w:r>
        <w:rPr>
          <w:spacing w:val="4"/>
          <w:w w:val="114"/>
          <w:sz w:val="16"/>
          <w:szCs w:val="16"/>
        </w:rPr>
        <w:t xml:space="preserve"> </w:t>
      </w:r>
      <w:r>
        <w:rPr>
          <w:w w:val="114"/>
          <w:sz w:val="16"/>
          <w:szCs w:val="16"/>
        </w:rPr>
        <w:t>resources</w:t>
      </w:r>
      <w:r>
        <w:rPr>
          <w:spacing w:val="-19"/>
          <w:w w:val="114"/>
          <w:sz w:val="16"/>
          <w:szCs w:val="16"/>
        </w:rPr>
        <w:t xml:space="preserve"> </w:t>
      </w:r>
      <w:proofErr w:type="gramStart"/>
      <w:r>
        <w:rPr>
          <w:sz w:val="16"/>
          <w:szCs w:val="16"/>
        </w:rPr>
        <w:t xml:space="preserve">and </w:t>
      </w:r>
      <w:r>
        <w:rPr>
          <w:spacing w:val="12"/>
          <w:sz w:val="16"/>
          <w:szCs w:val="16"/>
        </w:rPr>
        <w:t xml:space="preserve"> </w:t>
      </w:r>
      <w:r>
        <w:rPr>
          <w:w w:val="116"/>
          <w:sz w:val="16"/>
          <w:szCs w:val="16"/>
        </w:rPr>
        <w:t>CPUs</w:t>
      </w:r>
      <w:proofErr w:type="gramEnd"/>
      <w:r>
        <w:rPr>
          <w:w w:val="116"/>
          <w:sz w:val="16"/>
          <w:szCs w:val="16"/>
        </w:rPr>
        <w:t>.</w:t>
      </w:r>
      <w:r>
        <w:rPr>
          <w:spacing w:val="13"/>
          <w:w w:val="116"/>
          <w:sz w:val="16"/>
          <w:szCs w:val="16"/>
        </w:rPr>
        <w:t xml:space="preserve"> </w:t>
      </w:r>
      <w:r>
        <w:rPr>
          <w:w w:val="116"/>
          <w:sz w:val="16"/>
          <w:szCs w:val="16"/>
        </w:rPr>
        <w:t>Journal</w:t>
      </w:r>
      <w:r>
        <w:rPr>
          <w:spacing w:val="13"/>
          <w:w w:val="116"/>
          <w:sz w:val="16"/>
          <w:szCs w:val="16"/>
        </w:rPr>
        <w:t xml:space="preserve"> </w:t>
      </w:r>
      <w:r>
        <w:rPr>
          <w:sz w:val="16"/>
          <w:szCs w:val="16"/>
        </w:rPr>
        <w:t>of</w:t>
      </w:r>
      <w:r>
        <w:rPr>
          <w:spacing w:val="13"/>
          <w:sz w:val="16"/>
          <w:szCs w:val="16"/>
        </w:rPr>
        <w:t xml:space="preserve"> </w:t>
      </w:r>
      <w:r>
        <w:rPr>
          <w:w w:val="110"/>
          <w:sz w:val="16"/>
          <w:szCs w:val="16"/>
        </w:rPr>
        <w:t>P</w:t>
      </w:r>
      <w:r>
        <w:rPr>
          <w:spacing w:val="-4"/>
          <w:w w:val="110"/>
          <w:sz w:val="16"/>
          <w:szCs w:val="16"/>
        </w:rPr>
        <w:t>h</w:t>
      </w:r>
      <w:r>
        <w:rPr>
          <w:w w:val="110"/>
          <w:sz w:val="16"/>
          <w:szCs w:val="16"/>
        </w:rPr>
        <w:t>ysics:</w:t>
      </w:r>
      <w:r>
        <w:rPr>
          <w:spacing w:val="17"/>
          <w:w w:val="110"/>
          <w:sz w:val="16"/>
          <w:szCs w:val="16"/>
        </w:rPr>
        <w:t xml:space="preserve"> </w:t>
      </w:r>
      <w:r>
        <w:rPr>
          <w:w w:val="110"/>
          <w:sz w:val="16"/>
          <w:szCs w:val="16"/>
        </w:rPr>
        <w:t>Conference</w:t>
      </w:r>
      <w:r>
        <w:rPr>
          <w:spacing w:val="6"/>
          <w:w w:val="110"/>
          <w:sz w:val="16"/>
          <w:szCs w:val="16"/>
        </w:rPr>
        <w:t xml:space="preserve"> </w:t>
      </w:r>
      <w:r>
        <w:rPr>
          <w:w w:val="110"/>
          <w:sz w:val="16"/>
          <w:szCs w:val="16"/>
        </w:rPr>
        <w:t>Series</w:t>
      </w:r>
    </w:p>
    <w:p w:rsidR="00C45AA3" w:rsidRDefault="00DC4C15">
      <w:pPr>
        <w:ind w:left="409"/>
        <w:rPr>
          <w:sz w:val="16"/>
          <w:szCs w:val="16"/>
        </w:rPr>
      </w:pPr>
      <w:r>
        <w:rPr>
          <w:w w:val="111"/>
          <w:sz w:val="16"/>
          <w:szCs w:val="16"/>
        </w:rPr>
        <w:t>368(012022)</w:t>
      </w:r>
      <w:r>
        <w:rPr>
          <w:spacing w:val="25"/>
          <w:w w:val="111"/>
          <w:sz w:val="16"/>
          <w:szCs w:val="16"/>
        </w:rPr>
        <w:t xml:space="preserve"> </w:t>
      </w:r>
      <w:r>
        <w:rPr>
          <w:w w:val="111"/>
          <w:sz w:val="16"/>
          <w:szCs w:val="16"/>
        </w:rPr>
        <w:t>(2012)</w:t>
      </w:r>
    </w:p>
    <w:p w:rsidR="00C45AA3" w:rsidRDefault="00DC4C15">
      <w:pPr>
        <w:ind w:left="100"/>
        <w:rPr>
          <w:sz w:val="16"/>
          <w:szCs w:val="16"/>
        </w:rPr>
      </w:pPr>
      <w:r>
        <w:rPr>
          <w:sz w:val="16"/>
          <w:szCs w:val="16"/>
        </w:rPr>
        <w:t xml:space="preserve">23. </w:t>
      </w:r>
      <w:r>
        <w:rPr>
          <w:spacing w:val="28"/>
          <w:sz w:val="16"/>
          <w:szCs w:val="16"/>
        </w:rPr>
        <w:t xml:space="preserve"> </w:t>
      </w:r>
      <w:proofErr w:type="gramStart"/>
      <w:r>
        <w:rPr>
          <w:sz w:val="16"/>
          <w:szCs w:val="16"/>
        </w:rPr>
        <w:t xml:space="preserve">Disk </w:t>
      </w:r>
      <w:r>
        <w:rPr>
          <w:spacing w:val="7"/>
          <w:sz w:val="16"/>
          <w:szCs w:val="16"/>
        </w:rPr>
        <w:t xml:space="preserve"> </w:t>
      </w:r>
      <w:r>
        <w:rPr>
          <w:spacing w:val="5"/>
          <w:sz w:val="16"/>
          <w:szCs w:val="16"/>
        </w:rPr>
        <w:t>po</w:t>
      </w:r>
      <w:r>
        <w:rPr>
          <w:sz w:val="16"/>
          <w:szCs w:val="16"/>
        </w:rPr>
        <w:t>ol</w:t>
      </w:r>
      <w:proofErr w:type="gramEnd"/>
      <w:r>
        <w:rPr>
          <w:spacing w:val="40"/>
          <w:sz w:val="16"/>
          <w:szCs w:val="16"/>
        </w:rPr>
        <w:t xml:space="preserve"> </w:t>
      </w:r>
      <w:r>
        <w:rPr>
          <w:w w:val="115"/>
          <w:sz w:val="16"/>
          <w:szCs w:val="16"/>
        </w:rPr>
        <w:t>manager</w:t>
      </w:r>
      <w:r>
        <w:rPr>
          <w:spacing w:val="5"/>
          <w:w w:val="115"/>
          <w:sz w:val="16"/>
          <w:szCs w:val="16"/>
        </w:rPr>
        <w:t xml:space="preserve"> </w:t>
      </w:r>
      <w:r>
        <w:rPr>
          <w:w w:val="115"/>
          <w:sz w:val="16"/>
          <w:szCs w:val="16"/>
        </w:rPr>
        <w:t>(DPM).</w:t>
      </w:r>
      <w:r>
        <w:rPr>
          <w:spacing w:val="36"/>
          <w:w w:val="115"/>
          <w:sz w:val="16"/>
          <w:szCs w:val="16"/>
        </w:rPr>
        <w:t xml:space="preserve"> </w:t>
      </w:r>
      <w:r>
        <w:rPr>
          <w:spacing w:val="-5"/>
          <w:w w:val="117"/>
          <w:sz w:val="16"/>
          <w:szCs w:val="16"/>
        </w:rPr>
        <w:t>h</w:t>
      </w:r>
      <w:r>
        <w:rPr>
          <w:w w:val="129"/>
          <w:sz w:val="16"/>
          <w:szCs w:val="16"/>
        </w:rPr>
        <w:t>ttps://sv</w:t>
      </w:r>
      <w:r>
        <w:rPr>
          <w:spacing w:val="-4"/>
          <w:w w:val="129"/>
          <w:sz w:val="16"/>
          <w:szCs w:val="16"/>
        </w:rPr>
        <w:t>n</w:t>
      </w:r>
      <w:r>
        <w:rPr>
          <w:spacing w:val="-5"/>
          <w:w w:val="105"/>
          <w:sz w:val="16"/>
          <w:szCs w:val="16"/>
        </w:rPr>
        <w:t>w</w:t>
      </w:r>
      <w:r>
        <w:rPr>
          <w:w w:val="112"/>
          <w:sz w:val="16"/>
          <w:szCs w:val="16"/>
        </w:rPr>
        <w:t>eb.cern.</w:t>
      </w:r>
      <w:r>
        <w:rPr>
          <w:spacing w:val="-4"/>
          <w:w w:val="112"/>
          <w:sz w:val="16"/>
          <w:szCs w:val="16"/>
        </w:rPr>
        <w:t>c</w:t>
      </w:r>
      <w:r>
        <w:rPr>
          <w:w w:val="139"/>
          <w:sz w:val="16"/>
          <w:szCs w:val="16"/>
        </w:rPr>
        <w:t>h/tr</w:t>
      </w:r>
      <w:r>
        <w:rPr>
          <w:w w:val="119"/>
          <w:sz w:val="16"/>
          <w:szCs w:val="16"/>
        </w:rPr>
        <w:t>ac/lcgdm/wiki/Dpm</w:t>
      </w:r>
    </w:p>
    <w:p w:rsidR="00C45AA3" w:rsidRDefault="00DC4C15">
      <w:pPr>
        <w:ind w:left="100"/>
        <w:rPr>
          <w:sz w:val="16"/>
          <w:szCs w:val="16"/>
        </w:rPr>
      </w:pPr>
      <w:r>
        <w:rPr>
          <w:sz w:val="16"/>
          <w:szCs w:val="16"/>
        </w:rPr>
        <w:t xml:space="preserve">24. </w:t>
      </w:r>
      <w:r>
        <w:rPr>
          <w:spacing w:val="28"/>
          <w:sz w:val="16"/>
          <w:szCs w:val="16"/>
        </w:rPr>
        <w:t xml:space="preserve"> </w:t>
      </w:r>
      <w:r>
        <w:rPr>
          <w:w w:val="116"/>
          <w:sz w:val="16"/>
          <w:szCs w:val="16"/>
        </w:rPr>
        <w:t>Korea</w:t>
      </w:r>
      <w:r>
        <w:rPr>
          <w:spacing w:val="-1"/>
          <w:w w:val="116"/>
          <w:sz w:val="16"/>
          <w:szCs w:val="16"/>
        </w:rPr>
        <w:t xml:space="preserve"> </w:t>
      </w:r>
      <w:r>
        <w:rPr>
          <w:w w:val="116"/>
          <w:sz w:val="16"/>
          <w:szCs w:val="16"/>
        </w:rPr>
        <w:t>institute</w:t>
      </w:r>
      <w:r>
        <w:rPr>
          <w:spacing w:val="31"/>
          <w:w w:val="116"/>
          <w:sz w:val="16"/>
          <w:szCs w:val="16"/>
        </w:rPr>
        <w:t xml:space="preserve"> </w:t>
      </w:r>
      <w:r>
        <w:rPr>
          <w:sz w:val="16"/>
          <w:szCs w:val="16"/>
        </w:rPr>
        <w:t>of</w:t>
      </w:r>
      <w:r>
        <w:rPr>
          <w:spacing w:val="20"/>
          <w:sz w:val="16"/>
          <w:szCs w:val="16"/>
        </w:rPr>
        <w:t xml:space="preserve"> </w:t>
      </w:r>
      <w:proofErr w:type="gramStart"/>
      <w:r>
        <w:rPr>
          <w:sz w:val="16"/>
          <w:szCs w:val="16"/>
        </w:rPr>
        <w:t xml:space="preserve">science </w:t>
      </w:r>
      <w:r>
        <w:rPr>
          <w:spacing w:val="14"/>
          <w:sz w:val="16"/>
          <w:szCs w:val="16"/>
        </w:rPr>
        <w:t xml:space="preserve"> </w:t>
      </w:r>
      <w:r>
        <w:rPr>
          <w:sz w:val="16"/>
          <w:szCs w:val="16"/>
        </w:rPr>
        <w:t>and</w:t>
      </w:r>
      <w:proofErr w:type="gramEnd"/>
      <w:r>
        <w:rPr>
          <w:sz w:val="16"/>
          <w:szCs w:val="16"/>
        </w:rPr>
        <w:t xml:space="preserve"> </w:t>
      </w:r>
      <w:r>
        <w:rPr>
          <w:spacing w:val="19"/>
          <w:sz w:val="16"/>
          <w:szCs w:val="16"/>
        </w:rPr>
        <w:t xml:space="preserve"> </w:t>
      </w:r>
      <w:r>
        <w:rPr>
          <w:w w:val="112"/>
          <w:sz w:val="16"/>
          <w:szCs w:val="16"/>
        </w:rPr>
        <w:t>te</w:t>
      </w:r>
      <w:r>
        <w:rPr>
          <w:spacing w:val="-6"/>
          <w:w w:val="112"/>
          <w:sz w:val="16"/>
          <w:szCs w:val="16"/>
        </w:rPr>
        <w:t>c</w:t>
      </w:r>
      <w:r>
        <w:rPr>
          <w:w w:val="112"/>
          <w:sz w:val="16"/>
          <w:szCs w:val="16"/>
        </w:rPr>
        <w:t>hnology</w:t>
      </w:r>
      <w:r>
        <w:rPr>
          <w:spacing w:val="10"/>
          <w:w w:val="112"/>
          <w:sz w:val="16"/>
          <w:szCs w:val="16"/>
        </w:rPr>
        <w:t xml:space="preserve"> </w:t>
      </w:r>
      <w:r>
        <w:rPr>
          <w:w w:val="112"/>
          <w:sz w:val="16"/>
          <w:szCs w:val="16"/>
        </w:rPr>
        <w:t>information</w:t>
      </w:r>
      <w:r>
        <w:rPr>
          <w:spacing w:val="26"/>
          <w:w w:val="112"/>
          <w:sz w:val="16"/>
          <w:szCs w:val="16"/>
        </w:rPr>
        <w:t xml:space="preserve"> </w:t>
      </w:r>
      <w:r>
        <w:rPr>
          <w:w w:val="112"/>
          <w:sz w:val="16"/>
          <w:szCs w:val="16"/>
        </w:rPr>
        <w:t>KISTI.</w:t>
      </w:r>
      <w:r>
        <w:rPr>
          <w:spacing w:val="41"/>
          <w:w w:val="112"/>
          <w:sz w:val="16"/>
          <w:szCs w:val="16"/>
        </w:rPr>
        <w:t xml:space="preserve"> </w:t>
      </w:r>
      <w:hyperlink r:id="rId31">
        <w:proofErr w:type="gramStart"/>
        <w:r>
          <w:rPr>
            <w:spacing w:val="-5"/>
            <w:w w:val="117"/>
            <w:sz w:val="16"/>
            <w:szCs w:val="16"/>
          </w:rPr>
          <w:t>h</w:t>
        </w:r>
        <w:proofErr w:type="gramEnd"/>
      </w:hyperlink>
      <w:hyperlink>
        <w:r>
          <w:rPr>
            <w:w w:val="126"/>
            <w:sz w:val="16"/>
            <w:szCs w:val="16"/>
          </w:rPr>
          <w:t>ttp://en.kisti.re.kr/</w:t>
        </w:r>
      </w:hyperlink>
    </w:p>
    <w:p w:rsidR="00C45AA3" w:rsidRDefault="00DC4C15">
      <w:pPr>
        <w:ind w:left="100"/>
        <w:rPr>
          <w:sz w:val="16"/>
          <w:szCs w:val="16"/>
        </w:rPr>
      </w:pPr>
      <w:r>
        <w:rPr>
          <w:sz w:val="16"/>
          <w:szCs w:val="16"/>
        </w:rPr>
        <w:t xml:space="preserve">25. </w:t>
      </w:r>
      <w:r>
        <w:rPr>
          <w:spacing w:val="28"/>
          <w:sz w:val="16"/>
          <w:szCs w:val="16"/>
        </w:rPr>
        <w:t xml:space="preserve"> </w:t>
      </w:r>
      <w:r>
        <w:rPr>
          <w:spacing w:val="-6"/>
          <w:w w:val="116"/>
          <w:sz w:val="16"/>
          <w:szCs w:val="16"/>
        </w:rPr>
        <w:t>P</w:t>
      </w:r>
      <w:r>
        <w:rPr>
          <w:w w:val="116"/>
          <w:sz w:val="16"/>
          <w:szCs w:val="16"/>
        </w:rPr>
        <w:t>ortable</w:t>
      </w:r>
      <w:r>
        <w:rPr>
          <w:spacing w:val="25"/>
          <w:w w:val="116"/>
          <w:sz w:val="16"/>
          <w:szCs w:val="16"/>
        </w:rPr>
        <w:t xml:space="preserve"> </w:t>
      </w:r>
      <w:r>
        <w:rPr>
          <w:w w:val="116"/>
          <w:sz w:val="16"/>
          <w:szCs w:val="16"/>
        </w:rPr>
        <w:t>bat</w:t>
      </w:r>
      <w:r>
        <w:rPr>
          <w:spacing w:val="-6"/>
          <w:w w:val="116"/>
          <w:sz w:val="16"/>
          <w:szCs w:val="16"/>
        </w:rPr>
        <w:t>c</w:t>
      </w:r>
      <w:r>
        <w:rPr>
          <w:w w:val="116"/>
          <w:sz w:val="16"/>
          <w:szCs w:val="16"/>
        </w:rPr>
        <w:t>h</w:t>
      </w:r>
      <w:r>
        <w:rPr>
          <w:spacing w:val="22"/>
          <w:w w:val="116"/>
          <w:sz w:val="16"/>
          <w:szCs w:val="16"/>
        </w:rPr>
        <w:t xml:space="preserve"> </w:t>
      </w:r>
      <w:r>
        <w:rPr>
          <w:w w:val="116"/>
          <w:sz w:val="16"/>
          <w:szCs w:val="16"/>
        </w:rPr>
        <w:t>system</w:t>
      </w:r>
      <w:r>
        <w:rPr>
          <w:spacing w:val="-3"/>
          <w:w w:val="116"/>
          <w:sz w:val="16"/>
          <w:szCs w:val="16"/>
        </w:rPr>
        <w:t xml:space="preserve"> </w:t>
      </w:r>
      <w:r>
        <w:rPr>
          <w:w w:val="116"/>
          <w:sz w:val="16"/>
          <w:szCs w:val="16"/>
        </w:rPr>
        <w:t>(PBS).</w:t>
      </w:r>
      <w:r>
        <w:rPr>
          <w:spacing w:val="33"/>
          <w:w w:val="116"/>
          <w:sz w:val="16"/>
          <w:szCs w:val="16"/>
        </w:rPr>
        <w:t xml:space="preserve"> </w:t>
      </w:r>
      <w:hyperlink r:id="rId32">
        <w:r>
          <w:rPr>
            <w:spacing w:val="-5"/>
            <w:w w:val="117"/>
            <w:sz w:val="16"/>
            <w:szCs w:val="16"/>
          </w:rPr>
          <w:t>h</w:t>
        </w:r>
        <w:r>
          <w:rPr>
            <w:w w:val="120"/>
            <w:sz w:val="16"/>
            <w:szCs w:val="16"/>
          </w:rPr>
          <w:t>ttp://www.pbs</w:t>
        </w:r>
        <w:r>
          <w:rPr>
            <w:spacing w:val="-4"/>
            <w:w w:val="120"/>
            <w:sz w:val="16"/>
            <w:szCs w:val="16"/>
          </w:rPr>
          <w:t>w</w:t>
        </w:r>
      </w:hyperlink>
      <w:hyperlink>
        <w:r>
          <w:rPr>
            <w:w w:val="116"/>
            <w:sz w:val="16"/>
            <w:szCs w:val="16"/>
          </w:rPr>
          <w:t>orks.com/</w:t>
        </w:r>
      </w:hyperlink>
    </w:p>
    <w:p w:rsidR="00C45AA3" w:rsidRDefault="00DC4C15">
      <w:pPr>
        <w:ind w:left="100"/>
        <w:rPr>
          <w:sz w:val="16"/>
          <w:szCs w:val="16"/>
        </w:rPr>
      </w:pPr>
      <w:r>
        <w:rPr>
          <w:sz w:val="16"/>
          <w:szCs w:val="16"/>
        </w:rPr>
        <w:t xml:space="preserve">26. </w:t>
      </w:r>
      <w:r>
        <w:rPr>
          <w:spacing w:val="28"/>
          <w:sz w:val="16"/>
          <w:szCs w:val="16"/>
        </w:rPr>
        <w:t xml:space="preserve"> </w:t>
      </w:r>
      <w:proofErr w:type="spellStart"/>
      <w:r>
        <w:rPr>
          <w:w w:val="114"/>
          <w:sz w:val="16"/>
          <w:szCs w:val="16"/>
        </w:rPr>
        <w:t>Xr</w:t>
      </w:r>
      <w:r>
        <w:rPr>
          <w:spacing w:val="6"/>
          <w:w w:val="114"/>
          <w:sz w:val="16"/>
          <w:szCs w:val="16"/>
        </w:rPr>
        <w:t>o</w:t>
      </w:r>
      <w:r>
        <w:rPr>
          <w:w w:val="114"/>
          <w:sz w:val="16"/>
          <w:szCs w:val="16"/>
        </w:rPr>
        <w:t>otd</w:t>
      </w:r>
      <w:proofErr w:type="spellEnd"/>
      <w:r>
        <w:rPr>
          <w:w w:val="114"/>
          <w:sz w:val="16"/>
          <w:szCs w:val="16"/>
        </w:rPr>
        <w:t>.</w:t>
      </w:r>
      <w:r>
        <w:rPr>
          <w:spacing w:val="33"/>
          <w:w w:val="114"/>
          <w:sz w:val="16"/>
          <w:szCs w:val="16"/>
        </w:rPr>
        <w:t xml:space="preserve"> </w:t>
      </w:r>
      <w:hyperlink r:id="rId33">
        <w:r>
          <w:rPr>
            <w:spacing w:val="-5"/>
            <w:w w:val="117"/>
            <w:sz w:val="16"/>
            <w:szCs w:val="16"/>
          </w:rPr>
          <w:t>h</w:t>
        </w:r>
        <w:r>
          <w:rPr>
            <w:w w:val="132"/>
            <w:sz w:val="16"/>
            <w:szCs w:val="16"/>
          </w:rPr>
          <w:t>ttp://xr</w:t>
        </w:r>
        <w:r>
          <w:rPr>
            <w:spacing w:val="5"/>
            <w:w w:val="132"/>
            <w:sz w:val="16"/>
            <w:szCs w:val="16"/>
          </w:rPr>
          <w:t>o</w:t>
        </w:r>
      </w:hyperlink>
      <w:hyperlink>
        <w:r>
          <w:rPr>
            <w:w w:val="117"/>
            <w:sz w:val="16"/>
            <w:szCs w:val="16"/>
          </w:rPr>
          <w:t>otd.slac.stanford.edu/</w:t>
        </w:r>
      </w:hyperlink>
    </w:p>
    <w:p w:rsidR="00C45AA3" w:rsidRDefault="00DC4C15">
      <w:pPr>
        <w:ind w:left="409" w:right="1844" w:hanging="309"/>
        <w:rPr>
          <w:sz w:val="16"/>
          <w:szCs w:val="16"/>
        </w:rPr>
      </w:pPr>
      <w:r>
        <w:rPr>
          <w:sz w:val="16"/>
          <w:szCs w:val="16"/>
        </w:rPr>
        <w:t xml:space="preserve">27. </w:t>
      </w:r>
      <w:r>
        <w:rPr>
          <w:spacing w:val="28"/>
          <w:sz w:val="16"/>
          <w:szCs w:val="16"/>
        </w:rPr>
        <w:t xml:space="preserve"> </w:t>
      </w:r>
      <w:proofErr w:type="spellStart"/>
      <w:r>
        <w:rPr>
          <w:w w:val="121"/>
          <w:sz w:val="16"/>
          <w:szCs w:val="16"/>
        </w:rPr>
        <w:t>JGraphT</w:t>
      </w:r>
      <w:proofErr w:type="spellEnd"/>
      <w:r>
        <w:rPr>
          <w:spacing w:val="14"/>
          <w:w w:val="121"/>
          <w:sz w:val="16"/>
          <w:szCs w:val="16"/>
        </w:rPr>
        <w:t xml:space="preserve"> </w:t>
      </w:r>
      <w:r>
        <w:rPr>
          <w:sz w:val="16"/>
          <w:szCs w:val="16"/>
        </w:rPr>
        <w:t>a</w:t>
      </w:r>
      <w:r>
        <w:rPr>
          <w:spacing w:val="35"/>
          <w:sz w:val="16"/>
          <w:szCs w:val="16"/>
        </w:rPr>
        <w:t xml:space="preserve"> </w:t>
      </w:r>
      <w:r>
        <w:rPr>
          <w:sz w:val="16"/>
          <w:szCs w:val="16"/>
        </w:rPr>
        <w:t>free</w:t>
      </w:r>
      <w:r>
        <w:rPr>
          <w:spacing w:val="39"/>
          <w:sz w:val="16"/>
          <w:szCs w:val="16"/>
        </w:rPr>
        <w:t xml:space="preserve"> </w:t>
      </w:r>
      <w:proofErr w:type="gramStart"/>
      <w:r>
        <w:rPr>
          <w:sz w:val="16"/>
          <w:szCs w:val="16"/>
        </w:rPr>
        <w:t>j</w:t>
      </w:r>
      <w:r>
        <w:rPr>
          <w:spacing w:val="-4"/>
          <w:sz w:val="16"/>
          <w:szCs w:val="16"/>
        </w:rPr>
        <w:t>a</w:t>
      </w:r>
      <w:r>
        <w:rPr>
          <w:spacing w:val="-9"/>
          <w:sz w:val="16"/>
          <w:szCs w:val="16"/>
        </w:rPr>
        <w:t>v</w:t>
      </w:r>
      <w:r>
        <w:rPr>
          <w:sz w:val="16"/>
          <w:szCs w:val="16"/>
        </w:rPr>
        <w:t xml:space="preserve">a </w:t>
      </w:r>
      <w:r>
        <w:rPr>
          <w:spacing w:val="24"/>
          <w:sz w:val="16"/>
          <w:szCs w:val="16"/>
        </w:rPr>
        <w:t xml:space="preserve"> </w:t>
      </w:r>
      <w:r>
        <w:rPr>
          <w:w w:val="118"/>
          <w:sz w:val="16"/>
          <w:szCs w:val="16"/>
        </w:rPr>
        <w:t>graph</w:t>
      </w:r>
      <w:proofErr w:type="gramEnd"/>
      <w:r>
        <w:rPr>
          <w:spacing w:val="8"/>
          <w:w w:val="118"/>
          <w:sz w:val="16"/>
          <w:szCs w:val="16"/>
        </w:rPr>
        <w:t xml:space="preserve"> </w:t>
      </w:r>
      <w:r>
        <w:rPr>
          <w:w w:val="118"/>
          <w:sz w:val="16"/>
          <w:szCs w:val="16"/>
        </w:rPr>
        <w:t>library</w:t>
      </w:r>
      <w:r>
        <w:rPr>
          <w:spacing w:val="2"/>
          <w:w w:val="118"/>
          <w:sz w:val="16"/>
          <w:szCs w:val="16"/>
        </w:rPr>
        <w:t xml:space="preserve"> </w:t>
      </w:r>
      <w:r>
        <w:rPr>
          <w:w w:val="118"/>
          <w:sz w:val="16"/>
          <w:szCs w:val="16"/>
        </w:rPr>
        <w:t>that</w:t>
      </w:r>
      <w:r>
        <w:rPr>
          <w:spacing w:val="41"/>
          <w:w w:val="118"/>
          <w:sz w:val="16"/>
          <w:szCs w:val="16"/>
        </w:rPr>
        <w:t xml:space="preserve"> </w:t>
      </w:r>
      <w:r>
        <w:rPr>
          <w:w w:val="118"/>
          <w:sz w:val="16"/>
          <w:szCs w:val="16"/>
        </w:rPr>
        <w:t>pr</w:t>
      </w:r>
      <w:r>
        <w:rPr>
          <w:spacing w:val="-6"/>
          <w:w w:val="118"/>
          <w:sz w:val="16"/>
          <w:szCs w:val="16"/>
        </w:rPr>
        <w:t>o</w:t>
      </w:r>
      <w:r>
        <w:rPr>
          <w:w w:val="118"/>
          <w:sz w:val="16"/>
          <w:szCs w:val="16"/>
        </w:rPr>
        <w:t>vides</w:t>
      </w:r>
      <w:r>
        <w:rPr>
          <w:spacing w:val="-19"/>
          <w:w w:val="118"/>
          <w:sz w:val="16"/>
          <w:szCs w:val="16"/>
        </w:rPr>
        <w:t xml:space="preserve"> </w:t>
      </w:r>
      <w:r>
        <w:rPr>
          <w:w w:val="118"/>
          <w:sz w:val="16"/>
          <w:szCs w:val="16"/>
        </w:rPr>
        <w:t>mathemati</w:t>
      </w:r>
      <w:r>
        <w:rPr>
          <w:spacing w:val="1"/>
          <w:w w:val="118"/>
          <w:sz w:val="16"/>
          <w:szCs w:val="16"/>
        </w:rPr>
        <w:t>c</w:t>
      </w:r>
      <w:r>
        <w:rPr>
          <w:w w:val="118"/>
          <w:sz w:val="16"/>
          <w:szCs w:val="16"/>
        </w:rPr>
        <w:t>al</w:t>
      </w:r>
      <w:r>
        <w:rPr>
          <w:spacing w:val="3"/>
          <w:w w:val="118"/>
          <w:sz w:val="16"/>
          <w:szCs w:val="16"/>
        </w:rPr>
        <w:t xml:space="preserve"> </w:t>
      </w:r>
      <w:r>
        <w:rPr>
          <w:w w:val="118"/>
          <w:sz w:val="16"/>
          <w:szCs w:val="16"/>
        </w:rPr>
        <w:t>graph-theory</w:t>
      </w:r>
      <w:r>
        <w:rPr>
          <w:spacing w:val="-10"/>
          <w:w w:val="118"/>
          <w:sz w:val="16"/>
          <w:szCs w:val="16"/>
        </w:rPr>
        <w:t xml:space="preserve"> </w:t>
      </w:r>
      <w:r>
        <w:rPr>
          <w:w w:val="118"/>
          <w:sz w:val="16"/>
          <w:szCs w:val="16"/>
        </w:rPr>
        <w:t>o</w:t>
      </w:r>
      <w:r>
        <w:rPr>
          <w:spacing w:val="12"/>
          <w:w w:val="118"/>
          <w:sz w:val="16"/>
          <w:szCs w:val="16"/>
        </w:rPr>
        <w:t>b</w:t>
      </w:r>
      <w:r>
        <w:rPr>
          <w:w w:val="118"/>
          <w:sz w:val="16"/>
          <w:szCs w:val="16"/>
        </w:rPr>
        <w:t>jects</w:t>
      </w:r>
      <w:r>
        <w:rPr>
          <w:spacing w:val="-10"/>
          <w:w w:val="118"/>
          <w:sz w:val="16"/>
          <w:szCs w:val="16"/>
        </w:rPr>
        <w:t xml:space="preserve"> </w:t>
      </w:r>
      <w:r>
        <w:rPr>
          <w:w w:val="118"/>
          <w:sz w:val="16"/>
          <w:szCs w:val="16"/>
        </w:rPr>
        <w:t xml:space="preserve">and </w:t>
      </w:r>
      <w:r>
        <w:rPr>
          <w:w w:val="114"/>
          <w:sz w:val="16"/>
          <w:szCs w:val="16"/>
        </w:rPr>
        <w:t>algorithms.</w:t>
      </w:r>
      <w:r>
        <w:rPr>
          <w:spacing w:val="29"/>
          <w:w w:val="114"/>
          <w:sz w:val="16"/>
          <w:szCs w:val="16"/>
        </w:rPr>
        <w:t xml:space="preserve"> </w:t>
      </w:r>
      <w:proofErr w:type="gramStart"/>
      <w:r>
        <w:rPr>
          <w:sz w:val="16"/>
          <w:szCs w:val="16"/>
        </w:rPr>
        <w:t xml:space="preserve">online </w:t>
      </w:r>
      <w:r>
        <w:rPr>
          <w:spacing w:val="17"/>
          <w:sz w:val="16"/>
          <w:szCs w:val="16"/>
        </w:rPr>
        <w:t xml:space="preserve"> </w:t>
      </w:r>
      <w:r>
        <w:rPr>
          <w:sz w:val="16"/>
          <w:szCs w:val="16"/>
        </w:rPr>
        <w:t>(</w:t>
      </w:r>
      <w:proofErr w:type="gramEnd"/>
      <w:r>
        <w:rPr>
          <w:sz w:val="16"/>
          <w:szCs w:val="16"/>
        </w:rPr>
        <w:t xml:space="preserve">2015).  </w:t>
      </w:r>
      <w:r>
        <w:rPr>
          <w:spacing w:val="2"/>
          <w:sz w:val="16"/>
          <w:szCs w:val="16"/>
        </w:rPr>
        <w:t xml:space="preserve"> </w:t>
      </w:r>
      <w:proofErr w:type="gramStart"/>
      <w:r>
        <w:rPr>
          <w:sz w:val="16"/>
          <w:szCs w:val="16"/>
        </w:rPr>
        <w:t xml:space="preserve">URL </w:t>
      </w:r>
      <w:r>
        <w:rPr>
          <w:spacing w:val="12"/>
          <w:sz w:val="16"/>
          <w:szCs w:val="16"/>
        </w:rPr>
        <w:t xml:space="preserve"> </w:t>
      </w:r>
      <w:proofErr w:type="gramEnd"/>
      <w:r>
        <w:fldChar w:fldCharType="begin"/>
      </w:r>
      <w:r>
        <w:instrText xml:space="preserve"> HYPERLINK "http://jgrapht.org/" \h </w:instrText>
      </w:r>
      <w:r>
        <w:fldChar w:fldCharType="separate"/>
      </w:r>
      <w:r>
        <w:rPr>
          <w:spacing w:val="-5"/>
          <w:w w:val="117"/>
          <w:sz w:val="16"/>
          <w:szCs w:val="16"/>
        </w:rPr>
        <w:t>h</w:t>
      </w:r>
      <w:r>
        <w:rPr>
          <w:w w:val="129"/>
          <w:sz w:val="16"/>
          <w:szCs w:val="16"/>
        </w:rPr>
        <w:t>ttp://jgrap</w:t>
      </w:r>
      <w:r>
        <w:rPr>
          <w:spacing w:val="-4"/>
          <w:w w:val="129"/>
          <w:sz w:val="16"/>
          <w:szCs w:val="16"/>
        </w:rPr>
        <w:t>h</w:t>
      </w:r>
      <w:r>
        <w:rPr>
          <w:spacing w:val="-4"/>
          <w:w w:val="129"/>
          <w:sz w:val="16"/>
          <w:szCs w:val="16"/>
        </w:rPr>
        <w:fldChar w:fldCharType="end"/>
      </w:r>
      <w:hyperlink>
        <w:r>
          <w:rPr>
            <w:w w:val="126"/>
            <w:sz w:val="16"/>
            <w:szCs w:val="16"/>
          </w:rPr>
          <w:t>t.org/</w:t>
        </w:r>
      </w:hyperlink>
    </w:p>
    <w:p w:rsidR="00C45AA3" w:rsidRDefault="00DC4C15">
      <w:pPr>
        <w:ind w:left="100"/>
        <w:rPr>
          <w:sz w:val="16"/>
          <w:szCs w:val="16"/>
        </w:rPr>
      </w:pPr>
      <w:r>
        <w:rPr>
          <w:sz w:val="16"/>
          <w:szCs w:val="16"/>
        </w:rPr>
        <w:t xml:space="preserve">28. </w:t>
      </w:r>
      <w:r>
        <w:rPr>
          <w:spacing w:val="28"/>
          <w:sz w:val="16"/>
          <w:szCs w:val="16"/>
        </w:rPr>
        <w:t xml:space="preserve"> </w:t>
      </w:r>
      <w:proofErr w:type="spellStart"/>
      <w:r>
        <w:rPr>
          <w:w w:val="110"/>
          <w:sz w:val="16"/>
          <w:szCs w:val="16"/>
        </w:rPr>
        <w:t>MonAlisa</w:t>
      </w:r>
      <w:proofErr w:type="spellEnd"/>
      <w:r>
        <w:rPr>
          <w:w w:val="110"/>
          <w:sz w:val="16"/>
          <w:szCs w:val="16"/>
        </w:rPr>
        <w:t>:</w:t>
      </w:r>
      <w:r>
        <w:rPr>
          <w:spacing w:val="22"/>
          <w:w w:val="110"/>
          <w:sz w:val="16"/>
          <w:szCs w:val="16"/>
        </w:rPr>
        <w:t xml:space="preserve"> </w:t>
      </w:r>
      <w:proofErr w:type="gramStart"/>
      <w:r>
        <w:rPr>
          <w:sz w:val="16"/>
          <w:szCs w:val="16"/>
        </w:rPr>
        <w:t xml:space="preserve">Grid </w:t>
      </w:r>
      <w:r>
        <w:rPr>
          <w:spacing w:val="30"/>
          <w:sz w:val="16"/>
          <w:szCs w:val="16"/>
        </w:rPr>
        <w:t xml:space="preserve"> </w:t>
      </w:r>
      <w:r>
        <w:rPr>
          <w:w w:val="116"/>
          <w:sz w:val="16"/>
          <w:szCs w:val="16"/>
        </w:rPr>
        <w:t>Online</w:t>
      </w:r>
      <w:proofErr w:type="gramEnd"/>
      <w:r>
        <w:rPr>
          <w:spacing w:val="2"/>
          <w:w w:val="116"/>
          <w:sz w:val="16"/>
          <w:szCs w:val="16"/>
        </w:rPr>
        <w:t xml:space="preserve"> </w:t>
      </w:r>
      <w:r>
        <w:rPr>
          <w:w w:val="116"/>
          <w:sz w:val="16"/>
          <w:szCs w:val="16"/>
        </w:rPr>
        <w:t>monitoring</w:t>
      </w:r>
      <w:r>
        <w:rPr>
          <w:spacing w:val="-2"/>
          <w:w w:val="116"/>
          <w:sz w:val="16"/>
          <w:szCs w:val="16"/>
        </w:rPr>
        <w:t xml:space="preserve"> </w:t>
      </w:r>
      <w:r>
        <w:rPr>
          <w:w w:val="116"/>
          <w:sz w:val="16"/>
          <w:szCs w:val="16"/>
        </w:rPr>
        <w:t>data</w:t>
      </w:r>
      <w:r>
        <w:rPr>
          <w:spacing w:val="38"/>
          <w:w w:val="116"/>
          <w:sz w:val="16"/>
          <w:szCs w:val="16"/>
        </w:rPr>
        <w:t xml:space="preserve"> </w:t>
      </w:r>
      <w:r>
        <w:rPr>
          <w:sz w:val="16"/>
          <w:szCs w:val="16"/>
        </w:rPr>
        <w:t>of</w:t>
      </w:r>
      <w:r>
        <w:rPr>
          <w:spacing w:val="29"/>
          <w:sz w:val="16"/>
          <w:szCs w:val="16"/>
        </w:rPr>
        <w:t xml:space="preserve"> </w:t>
      </w:r>
      <w:r>
        <w:rPr>
          <w:sz w:val="16"/>
          <w:szCs w:val="16"/>
        </w:rPr>
        <w:t xml:space="preserve">the </w:t>
      </w:r>
      <w:r>
        <w:rPr>
          <w:spacing w:val="25"/>
          <w:sz w:val="16"/>
          <w:szCs w:val="16"/>
        </w:rPr>
        <w:t xml:space="preserve"> </w:t>
      </w:r>
      <w:r>
        <w:rPr>
          <w:w w:val="113"/>
          <w:sz w:val="16"/>
          <w:szCs w:val="16"/>
        </w:rPr>
        <w:t>ALICE</w:t>
      </w:r>
      <w:r>
        <w:rPr>
          <w:spacing w:val="18"/>
          <w:w w:val="113"/>
          <w:sz w:val="16"/>
          <w:szCs w:val="16"/>
        </w:rPr>
        <w:t xml:space="preserve"> </w:t>
      </w:r>
      <w:r>
        <w:rPr>
          <w:w w:val="113"/>
          <w:sz w:val="16"/>
          <w:szCs w:val="16"/>
        </w:rPr>
        <w:t>ex</w:t>
      </w:r>
      <w:r>
        <w:rPr>
          <w:spacing w:val="6"/>
          <w:w w:val="113"/>
          <w:sz w:val="16"/>
          <w:szCs w:val="16"/>
        </w:rPr>
        <w:t>p</w:t>
      </w:r>
      <w:r>
        <w:rPr>
          <w:w w:val="113"/>
          <w:sz w:val="16"/>
          <w:szCs w:val="16"/>
        </w:rPr>
        <w:t>erime</w:t>
      </w:r>
      <w:r>
        <w:rPr>
          <w:spacing w:val="-4"/>
          <w:w w:val="113"/>
          <w:sz w:val="16"/>
          <w:szCs w:val="16"/>
        </w:rPr>
        <w:t>n</w:t>
      </w:r>
      <w:r>
        <w:rPr>
          <w:w w:val="113"/>
          <w:sz w:val="16"/>
          <w:szCs w:val="16"/>
        </w:rPr>
        <w:t xml:space="preserve">t. </w:t>
      </w:r>
      <w:r>
        <w:rPr>
          <w:spacing w:val="21"/>
          <w:w w:val="113"/>
          <w:sz w:val="16"/>
          <w:szCs w:val="16"/>
        </w:rPr>
        <w:t xml:space="preserve"> </w:t>
      </w:r>
      <w:proofErr w:type="gramStart"/>
      <w:r>
        <w:rPr>
          <w:sz w:val="16"/>
          <w:szCs w:val="16"/>
        </w:rPr>
        <w:t xml:space="preserve">online </w:t>
      </w:r>
      <w:r>
        <w:rPr>
          <w:spacing w:val="26"/>
          <w:sz w:val="16"/>
          <w:szCs w:val="16"/>
        </w:rPr>
        <w:t xml:space="preserve"> </w:t>
      </w:r>
      <w:r>
        <w:rPr>
          <w:sz w:val="16"/>
          <w:szCs w:val="16"/>
        </w:rPr>
        <w:t>(</w:t>
      </w:r>
      <w:proofErr w:type="gramEnd"/>
      <w:r>
        <w:rPr>
          <w:sz w:val="16"/>
          <w:szCs w:val="16"/>
        </w:rPr>
        <w:t xml:space="preserve">2015).  </w:t>
      </w:r>
      <w:r>
        <w:rPr>
          <w:spacing w:val="29"/>
          <w:sz w:val="16"/>
          <w:szCs w:val="16"/>
        </w:rPr>
        <w:t xml:space="preserve"> </w:t>
      </w:r>
      <w:r>
        <w:rPr>
          <w:w w:val="111"/>
          <w:sz w:val="16"/>
          <w:szCs w:val="16"/>
        </w:rPr>
        <w:t>URL</w:t>
      </w:r>
    </w:p>
    <w:p w:rsidR="00C45AA3" w:rsidRDefault="00DC4C15">
      <w:pPr>
        <w:ind w:left="409"/>
        <w:rPr>
          <w:sz w:val="16"/>
          <w:szCs w:val="16"/>
        </w:rPr>
      </w:pPr>
      <w:hyperlink r:id="rId34">
        <w:r>
          <w:rPr>
            <w:spacing w:val="-5"/>
            <w:w w:val="117"/>
            <w:sz w:val="16"/>
            <w:szCs w:val="16"/>
          </w:rPr>
          <w:t>h</w:t>
        </w:r>
        <w:r>
          <w:rPr>
            <w:w w:val="146"/>
            <w:sz w:val="16"/>
            <w:szCs w:val="16"/>
          </w:rPr>
          <w:t>ttp://</w:t>
        </w:r>
        <w:r>
          <w:rPr>
            <w:w w:val="112"/>
            <w:sz w:val="16"/>
            <w:szCs w:val="16"/>
          </w:rPr>
          <w:t>ali</w:t>
        </w:r>
        <w:r>
          <w:rPr>
            <w:w w:val="110"/>
            <w:sz w:val="16"/>
            <w:szCs w:val="16"/>
          </w:rPr>
          <w:t>mo</w:t>
        </w:r>
        <w:r>
          <w:rPr>
            <w:w w:val="113"/>
            <w:sz w:val="16"/>
            <w:szCs w:val="16"/>
          </w:rPr>
          <w:t>ni</w:t>
        </w:r>
        <w:r>
          <w:rPr>
            <w:w w:val="121"/>
            <w:sz w:val="16"/>
            <w:szCs w:val="16"/>
          </w:rPr>
          <w:t>to</w:t>
        </w:r>
        <w:r>
          <w:rPr>
            <w:w w:val="114"/>
            <w:sz w:val="16"/>
            <w:szCs w:val="16"/>
          </w:rPr>
          <w:t>r.c</w:t>
        </w:r>
        <w:r>
          <w:rPr>
            <w:w w:val="113"/>
            <w:sz w:val="16"/>
            <w:szCs w:val="16"/>
          </w:rPr>
          <w:t>ern.</w:t>
        </w:r>
        <w:r>
          <w:rPr>
            <w:spacing w:val="-5"/>
            <w:w w:val="113"/>
            <w:sz w:val="16"/>
            <w:szCs w:val="16"/>
          </w:rPr>
          <w:t>c</w:t>
        </w:r>
      </w:hyperlink>
      <w:hyperlink>
        <w:r>
          <w:rPr>
            <w:w w:val="143"/>
            <w:sz w:val="16"/>
            <w:szCs w:val="16"/>
          </w:rPr>
          <w:t>h/</w:t>
        </w:r>
      </w:hyperlink>
    </w:p>
    <w:sectPr w:rsidR="00C45AA3">
      <w:pgSz w:w="11920" w:h="16840"/>
      <w:pgMar w:top="1560" w:right="1680" w:bottom="280" w:left="13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lauret" w:date="2015-11-15T14:30:00Z" w:initials="j">
    <w:p w:rsidR="00DC4C15" w:rsidRDefault="00DC4C15">
      <w:pPr>
        <w:pStyle w:val="CommentText"/>
      </w:pPr>
      <w:r>
        <w:rPr>
          <w:rStyle w:val="CommentReference"/>
        </w:rPr>
        <w:annotationRef/>
      </w:r>
      <w:r>
        <w:t>Or was studied</w:t>
      </w:r>
    </w:p>
  </w:comment>
  <w:comment w:id="5" w:author="jlauret" w:date="2015-11-15T14:30:00Z" w:initials="j">
    <w:p w:rsidR="00DC4C15" w:rsidRDefault="00DC4C15">
      <w:pPr>
        <w:pStyle w:val="CommentText"/>
      </w:pPr>
      <w:r>
        <w:rPr>
          <w:rStyle w:val="CommentReference"/>
        </w:rPr>
        <w:annotationRef/>
      </w:r>
      <w:r>
        <w:t>Should or could?</w:t>
      </w:r>
    </w:p>
  </w:comment>
  <w:comment w:id="6" w:author="jlauret" w:date="2015-11-15T14:30:00Z" w:initials="j">
    <w:p w:rsidR="00DC4C15" w:rsidRDefault="00DC4C15">
      <w:pPr>
        <w:pStyle w:val="CommentText"/>
      </w:pPr>
      <w:r>
        <w:rPr>
          <w:rStyle w:val="CommentReference"/>
        </w:rPr>
        <w:annotationRef/>
      </w:r>
      <w:r>
        <w:t xml:space="preserve">Reverse the words here for clarity “In our news proposed </w:t>
      </w:r>
      <w:r w:rsidR="00031A18">
        <w:t>work</w:t>
      </w:r>
      <w:r>
        <w:t xml:space="preserve">, </w:t>
      </w:r>
      <w:r w:rsidR="00031A18">
        <w:t xml:space="preserve">planning of </w:t>
      </w:r>
      <w:r w:rsidR="00031A18">
        <w:rPr>
          <w:sz w:val="18"/>
          <w:szCs w:val="18"/>
        </w:rPr>
        <w:t xml:space="preserve">resource </w:t>
      </w:r>
      <w:r w:rsidR="00031A18">
        <w:rPr>
          <w:spacing w:val="6"/>
          <w:sz w:val="18"/>
          <w:szCs w:val="18"/>
        </w:rPr>
        <w:t>load</w:t>
      </w:r>
      <w:r w:rsidR="00031A18">
        <w:rPr>
          <w:w w:val="108"/>
          <w:sz w:val="18"/>
          <w:szCs w:val="18"/>
        </w:rPr>
        <w:t xml:space="preserve"> </w:t>
      </w:r>
      <w:r w:rsidR="00031A18">
        <w:rPr>
          <w:sz w:val="18"/>
          <w:szCs w:val="18"/>
        </w:rPr>
        <w:t xml:space="preserve">would </w:t>
      </w:r>
      <w:r w:rsidR="00031A18">
        <w:rPr>
          <w:spacing w:val="5"/>
          <w:sz w:val="18"/>
          <w:szCs w:val="18"/>
        </w:rPr>
        <w:t>b</w:t>
      </w:r>
      <w:r w:rsidR="00031A18">
        <w:rPr>
          <w:sz w:val="18"/>
          <w:szCs w:val="18"/>
        </w:rPr>
        <w:t>e</w:t>
      </w:r>
      <w:r w:rsidR="00031A18">
        <w:rPr>
          <w:spacing w:val="43"/>
          <w:sz w:val="18"/>
          <w:szCs w:val="18"/>
        </w:rPr>
        <w:t xml:space="preserve"> </w:t>
      </w:r>
      <w:r w:rsidR="00031A18">
        <w:rPr>
          <w:w w:val="109"/>
          <w:sz w:val="18"/>
          <w:szCs w:val="18"/>
        </w:rPr>
        <w:t>completed</w:t>
      </w:r>
      <w:r w:rsidR="00031A18">
        <w:rPr>
          <w:spacing w:val="27"/>
          <w:w w:val="109"/>
          <w:sz w:val="18"/>
          <w:szCs w:val="18"/>
        </w:rPr>
        <w:t xml:space="preserve"> </w:t>
      </w:r>
      <w:r w:rsidR="00031A18">
        <w:rPr>
          <w:spacing w:val="5"/>
          <w:sz w:val="18"/>
          <w:szCs w:val="18"/>
        </w:rPr>
        <w:t>b</w:t>
      </w:r>
      <w:r w:rsidR="00031A18">
        <w:rPr>
          <w:sz w:val="18"/>
          <w:szCs w:val="18"/>
        </w:rPr>
        <w:t xml:space="preserve">efore </w:t>
      </w:r>
      <w:r w:rsidR="00031A18">
        <w:rPr>
          <w:spacing w:val="11"/>
          <w:sz w:val="18"/>
          <w:szCs w:val="18"/>
        </w:rPr>
        <w:t>scheduling</w:t>
      </w:r>
      <w:r w:rsidR="00031A18">
        <w:rPr>
          <w:spacing w:val="4"/>
          <w:w w:val="110"/>
          <w:sz w:val="18"/>
          <w:szCs w:val="18"/>
        </w:rPr>
        <w:t xml:space="preserve"> </w:t>
      </w:r>
      <w:r w:rsidR="00031A18">
        <w:rPr>
          <w:w w:val="110"/>
          <w:sz w:val="18"/>
          <w:szCs w:val="18"/>
        </w:rPr>
        <w:t xml:space="preserve">particular </w:t>
      </w:r>
      <w:r w:rsidR="00031A18">
        <w:rPr>
          <w:sz w:val="18"/>
          <w:szCs w:val="18"/>
        </w:rPr>
        <w:t>file</w:t>
      </w:r>
      <w:r w:rsidR="00031A18">
        <w:rPr>
          <w:spacing w:val="25"/>
          <w:sz w:val="18"/>
          <w:szCs w:val="18"/>
        </w:rPr>
        <w:t xml:space="preserve"> </w:t>
      </w:r>
      <w:r w:rsidR="00031A18">
        <w:rPr>
          <w:w w:val="111"/>
          <w:sz w:val="18"/>
          <w:szCs w:val="18"/>
        </w:rPr>
        <w:t>transfers.”</w:t>
      </w:r>
    </w:p>
  </w:comment>
  <w:comment w:id="8" w:author="jlauret" w:date="2015-11-15T14:30:00Z" w:initials="j">
    <w:p w:rsidR="00031A18" w:rsidRDefault="00031A18">
      <w:pPr>
        <w:pStyle w:val="CommentText"/>
      </w:pPr>
      <w:r>
        <w:rPr>
          <w:rStyle w:val="CommentReference"/>
        </w:rPr>
        <w:annotationRef/>
      </w:r>
      <w:r>
        <w:t>I feel you should have references here and did not any …</w:t>
      </w:r>
    </w:p>
  </w:comment>
  <w:comment w:id="15" w:author="jlauret" w:date="2015-11-15T14:30:00Z" w:initials="j">
    <w:p w:rsidR="0077442C" w:rsidRDefault="0077442C">
      <w:pPr>
        <w:pStyle w:val="CommentText"/>
      </w:pPr>
      <w:r>
        <w:rPr>
          <w:rStyle w:val="CommentReference"/>
        </w:rPr>
        <w:annotationRef/>
      </w:r>
      <w:r>
        <w:t>Already defined above … now you can use the abbreviation.</w:t>
      </w:r>
    </w:p>
  </w:comment>
  <w:comment w:id="18" w:author="jlauret" w:date="2015-11-15T14:32:00Z" w:initials="j">
    <w:p w:rsidR="00005803" w:rsidRDefault="00005803">
      <w:pPr>
        <w:pStyle w:val="CommentText"/>
      </w:pPr>
      <w:r>
        <w:rPr>
          <w:rStyle w:val="CommentReference"/>
        </w:rPr>
        <w:annotationRef/>
      </w:r>
      <w:r>
        <w:t>ATTENTION – ERROR. You have twice K0 …</w:t>
      </w:r>
    </w:p>
  </w:comment>
  <w:comment w:id="47" w:author="jlauret" w:date="2015-11-15T14:35:00Z" w:initials="j">
    <w:p w:rsidR="009475FF" w:rsidRDefault="009475FF">
      <w:pPr>
        <w:pStyle w:val="CommentText"/>
      </w:pPr>
      <w:r>
        <w:rPr>
          <w:rStyle w:val="CommentReference"/>
        </w:rPr>
        <w:annotationRef/>
      </w:r>
      <w:r>
        <w:t xml:space="preserve">Is this described as asynchronous? </w:t>
      </w:r>
    </w:p>
  </w:comment>
  <w:comment w:id="48" w:author="jlauret" w:date="2015-11-15T14:38:00Z" w:initials="j">
    <w:p w:rsidR="00984B7E" w:rsidRDefault="00984B7E">
      <w:pPr>
        <w:pStyle w:val="CommentText"/>
      </w:pPr>
      <w:r>
        <w:rPr>
          <w:rStyle w:val="CommentReference"/>
        </w:rPr>
        <w:annotationRef/>
      </w:r>
      <w:r>
        <w:t>Too late to change this but you stated this previously in separate statements … Feels like a repeat.</w:t>
      </w:r>
    </w:p>
  </w:comment>
  <w:comment w:id="53" w:author="jlauret" w:date="2015-11-15T14:48:00Z" w:initials="j">
    <w:p w:rsidR="00913AD8" w:rsidRDefault="00913AD8">
      <w:pPr>
        <w:pStyle w:val="CommentText"/>
      </w:pPr>
      <w:r>
        <w:rPr>
          <w:rStyle w:val="CommentReference"/>
        </w:rPr>
        <w:annotationRef/>
      </w:r>
      <w:r>
        <w:t>Remove “,” here</w:t>
      </w:r>
    </w:p>
  </w:comment>
  <w:comment w:id="60" w:author="jlauret" w:date="2015-11-15T15:00:00Z" w:initials="j">
    <w:p w:rsidR="008533D0" w:rsidRDefault="008533D0">
      <w:pPr>
        <w:pStyle w:val="CommentText"/>
      </w:pPr>
      <w:r>
        <w:rPr>
          <w:rStyle w:val="CommentReference"/>
        </w:rPr>
        <w:annotationRef/>
      </w:r>
      <w:r>
        <w:t xml:space="preserve">A bigger difference is that all CPU slots will be held” in the // mode, while in the sequential, this is not the case. Of course, if you revert to asynchronous transfers, this difference disappears. Also, the difference vanishes in practice if the network bandwidth is infinite … </w:t>
      </w:r>
    </w:p>
  </w:comment>
  <w:comment w:id="61" w:author="jlauret" w:date="2015-11-15T15:05:00Z" w:initials="j">
    <w:p w:rsidR="00CE5A9A" w:rsidRDefault="00CE5A9A">
      <w:pPr>
        <w:pStyle w:val="CommentText"/>
      </w:pPr>
      <w:r>
        <w:rPr>
          <w:rStyle w:val="CommentReference"/>
        </w:rPr>
        <w:annotationRef/>
      </w:r>
      <w:r>
        <w:t xml:space="preserve">When I read, I am still confused with the fact that node == site here. The terms are used indiscriminately. Wondering if what is a called a node in a graph should not have been named a ‘site’ in the first place … This will bring much confusion in experimentalist’s mind. </w:t>
      </w:r>
      <w:r>
        <w:br/>
        <w:t>DO NOT CHANGE now though.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242E9"/>
    <w:multiLevelType w:val="multilevel"/>
    <w:tmpl w:val="2CDEA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2"/>
  </w:compat>
  <w:rsids>
    <w:rsidRoot w:val="00C45AA3"/>
    <w:rsid w:val="00005803"/>
    <w:rsid w:val="00031A18"/>
    <w:rsid w:val="0020617B"/>
    <w:rsid w:val="0077442C"/>
    <w:rsid w:val="00775C15"/>
    <w:rsid w:val="007F01B8"/>
    <w:rsid w:val="008533D0"/>
    <w:rsid w:val="00913AD8"/>
    <w:rsid w:val="0094662F"/>
    <w:rsid w:val="009475FF"/>
    <w:rsid w:val="00971463"/>
    <w:rsid w:val="00984B7E"/>
    <w:rsid w:val="00C45AA3"/>
    <w:rsid w:val="00CE5A9A"/>
    <w:rsid w:val="00DC4C15"/>
    <w:rsid w:val="00F91B6D"/>
    <w:rsid w:val="00FC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CommentReference">
    <w:name w:val="annotation reference"/>
    <w:basedOn w:val="DefaultParagraphFont"/>
    <w:uiPriority w:val="99"/>
    <w:semiHidden/>
    <w:unhideWhenUsed/>
    <w:rsid w:val="00DC4C15"/>
    <w:rPr>
      <w:sz w:val="16"/>
      <w:szCs w:val="16"/>
    </w:rPr>
  </w:style>
  <w:style w:type="paragraph" w:styleId="CommentText">
    <w:name w:val="annotation text"/>
    <w:basedOn w:val="Normal"/>
    <w:link w:val="CommentTextChar"/>
    <w:uiPriority w:val="99"/>
    <w:semiHidden/>
    <w:unhideWhenUsed/>
    <w:rsid w:val="00DC4C15"/>
  </w:style>
  <w:style w:type="character" w:customStyle="1" w:styleId="CommentTextChar">
    <w:name w:val="Comment Text Char"/>
    <w:basedOn w:val="DefaultParagraphFont"/>
    <w:link w:val="CommentText"/>
    <w:uiPriority w:val="99"/>
    <w:semiHidden/>
    <w:rsid w:val="00DC4C15"/>
  </w:style>
  <w:style w:type="paragraph" w:styleId="CommentSubject">
    <w:name w:val="annotation subject"/>
    <w:basedOn w:val="CommentText"/>
    <w:next w:val="CommentText"/>
    <w:link w:val="CommentSubjectChar"/>
    <w:uiPriority w:val="99"/>
    <w:semiHidden/>
    <w:unhideWhenUsed/>
    <w:rsid w:val="00DC4C15"/>
    <w:rPr>
      <w:b/>
      <w:bCs/>
    </w:rPr>
  </w:style>
  <w:style w:type="character" w:customStyle="1" w:styleId="CommentSubjectChar">
    <w:name w:val="Comment Subject Char"/>
    <w:basedOn w:val="CommentTextChar"/>
    <w:link w:val="CommentSubject"/>
    <w:uiPriority w:val="99"/>
    <w:semiHidden/>
    <w:rsid w:val="00DC4C15"/>
    <w:rPr>
      <w:b/>
      <w:bCs/>
    </w:rPr>
  </w:style>
  <w:style w:type="paragraph" w:styleId="BalloonText">
    <w:name w:val="Balloon Text"/>
    <w:basedOn w:val="Normal"/>
    <w:link w:val="BalloonTextChar"/>
    <w:uiPriority w:val="99"/>
    <w:semiHidden/>
    <w:unhideWhenUsed/>
    <w:rsid w:val="00DC4C15"/>
    <w:rPr>
      <w:rFonts w:ascii="Tahoma" w:hAnsi="Tahoma" w:cs="Tahoma"/>
      <w:sz w:val="16"/>
      <w:szCs w:val="16"/>
    </w:rPr>
  </w:style>
  <w:style w:type="character" w:customStyle="1" w:styleId="BalloonTextChar">
    <w:name w:val="Balloon Text Char"/>
    <w:basedOn w:val="DefaultParagraphFont"/>
    <w:link w:val="BalloonText"/>
    <w:uiPriority w:val="99"/>
    <w:semiHidden/>
    <w:rsid w:val="00DC4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lauret@bnl.go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limonitor.cern.ch/" TargetMode="External"/><Relationship Id="rId7" Type="http://schemas.openxmlformats.org/officeDocument/2006/relationships/hyperlink" Target="mailto:makatun@rcf.rhic.bnl.gov"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xrootd.slac.stanford.edu/"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hyperlink" Target="http://www.pbsworks.co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sumbera@ujf.cas.cz" TargetMode="External"/><Relationship Id="rId19" Type="http://schemas.openxmlformats.org/officeDocument/2006/relationships/image" Target="media/image8.png"/><Relationship Id="rId31" Type="http://schemas.openxmlformats.org/officeDocument/2006/relationships/hyperlink" Target="http://en.kisti.re.kr/" TargetMode="External"/><Relationship Id="rId4" Type="http://schemas.microsoft.com/office/2007/relationships/stylesWithEffects" Target="stylesWithEffects.xml"/><Relationship Id="rId9" Type="http://schemas.openxmlformats.org/officeDocument/2006/relationships/hyperlink" Target="mailto:hanka@fi.muni.cz"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adaptivecomputing.com/products/ope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D8170-353B-4A1A-94E6-1BFEA55EA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9815</Words>
  <Characters>55950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jlauret</cp:lastModifiedBy>
  <cp:revision>12</cp:revision>
  <dcterms:created xsi:type="dcterms:W3CDTF">2015-11-15T19:06:00Z</dcterms:created>
  <dcterms:modified xsi:type="dcterms:W3CDTF">2015-11-15T20:13:00Z</dcterms:modified>
</cp:coreProperties>
</file>